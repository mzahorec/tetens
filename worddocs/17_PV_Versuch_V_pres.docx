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99DC" w14:textId="42888E6B" w:rsidR="006926E1" w:rsidRDefault="006926E1" w:rsidP="006926E1">
      <w:pPr>
        <w:rPr>
          <w:lang w:val="de-DE"/>
        </w:rPr>
      </w:pPr>
      <w:r w:rsidRPr="006926E1">
        <w:rPr>
          <w:lang w:val="de-DE"/>
        </w:rPr>
        <w:t>[373</w:t>
      </w:r>
      <w:r>
        <w:rPr>
          <w:lang w:val="de-DE"/>
        </w:rPr>
        <w:t>]</w:t>
      </w:r>
    </w:p>
    <w:p w14:paraId="66614F6B" w14:textId="37B6E53E" w:rsidR="006926E1" w:rsidRDefault="006926E1" w:rsidP="006926E1">
      <w:pPr>
        <w:rPr>
          <w:lang w:val="de-DE"/>
        </w:rPr>
      </w:pPr>
      <w:r w:rsidRPr="006926E1">
        <w:rPr>
          <w:lang w:val="de-DE"/>
        </w:rPr>
        <w:t>F</w:t>
      </w:r>
      <w:r>
        <w:rPr>
          <w:lang w:val="de-DE"/>
        </w:rPr>
        <w:t>ü</w:t>
      </w:r>
      <w:r w:rsidRPr="006926E1">
        <w:rPr>
          <w:lang w:val="de-DE"/>
        </w:rPr>
        <w:t>nfter Ver</w:t>
      </w:r>
      <w:r>
        <w:rPr>
          <w:lang w:val="de-DE"/>
        </w:rPr>
        <w:t>s</w:t>
      </w:r>
      <w:r w:rsidRPr="006926E1">
        <w:rPr>
          <w:lang w:val="de-DE"/>
        </w:rPr>
        <w:t>uch.</w:t>
      </w:r>
    </w:p>
    <w:p w14:paraId="4A77AC32" w14:textId="0CC5DBBF" w:rsidR="006926E1" w:rsidRDefault="006926E1" w:rsidP="006926E1">
      <w:pPr>
        <w:rPr>
          <w:lang w:val="de-DE"/>
        </w:rPr>
      </w:pPr>
      <w:r w:rsidRPr="006926E1">
        <w:rPr>
          <w:lang w:val="de-DE"/>
        </w:rPr>
        <w:t>Ueber den Ur</w:t>
      </w:r>
      <w:r>
        <w:rPr>
          <w:lang w:val="de-DE"/>
        </w:rPr>
        <w:t>s</w:t>
      </w:r>
      <w:r w:rsidRPr="006926E1">
        <w:rPr>
          <w:lang w:val="de-DE"/>
        </w:rPr>
        <w:t>prung un</w:t>
      </w:r>
      <w:r>
        <w:rPr>
          <w:lang w:val="de-DE"/>
        </w:rPr>
        <w:t>s</w:t>
      </w:r>
      <w:r w:rsidRPr="006926E1">
        <w:rPr>
          <w:lang w:val="de-DE"/>
        </w:rPr>
        <w:t>erer Kenntni</w:t>
      </w:r>
      <w:r>
        <w:rPr>
          <w:lang w:val="de-DE"/>
        </w:rPr>
        <w:t>ss</w:t>
      </w:r>
      <w:r w:rsidRPr="006926E1">
        <w:rPr>
          <w:lang w:val="de-DE"/>
        </w:rPr>
        <w:t>e von</w:t>
      </w:r>
      <w:r>
        <w:rPr>
          <w:lang w:val="de-DE"/>
        </w:rPr>
        <w:br/>
      </w:r>
      <w:r w:rsidRPr="006926E1">
        <w:rPr>
          <w:lang w:val="de-DE"/>
        </w:rPr>
        <w:t>der objektivi</w:t>
      </w:r>
      <w:r>
        <w:rPr>
          <w:lang w:val="de-DE"/>
        </w:rPr>
        <w:t>s</w:t>
      </w:r>
      <w:r w:rsidRPr="006926E1">
        <w:rPr>
          <w:lang w:val="de-DE"/>
        </w:rPr>
        <w:t>chen Exi</w:t>
      </w:r>
      <w:r>
        <w:rPr>
          <w:lang w:val="de-DE"/>
        </w:rPr>
        <w:t>s</w:t>
      </w:r>
      <w:r w:rsidRPr="006926E1">
        <w:rPr>
          <w:lang w:val="de-DE"/>
        </w:rPr>
        <w:t>tenz der Dinge.</w:t>
      </w:r>
    </w:p>
    <w:p w14:paraId="7E6DF6AD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I.</w:t>
      </w:r>
    </w:p>
    <w:p w14:paraId="3BA94B83" w14:textId="0C86E556" w:rsidR="00A13E8E" w:rsidRDefault="006926E1" w:rsidP="006926E1">
      <w:pPr>
        <w:rPr>
          <w:lang w:val="de-DE"/>
        </w:rPr>
      </w:pPr>
      <w:r w:rsidRPr="006926E1">
        <w:rPr>
          <w:lang w:val="de-DE"/>
        </w:rPr>
        <w:t>Ob die Kenntni</w:t>
      </w:r>
      <w:r>
        <w:rPr>
          <w:lang w:val="de-DE"/>
        </w:rPr>
        <w:t>ss</w:t>
      </w:r>
      <w:r w:rsidRPr="006926E1">
        <w:rPr>
          <w:lang w:val="de-DE"/>
        </w:rPr>
        <w:t>e von dem Da</w:t>
      </w:r>
      <w:r>
        <w:rPr>
          <w:lang w:val="de-DE"/>
        </w:rPr>
        <w:t>s</w:t>
      </w:r>
      <w:r w:rsidRPr="006926E1">
        <w:rPr>
          <w:lang w:val="de-DE"/>
        </w:rPr>
        <w:t xml:space="preserve">eyn der </w:t>
      </w:r>
      <w:r>
        <w:rPr>
          <w:lang w:val="de-DE"/>
        </w:rPr>
        <w:t>ä</w:t>
      </w:r>
      <w:r w:rsidRPr="006926E1">
        <w:rPr>
          <w:lang w:val="de-DE"/>
        </w:rPr>
        <w:t>ußern</w:t>
      </w:r>
      <w:r>
        <w:rPr>
          <w:lang w:val="de-DE"/>
        </w:rPr>
        <w:br/>
      </w:r>
      <w:r w:rsidRPr="006926E1">
        <w:rPr>
          <w:lang w:val="de-DE"/>
        </w:rPr>
        <w:t>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 als in</w:t>
      </w:r>
      <w:r>
        <w:rPr>
          <w:lang w:val="de-DE"/>
        </w:rPr>
        <w:t>s</w:t>
      </w:r>
      <w:r w:rsidRPr="006926E1">
        <w:rPr>
          <w:lang w:val="de-DE"/>
        </w:rPr>
        <w:t>tinktartige Urtheile der</w:t>
      </w:r>
      <w:r>
        <w:rPr>
          <w:lang w:val="de-DE"/>
        </w:rPr>
        <w:br/>
      </w:r>
      <w:r w:rsidRPr="006926E1">
        <w:rPr>
          <w:lang w:val="de-DE"/>
        </w:rPr>
        <w:t>Denkkraft ange</w:t>
      </w:r>
      <w:r>
        <w:rPr>
          <w:lang w:val="de-DE"/>
        </w:rPr>
        <w:t>s</w:t>
      </w:r>
      <w:r w:rsidRPr="006926E1">
        <w:rPr>
          <w:lang w:val="de-DE"/>
        </w:rPr>
        <w:t>ehen werden k</w:t>
      </w:r>
      <w:r>
        <w:rPr>
          <w:lang w:val="de-DE"/>
        </w:rPr>
        <w:t>ö</w:t>
      </w:r>
      <w:r w:rsidRPr="006926E1">
        <w:rPr>
          <w:lang w:val="de-DE"/>
        </w:rPr>
        <w:t>nnen?</w:t>
      </w:r>
    </w:p>
    <w:p w14:paraId="05A571E5" w14:textId="225C79BF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Wer </w:t>
      </w:r>
      <w:r>
        <w:rPr>
          <w:lang w:val="de-DE"/>
        </w:rPr>
        <w:t>ü</w:t>
      </w:r>
      <w:r w:rsidRPr="006926E1">
        <w:rPr>
          <w:lang w:val="de-DE"/>
        </w:rPr>
        <w:t>ber die Wirkungen des men</w:t>
      </w:r>
      <w:r>
        <w:rPr>
          <w:lang w:val="de-DE"/>
        </w:rPr>
        <w:t>s</w:t>
      </w:r>
      <w:r w:rsidRPr="006926E1">
        <w:rPr>
          <w:lang w:val="de-DE"/>
        </w:rPr>
        <w:t>chlichen Ver</w:t>
      </w:r>
      <w:r>
        <w:rPr>
          <w:lang w:val="de-DE"/>
        </w:rPr>
        <w:t>s</w:t>
      </w:r>
      <w:r w:rsidRPr="006926E1">
        <w:rPr>
          <w:lang w:val="de-DE"/>
        </w:rPr>
        <w:t>tan-</w:t>
      </w:r>
      <w:r>
        <w:rPr>
          <w:lang w:val="de-DE"/>
        </w:rPr>
        <w:br/>
      </w:r>
      <w:r w:rsidRPr="006926E1">
        <w:rPr>
          <w:lang w:val="de-DE"/>
        </w:rPr>
        <w:t>des nachgedacht hat, wird es einge</w:t>
      </w:r>
      <w:r>
        <w:rPr>
          <w:lang w:val="de-DE"/>
        </w:rPr>
        <w:t>s</w:t>
      </w:r>
      <w:r w:rsidRPr="006926E1">
        <w:rPr>
          <w:lang w:val="de-DE"/>
        </w:rPr>
        <w:t>tehen, daß</w:t>
      </w:r>
      <w:r>
        <w:rPr>
          <w:lang w:val="de-DE"/>
        </w:rPr>
        <w:br/>
      </w:r>
      <w:r w:rsidRPr="006926E1">
        <w:rPr>
          <w:lang w:val="de-DE"/>
        </w:rPr>
        <w:t>in der ganzen Lehre von dem Ur</w:t>
      </w:r>
      <w:r>
        <w:rPr>
          <w:lang w:val="de-DE"/>
        </w:rPr>
        <w:t>s</w:t>
      </w:r>
      <w:r w:rsidRPr="006926E1">
        <w:rPr>
          <w:lang w:val="de-DE"/>
        </w:rPr>
        <w:t>prung un</w:t>
      </w:r>
      <w:r>
        <w:rPr>
          <w:lang w:val="de-DE"/>
        </w:rPr>
        <w:t>s</w:t>
      </w:r>
      <w:r w:rsidRPr="006926E1">
        <w:rPr>
          <w:lang w:val="de-DE"/>
        </w:rPr>
        <w:t>erer Kenntni</w:t>
      </w:r>
      <w:r>
        <w:rPr>
          <w:lang w:val="de-DE"/>
        </w:rPr>
        <w:t>ss</w:t>
      </w:r>
      <w:r w:rsidRPr="006926E1">
        <w:rPr>
          <w:lang w:val="de-DE"/>
        </w:rPr>
        <w:t>e</w:t>
      </w:r>
      <w:r>
        <w:rPr>
          <w:lang w:val="de-DE"/>
        </w:rPr>
        <w:br/>
      </w:r>
      <w:r w:rsidRPr="006926E1">
        <w:rPr>
          <w:lang w:val="de-DE"/>
        </w:rPr>
        <w:t>keine dunklere Stelle vorkomme, als bey der Frage:</w:t>
      </w:r>
      <w:r>
        <w:rPr>
          <w:lang w:val="de-DE"/>
        </w:rPr>
        <w:br/>
      </w:r>
      <w:r w:rsidRPr="006926E1">
        <w:rPr>
          <w:lang w:val="de-DE"/>
        </w:rPr>
        <w:t>wie, auf welche Art, durch welche Mittel, nach welchen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etzen der Ver</w:t>
      </w:r>
      <w:r>
        <w:rPr>
          <w:lang w:val="de-DE"/>
        </w:rPr>
        <w:t>s</w:t>
      </w:r>
      <w:r w:rsidRPr="006926E1">
        <w:rPr>
          <w:lang w:val="de-DE"/>
        </w:rPr>
        <w:t xml:space="preserve">tand von den </w:t>
      </w:r>
      <w:r w:rsidRPr="00E579CF">
        <w:rPr>
          <w:b/>
          <w:bCs/>
          <w:lang w:val="de-DE"/>
        </w:rPr>
        <w:t>Vorstellungen</w:t>
      </w:r>
      <w:r w:rsidRPr="006926E1">
        <w:rPr>
          <w:lang w:val="de-DE"/>
        </w:rPr>
        <w:t xml:space="preserve"> auf die</w:t>
      </w:r>
      <w:r>
        <w:rPr>
          <w:lang w:val="de-DE"/>
        </w:rPr>
        <w:br/>
      </w:r>
      <w:r w:rsidRPr="00E579CF">
        <w:rPr>
          <w:b/>
          <w:bCs/>
          <w:lang w:val="de-DE"/>
        </w:rPr>
        <w:t>Gegenstände</w:t>
      </w:r>
      <w:r w:rsidRPr="006926E1">
        <w:rPr>
          <w:lang w:val="de-DE"/>
        </w:rPr>
        <w:t xml:space="preserve">, von dem </w:t>
      </w:r>
      <w:r w:rsidRPr="00E579CF">
        <w:rPr>
          <w:b/>
          <w:bCs/>
          <w:lang w:val="de-DE"/>
        </w:rPr>
        <w:t>Ideellen</w:t>
      </w:r>
      <w:r w:rsidRPr="006926E1">
        <w:rPr>
          <w:lang w:val="de-DE"/>
        </w:rPr>
        <w:t xml:space="preserve"> in uns, auf das </w:t>
      </w:r>
      <w:r w:rsidRPr="00E579CF">
        <w:rPr>
          <w:b/>
          <w:bCs/>
          <w:lang w:val="de-DE"/>
        </w:rPr>
        <w:t>Ob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E579CF">
        <w:rPr>
          <w:b/>
          <w:bCs/>
          <w:lang w:val="de-DE"/>
        </w:rPr>
        <w:t>jektivische</w:t>
      </w:r>
      <w:r w:rsidRPr="006926E1">
        <w:rPr>
          <w:lang w:val="de-DE"/>
        </w:rPr>
        <w:t xml:space="preserve"> außer uns </w:t>
      </w:r>
      <w:r>
        <w:rPr>
          <w:lang w:val="de-DE"/>
        </w:rPr>
        <w:t>ü</w:t>
      </w:r>
      <w:r w:rsidRPr="006926E1">
        <w:rPr>
          <w:lang w:val="de-DE"/>
        </w:rPr>
        <w:t>bergehe, und zu den Gedanken</w:t>
      </w:r>
      <w:r>
        <w:rPr>
          <w:lang w:val="de-DE"/>
        </w:rPr>
        <w:br/>
      </w:r>
      <w:r w:rsidRPr="006926E1">
        <w:rPr>
          <w:lang w:val="de-DE"/>
        </w:rPr>
        <w:t xml:space="preserve">gelange, daß es </w:t>
      </w:r>
      <w:r>
        <w:rPr>
          <w:lang w:val="de-DE"/>
        </w:rPr>
        <w:t>ä</w:t>
      </w:r>
      <w:r w:rsidRPr="006926E1">
        <w:rPr>
          <w:lang w:val="de-DE"/>
        </w:rPr>
        <w:t xml:space="preserve">ußere Dinge gebe, die wir in uns </w:t>
      </w:r>
      <w:r w:rsidRPr="00E579CF">
        <w:rPr>
          <w:b/>
          <w:bCs/>
          <w:lang w:val="de-DE"/>
        </w:rPr>
        <w:t>durch</w:t>
      </w:r>
      <w:r>
        <w:rPr>
          <w:lang w:val="de-DE"/>
        </w:rPr>
        <w:br/>
      </w:r>
      <w:r w:rsidRPr="006926E1">
        <w:rPr>
          <w:lang w:val="de-DE"/>
        </w:rPr>
        <w:t>un</w:t>
      </w:r>
      <w:r>
        <w:rPr>
          <w:lang w:val="de-DE"/>
        </w:rPr>
        <w:t>s</w:t>
      </w:r>
      <w:r w:rsidRPr="006926E1">
        <w:rPr>
          <w:lang w:val="de-DE"/>
        </w:rPr>
        <w:t>ere Vor</w:t>
      </w:r>
      <w:r>
        <w:rPr>
          <w:lang w:val="de-DE"/>
        </w:rPr>
        <w:t>s</w:t>
      </w:r>
      <w:r w:rsidRPr="006926E1">
        <w:rPr>
          <w:lang w:val="de-DE"/>
        </w:rPr>
        <w:t>tellungen erkennen? Die Vor</w:t>
      </w:r>
      <w:r>
        <w:rPr>
          <w:lang w:val="de-DE"/>
        </w:rPr>
        <w:t>s</w:t>
      </w:r>
      <w:r w:rsidRPr="006926E1">
        <w:rPr>
          <w:lang w:val="de-DE"/>
        </w:rPr>
        <w:t>tellungen</w:t>
      </w:r>
      <w:r>
        <w:rPr>
          <w:lang w:val="de-DE"/>
        </w:rPr>
        <w:br/>
        <w:t>s</w:t>
      </w:r>
      <w:r w:rsidRPr="006926E1">
        <w:rPr>
          <w:lang w:val="de-DE"/>
        </w:rPr>
        <w:t>ind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 xml:space="preserve">ich zwar Zeichen anderer Dinge, auf welche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ich beziehen, aber </w:t>
      </w:r>
      <w:ins w:id="0" w:author="John Hymers" w:date="2024-02-17T22:24:00Z">
        <w:r w:rsidR="00883134" w:rsidRPr="00883134">
          <w:rPr>
            <w:lang w:val="de-DE"/>
          </w:rPr>
          <w:t>sie</w:t>
        </w:r>
      </w:ins>
      <w:r w:rsidR="00E36C43">
        <w:rPr>
          <w:lang w:val="de-DE"/>
        </w:rPr>
        <w:t xml:space="preserve"> </w:t>
      </w:r>
      <w:del w:id="1" w:author="John Hymers" w:date="2024-02-20T08:56:00Z">
        <w:r w:rsidRPr="006926E1" w:rsidDel="00E579CF">
          <w:rPr>
            <w:lang w:val="de-DE"/>
          </w:rPr>
          <w:delText xml:space="preserve">fie </w:delText>
        </w:r>
      </w:del>
      <w:ins w:id="2" w:author="John Hymers" w:date="2024-02-20T08:56:00Z">
        <w:r w:rsidR="00E579CF">
          <w:rPr>
            <w:lang w:val="de-DE"/>
          </w:rPr>
          <w:t xml:space="preserve"> </w:t>
        </w:r>
      </w:ins>
      <w:ins w:id="3" w:author="John Hymers" w:date="2024-02-17T22:38:00Z">
        <w:r w:rsidR="000031F3">
          <w:rPr>
            <w:lang w:val="de-DE"/>
          </w:rPr>
          <w:t xml:space="preserve">[[note: error in DTA]] </w:t>
        </w:r>
      </w:ins>
      <w:r>
        <w:rPr>
          <w:lang w:val="de-DE"/>
        </w:rPr>
        <w:t>s</w:t>
      </w:r>
      <w:r w:rsidRPr="006926E1">
        <w:rPr>
          <w:lang w:val="de-DE"/>
        </w:rPr>
        <w:t>ind nun auch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 w:rsidRPr="00E579CF">
        <w:rPr>
          <w:b/>
          <w:bCs/>
          <w:lang w:val="de-DE"/>
        </w:rPr>
        <w:t>uns</w:t>
      </w:r>
      <w:r w:rsidRPr="006926E1">
        <w:rPr>
          <w:lang w:val="de-DE"/>
        </w:rPr>
        <w:t>. Wir</w:t>
      </w:r>
      <w:r>
        <w:rPr>
          <w:lang w:val="de-DE"/>
        </w:rPr>
        <w:br/>
      </w:r>
      <w:r w:rsidRPr="00E579CF">
        <w:rPr>
          <w:b/>
          <w:bCs/>
          <w:lang w:val="de-DE"/>
        </w:rPr>
        <w:t>stellen uns</w:t>
      </w:r>
      <w:r w:rsidRPr="006926E1">
        <w:rPr>
          <w:lang w:val="de-DE"/>
        </w:rPr>
        <w:t xml:space="preserve"> Sachen durch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 w:rsidRPr="00E579CF">
        <w:rPr>
          <w:b/>
          <w:bCs/>
          <w:lang w:val="de-DE"/>
        </w:rPr>
        <w:t>vor</w:t>
      </w:r>
      <w:r w:rsidRPr="006926E1">
        <w:rPr>
          <w:lang w:val="de-DE"/>
        </w:rPr>
        <w:t xml:space="preserve">. Sie </w:t>
      </w:r>
      <w:r>
        <w:rPr>
          <w:lang w:val="de-DE"/>
        </w:rPr>
        <w:t>s</w:t>
      </w:r>
      <w:r w:rsidRPr="006926E1">
        <w:rPr>
          <w:lang w:val="de-DE"/>
        </w:rPr>
        <w:t>ind eine</w:t>
      </w:r>
      <w:r>
        <w:rPr>
          <w:lang w:val="de-DE"/>
        </w:rPr>
        <w:br/>
      </w:r>
      <w:r w:rsidRPr="006926E1">
        <w:rPr>
          <w:lang w:val="de-DE"/>
        </w:rPr>
        <w:t>Schrift, bey der wir nicht nur die Buch</w:t>
      </w:r>
      <w:r>
        <w:rPr>
          <w:lang w:val="de-DE"/>
        </w:rPr>
        <w:t>s</w:t>
      </w:r>
      <w:r w:rsidRPr="006926E1">
        <w:rPr>
          <w:lang w:val="de-DE"/>
        </w:rPr>
        <w:t>taben und</w:t>
      </w:r>
      <w:r>
        <w:rPr>
          <w:lang w:val="de-DE"/>
        </w:rPr>
        <w:br/>
      </w:r>
      <w:r w:rsidRPr="006926E1">
        <w:rPr>
          <w:lang w:val="de-DE"/>
        </w:rPr>
        <w:t>W</w:t>
      </w:r>
      <w:r>
        <w:rPr>
          <w:lang w:val="de-DE"/>
        </w:rPr>
        <w:t>ö</w:t>
      </w:r>
      <w:r w:rsidRPr="006926E1">
        <w:rPr>
          <w:lang w:val="de-DE"/>
        </w:rPr>
        <w:t>rter unter</w:t>
      </w:r>
      <w:r>
        <w:rPr>
          <w:lang w:val="de-DE"/>
        </w:rPr>
        <w:t>s</w:t>
      </w:r>
      <w:r w:rsidRPr="006926E1">
        <w:rPr>
          <w:lang w:val="de-DE"/>
        </w:rPr>
        <w:t xml:space="preserve">cheiden, und </w:t>
      </w:r>
      <w:r>
        <w:rPr>
          <w:lang w:val="de-DE"/>
        </w:rPr>
        <w:t>s</w:t>
      </w:r>
      <w:r w:rsidRPr="006926E1">
        <w:rPr>
          <w:lang w:val="de-DE"/>
        </w:rPr>
        <w:t>ie le</w:t>
      </w:r>
      <w:r>
        <w:rPr>
          <w:lang w:val="de-DE"/>
        </w:rPr>
        <w:t>s</w:t>
      </w:r>
      <w:r w:rsidRPr="006926E1">
        <w:rPr>
          <w:lang w:val="de-DE"/>
        </w:rPr>
        <w:t xml:space="preserve">en, </w:t>
      </w:r>
      <w:r>
        <w:rPr>
          <w:lang w:val="de-DE"/>
        </w:rPr>
        <w:t>s</w:t>
      </w:r>
      <w:r w:rsidRPr="006926E1">
        <w:rPr>
          <w:lang w:val="de-DE"/>
        </w:rPr>
        <w:t>ondern die wir auch</w:t>
      </w:r>
      <w:r>
        <w:rPr>
          <w:lang w:val="de-DE"/>
        </w:rPr>
        <w:br/>
      </w: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>tehen, und der wir einen Sinn unterlegen, indem</w:t>
      </w:r>
      <w:r>
        <w:rPr>
          <w:lang w:val="de-DE"/>
        </w:rPr>
        <w:br/>
      </w:r>
      <w:r w:rsidRPr="006926E1">
        <w:rPr>
          <w:lang w:val="de-DE"/>
        </w:rPr>
        <w:t xml:space="preserve">wir </w:t>
      </w:r>
      <w:r>
        <w:rPr>
          <w:lang w:val="de-DE"/>
        </w:rPr>
        <w:t>s</w:t>
      </w:r>
      <w:r w:rsidRPr="006926E1">
        <w:rPr>
          <w:lang w:val="de-DE"/>
        </w:rPr>
        <w:t>ie nicht blos als Ver</w:t>
      </w:r>
      <w:r>
        <w:rPr>
          <w:lang w:val="de-DE"/>
        </w:rPr>
        <w:t>ä</w:t>
      </w:r>
      <w:r w:rsidRPr="006926E1">
        <w:rPr>
          <w:lang w:val="de-DE"/>
        </w:rPr>
        <w:t xml:space="preserve">nderungen von uns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>on-</w:t>
      </w:r>
      <w:r>
        <w:rPr>
          <w:lang w:val="de-DE"/>
        </w:rPr>
        <w:br/>
      </w:r>
      <w:r w:rsidRPr="006926E1">
        <w:rPr>
          <w:lang w:val="de-DE"/>
        </w:rPr>
        <w:t>dern als Dinge und Be</w:t>
      </w:r>
      <w:r>
        <w:rPr>
          <w:lang w:val="de-DE"/>
        </w:rPr>
        <w:t>s</w:t>
      </w:r>
      <w:r w:rsidRPr="006926E1">
        <w:rPr>
          <w:lang w:val="de-DE"/>
        </w:rPr>
        <w:t>chaffenheiten an</w:t>
      </w:r>
      <w:r>
        <w:rPr>
          <w:lang w:val="de-DE"/>
        </w:rPr>
        <w:t>s</w:t>
      </w:r>
      <w:r w:rsidRPr="006926E1">
        <w:rPr>
          <w:lang w:val="de-DE"/>
        </w:rPr>
        <w:t>ehen, die ein</w:t>
      </w:r>
      <w:r>
        <w:rPr>
          <w:lang w:val="de-DE"/>
        </w:rPr>
        <w:br/>
      </w:r>
      <w:r w:rsidRPr="006926E1">
        <w:rPr>
          <w:lang w:val="de-DE"/>
        </w:rPr>
        <w:t>objektivi</w:t>
      </w:r>
      <w:r>
        <w:rPr>
          <w:lang w:val="de-DE"/>
        </w:rPr>
        <w:t>s</w:t>
      </w:r>
      <w:r w:rsidRPr="006926E1">
        <w:rPr>
          <w:lang w:val="de-DE"/>
        </w:rPr>
        <w:t>ches Da</w:t>
      </w:r>
      <w:r>
        <w:rPr>
          <w:lang w:val="de-DE"/>
        </w:rPr>
        <w:t>s</w:t>
      </w:r>
      <w:r w:rsidRPr="006926E1">
        <w:rPr>
          <w:lang w:val="de-DE"/>
        </w:rPr>
        <w:t xml:space="preserve">eyn haben. Einige </w:t>
      </w:r>
      <w:r>
        <w:rPr>
          <w:lang w:val="de-DE"/>
        </w:rPr>
        <w:t>Id</w:t>
      </w:r>
      <w:r w:rsidRPr="006926E1">
        <w:rPr>
          <w:lang w:val="de-DE"/>
        </w:rPr>
        <w:t xml:space="preserve">een </w:t>
      </w:r>
      <w:r>
        <w:rPr>
          <w:lang w:val="de-DE"/>
        </w:rPr>
        <w:t>s</w:t>
      </w:r>
      <w:r w:rsidRPr="006926E1">
        <w:rPr>
          <w:lang w:val="de-DE"/>
        </w:rPr>
        <w:t>tellen uns</w:t>
      </w:r>
      <w:r>
        <w:rPr>
          <w:lang w:val="de-DE"/>
        </w:rPr>
        <w:br/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und un</w:t>
      </w:r>
      <w:r>
        <w:rPr>
          <w:lang w:val="de-DE"/>
        </w:rPr>
        <w:t>s</w:t>
      </w:r>
      <w:r w:rsidRPr="006926E1">
        <w:rPr>
          <w:lang w:val="de-DE"/>
        </w:rPr>
        <w:t>ere Ver</w:t>
      </w:r>
      <w:r>
        <w:rPr>
          <w:lang w:val="de-DE"/>
        </w:rPr>
        <w:t>ä</w:t>
      </w:r>
      <w:r w:rsidRPr="006926E1">
        <w:rPr>
          <w:lang w:val="de-DE"/>
        </w:rPr>
        <w:t xml:space="preserve">nderungen vor; andere </w:t>
      </w:r>
      <w:r>
        <w:rPr>
          <w:lang w:val="de-DE"/>
        </w:rPr>
        <w:t>s</w:t>
      </w:r>
      <w:r w:rsidRPr="006926E1">
        <w:rPr>
          <w:lang w:val="de-DE"/>
        </w:rPr>
        <w:t>ind Vor-</w:t>
      </w:r>
      <w:r>
        <w:rPr>
          <w:lang w:val="de-DE"/>
        </w:rPr>
        <w:br/>
        <w:t>s</w:t>
      </w:r>
      <w:r w:rsidRPr="006926E1">
        <w:rPr>
          <w:lang w:val="de-DE"/>
        </w:rPr>
        <w:t>tellungen von un</w:t>
      </w:r>
      <w:r>
        <w:rPr>
          <w:lang w:val="de-DE"/>
        </w:rPr>
        <w:t>s</w:t>
      </w:r>
      <w:r w:rsidRPr="006926E1">
        <w:rPr>
          <w:lang w:val="de-DE"/>
        </w:rPr>
        <w:t>erm K</w:t>
      </w:r>
      <w:r>
        <w:rPr>
          <w:lang w:val="de-DE"/>
        </w:rPr>
        <w:t>ö</w:t>
      </w:r>
      <w:r w:rsidRPr="006926E1">
        <w:rPr>
          <w:lang w:val="de-DE"/>
        </w:rPr>
        <w:t>rper, und de</w:t>
      </w:r>
      <w:r>
        <w:rPr>
          <w:lang w:val="de-DE"/>
        </w:rPr>
        <w:t>ss</w:t>
      </w:r>
      <w:r w:rsidRPr="006926E1">
        <w:rPr>
          <w:lang w:val="de-DE"/>
        </w:rPr>
        <w:t>en Ver</w:t>
      </w:r>
      <w:r>
        <w:rPr>
          <w:lang w:val="de-DE"/>
        </w:rPr>
        <w:t>ä</w:t>
      </w:r>
      <w:r w:rsidRPr="006926E1">
        <w:rPr>
          <w:lang w:val="de-DE"/>
        </w:rPr>
        <w:t>nderun-</w:t>
      </w:r>
      <w:r>
        <w:rPr>
          <w:lang w:val="de-DE"/>
        </w:rPr>
        <w:br/>
      </w:r>
      <w:r w:rsidRPr="006926E1">
        <w:rPr>
          <w:lang w:val="de-DE"/>
        </w:rPr>
        <w:t>gen; andere zeigen uns Objekte außer uns, und Be-</w:t>
      </w:r>
    </w:p>
    <w:p w14:paraId="6DD5C0A4" w14:textId="6E3B4D2B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chaffen-</w:t>
      </w:r>
    </w:p>
    <w:p w14:paraId="72AE1963" w14:textId="6EC099B6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A a 3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374</w:t>
      </w:r>
      <w:r>
        <w:rPr>
          <w:lang w:val="de-DE"/>
        </w:rPr>
        <w:t>] V. Versuch. Ueber den Urspr. unserer</w:t>
      </w:r>
    </w:p>
    <w:p w14:paraId="1280D010" w14:textId="1A63034B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chaffenheiten von ihnen. Die Freude i</w:t>
      </w:r>
      <w:r>
        <w:rPr>
          <w:lang w:val="de-DE"/>
        </w:rPr>
        <w:t>s</w:t>
      </w:r>
      <w:r w:rsidRPr="006926E1">
        <w:rPr>
          <w:lang w:val="de-DE"/>
        </w:rPr>
        <w:t xml:space="preserve">t in uns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>und eine eigene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 von </w:t>
      </w:r>
      <w:r w:rsidRPr="00E579CF">
        <w:rPr>
          <w:b/>
          <w:bCs/>
          <w:lang w:val="de-DE"/>
        </w:rPr>
        <w:t>uns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t. Der</w:t>
      </w:r>
      <w:r>
        <w:rPr>
          <w:lang w:val="de-DE"/>
        </w:rPr>
        <w:br/>
      </w:r>
      <w:r w:rsidRPr="006926E1">
        <w:rPr>
          <w:lang w:val="de-DE"/>
        </w:rPr>
        <w:t>Geruch i</w:t>
      </w:r>
      <w:r>
        <w:rPr>
          <w:lang w:val="de-DE"/>
        </w:rPr>
        <w:t>s</w:t>
      </w:r>
      <w:r w:rsidRPr="006926E1">
        <w:rPr>
          <w:lang w:val="de-DE"/>
        </w:rPr>
        <w:t xml:space="preserve">t in </w:t>
      </w:r>
      <w:r w:rsidRPr="00E579CF">
        <w:rPr>
          <w:b/>
          <w:bCs/>
          <w:lang w:val="de-DE"/>
        </w:rPr>
        <w:t>der Nase</w:t>
      </w:r>
      <w:r w:rsidRPr="006926E1">
        <w:rPr>
          <w:lang w:val="de-DE"/>
        </w:rPr>
        <w:t xml:space="preserve">, der </w:t>
      </w:r>
      <w:r w:rsidRPr="00E579CF">
        <w:rPr>
          <w:b/>
          <w:bCs/>
          <w:lang w:val="de-DE"/>
        </w:rPr>
        <w:t>Schmerz</w:t>
      </w:r>
      <w:r w:rsidRPr="006926E1">
        <w:rPr>
          <w:lang w:val="de-DE"/>
        </w:rPr>
        <w:t xml:space="preserve"> in dem verbrann-</w:t>
      </w:r>
      <w:r>
        <w:rPr>
          <w:lang w:val="de-DE"/>
        </w:rPr>
        <w:br/>
      </w:r>
      <w:r w:rsidRPr="006926E1">
        <w:rPr>
          <w:lang w:val="de-DE"/>
        </w:rPr>
        <w:t>ten Finger, und die Farbe des Himmels i</w:t>
      </w:r>
      <w:r>
        <w:rPr>
          <w:lang w:val="de-DE"/>
        </w:rPr>
        <w:t>s</w:t>
      </w:r>
      <w:r w:rsidRPr="006926E1">
        <w:rPr>
          <w:lang w:val="de-DE"/>
        </w:rPr>
        <w:t>t weder in</w:t>
      </w:r>
      <w:r>
        <w:rPr>
          <w:lang w:val="de-DE"/>
        </w:rPr>
        <w:br/>
      </w:r>
      <w:r w:rsidRPr="006926E1">
        <w:rPr>
          <w:lang w:val="de-DE"/>
        </w:rPr>
        <w:t>un</w:t>
      </w:r>
      <w:r>
        <w:rPr>
          <w:lang w:val="de-DE"/>
        </w:rPr>
        <w:t>s</w:t>
      </w:r>
      <w:r w:rsidRPr="006926E1">
        <w:rPr>
          <w:lang w:val="de-DE"/>
        </w:rPr>
        <w:t>erer Seele etwas, noch eine Be</w:t>
      </w:r>
      <w:r>
        <w:rPr>
          <w:lang w:val="de-DE"/>
        </w:rPr>
        <w:t>s</w:t>
      </w:r>
      <w:r w:rsidRPr="006926E1">
        <w:rPr>
          <w:lang w:val="de-DE"/>
        </w:rPr>
        <w:t>chaffenheit un</w:t>
      </w:r>
      <w:r>
        <w:rPr>
          <w:lang w:val="de-DE"/>
        </w:rPr>
        <w:t>s</w:t>
      </w:r>
      <w:r w:rsidRPr="006926E1">
        <w:rPr>
          <w:lang w:val="de-DE"/>
        </w:rPr>
        <w:t>ers</w:t>
      </w:r>
      <w:r>
        <w:rPr>
          <w:lang w:val="de-DE"/>
        </w:rPr>
        <w:br/>
      </w:r>
      <w:r w:rsidRPr="006926E1">
        <w:rPr>
          <w:lang w:val="de-DE"/>
        </w:rPr>
        <w:t>K</w:t>
      </w:r>
      <w:r>
        <w:rPr>
          <w:lang w:val="de-DE"/>
        </w:rPr>
        <w:t>ö</w:t>
      </w:r>
      <w:r w:rsidRPr="006926E1">
        <w:rPr>
          <w:lang w:val="de-DE"/>
        </w:rPr>
        <w:t xml:space="preserve">rpers, </w:t>
      </w:r>
      <w:r>
        <w:rPr>
          <w:lang w:val="de-DE"/>
        </w:rPr>
        <w:t>s</w:t>
      </w:r>
      <w:r w:rsidRPr="006926E1">
        <w:rPr>
          <w:lang w:val="de-DE"/>
        </w:rPr>
        <w:t xml:space="preserve">ondern etwas, das in einem </w:t>
      </w:r>
      <w:r>
        <w:rPr>
          <w:lang w:val="de-DE"/>
        </w:rPr>
        <w:t>ä</w:t>
      </w:r>
      <w:r w:rsidRPr="006926E1">
        <w:rPr>
          <w:lang w:val="de-DE"/>
        </w:rPr>
        <w:t>ußern Dinge</w:t>
      </w:r>
      <w:r>
        <w:rPr>
          <w:lang w:val="de-DE"/>
        </w:rPr>
        <w:br/>
      </w:r>
      <w:r w:rsidRPr="00E579CF">
        <w:rPr>
          <w:lang w:val="de-DE"/>
        </w:rPr>
        <w:t>sich</w:t>
      </w:r>
      <w:r w:rsidRPr="006926E1">
        <w:rPr>
          <w:lang w:val="de-DE"/>
        </w:rPr>
        <w:t xml:space="preserve"> befindet.</w:t>
      </w:r>
    </w:p>
    <w:p w14:paraId="7F985B0F" w14:textId="47344A7C" w:rsidR="006926E1" w:rsidRDefault="006926E1" w:rsidP="006926E1">
      <w:pPr>
        <w:rPr>
          <w:lang w:val="de-DE"/>
        </w:rPr>
      </w:pPr>
      <w:r>
        <w:rPr>
          <w:lang w:val="de-DE"/>
        </w:rPr>
        <w:t>In</w:t>
      </w:r>
      <w:r w:rsidRPr="006926E1">
        <w:rPr>
          <w:lang w:val="de-DE"/>
        </w:rPr>
        <w:t xml:space="preserve"> dem </w:t>
      </w:r>
      <w:r w:rsidRPr="00E579CF">
        <w:rPr>
          <w:lang w:val="de-DE"/>
        </w:rPr>
        <w:t>Versuch</w:t>
      </w:r>
      <w:r w:rsidRPr="006926E1">
        <w:rPr>
          <w:lang w:val="de-DE"/>
        </w:rPr>
        <w:t xml:space="preserve"> </w:t>
      </w:r>
      <w:r>
        <w:rPr>
          <w:lang w:val="de-DE"/>
        </w:rPr>
        <w:t>ü</w:t>
      </w:r>
      <w:r w:rsidRPr="006926E1">
        <w:rPr>
          <w:lang w:val="de-DE"/>
        </w:rPr>
        <w:t>ber die Vor</w:t>
      </w:r>
      <w:r>
        <w:rPr>
          <w:lang w:val="de-DE"/>
        </w:rPr>
        <w:t>s</w:t>
      </w:r>
      <w:r w:rsidRPr="006926E1">
        <w:rPr>
          <w:lang w:val="de-DE"/>
        </w:rPr>
        <w:t>tellungen 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chon</w:t>
      </w:r>
      <w:r>
        <w:rPr>
          <w:lang w:val="de-DE"/>
        </w:rPr>
        <w:br/>
      </w:r>
      <w:r w:rsidRPr="006926E1">
        <w:rPr>
          <w:lang w:val="de-DE"/>
        </w:rPr>
        <w:t xml:space="preserve">bemerket worden, daß </w:t>
      </w:r>
      <w:r w:rsidRPr="00E579CF">
        <w:rPr>
          <w:b/>
          <w:bCs/>
          <w:lang w:val="de-DE"/>
        </w:rPr>
        <w:t>reproducirte</w:t>
      </w:r>
      <w:r w:rsidRPr="006926E1">
        <w:rPr>
          <w:lang w:val="de-DE"/>
        </w:rPr>
        <w:t xml:space="preserve"> Vor</w:t>
      </w:r>
      <w:r>
        <w:rPr>
          <w:lang w:val="de-DE"/>
        </w:rPr>
        <w:t>s</w:t>
      </w:r>
      <w:r w:rsidRPr="006926E1">
        <w:rPr>
          <w:lang w:val="de-DE"/>
        </w:rPr>
        <w:t>tellungen als</w:t>
      </w:r>
      <w:r>
        <w:rPr>
          <w:lang w:val="de-DE"/>
        </w:rPr>
        <w:br/>
      </w:r>
      <w:r w:rsidRPr="006926E1">
        <w:rPr>
          <w:lang w:val="de-DE"/>
        </w:rPr>
        <w:t>zur</w:t>
      </w:r>
      <w:r>
        <w:rPr>
          <w:lang w:val="de-DE"/>
        </w:rPr>
        <w:t>ü</w:t>
      </w:r>
      <w:r w:rsidRPr="006926E1">
        <w:rPr>
          <w:lang w:val="de-DE"/>
        </w:rPr>
        <w:t>ckgebliebene und wieder erweckte Abbildungen vor-</w:t>
      </w:r>
      <w:r>
        <w:rPr>
          <w:lang w:val="de-DE"/>
        </w:rPr>
        <w:br/>
      </w:r>
      <w:r w:rsidRPr="006926E1">
        <w:rPr>
          <w:lang w:val="de-DE"/>
        </w:rPr>
        <w:t>hergegangener Modifikationen, ein Merkmal von ihrer</w:t>
      </w:r>
      <w:r>
        <w:rPr>
          <w:lang w:val="de-DE"/>
        </w:rPr>
        <w:br/>
      </w:r>
      <w:r w:rsidRPr="006926E1">
        <w:rPr>
          <w:lang w:val="de-DE"/>
        </w:rPr>
        <w:t xml:space="preserve">Beziehung auf die </w:t>
      </w:r>
      <w:r w:rsidRPr="00E579CF">
        <w:rPr>
          <w:b/>
          <w:bCs/>
          <w:lang w:val="de-DE"/>
        </w:rPr>
        <w:t>Empfindungen</w:t>
      </w:r>
      <w:r w:rsidRPr="006926E1">
        <w:rPr>
          <w:lang w:val="de-DE"/>
        </w:rPr>
        <w:t xml:space="preserve">, von denen </w:t>
      </w:r>
      <w:r>
        <w:rPr>
          <w:lang w:val="de-DE"/>
        </w:rPr>
        <w:t>s</w:t>
      </w:r>
      <w:r w:rsidRPr="006926E1">
        <w:rPr>
          <w:lang w:val="de-DE"/>
        </w:rPr>
        <w:t>ie her-</w:t>
      </w:r>
      <w:r>
        <w:rPr>
          <w:lang w:val="de-DE"/>
        </w:rPr>
        <w:br/>
      </w:r>
      <w:r w:rsidRPr="006926E1">
        <w:rPr>
          <w:lang w:val="de-DE"/>
        </w:rPr>
        <w:t>r</w:t>
      </w:r>
      <w:r>
        <w:rPr>
          <w:lang w:val="de-DE"/>
        </w:rPr>
        <w:t>ü</w:t>
      </w:r>
      <w:r w:rsidRPr="006926E1">
        <w:rPr>
          <w:lang w:val="de-DE"/>
        </w:rPr>
        <w:t xml:space="preserve">hren, an </w:t>
      </w:r>
      <w:r>
        <w:rPr>
          <w:lang w:val="de-DE"/>
        </w:rPr>
        <w:t>s</w:t>
      </w:r>
      <w:r w:rsidRPr="006926E1">
        <w:rPr>
          <w:lang w:val="de-DE"/>
        </w:rPr>
        <w:t>ich haben; und daß die</w:t>
      </w:r>
      <w:r>
        <w:rPr>
          <w:lang w:val="de-DE"/>
        </w:rPr>
        <w:t>s</w:t>
      </w:r>
      <w:r w:rsidRPr="006926E1">
        <w:rPr>
          <w:lang w:val="de-DE"/>
        </w:rPr>
        <w:t>es in einer Tendenz,</w:t>
      </w:r>
      <w:r>
        <w:rPr>
          <w:lang w:val="de-DE"/>
        </w:rPr>
        <w:br/>
        <w:t>s</w:t>
      </w:r>
      <w:r w:rsidRPr="006926E1">
        <w:rPr>
          <w:lang w:val="de-DE"/>
        </w:rPr>
        <w:t>ich mehr zu entwickeln, be</w:t>
      </w:r>
      <w:r>
        <w:rPr>
          <w:lang w:val="de-DE"/>
        </w:rPr>
        <w:t>s</w:t>
      </w:r>
      <w:r w:rsidRPr="006926E1">
        <w:rPr>
          <w:lang w:val="de-DE"/>
        </w:rPr>
        <w:t>tehe, welche mit jeder Em-</w:t>
      </w:r>
      <w:r>
        <w:rPr>
          <w:lang w:val="de-DE"/>
        </w:rPr>
        <w:br/>
      </w:r>
      <w:r w:rsidRPr="006926E1">
        <w:rPr>
          <w:lang w:val="de-DE"/>
        </w:rPr>
        <w:t>pfindungsvor</w:t>
      </w:r>
      <w:r>
        <w:rPr>
          <w:lang w:val="de-DE"/>
        </w:rPr>
        <w:t>s</w:t>
      </w:r>
      <w:r w:rsidRPr="006926E1">
        <w:rPr>
          <w:lang w:val="de-DE"/>
        </w:rPr>
        <w:t>tellung verbunden i</w:t>
      </w:r>
      <w:r>
        <w:rPr>
          <w:lang w:val="de-DE"/>
        </w:rPr>
        <w:t>s</w:t>
      </w:r>
      <w:r w:rsidRPr="006926E1">
        <w:rPr>
          <w:lang w:val="de-DE"/>
        </w:rPr>
        <w:t>t, und aus die</w:t>
      </w:r>
      <w:r>
        <w:rPr>
          <w:lang w:val="de-DE"/>
        </w:rPr>
        <w:t>s</w:t>
      </w:r>
      <w:r w:rsidRPr="006926E1">
        <w:rPr>
          <w:lang w:val="de-DE"/>
        </w:rPr>
        <w:t>er auch</w:t>
      </w:r>
      <w:r>
        <w:rPr>
          <w:lang w:val="de-DE"/>
        </w:rPr>
        <w:br/>
      </w:r>
      <w:r w:rsidRPr="006926E1">
        <w:rPr>
          <w:lang w:val="de-DE"/>
        </w:rPr>
        <w:t xml:space="preserve">in die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 xml:space="preserve">tgemachten Bilder der Dichtkraft </w:t>
      </w:r>
      <w:r>
        <w:rPr>
          <w:lang w:val="de-DE"/>
        </w:rPr>
        <w:t>ü</w:t>
      </w:r>
      <w:r w:rsidRPr="006926E1">
        <w:rPr>
          <w:lang w:val="de-DE"/>
        </w:rPr>
        <w:t>bergehe.</w:t>
      </w:r>
      <w:r>
        <w:rPr>
          <w:lang w:val="de-DE"/>
        </w:rPr>
        <w:br/>
      </w:r>
      <w:r w:rsidRPr="006926E1">
        <w:rPr>
          <w:lang w:val="de-DE"/>
        </w:rPr>
        <w:t>Und die</w:t>
      </w:r>
      <w:r>
        <w:rPr>
          <w:lang w:val="de-DE"/>
        </w:rPr>
        <w:t>s</w:t>
      </w:r>
      <w:r w:rsidRPr="006926E1">
        <w:rPr>
          <w:lang w:val="de-DE"/>
        </w:rPr>
        <w:t>es Be</w:t>
      </w:r>
      <w:r>
        <w:rPr>
          <w:lang w:val="de-DE"/>
        </w:rPr>
        <w:t>s</w:t>
      </w:r>
      <w:r w:rsidRPr="006926E1">
        <w:rPr>
          <w:lang w:val="de-DE"/>
        </w:rPr>
        <w:t>treben kann, wie jedwede andere Modi-</w:t>
      </w:r>
      <w:r>
        <w:rPr>
          <w:lang w:val="de-DE"/>
        </w:rPr>
        <w:br/>
      </w:r>
      <w:r w:rsidRPr="006926E1">
        <w:rPr>
          <w:lang w:val="de-DE"/>
        </w:rPr>
        <w:t>fikation der Seele, gef</w:t>
      </w:r>
      <w:r>
        <w:rPr>
          <w:lang w:val="de-DE"/>
        </w:rPr>
        <w:t>ü</w:t>
      </w:r>
      <w:r w:rsidRPr="006926E1">
        <w:rPr>
          <w:lang w:val="de-DE"/>
        </w:rPr>
        <w:t>hlet und gewahrgenommen wer-</w:t>
      </w:r>
      <w:r>
        <w:rPr>
          <w:lang w:val="de-DE"/>
        </w:rPr>
        <w:br/>
      </w:r>
      <w:r w:rsidRPr="006926E1">
        <w:rPr>
          <w:lang w:val="de-DE"/>
        </w:rPr>
        <w:t xml:space="preserve">den. Aber dieß </w:t>
      </w:r>
      <w:r w:rsidRPr="00E579CF">
        <w:rPr>
          <w:b/>
          <w:bCs/>
          <w:lang w:val="de-DE"/>
        </w:rPr>
        <w:t>Charakteristische</w:t>
      </w:r>
      <w:r w:rsidRPr="006926E1">
        <w:rPr>
          <w:lang w:val="de-DE"/>
        </w:rPr>
        <w:t xml:space="preserve"> der Vor</w:t>
      </w:r>
      <w:r>
        <w:rPr>
          <w:lang w:val="de-DE"/>
        </w:rPr>
        <w:t>s</w:t>
      </w:r>
      <w:r w:rsidRPr="006926E1">
        <w:rPr>
          <w:lang w:val="de-DE"/>
        </w:rPr>
        <w:t>tellungen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nichts mehr, als die Materie, woraus die Denkkraft</w:t>
      </w:r>
      <w:r>
        <w:rPr>
          <w:lang w:val="de-DE"/>
        </w:rPr>
        <w:br/>
      </w:r>
      <w:r w:rsidRPr="006926E1">
        <w:rPr>
          <w:lang w:val="de-DE"/>
        </w:rPr>
        <w:t xml:space="preserve">die </w:t>
      </w:r>
      <w:r>
        <w:rPr>
          <w:lang w:val="de-DE"/>
        </w:rPr>
        <w:t>Id</w:t>
      </w:r>
      <w:r w:rsidRPr="006926E1">
        <w:rPr>
          <w:lang w:val="de-DE"/>
        </w:rPr>
        <w:t>ee von ihrer Beziehung auf die Empfindungen</w:t>
      </w:r>
      <w:r>
        <w:rPr>
          <w:lang w:val="de-DE"/>
        </w:rPr>
        <w:br/>
      </w:r>
      <w:r w:rsidRPr="006926E1">
        <w:rPr>
          <w:lang w:val="de-DE"/>
        </w:rPr>
        <w:t>machen kann. Jenes i</w:t>
      </w:r>
      <w:r>
        <w:rPr>
          <w:lang w:val="de-DE"/>
        </w:rPr>
        <w:t>s</w:t>
      </w:r>
      <w:r w:rsidRPr="006926E1">
        <w:rPr>
          <w:lang w:val="de-DE"/>
        </w:rPr>
        <w:t xml:space="preserve">t nicht der Gedanke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daß</w:t>
      </w:r>
      <w:r>
        <w:rPr>
          <w:lang w:val="de-DE"/>
        </w:rPr>
        <w:br/>
      </w:r>
      <w:r w:rsidRPr="006926E1">
        <w:rPr>
          <w:lang w:val="de-DE"/>
        </w:rPr>
        <w:t>die Vor</w:t>
      </w:r>
      <w:r>
        <w:rPr>
          <w:lang w:val="de-DE"/>
        </w:rPr>
        <w:t>s</w:t>
      </w:r>
      <w:r w:rsidRPr="006926E1">
        <w:rPr>
          <w:lang w:val="de-DE"/>
        </w:rPr>
        <w:t>tellungen Zeichen und Spuren von Empfindun-</w:t>
      </w:r>
      <w:r>
        <w:rPr>
          <w:lang w:val="de-DE"/>
        </w:rPr>
        <w:br/>
      </w:r>
      <w:r w:rsidRPr="006926E1">
        <w:rPr>
          <w:lang w:val="de-DE"/>
        </w:rPr>
        <w:t xml:space="preserve">gen </w:t>
      </w:r>
      <w:r>
        <w:rPr>
          <w:lang w:val="de-DE"/>
        </w:rPr>
        <w:t>s</w:t>
      </w:r>
      <w:r w:rsidRPr="006926E1">
        <w:rPr>
          <w:lang w:val="de-DE"/>
        </w:rPr>
        <w:t>ind; und noch weniger wird dadurch die folgende</w:t>
      </w:r>
      <w:r>
        <w:rPr>
          <w:lang w:val="de-DE"/>
        </w:rPr>
        <w:br/>
      </w:r>
      <w:r w:rsidRPr="006926E1">
        <w:rPr>
          <w:lang w:val="de-DE"/>
        </w:rPr>
        <w:t xml:space="preserve">Frage beantwortet: warum </w:t>
      </w:r>
      <w:r>
        <w:rPr>
          <w:lang w:val="de-DE"/>
        </w:rPr>
        <w:t>s</w:t>
      </w:r>
      <w:r w:rsidRPr="006926E1">
        <w:rPr>
          <w:lang w:val="de-DE"/>
        </w:rPr>
        <w:t>tellen wir uns denn nicht</w:t>
      </w:r>
      <w:r>
        <w:rPr>
          <w:lang w:val="de-DE"/>
        </w:rPr>
        <w:br/>
      </w:r>
      <w:r w:rsidRPr="006926E1">
        <w:rPr>
          <w:lang w:val="de-DE"/>
        </w:rPr>
        <w:t xml:space="preserve">lauter Empfindungen von uns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vor? Wie unter-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cheiden wir die </w:t>
      </w:r>
      <w:r w:rsidRPr="00E579CF">
        <w:rPr>
          <w:b/>
          <w:bCs/>
          <w:lang w:val="de-DE"/>
        </w:rPr>
        <w:t>subjektivische</w:t>
      </w:r>
      <w:r w:rsidRPr="006926E1">
        <w:rPr>
          <w:lang w:val="de-DE"/>
        </w:rPr>
        <w:t xml:space="preserve"> und </w:t>
      </w:r>
      <w:r w:rsidRPr="00E579CF">
        <w:rPr>
          <w:b/>
          <w:bCs/>
          <w:lang w:val="de-DE"/>
        </w:rPr>
        <w:t>objektivische</w:t>
      </w:r>
      <w:r w:rsidRPr="006926E1">
        <w:rPr>
          <w:lang w:val="de-DE"/>
        </w:rPr>
        <w:t xml:space="preserve"> </w:t>
      </w:r>
      <w:r w:rsidRPr="00E579CF">
        <w:rPr>
          <w:b/>
          <w:bCs/>
          <w:lang w:val="de-DE"/>
        </w:rPr>
        <w:t>Wirk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E579CF">
        <w:rPr>
          <w:b/>
          <w:bCs/>
          <w:lang w:val="de-DE"/>
        </w:rPr>
        <w:t>lichkeit</w:t>
      </w:r>
      <w:r w:rsidRPr="006926E1">
        <w:rPr>
          <w:lang w:val="de-DE"/>
        </w:rPr>
        <w:t xml:space="preserve"> </w:t>
      </w:r>
      <w:r w:rsidRPr="00E579CF">
        <w:rPr>
          <w:b/>
          <w:bCs/>
          <w:lang w:val="de-DE"/>
        </w:rPr>
        <w:t>der</w:t>
      </w:r>
      <w:r w:rsidRPr="006926E1">
        <w:rPr>
          <w:lang w:val="de-DE"/>
        </w:rPr>
        <w:t xml:space="preserve"> </w:t>
      </w:r>
      <w:r w:rsidRPr="00E579CF">
        <w:rPr>
          <w:b/>
          <w:bCs/>
          <w:lang w:val="de-DE"/>
        </w:rPr>
        <w:t>Dinge</w:t>
      </w:r>
      <w:r w:rsidRPr="006926E1">
        <w:rPr>
          <w:lang w:val="de-DE"/>
        </w:rPr>
        <w:t xml:space="preserve">, wie einige </w:t>
      </w:r>
      <w:r>
        <w:rPr>
          <w:lang w:val="de-DE"/>
        </w:rPr>
        <w:t>s</w:t>
      </w:r>
      <w:r w:rsidRPr="006926E1">
        <w:rPr>
          <w:lang w:val="de-DE"/>
        </w:rPr>
        <w:t>ich ausdr</w:t>
      </w:r>
      <w:r>
        <w:rPr>
          <w:lang w:val="de-DE"/>
        </w:rPr>
        <w:t>ü</w:t>
      </w:r>
      <w:r w:rsidRPr="006926E1">
        <w:rPr>
          <w:lang w:val="de-DE"/>
        </w:rPr>
        <w:t>cken, oder</w:t>
      </w:r>
      <w:r>
        <w:rPr>
          <w:lang w:val="de-DE"/>
        </w:rPr>
        <w:br/>
      </w:r>
      <w:r w:rsidRPr="006926E1">
        <w:rPr>
          <w:lang w:val="de-DE"/>
        </w:rPr>
        <w:t xml:space="preserve">wie empfinden wir Dinge </w:t>
      </w:r>
      <w:r w:rsidRPr="00E579CF">
        <w:rPr>
          <w:b/>
          <w:bCs/>
          <w:lang w:val="de-DE"/>
        </w:rPr>
        <w:t>außer uns</w:t>
      </w:r>
      <w:r w:rsidRPr="006926E1">
        <w:rPr>
          <w:lang w:val="de-DE"/>
        </w:rPr>
        <w:t xml:space="preserve">, und </w:t>
      </w:r>
      <w:r>
        <w:rPr>
          <w:lang w:val="de-DE"/>
        </w:rPr>
        <w:t>s</w:t>
      </w:r>
      <w:r w:rsidRPr="006926E1">
        <w:rPr>
          <w:lang w:val="de-DE"/>
        </w:rPr>
        <w:t>tellen uns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olche als </w:t>
      </w:r>
      <w:r>
        <w:rPr>
          <w:lang w:val="de-DE"/>
        </w:rPr>
        <w:t>ä</w:t>
      </w:r>
      <w:r w:rsidRPr="006926E1">
        <w:rPr>
          <w:lang w:val="de-DE"/>
        </w:rPr>
        <w:t xml:space="preserve">ußere Dinge vor? </w:t>
      </w:r>
      <w:r>
        <w:rPr>
          <w:lang w:val="de-DE"/>
        </w:rPr>
        <w:t>Ist</w:t>
      </w:r>
      <w:r w:rsidRPr="006926E1">
        <w:rPr>
          <w:lang w:val="de-DE"/>
        </w:rPr>
        <w:t xml:space="preserve"> dieß </w:t>
      </w:r>
      <w:r>
        <w:rPr>
          <w:lang w:val="de-DE"/>
        </w:rPr>
        <w:t>Ins</w:t>
      </w:r>
      <w:r w:rsidRPr="006926E1">
        <w:rPr>
          <w:lang w:val="de-DE"/>
        </w:rPr>
        <w:t>tinkt, und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 xml:space="preserve">t das es alles, was man davon </w:t>
      </w:r>
      <w:r>
        <w:rPr>
          <w:lang w:val="de-DE"/>
        </w:rPr>
        <w:t>s</w:t>
      </w:r>
      <w:r w:rsidRPr="006926E1">
        <w:rPr>
          <w:lang w:val="de-DE"/>
        </w:rPr>
        <w:t>agen kann?</w:t>
      </w:r>
    </w:p>
    <w:p w14:paraId="3FB606FD" w14:textId="25E8F451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Man kann nicht in Abrede </w:t>
      </w:r>
      <w:r>
        <w:rPr>
          <w:lang w:val="de-DE"/>
        </w:rPr>
        <w:t>s</w:t>
      </w:r>
      <w:r w:rsidRPr="006926E1">
        <w:rPr>
          <w:lang w:val="de-DE"/>
        </w:rPr>
        <w:t>eyn, daß, wenn es auf</w:t>
      </w:r>
      <w:r>
        <w:rPr>
          <w:lang w:val="de-DE"/>
        </w:rPr>
        <w:br/>
      </w:r>
      <w:r w:rsidRPr="006926E1">
        <w:rPr>
          <w:lang w:val="de-DE"/>
        </w:rPr>
        <w:t>der einen Seite aus der Analogie der Beobachtungen</w:t>
      </w:r>
      <w:r>
        <w:rPr>
          <w:lang w:val="de-DE"/>
        </w:rPr>
        <w:br/>
      </w:r>
      <w:r w:rsidRPr="006926E1">
        <w:rPr>
          <w:lang w:val="de-DE"/>
        </w:rPr>
        <w:t>deutlich genug erhellet, daß der Gedanke von der objekti-</w:t>
      </w:r>
      <w:r>
        <w:rPr>
          <w:lang w:val="de-DE"/>
        </w:rPr>
        <w:br/>
      </w:r>
      <w:r w:rsidRPr="006926E1">
        <w:rPr>
          <w:lang w:val="de-DE"/>
        </w:rPr>
        <w:t>vi</w:t>
      </w:r>
      <w:r>
        <w:rPr>
          <w:lang w:val="de-DE"/>
        </w:rPr>
        <w:t>s</w:t>
      </w:r>
      <w:r w:rsidRPr="006926E1">
        <w:rPr>
          <w:lang w:val="de-DE"/>
        </w:rPr>
        <w:t>chen Wirklichkeit der Dinge eine Aeußerung der</w:t>
      </w:r>
    </w:p>
    <w:p w14:paraId="657B203A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Denk-</w:t>
      </w:r>
    </w:p>
    <w:p w14:paraId="77EF2F58" w14:textId="4536E1A4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375</w:t>
      </w:r>
      <w:r>
        <w:rPr>
          <w:lang w:val="de-DE"/>
        </w:rPr>
        <w:t>] Kenntn. v. d. objektiv. Existenz d. Dinge.</w:t>
      </w:r>
    </w:p>
    <w:p w14:paraId="0D6092E0" w14:textId="742F0619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Denkkraft </w:t>
      </w:r>
      <w:r>
        <w:rPr>
          <w:lang w:val="de-DE"/>
        </w:rPr>
        <w:t>s</w:t>
      </w:r>
      <w:r w:rsidRPr="006926E1">
        <w:rPr>
          <w:lang w:val="de-DE"/>
        </w:rPr>
        <w:t>ey, die nur alsdenn er</w:t>
      </w:r>
      <w:r>
        <w:rPr>
          <w:lang w:val="de-DE"/>
        </w:rPr>
        <w:t>s</w:t>
      </w:r>
      <w:r w:rsidRPr="006926E1">
        <w:rPr>
          <w:lang w:val="de-DE"/>
        </w:rPr>
        <w:t>t hervorkommt, wenn</w:t>
      </w:r>
      <w:r>
        <w:rPr>
          <w:lang w:val="de-DE"/>
        </w:rPr>
        <w:br/>
      </w:r>
      <w:r w:rsidRPr="006926E1">
        <w:rPr>
          <w:lang w:val="de-DE"/>
        </w:rPr>
        <w:t xml:space="preserve">die Empfindung des Objekts </w:t>
      </w:r>
      <w:r>
        <w:rPr>
          <w:lang w:val="de-DE"/>
        </w:rPr>
        <w:t>s</w:t>
      </w:r>
      <w:r w:rsidRPr="006926E1">
        <w:rPr>
          <w:lang w:val="de-DE"/>
        </w:rPr>
        <w:t>chon in eine Vor</w:t>
      </w:r>
      <w:r>
        <w:rPr>
          <w:lang w:val="de-DE"/>
        </w:rPr>
        <w:t>s</w:t>
      </w:r>
      <w:r w:rsidRPr="006926E1">
        <w:rPr>
          <w:lang w:val="de-DE"/>
        </w:rPr>
        <w:t>tellung</w:t>
      </w:r>
      <w:r>
        <w:rPr>
          <w:lang w:val="de-DE"/>
        </w:rPr>
        <w:br/>
        <w:t>ü</w:t>
      </w:r>
      <w:r w:rsidRPr="006926E1">
        <w:rPr>
          <w:lang w:val="de-DE"/>
        </w:rPr>
        <w:t>bergegangen i</w:t>
      </w:r>
      <w:r>
        <w:rPr>
          <w:lang w:val="de-DE"/>
        </w:rPr>
        <w:t>s</w:t>
      </w:r>
      <w:r w:rsidRPr="006926E1">
        <w:rPr>
          <w:lang w:val="de-DE"/>
        </w:rPr>
        <w:t>t, und die</w:t>
      </w:r>
      <w:r>
        <w:rPr>
          <w:lang w:val="de-DE"/>
        </w:rPr>
        <w:t>s</w:t>
      </w:r>
      <w:r w:rsidRPr="006926E1">
        <w:rPr>
          <w:lang w:val="de-DE"/>
        </w:rPr>
        <w:t>e Vor</w:t>
      </w:r>
      <w:r>
        <w:rPr>
          <w:lang w:val="de-DE"/>
        </w:rPr>
        <w:t>s</w:t>
      </w:r>
      <w:r w:rsidRPr="006926E1">
        <w:rPr>
          <w:lang w:val="de-DE"/>
        </w:rPr>
        <w:t>tellung als eine Appre-</w:t>
      </w:r>
      <w:r>
        <w:rPr>
          <w:lang w:val="de-DE"/>
        </w:rPr>
        <w:br/>
      </w:r>
      <w:r w:rsidRPr="006926E1">
        <w:rPr>
          <w:lang w:val="de-DE"/>
        </w:rPr>
        <w:t>hen</w:t>
      </w:r>
      <w:r>
        <w:rPr>
          <w:lang w:val="de-DE"/>
        </w:rPr>
        <w:t>s</w:t>
      </w:r>
      <w:r w:rsidRPr="006926E1">
        <w:rPr>
          <w:lang w:val="de-DE"/>
        </w:rPr>
        <w:t>ion des Objekts voraus</w:t>
      </w:r>
      <w:r>
        <w:rPr>
          <w:lang w:val="de-DE"/>
        </w:rPr>
        <w:t>s</w:t>
      </w:r>
      <w:r w:rsidRPr="006926E1">
        <w:rPr>
          <w:lang w:val="de-DE"/>
        </w:rPr>
        <w:t xml:space="preserve">etzet, </w:t>
      </w:r>
      <w:r>
        <w:rPr>
          <w:lang w:val="de-DE"/>
        </w:rPr>
        <w:t>s</w:t>
      </w:r>
      <w:r w:rsidRPr="006926E1">
        <w:rPr>
          <w:lang w:val="de-DE"/>
        </w:rPr>
        <w:t>o finden wir doch auch</w:t>
      </w:r>
      <w:r>
        <w:rPr>
          <w:lang w:val="de-DE"/>
        </w:rPr>
        <w:br/>
      </w:r>
      <w:r w:rsidRPr="006926E1">
        <w:rPr>
          <w:lang w:val="de-DE"/>
        </w:rPr>
        <w:t>in un</w:t>
      </w:r>
      <w:r>
        <w:rPr>
          <w:lang w:val="de-DE"/>
        </w:rPr>
        <w:t>s</w:t>
      </w:r>
      <w:r w:rsidRPr="006926E1">
        <w:rPr>
          <w:lang w:val="de-DE"/>
        </w:rPr>
        <w:t>erm jetzigen Zu</w:t>
      </w:r>
      <w:r>
        <w:rPr>
          <w:lang w:val="de-DE"/>
        </w:rPr>
        <w:t>s</w:t>
      </w:r>
      <w:r w:rsidRPr="006926E1">
        <w:rPr>
          <w:lang w:val="de-DE"/>
        </w:rPr>
        <w:t>tande des Gei</w:t>
      </w:r>
      <w:r>
        <w:rPr>
          <w:lang w:val="de-DE"/>
        </w:rPr>
        <w:t>s</w:t>
      </w:r>
      <w:r w:rsidRPr="006926E1">
        <w:rPr>
          <w:lang w:val="de-DE"/>
        </w:rPr>
        <w:t>tes, den wir zu be-</w:t>
      </w:r>
      <w:r>
        <w:rPr>
          <w:lang w:val="de-DE"/>
        </w:rPr>
        <w:br/>
      </w:r>
      <w:r w:rsidRPr="006926E1">
        <w:rPr>
          <w:lang w:val="de-DE"/>
        </w:rPr>
        <w:t xml:space="preserve">obachten im Stande </w:t>
      </w:r>
      <w:r>
        <w:rPr>
          <w:lang w:val="de-DE"/>
        </w:rPr>
        <w:t>s</w:t>
      </w:r>
      <w:r w:rsidRPr="006926E1">
        <w:rPr>
          <w:lang w:val="de-DE"/>
        </w:rPr>
        <w:t>ind, unz</w:t>
      </w:r>
      <w:r>
        <w:rPr>
          <w:lang w:val="de-DE"/>
        </w:rPr>
        <w:t>ä</w:t>
      </w:r>
      <w:r w:rsidRPr="006926E1">
        <w:rPr>
          <w:lang w:val="de-DE"/>
        </w:rPr>
        <w:t>hlige F</w:t>
      </w:r>
      <w:r>
        <w:rPr>
          <w:lang w:val="de-DE"/>
        </w:rPr>
        <w:t>ä</w:t>
      </w:r>
      <w:r w:rsidRPr="006926E1">
        <w:rPr>
          <w:lang w:val="de-DE"/>
        </w:rPr>
        <w:t>lle, wo wir glau-</w:t>
      </w:r>
      <w:r>
        <w:rPr>
          <w:lang w:val="de-DE"/>
        </w:rPr>
        <w:br/>
      </w:r>
      <w:r w:rsidRPr="006926E1">
        <w:rPr>
          <w:lang w:val="de-DE"/>
        </w:rPr>
        <w:t>ben, die empfundene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nde </w:t>
      </w:r>
      <w:r w:rsidRPr="00E579CF">
        <w:rPr>
          <w:b/>
          <w:bCs/>
          <w:lang w:val="de-DE"/>
        </w:rPr>
        <w:t>unmittelbar</w:t>
      </w:r>
      <w:r w:rsidRPr="006926E1">
        <w:rPr>
          <w:lang w:val="de-DE"/>
        </w:rPr>
        <w:t xml:space="preserve"> vor</w:t>
      </w:r>
      <w:r>
        <w:rPr>
          <w:lang w:val="de-DE"/>
        </w:rPr>
        <w:br/>
      </w:r>
      <w:r w:rsidRPr="006926E1">
        <w:rPr>
          <w:lang w:val="de-DE"/>
        </w:rPr>
        <w:t xml:space="preserve">uns zu haben; wo wir </w:t>
      </w:r>
      <w:r>
        <w:rPr>
          <w:lang w:val="de-DE"/>
        </w:rPr>
        <w:t>s</w:t>
      </w:r>
      <w:r w:rsidRPr="006926E1">
        <w:rPr>
          <w:lang w:val="de-DE"/>
        </w:rPr>
        <w:t xml:space="preserve">ie als </w:t>
      </w:r>
      <w:r w:rsidR="00E36C43" w:rsidRPr="00E579CF">
        <w:rPr>
          <w:b/>
          <w:bCs/>
          <w:lang w:val="de-DE"/>
        </w:rPr>
        <w:t>äußere</w:t>
      </w:r>
      <w:r w:rsidR="00E36C43" w:rsidRPr="006926E1">
        <w:rPr>
          <w:lang w:val="de-DE"/>
        </w:rPr>
        <w:t xml:space="preserve"> Objekte an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>ehen,</w:t>
      </w:r>
      <w:r w:rsidR="00E36C43">
        <w:rPr>
          <w:lang w:val="de-DE"/>
        </w:rPr>
        <w:br/>
        <w:t>s</w:t>
      </w:r>
      <w:r w:rsidR="00E36C43" w:rsidRPr="006926E1">
        <w:rPr>
          <w:lang w:val="de-DE"/>
        </w:rPr>
        <w:t>ie daf</w:t>
      </w:r>
      <w:r w:rsidR="00E36C43">
        <w:rPr>
          <w:lang w:val="de-DE"/>
        </w:rPr>
        <w:t>ü</w:t>
      </w:r>
      <w:r w:rsidR="00E36C43" w:rsidRPr="006926E1">
        <w:rPr>
          <w:lang w:val="de-DE"/>
        </w:rPr>
        <w:t>r erkl</w:t>
      </w:r>
      <w:r w:rsidR="00E36C43">
        <w:rPr>
          <w:lang w:val="de-DE"/>
        </w:rPr>
        <w:t>ä</w:t>
      </w:r>
      <w:r w:rsidR="00E36C43" w:rsidRPr="006926E1">
        <w:rPr>
          <w:lang w:val="de-DE"/>
        </w:rPr>
        <w:t>ren, ohne von ihren zur</w:t>
      </w:r>
      <w:r w:rsidR="00E36C43">
        <w:rPr>
          <w:lang w:val="de-DE"/>
        </w:rPr>
        <w:t>ü</w:t>
      </w:r>
      <w:r w:rsidR="00E36C43" w:rsidRPr="006926E1">
        <w:rPr>
          <w:lang w:val="de-DE"/>
        </w:rPr>
        <w:t>ckgebliebenen Ein-</w:t>
      </w:r>
      <w:r w:rsidR="00E36C43">
        <w:rPr>
          <w:lang w:val="de-DE"/>
        </w:rPr>
        <w:br/>
      </w:r>
      <w:r w:rsidR="00E36C43" w:rsidRPr="006926E1">
        <w:rPr>
          <w:lang w:val="de-DE"/>
        </w:rPr>
        <w:t>dr</w:t>
      </w:r>
      <w:r w:rsidR="00E36C43">
        <w:rPr>
          <w:lang w:val="de-DE"/>
        </w:rPr>
        <w:t>ü</w:t>
      </w:r>
      <w:r w:rsidR="00E36C43" w:rsidRPr="006926E1">
        <w:rPr>
          <w:lang w:val="de-DE"/>
        </w:rPr>
        <w:t>cken und Vor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>tellungen, oder von Verbindungen die-</w:t>
      </w:r>
      <w:r w:rsidR="00E36C43">
        <w:rPr>
          <w:lang w:val="de-DE"/>
        </w:rPr>
        <w:br/>
        <w:t>s</w:t>
      </w:r>
      <w:r w:rsidR="00E36C43" w:rsidRPr="006926E1">
        <w:rPr>
          <w:lang w:val="de-DE"/>
        </w:rPr>
        <w:t>er Vor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>tellungen mit andern, oder von Vergleichungen</w:t>
      </w:r>
      <w:r w:rsidR="00E36C43">
        <w:rPr>
          <w:lang w:val="de-DE"/>
        </w:rPr>
        <w:br/>
      </w:r>
      <w:r w:rsidR="00E36C43" w:rsidRPr="006926E1">
        <w:rPr>
          <w:lang w:val="de-DE"/>
        </w:rPr>
        <w:t>und andern Denkth</w:t>
      </w:r>
      <w:r w:rsidR="00E36C43">
        <w:rPr>
          <w:lang w:val="de-DE"/>
        </w:rPr>
        <w:t>ä</w:t>
      </w:r>
      <w:r w:rsidR="00E36C43" w:rsidRPr="006926E1">
        <w:rPr>
          <w:lang w:val="de-DE"/>
        </w:rPr>
        <w:t>tigkeiten, wodurch jenes Urtheil her-</w:t>
      </w:r>
      <w:r w:rsidR="00E36C43">
        <w:rPr>
          <w:lang w:val="de-DE"/>
        </w:rPr>
        <w:br/>
      </w:r>
      <w:r w:rsidR="00E36C43" w:rsidRPr="006926E1">
        <w:rPr>
          <w:lang w:val="de-DE"/>
        </w:rPr>
        <w:t xml:space="preserve">vorgebracht werden 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>ollte, etwas in uns gewahrzuneh-</w:t>
      </w:r>
      <w:r w:rsidR="00E36C43">
        <w:rPr>
          <w:lang w:val="de-DE"/>
        </w:rPr>
        <w:br/>
      </w:r>
      <w:r w:rsidR="00E36C43" w:rsidRPr="006926E1">
        <w:rPr>
          <w:lang w:val="de-DE"/>
        </w:rPr>
        <w:t xml:space="preserve">men. </w:t>
      </w:r>
      <w:r w:rsidR="00E36C43">
        <w:rPr>
          <w:lang w:val="de-DE"/>
        </w:rPr>
        <w:t>In</w:t>
      </w:r>
      <w:r w:rsidR="00E36C43" w:rsidRPr="006926E1">
        <w:rPr>
          <w:lang w:val="de-DE"/>
        </w:rPr>
        <w:t xml:space="preserve"> un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>ern gew</w:t>
      </w:r>
      <w:r w:rsidR="00E36C43">
        <w:rPr>
          <w:lang w:val="de-DE"/>
        </w:rPr>
        <w:t>ö</w:t>
      </w:r>
      <w:r w:rsidR="00E36C43" w:rsidRPr="006926E1">
        <w:rPr>
          <w:lang w:val="de-DE"/>
        </w:rPr>
        <w:t>hnlichen Empfindungsideen i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>t</w:t>
      </w:r>
      <w:r w:rsidR="00E36C43">
        <w:rPr>
          <w:lang w:val="de-DE"/>
        </w:rPr>
        <w:br/>
      </w:r>
      <w:r w:rsidR="00E36C43" w:rsidRPr="006926E1">
        <w:rPr>
          <w:lang w:val="de-DE"/>
        </w:rPr>
        <w:t>der Gedanke, daß wir uns andere Objekte vor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 xml:space="preserve">tellen, 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>o</w:t>
      </w:r>
      <w:r w:rsidR="00E36C43">
        <w:rPr>
          <w:lang w:val="de-DE"/>
        </w:rPr>
        <w:br/>
      </w:r>
      <w:r w:rsidR="00E36C43" w:rsidRPr="006926E1">
        <w:rPr>
          <w:lang w:val="de-DE"/>
        </w:rPr>
        <w:t xml:space="preserve">unmittelbar eingewebet, und wir 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 xml:space="preserve">ind uns </w:t>
      </w:r>
      <w:r w:rsidR="00E36C43">
        <w:rPr>
          <w:lang w:val="de-DE"/>
        </w:rPr>
        <w:t>s</w:t>
      </w:r>
      <w:r w:rsidR="00E36C43" w:rsidRPr="006926E1">
        <w:rPr>
          <w:lang w:val="de-DE"/>
        </w:rPr>
        <w:t>o wenig ir-</w:t>
      </w:r>
      <w:r w:rsidR="00E36C43">
        <w:rPr>
          <w:lang w:val="de-DE"/>
        </w:rPr>
        <w:br/>
      </w:r>
      <w:r w:rsidR="00E36C43" w:rsidRPr="006926E1">
        <w:rPr>
          <w:lang w:val="de-DE"/>
        </w:rPr>
        <w:t>gend eines Aktus der</w:t>
      </w:r>
      <w:r w:rsidR="00E36C43">
        <w:rPr>
          <w:lang w:val="de-DE"/>
        </w:rPr>
        <w:t xml:space="preserve"> Reflexion bewu</w:t>
      </w:r>
      <w:r w:rsidR="00E36C43" w:rsidRPr="006926E1">
        <w:rPr>
          <w:lang w:val="de-DE"/>
        </w:rPr>
        <w:t>ß</w:t>
      </w:r>
      <w:r w:rsidR="00E36C43">
        <w:rPr>
          <w:lang w:val="de-DE"/>
        </w:rPr>
        <w:t>t, der vorhergehe,</w:t>
      </w:r>
      <w:r>
        <w:rPr>
          <w:lang w:val="de-DE"/>
        </w:rPr>
        <w:br/>
      </w:r>
      <w:r w:rsidRPr="006926E1">
        <w:rPr>
          <w:lang w:val="de-DE"/>
        </w:rPr>
        <w:t xml:space="preserve">daß man es </w:t>
      </w:r>
      <w:r w:rsidRPr="00E579CF">
        <w:rPr>
          <w:b/>
          <w:bCs/>
          <w:lang w:val="de-DE"/>
        </w:rPr>
        <w:t>Reid</w:t>
      </w:r>
      <w:r w:rsidRPr="006926E1">
        <w:rPr>
          <w:lang w:val="de-DE"/>
        </w:rPr>
        <w:t xml:space="preserve">, </w:t>
      </w:r>
      <w:r w:rsidRPr="00E579CF">
        <w:rPr>
          <w:b/>
          <w:bCs/>
          <w:lang w:val="de-DE"/>
        </w:rPr>
        <w:t>Home</w:t>
      </w:r>
      <w:r w:rsidRPr="006926E1">
        <w:rPr>
          <w:lang w:val="de-DE"/>
        </w:rPr>
        <w:t xml:space="preserve">, </w:t>
      </w:r>
      <w:r w:rsidRPr="00E579CF">
        <w:rPr>
          <w:b/>
          <w:bCs/>
          <w:lang w:val="de-DE"/>
        </w:rPr>
        <w:t>Reimarus</w:t>
      </w:r>
      <w:r w:rsidRPr="006926E1">
        <w:rPr>
          <w:lang w:val="de-DE"/>
        </w:rPr>
        <w:t xml:space="preserve"> und andern,</w:t>
      </w:r>
      <w:r>
        <w:rPr>
          <w:lang w:val="de-DE"/>
        </w:rPr>
        <w:br/>
      </w:r>
      <w:r w:rsidRPr="006926E1">
        <w:rPr>
          <w:lang w:val="de-DE"/>
        </w:rPr>
        <w:t xml:space="preserve">nicht eben hoch anzurechnen hat, wenn </w:t>
      </w:r>
      <w:r>
        <w:rPr>
          <w:lang w:val="de-DE"/>
        </w:rPr>
        <w:t>s</w:t>
      </w:r>
      <w:r w:rsidRPr="006926E1">
        <w:rPr>
          <w:lang w:val="de-DE"/>
        </w:rPr>
        <w:t>ie den Gedanken</w:t>
      </w:r>
      <w:r>
        <w:rPr>
          <w:lang w:val="de-DE"/>
        </w:rPr>
        <w:br/>
      </w:r>
      <w:r w:rsidRPr="006926E1">
        <w:rPr>
          <w:lang w:val="de-DE"/>
        </w:rPr>
        <w:t xml:space="preserve">von der </w:t>
      </w:r>
      <w:ins w:id="4" w:author="John Hymers" w:date="2024-02-17T22:24:00Z">
        <w:r w:rsidR="00883134" w:rsidRPr="00883134">
          <w:rPr>
            <w:lang w:val="de-DE"/>
          </w:rPr>
          <w:t>objektivischen</w:t>
        </w:r>
      </w:ins>
      <w:r w:rsidR="000031F3">
        <w:rPr>
          <w:lang w:val="de-DE"/>
        </w:rPr>
        <w:t xml:space="preserve"> </w:t>
      </w:r>
      <w:del w:id="5" w:author="John Hymers" w:date="2024-02-17T22:24:00Z">
        <w:r w:rsidRPr="006926E1">
          <w:rPr>
            <w:lang w:val="de-DE"/>
          </w:rPr>
          <w:delText>objekrivi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chen</w:delText>
        </w:r>
      </w:del>
      <w:r w:rsidRPr="006926E1">
        <w:rPr>
          <w:lang w:val="de-DE"/>
        </w:rPr>
        <w:t xml:space="preserve"> </w:t>
      </w:r>
      <w:ins w:id="6" w:author="John Hymers" w:date="2024-02-17T22:37:00Z">
        <w:r w:rsidR="000031F3">
          <w:rPr>
            <w:lang w:val="de-DE"/>
          </w:rPr>
          <w:t>[[note: error in DTA]]</w:t>
        </w:r>
      </w:ins>
      <w:r w:rsidR="000031F3">
        <w:rPr>
          <w:lang w:val="de-DE"/>
        </w:rPr>
        <w:t xml:space="preserve"> </w:t>
      </w:r>
      <w:r w:rsidRPr="006926E1">
        <w:rPr>
          <w:lang w:val="de-DE"/>
        </w:rPr>
        <w:t xml:space="preserve">und </w:t>
      </w:r>
      <w:r>
        <w:rPr>
          <w:lang w:val="de-DE"/>
        </w:rPr>
        <w:t>s</w:t>
      </w:r>
      <w:r w:rsidRPr="006926E1">
        <w:rPr>
          <w:lang w:val="de-DE"/>
        </w:rPr>
        <w:t>ubjektivi</w:t>
      </w:r>
      <w:r>
        <w:rPr>
          <w:lang w:val="de-DE"/>
        </w:rPr>
        <w:t>s</w:t>
      </w:r>
      <w:r w:rsidRPr="006926E1">
        <w:rPr>
          <w:lang w:val="de-DE"/>
        </w:rPr>
        <w:t>chen Exi</w:t>
      </w:r>
      <w:r>
        <w:rPr>
          <w:lang w:val="de-DE"/>
        </w:rPr>
        <w:t>s</w:t>
      </w:r>
      <w:r w:rsidRPr="006926E1">
        <w:rPr>
          <w:lang w:val="de-DE"/>
        </w:rPr>
        <w:t>tenz der</w:t>
      </w:r>
      <w:r>
        <w:rPr>
          <w:lang w:val="de-DE"/>
        </w:rPr>
        <w:br/>
      </w:r>
      <w:r w:rsidRPr="006926E1">
        <w:rPr>
          <w:lang w:val="de-DE"/>
        </w:rPr>
        <w:t>Dinge, f</w:t>
      </w:r>
      <w:r>
        <w:rPr>
          <w:lang w:val="de-DE"/>
        </w:rPr>
        <w:t>ü</w:t>
      </w:r>
      <w:r w:rsidRPr="006926E1">
        <w:rPr>
          <w:lang w:val="de-DE"/>
        </w:rPr>
        <w:t xml:space="preserve">r eine unmittelbare Wirkung des </w:t>
      </w:r>
      <w:r>
        <w:rPr>
          <w:lang w:val="de-DE"/>
        </w:rPr>
        <w:t>Ins</w:t>
      </w:r>
      <w:r w:rsidRPr="006926E1">
        <w:rPr>
          <w:lang w:val="de-DE"/>
        </w:rPr>
        <w:t>tinkts</w:t>
      </w:r>
      <w:r>
        <w:rPr>
          <w:lang w:val="de-DE"/>
        </w:rPr>
        <w:br/>
      </w:r>
      <w:r w:rsidRPr="006926E1">
        <w:rPr>
          <w:lang w:val="de-DE"/>
        </w:rPr>
        <w:t>gehalten. Sie haben auch in einer gewi</w:t>
      </w:r>
      <w:r>
        <w:rPr>
          <w:lang w:val="de-DE"/>
        </w:rPr>
        <w:t>ss</w:t>
      </w:r>
      <w:r w:rsidRPr="006926E1">
        <w:rPr>
          <w:lang w:val="de-DE"/>
        </w:rPr>
        <w:t>en Hin</w:t>
      </w:r>
      <w:r>
        <w:rPr>
          <w:lang w:val="de-DE"/>
        </w:rPr>
        <w:t>s</w:t>
      </w:r>
      <w:r w:rsidRPr="006926E1">
        <w:rPr>
          <w:lang w:val="de-DE"/>
        </w:rPr>
        <w:t>icht</w:t>
      </w:r>
      <w:r>
        <w:rPr>
          <w:lang w:val="de-DE"/>
        </w:rPr>
        <w:br/>
      </w:r>
      <w:r w:rsidRPr="006926E1">
        <w:rPr>
          <w:lang w:val="de-DE"/>
        </w:rPr>
        <w:t>nichts unrichtiges ge</w:t>
      </w:r>
      <w:r>
        <w:rPr>
          <w:lang w:val="de-DE"/>
        </w:rPr>
        <w:t>s</w:t>
      </w:r>
      <w:r w:rsidRPr="006926E1">
        <w:rPr>
          <w:lang w:val="de-DE"/>
        </w:rPr>
        <w:t>agt. Die Aeußerungen der Denk-</w:t>
      </w:r>
      <w:r>
        <w:rPr>
          <w:lang w:val="de-DE"/>
        </w:rPr>
        <w:br/>
      </w:r>
      <w:r w:rsidRPr="006926E1">
        <w:rPr>
          <w:lang w:val="de-DE"/>
        </w:rPr>
        <w:t xml:space="preserve">kraft </w:t>
      </w:r>
      <w:r>
        <w:rPr>
          <w:lang w:val="de-DE"/>
        </w:rPr>
        <w:t>s</w:t>
      </w:r>
      <w:r w:rsidRPr="006926E1">
        <w:rPr>
          <w:lang w:val="de-DE"/>
        </w:rPr>
        <w:t>ind</w:t>
      </w:r>
      <w:r w:rsidR="000031F3">
        <w:rPr>
          <w:lang w:val="de-DE"/>
        </w:rPr>
        <w:t xml:space="preserve"> </w:t>
      </w:r>
      <w:r w:rsidRPr="006926E1">
        <w:rPr>
          <w:lang w:val="de-DE"/>
        </w:rPr>
        <w:t xml:space="preserve"> Aeußerungen eines Grundverm</w:t>
      </w:r>
      <w:r>
        <w:rPr>
          <w:lang w:val="de-DE"/>
        </w:rPr>
        <w:t>ö</w:t>
      </w:r>
      <w:r w:rsidRPr="006926E1">
        <w:rPr>
          <w:lang w:val="de-DE"/>
        </w:rPr>
        <w:t>gens, die am</w:t>
      </w:r>
      <w:r>
        <w:rPr>
          <w:lang w:val="de-DE"/>
        </w:rPr>
        <w:br/>
      </w:r>
      <w:r w:rsidRPr="006926E1">
        <w:rPr>
          <w:lang w:val="de-DE"/>
        </w:rPr>
        <w:t>Ende in gewi</w:t>
      </w:r>
      <w:r>
        <w:rPr>
          <w:lang w:val="de-DE"/>
        </w:rPr>
        <w:t>ss</w:t>
      </w:r>
      <w:r w:rsidRPr="006926E1">
        <w:rPr>
          <w:lang w:val="de-DE"/>
        </w:rPr>
        <w:t>e allgemeine nat</w:t>
      </w:r>
      <w:r>
        <w:rPr>
          <w:lang w:val="de-DE"/>
        </w:rPr>
        <w:t>ü</w:t>
      </w:r>
      <w:r w:rsidRPr="006926E1">
        <w:rPr>
          <w:lang w:val="de-DE"/>
        </w:rPr>
        <w:t>rlich nothwendige Wir-</w:t>
      </w:r>
      <w:r>
        <w:rPr>
          <w:lang w:val="de-DE"/>
        </w:rPr>
        <w:br/>
      </w:r>
      <w:r w:rsidRPr="006926E1">
        <w:rPr>
          <w:lang w:val="de-DE"/>
        </w:rPr>
        <w:t>kungsarten aufgel</w:t>
      </w:r>
      <w:r>
        <w:rPr>
          <w:lang w:val="de-DE"/>
        </w:rPr>
        <w:t>ös</w:t>
      </w:r>
      <w:r w:rsidRPr="006926E1">
        <w:rPr>
          <w:lang w:val="de-DE"/>
        </w:rPr>
        <w:t>et werden, bey denen wir, wie bey</w:t>
      </w:r>
      <w:r>
        <w:rPr>
          <w:lang w:val="de-DE"/>
        </w:rPr>
        <w:br/>
      </w:r>
      <w:r w:rsidRPr="006926E1">
        <w:rPr>
          <w:lang w:val="de-DE"/>
        </w:rPr>
        <w:t>den Grundverm</w:t>
      </w:r>
      <w:r>
        <w:rPr>
          <w:lang w:val="de-DE"/>
        </w:rPr>
        <w:t>ö</w:t>
      </w:r>
      <w:r w:rsidRPr="006926E1">
        <w:rPr>
          <w:lang w:val="de-DE"/>
        </w:rPr>
        <w:t>gen der K</w:t>
      </w:r>
      <w:r>
        <w:rPr>
          <w:lang w:val="de-DE"/>
        </w:rPr>
        <w:t>ö</w:t>
      </w:r>
      <w:r w:rsidRPr="006926E1">
        <w:rPr>
          <w:lang w:val="de-DE"/>
        </w:rPr>
        <w:t>rper weiter nichts thun k</w:t>
      </w:r>
      <w:r>
        <w:rPr>
          <w:lang w:val="de-DE"/>
        </w:rPr>
        <w:t>ö</w:t>
      </w:r>
      <w:r w:rsidRPr="006926E1">
        <w:rPr>
          <w:lang w:val="de-DE"/>
        </w:rPr>
        <w:t>n-</w:t>
      </w:r>
      <w:r>
        <w:rPr>
          <w:lang w:val="de-DE"/>
        </w:rPr>
        <w:br/>
      </w:r>
      <w:r w:rsidRPr="006926E1">
        <w:rPr>
          <w:lang w:val="de-DE"/>
        </w:rPr>
        <w:t xml:space="preserve">nen, als nur bemerken, daß </w:t>
      </w:r>
      <w:r>
        <w:rPr>
          <w:lang w:val="de-DE"/>
        </w:rPr>
        <w:t>s</w:t>
      </w:r>
      <w:r w:rsidRPr="006926E1">
        <w:rPr>
          <w:lang w:val="de-DE"/>
        </w:rPr>
        <w:t xml:space="preserve">ie vorhanden </w:t>
      </w:r>
      <w:r>
        <w:rPr>
          <w:lang w:val="de-DE"/>
        </w:rPr>
        <w:t>s</w:t>
      </w:r>
      <w:r w:rsidRPr="006926E1">
        <w:rPr>
          <w:lang w:val="de-DE"/>
        </w:rPr>
        <w:t>ind, ohne</w:t>
      </w:r>
      <w:r>
        <w:rPr>
          <w:lang w:val="de-DE"/>
        </w:rPr>
        <w:br/>
        <w:t>s</w:t>
      </w:r>
      <w:r w:rsidRPr="006926E1">
        <w:rPr>
          <w:lang w:val="de-DE"/>
        </w:rPr>
        <w:t>ie aus noch entferntern Principien her zu holen. Aber</w:t>
      </w:r>
      <w:r>
        <w:rPr>
          <w:lang w:val="de-DE"/>
        </w:rPr>
        <w:br/>
      </w:r>
      <w:r w:rsidRPr="006926E1">
        <w:rPr>
          <w:lang w:val="de-DE"/>
        </w:rPr>
        <w:t>auf der andern Seite i</w:t>
      </w:r>
      <w:r>
        <w:rPr>
          <w:lang w:val="de-DE"/>
        </w:rPr>
        <w:t>s</w:t>
      </w:r>
      <w:r w:rsidRPr="006926E1">
        <w:rPr>
          <w:lang w:val="de-DE"/>
        </w:rPr>
        <w:t xml:space="preserve">t es ein Fehler, wenn man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>bey einzelnen be</w:t>
      </w:r>
      <w:r>
        <w:rPr>
          <w:lang w:val="de-DE"/>
        </w:rPr>
        <w:t>s</w:t>
      </w:r>
      <w:r w:rsidRPr="006926E1">
        <w:rPr>
          <w:lang w:val="de-DE"/>
        </w:rPr>
        <w:t>ondern Wirkungen, unmittelbar auf den</w:t>
      </w:r>
      <w:r>
        <w:rPr>
          <w:lang w:val="de-DE"/>
        </w:rPr>
        <w:br/>
        <w:t>Ins</w:t>
      </w:r>
      <w:r w:rsidRPr="006926E1">
        <w:rPr>
          <w:lang w:val="de-DE"/>
        </w:rPr>
        <w:t>tinkt beruft. Das heißt die Unter</w:t>
      </w:r>
      <w:r>
        <w:rPr>
          <w:lang w:val="de-DE"/>
        </w:rPr>
        <w:t>s</w:t>
      </w:r>
      <w:r w:rsidRPr="006926E1">
        <w:rPr>
          <w:lang w:val="de-DE"/>
        </w:rPr>
        <w:t>uchung allzu vor-</w:t>
      </w:r>
      <w:r>
        <w:rPr>
          <w:lang w:val="de-DE"/>
        </w:rPr>
        <w:br/>
      </w:r>
      <w:r w:rsidRPr="006926E1">
        <w:rPr>
          <w:lang w:val="de-DE"/>
        </w:rPr>
        <w:t>eilig abbrechen, wobey der philo</w:t>
      </w:r>
      <w:r>
        <w:rPr>
          <w:lang w:val="de-DE"/>
        </w:rPr>
        <w:t>s</w:t>
      </w:r>
      <w:r w:rsidRPr="006926E1">
        <w:rPr>
          <w:lang w:val="de-DE"/>
        </w:rPr>
        <w:t>ophi</w:t>
      </w:r>
      <w:r>
        <w:rPr>
          <w:lang w:val="de-DE"/>
        </w:rPr>
        <w:t>s</w:t>
      </w:r>
      <w:r w:rsidRPr="006926E1">
        <w:rPr>
          <w:lang w:val="de-DE"/>
        </w:rPr>
        <w:t>che P</w:t>
      </w:r>
      <w:r>
        <w:rPr>
          <w:lang w:val="de-DE"/>
        </w:rPr>
        <w:t>s</w:t>
      </w:r>
      <w:r w:rsidRPr="006926E1">
        <w:rPr>
          <w:lang w:val="de-DE"/>
        </w:rPr>
        <w:t xml:space="preserve">ycholog </w:t>
      </w:r>
      <w:r>
        <w:rPr>
          <w:lang w:val="de-DE"/>
        </w:rPr>
        <w:t>s</w:t>
      </w:r>
      <w:r w:rsidRPr="006926E1">
        <w:rPr>
          <w:lang w:val="de-DE"/>
        </w:rPr>
        <w:t>o</w:t>
      </w:r>
      <w:r>
        <w:rPr>
          <w:lang w:val="de-DE"/>
        </w:rPr>
        <w:br/>
      </w:r>
      <w:r w:rsidRPr="006926E1">
        <w:rPr>
          <w:lang w:val="de-DE"/>
        </w:rPr>
        <w:t>wenig befriediget wird, als der philo</w:t>
      </w:r>
      <w:r>
        <w:rPr>
          <w:lang w:val="de-DE"/>
        </w:rPr>
        <w:t>s</w:t>
      </w:r>
      <w:r w:rsidRPr="006926E1">
        <w:rPr>
          <w:lang w:val="de-DE"/>
        </w:rPr>
        <w:t>ophi</w:t>
      </w:r>
      <w:r>
        <w:rPr>
          <w:lang w:val="de-DE"/>
        </w:rPr>
        <w:t>s</w:t>
      </w:r>
      <w:r w:rsidRPr="006926E1">
        <w:rPr>
          <w:lang w:val="de-DE"/>
        </w:rPr>
        <w:t>che Naturfor-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cher, wenn man ihm </w:t>
      </w:r>
      <w:r>
        <w:rPr>
          <w:lang w:val="de-DE"/>
        </w:rPr>
        <w:t>s</w:t>
      </w:r>
      <w:r w:rsidRPr="006926E1">
        <w:rPr>
          <w:lang w:val="de-DE"/>
        </w:rPr>
        <w:t xml:space="preserve">agt, es </w:t>
      </w:r>
      <w:r>
        <w:rPr>
          <w:lang w:val="de-DE"/>
        </w:rPr>
        <w:t>s</w:t>
      </w:r>
      <w:r w:rsidRPr="006926E1">
        <w:rPr>
          <w:lang w:val="de-DE"/>
        </w:rPr>
        <w:t xml:space="preserve">ey ein </w:t>
      </w:r>
      <w:r>
        <w:rPr>
          <w:lang w:val="de-DE"/>
        </w:rPr>
        <w:t>Ins</w:t>
      </w:r>
      <w:r w:rsidRPr="006926E1">
        <w:rPr>
          <w:lang w:val="de-DE"/>
        </w:rPr>
        <w:t>tinkt des</w:t>
      </w:r>
    </w:p>
    <w:p w14:paraId="17ADF68B" w14:textId="77777777" w:rsidR="006926E1" w:rsidRDefault="006926E1" w:rsidP="006926E1">
      <w:proofErr w:type="spellStart"/>
      <w:r w:rsidRPr="006926E1">
        <w:t>Magne</w:t>
      </w:r>
      <w:proofErr w:type="spellEnd"/>
      <w:r w:rsidRPr="006926E1">
        <w:t>-</w:t>
      </w:r>
    </w:p>
    <w:p w14:paraId="3A09E205" w14:textId="58DC54CC" w:rsidR="006926E1" w:rsidRPr="00A13E8E" w:rsidRDefault="006926E1" w:rsidP="006926E1">
      <w:pPr>
        <w:rPr>
          <w:lang w:val="de-DE"/>
        </w:rPr>
      </w:pPr>
      <w:r w:rsidRPr="006926E1">
        <w:t xml:space="preserve">A </w:t>
      </w:r>
      <w:proofErr w:type="spellStart"/>
      <w:r w:rsidRPr="006926E1">
        <w:t>a</w:t>
      </w:r>
      <w:proofErr w:type="spellEnd"/>
      <w:r w:rsidRPr="006926E1">
        <w:t xml:space="preserve"> 4</w:t>
      </w:r>
      <w:r w:rsidRPr="006926E1">
        <w:br w:type="page"/>
      </w:r>
      <w:r w:rsidRPr="006926E1">
        <w:lastRenderedPageBreak/>
        <w:t xml:space="preserve">[376] V. </w:t>
      </w:r>
      <w:proofErr w:type="spellStart"/>
      <w:r w:rsidRPr="006926E1">
        <w:t>Versuch</w:t>
      </w:r>
      <w:proofErr w:type="spellEnd"/>
      <w:r w:rsidRPr="006926E1">
        <w:t xml:space="preserve">. </w:t>
      </w:r>
      <w:r>
        <w:rPr>
          <w:lang w:val="de-DE"/>
        </w:rPr>
        <w:t>Ueber den Urspr. unserer</w:t>
      </w:r>
    </w:p>
    <w:p w14:paraId="3EABF90A" w14:textId="3D702ECB" w:rsidR="006926E1" w:rsidRDefault="006926E1" w:rsidP="006926E1">
      <w:pPr>
        <w:rPr>
          <w:lang w:val="de-DE"/>
        </w:rPr>
      </w:pPr>
      <w:r w:rsidRPr="006926E1">
        <w:rPr>
          <w:lang w:val="de-DE"/>
        </w:rPr>
        <w:t>Magneten, daß er Ei</w:t>
      </w:r>
      <w:r>
        <w:rPr>
          <w:lang w:val="de-DE"/>
        </w:rPr>
        <w:t>s</w:t>
      </w:r>
      <w:r w:rsidRPr="006926E1">
        <w:rPr>
          <w:lang w:val="de-DE"/>
        </w:rPr>
        <w:t>en anziehe. Wo nicht weiter fort</w:t>
      </w:r>
      <w:r>
        <w:rPr>
          <w:lang w:val="de-DE"/>
        </w:rPr>
        <w:br/>
      </w:r>
      <w:r w:rsidRPr="006926E1">
        <w:rPr>
          <w:lang w:val="de-DE"/>
        </w:rPr>
        <w:t>zu kommen i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 xml:space="preserve">o muß man freylich </w:t>
      </w:r>
      <w:r>
        <w:rPr>
          <w:lang w:val="de-DE"/>
        </w:rPr>
        <w:t>s</w:t>
      </w:r>
      <w:r w:rsidRPr="006926E1">
        <w:rPr>
          <w:lang w:val="de-DE"/>
        </w:rPr>
        <w:t xml:space="preserve">tille </w:t>
      </w:r>
      <w:r>
        <w:rPr>
          <w:lang w:val="de-DE"/>
        </w:rPr>
        <w:t>s</w:t>
      </w:r>
      <w:r w:rsidRPr="006926E1">
        <w:rPr>
          <w:lang w:val="de-DE"/>
        </w:rPr>
        <w:t>tehen; aber</w:t>
      </w:r>
      <w:r>
        <w:rPr>
          <w:lang w:val="de-DE"/>
        </w:rPr>
        <w:br/>
      </w:r>
      <w:r w:rsidRPr="006926E1">
        <w:rPr>
          <w:lang w:val="de-DE"/>
        </w:rPr>
        <w:t>jenes i</w:t>
      </w:r>
      <w:r>
        <w:rPr>
          <w:lang w:val="de-DE"/>
        </w:rPr>
        <w:t>s</w:t>
      </w:r>
      <w:r w:rsidRPr="006926E1">
        <w:rPr>
          <w:lang w:val="de-DE"/>
        </w:rPr>
        <w:t>t doch zu ver</w:t>
      </w:r>
      <w:r>
        <w:rPr>
          <w:lang w:val="de-DE"/>
        </w:rPr>
        <w:t>s</w:t>
      </w:r>
      <w:r w:rsidRPr="006926E1">
        <w:rPr>
          <w:lang w:val="de-DE"/>
        </w:rPr>
        <w:t>uchen, und i</w:t>
      </w:r>
      <w:r>
        <w:rPr>
          <w:lang w:val="de-DE"/>
        </w:rPr>
        <w:t>s</w:t>
      </w:r>
      <w:r w:rsidRPr="006926E1">
        <w:rPr>
          <w:lang w:val="de-DE"/>
        </w:rPr>
        <w:t>t die Pflicht des Nach-</w:t>
      </w:r>
      <w:r>
        <w:rPr>
          <w:lang w:val="de-DE"/>
        </w:rPr>
        <w:br/>
      </w:r>
      <w:r w:rsidRPr="006926E1">
        <w:rPr>
          <w:lang w:val="de-DE"/>
        </w:rPr>
        <w:t xml:space="preserve">denkenden, der an der alten bequemen Methode, </w:t>
      </w:r>
      <w:r>
        <w:rPr>
          <w:lang w:val="de-DE"/>
        </w:rPr>
        <w:t>s</w:t>
      </w:r>
      <w:r w:rsidRPr="006926E1">
        <w:rPr>
          <w:lang w:val="de-DE"/>
        </w:rPr>
        <w:t>ich auf</w:t>
      </w:r>
      <w:r>
        <w:rPr>
          <w:lang w:val="de-DE"/>
        </w:rPr>
        <w:br/>
      </w:r>
      <w:r w:rsidRPr="00E579CF">
        <w:rPr>
          <w:i/>
          <w:iCs/>
          <w:lang w:val="de-DE"/>
        </w:rPr>
        <w:t>qualitates occultas</w:t>
      </w:r>
      <w:r w:rsidRPr="006926E1">
        <w:rPr>
          <w:lang w:val="de-DE"/>
        </w:rPr>
        <w:t xml:space="preserve"> zu berufen, keinen Ge</w:t>
      </w:r>
      <w:r>
        <w:rPr>
          <w:lang w:val="de-DE"/>
        </w:rPr>
        <w:t>s</w:t>
      </w:r>
      <w:r w:rsidRPr="006926E1">
        <w:rPr>
          <w:lang w:val="de-DE"/>
        </w:rPr>
        <w:t>chmack hat.</w:t>
      </w:r>
      <w:r>
        <w:rPr>
          <w:lang w:val="de-DE"/>
        </w:rPr>
        <w:br/>
      </w:r>
      <w:r w:rsidRPr="006926E1">
        <w:rPr>
          <w:lang w:val="de-DE"/>
        </w:rPr>
        <w:t>Es i</w:t>
      </w:r>
      <w:r>
        <w:rPr>
          <w:lang w:val="de-DE"/>
        </w:rPr>
        <w:t>s</w:t>
      </w:r>
      <w:r w:rsidRPr="006926E1">
        <w:rPr>
          <w:lang w:val="de-DE"/>
        </w:rPr>
        <w:t>t doch immer zu unter</w:t>
      </w:r>
      <w:r>
        <w:rPr>
          <w:lang w:val="de-DE"/>
        </w:rPr>
        <w:t>s</w:t>
      </w:r>
      <w:r w:rsidRPr="006926E1">
        <w:rPr>
          <w:lang w:val="de-DE"/>
        </w:rPr>
        <w:t xml:space="preserve">uchen, ob nicht </w:t>
      </w:r>
      <w:r w:rsidRPr="007E3B51">
        <w:rPr>
          <w:lang w:val="de-DE"/>
        </w:rPr>
        <w:t>die</w:t>
      </w:r>
      <w:r w:rsidRPr="00E579CF">
        <w:rPr>
          <w:b/>
          <w:bCs/>
          <w:lang w:val="de-DE"/>
        </w:rPr>
        <w:t xml:space="preserve"> besonde-</w:t>
      </w:r>
      <w:r w:rsidRPr="00E579CF">
        <w:rPr>
          <w:b/>
          <w:bCs/>
          <w:lang w:val="de-DE"/>
        </w:rPr>
        <w:br/>
        <w:t>ren</w:t>
      </w:r>
      <w:r w:rsidRPr="006926E1">
        <w:rPr>
          <w:lang w:val="de-DE"/>
        </w:rPr>
        <w:t xml:space="preserve"> und einzelnen Kraft</w:t>
      </w:r>
      <w:r>
        <w:rPr>
          <w:lang w:val="de-DE"/>
        </w:rPr>
        <w:t>ä</w:t>
      </w:r>
      <w:r w:rsidRPr="006926E1">
        <w:rPr>
          <w:lang w:val="de-DE"/>
        </w:rPr>
        <w:t xml:space="preserve">ußerungen in andere </w:t>
      </w:r>
      <w:r w:rsidRPr="00E579CF">
        <w:rPr>
          <w:b/>
          <w:bCs/>
          <w:lang w:val="de-DE"/>
        </w:rPr>
        <w:t>einfachere</w:t>
      </w:r>
      <w:r>
        <w:rPr>
          <w:lang w:val="de-DE"/>
        </w:rPr>
        <w:br/>
      </w:r>
      <w:r w:rsidRPr="006926E1">
        <w:rPr>
          <w:lang w:val="de-DE"/>
        </w:rPr>
        <w:t xml:space="preserve">zergliedert, und dann auf </w:t>
      </w:r>
      <w:r w:rsidRPr="00E579CF">
        <w:rPr>
          <w:b/>
          <w:bCs/>
          <w:lang w:val="de-DE"/>
        </w:rPr>
        <w:t>bekannte allgemeine</w:t>
      </w:r>
      <w:r w:rsidRPr="006926E1">
        <w:rPr>
          <w:lang w:val="de-DE"/>
        </w:rPr>
        <w:t xml:space="preserve"> Wir-</w:t>
      </w:r>
      <w:r>
        <w:rPr>
          <w:lang w:val="de-DE"/>
        </w:rPr>
        <w:br/>
      </w:r>
      <w:r w:rsidRPr="006926E1">
        <w:rPr>
          <w:lang w:val="de-DE"/>
        </w:rPr>
        <w:t>kungsarten zur</w:t>
      </w:r>
      <w:r>
        <w:rPr>
          <w:lang w:val="de-DE"/>
        </w:rPr>
        <w:t>ü</w:t>
      </w:r>
      <w:r w:rsidRPr="006926E1">
        <w:rPr>
          <w:lang w:val="de-DE"/>
        </w:rPr>
        <w:t>ckgebracht, mithin ihre Ent</w:t>
      </w:r>
      <w:r>
        <w:rPr>
          <w:lang w:val="de-DE"/>
        </w:rPr>
        <w:t>s</w:t>
      </w:r>
      <w:r w:rsidRPr="006926E1">
        <w:rPr>
          <w:lang w:val="de-DE"/>
        </w:rPr>
        <w:t>tehung, zum</w:t>
      </w:r>
      <w:r>
        <w:rPr>
          <w:lang w:val="de-DE"/>
        </w:rPr>
        <w:br/>
      </w:r>
      <w:r w:rsidRPr="006926E1">
        <w:rPr>
          <w:lang w:val="de-DE"/>
        </w:rPr>
        <w:t>Theil wenig</w:t>
      </w:r>
      <w:r>
        <w:rPr>
          <w:lang w:val="de-DE"/>
        </w:rPr>
        <w:t>s</w:t>
      </w:r>
      <w:r w:rsidRPr="006926E1">
        <w:rPr>
          <w:lang w:val="de-DE"/>
        </w:rPr>
        <w:t>tens, erkl</w:t>
      </w:r>
      <w:r>
        <w:rPr>
          <w:lang w:val="de-DE"/>
        </w:rPr>
        <w:t>ä</w:t>
      </w:r>
      <w:r w:rsidRPr="006926E1">
        <w:rPr>
          <w:lang w:val="de-DE"/>
        </w:rPr>
        <w:t>ret werden k</w:t>
      </w:r>
      <w:r>
        <w:rPr>
          <w:lang w:val="de-DE"/>
        </w:rPr>
        <w:t>ö</w:t>
      </w:r>
      <w:r w:rsidRPr="006926E1">
        <w:rPr>
          <w:lang w:val="de-DE"/>
        </w:rPr>
        <w:t>nnen?</w:t>
      </w:r>
    </w:p>
    <w:p w14:paraId="0197FE74" w14:textId="5BA68C97" w:rsidR="006926E1" w:rsidRDefault="006926E1" w:rsidP="006926E1">
      <w:pPr>
        <w:rPr>
          <w:lang w:val="de-DE"/>
        </w:rPr>
      </w:pPr>
      <w:r w:rsidRPr="006926E1">
        <w:rPr>
          <w:lang w:val="de-DE"/>
        </w:rPr>
        <w:t>Z. B</w:t>
      </w:r>
      <w:ins w:id="7" w:author="John Hymers" w:date="2024-02-17T22:24:00Z">
        <w:r w:rsidR="00883134" w:rsidRPr="00883134">
          <w:rPr>
            <w:lang w:val="de-DE"/>
          </w:rPr>
          <w:t>.:</w:t>
        </w:r>
      </w:ins>
      <w:del w:id="8" w:author="John Hymers" w:date="2024-02-17T22:24:00Z">
        <w:r w:rsidRPr="006926E1">
          <w:rPr>
            <w:lang w:val="de-DE"/>
          </w:rPr>
          <w:delText>.</w:delText>
        </w:r>
      </w:del>
      <w:r w:rsidRPr="006926E1">
        <w:rPr>
          <w:lang w:val="de-DE"/>
        </w:rPr>
        <w:t xml:space="preserve"> Warum erkennet die Denkkraft ein Ding f</w:t>
      </w:r>
      <w:r>
        <w:rPr>
          <w:lang w:val="de-DE"/>
        </w:rPr>
        <w:t>ü</w:t>
      </w:r>
      <w:r w:rsidRPr="006926E1">
        <w:rPr>
          <w:lang w:val="de-DE"/>
        </w:rPr>
        <w:t>r</w:t>
      </w:r>
      <w:r>
        <w:rPr>
          <w:lang w:val="de-DE"/>
        </w:rPr>
        <w:br/>
      </w:r>
      <w:r w:rsidRPr="00E579CF">
        <w:rPr>
          <w:b/>
          <w:bCs/>
          <w:lang w:val="de-DE"/>
        </w:rPr>
        <w:t>einerley</w:t>
      </w:r>
      <w:r w:rsidRPr="006926E1">
        <w:rPr>
          <w:lang w:val="de-DE"/>
        </w:rPr>
        <w:t xml:space="preserve"> mit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t? Antwort: es i</w:t>
      </w:r>
      <w:r>
        <w:rPr>
          <w:lang w:val="de-DE"/>
        </w:rPr>
        <w:t>s</w:t>
      </w:r>
      <w:r w:rsidRPr="006926E1">
        <w:rPr>
          <w:lang w:val="de-DE"/>
        </w:rPr>
        <w:t>t ein nat</w:t>
      </w:r>
      <w:r>
        <w:rPr>
          <w:lang w:val="de-DE"/>
        </w:rPr>
        <w:t>ü</w:t>
      </w:r>
      <w:r w:rsidRPr="006926E1">
        <w:rPr>
          <w:lang w:val="de-DE"/>
        </w:rPr>
        <w:t>rlich</w:t>
      </w:r>
      <w:r>
        <w:rPr>
          <w:lang w:val="de-DE"/>
        </w:rPr>
        <w:br/>
      </w:r>
      <w:r w:rsidRPr="006926E1">
        <w:rPr>
          <w:lang w:val="de-DE"/>
        </w:rPr>
        <w:t>nothwendiges Ge</w:t>
      </w:r>
      <w:r>
        <w:rPr>
          <w:lang w:val="de-DE"/>
        </w:rPr>
        <w:t>s</w:t>
      </w:r>
      <w:r w:rsidRPr="006926E1">
        <w:rPr>
          <w:lang w:val="de-DE"/>
        </w:rPr>
        <w:t>etz ihrer Denkkraft. Weiter weiß ich</w:t>
      </w:r>
      <w:r>
        <w:rPr>
          <w:lang w:val="de-DE"/>
        </w:rPr>
        <w:br/>
      </w:r>
      <w:r w:rsidRPr="006926E1">
        <w:rPr>
          <w:lang w:val="de-DE"/>
        </w:rPr>
        <w:t>davon keinen Grund. Warum h</w:t>
      </w:r>
      <w:r>
        <w:rPr>
          <w:lang w:val="de-DE"/>
        </w:rPr>
        <w:t>ä</w:t>
      </w:r>
      <w:r w:rsidRPr="006926E1">
        <w:rPr>
          <w:lang w:val="de-DE"/>
        </w:rPr>
        <w:t xml:space="preserve">lt </w:t>
      </w:r>
      <w:r>
        <w:rPr>
          <w:lang w:val="de-DE"/>
        </w:rPr>
        <w:t>s</w:t>
      </w:r>
      <w:r w:rsidRPr="006926E1">
        <w:rPr>
          <w:lang w:val="de-DE"/>
        </w:rPr>
        <w:t>ie einen viereckten</w:t>
      </w:r>
      <w:r>
        <w:rPr>
          <w:lang w:val="de-DE"/>
        </w:rPr>
        <w:br/>
      </w:r>
      <w:r w:rsidRPr="006926E1">
        <w:rPr>
          <w:lang w:val="de-DE"/>
        </w:rPr>
        <w:t>Zirkel f</w:t>
      </w:r>
      <w:r>
        <w:rPr>
          <w:lang w:val="de-DE"/>
        </w:rPr>
        <w:t>ü</w:t>
      </w:r>
      <w:r w:rsidRPr="006926E1">
        <w:rPr>
          <w:lang w:val="de-DE"/>
        </w:rPr>
        <w:t xml:space="preserve">r ungedenkbar? Antwort: </w:t>
      </w:r>
      <w:r>
        <w:rPr>
          <w:lang w:val="de-DE"/>
        </w:rPr>
        <w:t>s</w:t>
      </w:r>
      <w:r w:rsidRPr="006926E1">
        <w:rPr>
          <w:lang w:val="de-DE"/>
        </w:rPr>
        <w:t xml:space="preserve">ie kann </w:t>
      </w:r>
      <w:r>
        <w:rPr>
          <w:lang w:val="de-DE"/>
        </w:rPr>
        <w:t>s</w:t>
      </w:r>
      <w:r w:rsidRPr="006926E1">
        <w:rPr>
          <w:lang w:val="de-DE"/>
        </w:rPr>
        <w:t>ich ihn</w:t>
      </w:r>
      <w:r>
        <w:rPr>
          <w:lang w:val="de-DE"/>
        </w:rPr>
        <w:br/>
      </w:r>
      <w:r w:rsidRPr="006926E1">
        <w:rPr>
          <w:lang w:val="de-DE"/>
        </w:rPr>
        <w:t>nicht vor</w:t>
      </w:r>
      <w:r>
        <w:rPr>
          <w:lang w:val="de-DE"/>
        </w:rPr>
        <w:t>s</w:t>
      </w:r>
      <w:r w:rsidRPr="006926E1">
        <w:rPr>
          <w:lang w:val="de-DE"/>
        </w:rPr>
        <w:t>tellen. Ferner, wenn zwey Eindr</w:t>
      </w:r>
      <w:r>
        <w:rPr>
          <w:lang w:val="de-DE"/>
        </w:rPr>
        <w:t>ü</w:t>
      </w:r>
      <w:r w:rsidRPr="006926E1">
        <w:rPr>
          <w:lang w:val="de-DE"/>
        </w:rPr>
        <w:t xml:space="preserve">cke von </w:t>
      </w:r>
      <w:r>
        <w:rPr>
          <w:lang w:val="de-DE"/>
        </w:rPr>
        <w:t>ä</w:t>
      </w:r>
      <w:r w:rsidRPr="006926E1">
        <w:rPr>
          <w:lang w:val="de-DE"/>
        </w:rPr>
        <w:t>u-</w:t>
      </w:r>
      <w:r>
        <w:rPr>
          <w:lang w:val="de-DE"/>
        </w:rPr>
        <w:br/>
      </w:r>
      <w:r w:rsidRPr="006926E1">
        <w:rPr>
          <w:lang w:val="de-DE"/>
        </w:rPr>
        <w:t>ßern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nden, die man empfindet, das </w:t>
      </w:r>
      <w:r>
        <w:rPr>
          <w:lang w:val="de-DE"/>
        </w:rPr>
        <w:t>s</w:t>
      </w:r>
      <w:r w:rsidRPr="006926E1">
        <w:rPr>
          <w:lang w:val="de-DE"/>
        </w:rPr>
        <w:t>ind, was</w:t>
      </w:r>
      <w:r>
        <w:rPr>
          <w:lang w:val="de-DE"/>
        </w:rPr>
        <w:br/>
      </w:r>
      <w:r w:rsidRPr="006926E1">
        <w:rPr>
          <w:lang w:val="de-DE"/>
        </w:rPr>
        <w:t>wir v</w:t>
      </w:r>
      <w:r>
        <w:rPr>
          <w:lang w:val="de-DE"/>
        </w:rPr>
        <w:t>ö</w:t>
      </w:r>
      <w:r w:rsidRPr="006926E1">
        <w:rPr>
          <w:lang w:val="de-DE"/>
        </w:rPr>
        <w:t xml:space="preserve">llig gleiche und </w:t>
      </w:r>
      <w:r>
        <w:rPr>
          <w:lang w:val="de-DE"/>
        </w:rPr>
        <w:t>ä</w:t>
      </w:r>
      <w:r w:rsidRPr="006926E1">
        <w:rPr>
          <w:lang w:val="de-DE"/>
        </w:rPr>
        <w:t>hnliche Eindr</w:t>
      </w:r>
      <w:r>
        <w:rPr>
          <w:lang w:val="de-DE"/>
        </w:rPr>
        <w:t>ü</w:t>
      </w:r>
      <w:r w:rsidRPr="006926E1">
        <w:rPr>
          <w:lang w:val="de-DE"/>
        </w:rPr>
        <w:t>cke nennen, und</w:t>
      </w:r>
      <w:r>
        <w:rPr>
          <w:lang w:val="de-DE"/>
        </w:rPr>
        <w:br/>
      </w:r>
      <w:r w:rsidRPr="006926E1">
        <w:rPr>
          <w:lang w:val="de-DE"/>
        </w:rPr>
        <w:t xml:space="preserve">wenn die Denkkraft von </w:t>
      </w:r>
      <w:r>
        <w:rPr>
          <w:lang w:val="de-DE"/>
        </w:rPr>
        <w:t>s</w:t>
      </w:r>
      <w:r w:rsidRPr="006926E1">
        <w:rPr>
          <w:lang w:val="de-DE"/>
        </w:rPr>
        <w:t>olchen Eindr</w:t>
      </w:r>
      <w:r>
        <w:rPr>
          <w:lang w:val="de-DE"/>
        </w:rPr>
        <w:t>ü</w:t>
      </w:r>
      <w:r w:rsidRPr="006926E1">
        <w:rPr>
          <w:lang w:val="de-DE"/>
        </w:rPr>
        <w:t>cken modificiret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 xml:space="preserve">o kann </w:t>
      </w:r>
      <w:r>
        <w:rPr>
          <w:lang w:val="de-DE"/>
        </w:rPr>
        <w:t>s</w:t>
      </w:r>
      <w:r w:rsidRPr="006926E1">
        <w:rPr>
          <w:lang w:val="de-DE"/>
        </w:rPr>
        <w:t xml:space="preserve">ie ihre Urtheilskraft nicht anders </w:t>
      </w:r>
      <w:r>
        <w:rPr>
          <w:lang w:val="de-DE"/>
        </w:rPr>
        <w:t>ä</w:t>
      </w:r>
      <w:r w:rsidRPr="006926E1">
        <w:rPr>
          <w:lang w:val="de-DE"/>
        </w:rPr>
        <w:t>ußern,</w:t>
      </w:r>
      <w:r>
        <w:rPr>
          <w:lang w:val="de-DE"/>
        </w:rPr>
        <w:br/>
      </w:r>
      <w:r w:rsidRPr="006926E1">
        <w:rPr>
          <w:lang w:val="de-DE"/>
        </w:rPr>
        <w:t>als auf diejenige Art, die wir mit den Worten bezeich-</w:t>
      </w:r>
      <w:r>
        <w:rPr>
          <w:lang w:val="de-DE"/>
        </w:rPr>
        <w:br/>
      </w:r>
      <w:r w:rsidRPr="006926E1">
        <w:rPr>
          <w:lang w:val="de-DE"/>
        </w:rPr>
        <w:t>nen, „</w:t>
      </w:r>
      <w:r>
        <w:rPr>
          <w:lang w:val="de-DE"/>
        </w:rPr>
        <w:t>s</w:t>
      </w:r>
      <w:r w:rsidRPr="006926E1">
        <w:rPr>
          <w:lang w:val="de-DE"/>
        </w:rPr>
        <w:t xml:space="preserve">ie halte </w:t>
      </w:r>
      <w:r>
        <w:rPr>
          <w:lang w:val="de-DE"/>
        </w:rPr>
        <w:t>s</w:t>
      </w:r>
      <w:r w:rsidRPr="006926E1">
        <w:rPr>
          <w:lang w:val="de-DE"/>
        </w:rPr>
        <w:t>olche f</w:t>
      </w:r>
      <w:r>
        <w:rPr>
          <w:lang w:val="de-DE"/>
        </w:rPr>
        <w:t>ü</w:t>
      </w:r>
      <w:r w:rsidRPr="006926E1">
        <w:rPr>
          <w:lang w:val="de-DE"/>
        </w:rPr>
        <w:t>r einerley.“ Es giebt allgemei-</w:t>
      </w:r>
      <w:r>
        <w:rPr>
          <w:lang w:val="de-DE"/>
        </w:rPr>
        <w:br/>
      </w:r>
      <w:r w:rsidRPr="006926E1">
        <w:rPr>
          <w:lang w:val="de-DE"/>
        </w:rPr>
        <w:t>ne in</w:t>
      </w:r>
      <w:r>
        <w:rPr>
          <w:lang w:val="de-DE"/>
        </w:rPr>
        <w:t>s</w:t>
      </w:r>
      <w:r w:rsidRPr="006926E1">
        <w:rPr>
          <w:lang w:val="de-DE"/>
        </w:rPr>
        <w:t>tinktartige Urtheilsge</w:t>
      </w:r>
      <w:r>
        <w:rPr>
          <w:lang w:val="de-DE"/>
        </w:rPr>
        <w:t>s</w:t>
      </w:r>
      <w:r w:rsidRPr="006926E1">
        <w:rPr>
          <w:lang w:val="de-DE"/>
        </w:rPr>
        <w:t>etze, oder die wir doch daf</w:t>
      </w:r>
      <w:r>
        <w:rPr>
          <w:lang w:val="de-DE"/>
        </w:rPr>
        <w:t>ü</w:t>
      </w:r>
      <w:r w:rsidRPr="006926E1">
        <w:rPr>
          <w:lang w:val="de-DE"/>
        </w:rPr>
        <w:t>r</w:t>
      </w:r>
      <w:r>
        <w:rPr>
          <w:lang w:val="de-DE"/>
        </w:rPr>
        <w:br/>
      </w:r>
      <w:r w:rsidRPr="006926E1">
        <w:rPr>
          <w:lang w:val="de-DE"/>
        </w:rPr>
        <w:t>annehmen m</w:t>
      </w:r>
      <w:r>
        <w:rPr>
          <w:lang w:val="de-DE"/>
        </w:rPr>
        <w:t>üss</w:t>
      </w:r>
      <w:r w:rsidRPr="006926E1">
        <w:rPr>
          <w:lang w:val="de-DE"/>
        </w:rPr>
        <w:t xml:space="preserve">en, weil </w:t>
      </w:r>
      <w:r>
        <w:rPr>
          <w:lang w:val="de-DE"/>
        </w:rPr>
        <w:t>s</w:t>
      </w:r>
      <w:r w:rsidRPr="006926E1">
        <w:rPr>
          <w:lang w:val="de-DE"/>
        </w:rPr>
        <w:t>ie f</w:t>
      </w:r>
      <w:r>
        <w:rPr>
          <w:lang w:val="de-DE"/>
        </w:rPr>
        <w:t>ü</w:t>
      </w:r>
      <w:r w:rsidRPr="006926E1">
        <w:rPr>
          <w:lang w:val="de-DE"/>
        </w:rPr>
        <w:t>r uns Grundge</w:t>
      </w:r>
      <w:r>
        <w:rPr>
          <w:lang w:val="de-DE"/>
        </w:rPr>
        <w:t>s</w:t>
      </w:r>
      <w:r w:rsidRPr="006926E1">
        <w:rPr>
          <w:lang w:val="de-DE"/>
        </w:rPr>
        <w:t xml:space="preserve">etze </w:t>
      </w:r>
      <w:r>
        <w:rPr>
          <w:lang w:val="de-DE"/>
        </w:rPr>
        <w:t>s</w:t>
      </w:r>
      <w:r w:rsidRPr="006926E1">
        <w:rPr>
          <w:lang w:val="de-DE"/>
        </w:rPr>
        <w:t>ind,</w:t>
      </w:r>
      <w:r>
        <w:rPr>
          <w:lang w:val="de-DE"/>
        </w:rPr>
        <w:br/>
      </w:r>
      <w:r w:rsidRPr="006926E1">
        <w:rPr>
          <w:lang w:val="de-DE"/>
        </w:rPr>
        <w:t>wonach die Denkkraft Dinge f</w:t>
      </w:r>
      <w:r>
        <w:rPr>
          <w:lang w:val="de-DE"/>
        </w:rPr>
        <w:t>ü</w:t>
      </w:r>
      <w:r w:rsidRPr="006926E1">
        <w:rPr>
          <w:lang w:val="de-DE"/>
        </w:rPr>
        <w:t>r einerley, und f</w:t>
      </w:r>
      <w:r>
        <w:rPr>
          <w:lang w:val="de-DE"/>
        </w:rPr>
        <w:t>ü</w:t>
      </w:r>
      <w:r w:rsidRPr="006926E1">
        <w:rPr>
          <w:lang w:val="de-DE"/>
        </w:rPr>
        <w:t>r ver-</w:t>
      </w:r>
      <w:r>
        <w:rPr>
          <w:lang w:val="de-DE"/>
        </w:rPr>
        <w:br/>
        <w:t>s</w:t>
      </w:r>
      <w:r w:rsidRPr="006926E1">
        <w:rPr>
          <w:lang w:val="de-DE"/>
        </w:rPr>
        <w:t>chieden gedenken muß; und dergleichen kann es mehrere</w:t>
      </w:r>
      <w:r>
        <w:rPr>
          <w:lang w:val="de-DE"/>
        </w:rPr>
        <w:br/>
      </w:r>
      <w:r w:rsidRPr="006926E1">
        <w:rPr>
          <w:lang w:val="de-DE"/>
        </w:rPr>
        <w:t xml:space="preserve">geben, die wir nicht im Stande </w:t>
      </w:r>
      <w:r>
        <w:rPr>
          <w:lang w:val="de-DE"/>
        </w:rPr>
        <w:t>s</w:t>
      </w:r>
      <w:r w:rsidRPr="006926E1">
        <w:rPr>
          <w:lang w:val="de-DE"/>
        </w:rPr>
        <w:t>ind, auf Einen allge-</w:t>
      </w:r>
      <w:r>
        <w:rPr>
          <w:lang w:val="de-DE"/>
        </w:rPr>
        <w:br/>
      </w:r>
      <w:r w:rsidRPr="006926E1">
        <w:rPr>
          <w:lang w:val="de-DE"/>
        </w:rPr>
        <w:t>meinen Grund</w:t>
      </w:r>
      <w:r>
        <w:rPr>
          <w:lang w:val="de-DE"/>
        </w:rPr>
        <w:t>s</w:t>
      </w:r>
      <w:r w:rsidRPr="006926E1">
        <w:rPr>
          <w:lang w:val="de-DE"/>
        </w:rPr>
        <w:t>atz zur</w:t>
      </w:r>
      <w:r>
        <w:rPr>
          <w:lang w:val="de-DE"/>
        </w:rPr>
        <w:t>ü</w:t>
      </w:r>
      <w:r w:rsidRPr="006926E1">
        <w:rPr>
          <w:lang w:val="de-DE"/>
        </w:rPr>
        <w:t>ckzuf</w:t>
      </w:r>
      <w:r>
        <w:rPr>
          <w:lang w:val="de-DE"/>
        </w:rPr>
        <w:t>ü</w:t>
      </w:r>
      <w:r w:rsidRPr="006926E1">
        <w:rPr>
          <w:lang w:val="de-DE"/>
        </w:rPr>
        <w:t>hren. Aber nun i</w:t>
      </w:r>
      <w:r>
        <w:rPr>
          <w:lang w:val="de-DE"/>
        </w:rPr>
        <w:t>s</w:t>
      </w:r>
      <w:r w:rsidRPr="006926E1">
        <w:rPr>
          <w:lang w:val="de-DE"/>
        </w:rPr>
        <w:t>t die Fra-</w:t>
      </w:r>
      <w:r>
        <w:rPr>
          <w:lang w:val="de-DE"/>
        </w:rPr>
        <w:br/>
      </w:r>
      <w:r w:rsidRPr="006926E1">
        <w:rPr>
          <w:lang w:val="de-DE"/>
        </w:rPr>
        <w:t xml:space="preserve">ge; wie weit die Urtheile </w:t>
      </w:r>
      <w:r>
        <w:rPr>
          <w:lang w:val="de-DE"/>
        </w:rPr>
        <w:t>ü</w:t>
      </w:r>
      <w:r w:rsidRPr="006926E1">
        <w:rPr>
          <w:lang w:val="de-DE"/>
        </w:rPr>
        <w:t xml:space="preserve">ber die </w:t>
      </w:r>
      <w:r w:rsidRPr="00E579CF">
        <w:rPr>
          <w:b/>
          <w:bCs/>
          <w:lang w:val="de-DE"/>
        </w:rPr>
        <w:t>Objektivität</w:t>
      </w:r>
      <w:r w:rsidRPr="006926E1">
        <w:rPr>
          <w:lang w:val="de-DE"/>
        </w:rPr>
        <w:t xml:space="preserve"> der Vor-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tellungen, wenn ich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 xml:space="preserve">agen </w:t>
      </w:r>
      <w:r>
        <w:rPr>
          <w:lang w:val="de-DE"/>
        </w:rPr>
        <w:t>s</w:t>
      </w:r>
      <w:r w:rsidRPr="006926E1">
        <w:rPr>
          <w:lang w:val="de-DE"/>
        </w:rPr>
        <w:t xml:space="preserve">oll, oder </w:t>
      </w:r>
      <w:r>
        <w:rPr>
          <w:lang w:val="de-DE"/>
        </w:rPr>
        <w:t>ü</w:t>
      </w:r>
      <w:r w:rsidRPr="006926E1">
        <w:rPr>
          <w:lang w:val="de-DE"/>
        </w:rPr>
        <w:t>ber die innere</w:t>
      </w:r>
      <w:r>
        <w:rPr>
          <w:lang w:val="de-DE"/>
        </w:rPr>
        <w:br/>
      </w:r>
      <w:r w:rsidRPr="006926E1">
        <w:rPr>
          <w:lang w:val="de-DE"/>
        </w:rPr>
        <w:t xml:space="preserve">und </w:t>
      </w:r>
      <w:r>
        <w:rPr>
          <w:lang w:val="de-DE"/>
        </w:rPr>
        <w:t>ä</w:t>
      </w:r>
      <w:r w:rsidRPr="006926E1">
        <w:rPr>
          <w:lang w:val="de-DE"/>
        </w:rPr>
        <w:t>ußere Wirklichkeit der vorge</w:t>
      </w:r>
      <w:r>
        <w:rPr>
          <w:lang w:val="de-DE"/>
        </w:rPr>
        <w:t>s</w:t>
      </w:r>
      <w:r w:rsidRPr="006926E1">
        <w:rPr>
          <w:lang w:val="de-DE"/>
        </w:rPr>
        <w:t>tellten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nde,</w:t>
      </w:r>
      <w:r>
        <w:rPr>
          <w:lang w:val="de-DE"/>
        </w:rPr>
        <w:br/>
      </w:r>
      <w:r w:rsidRPr="006926E1">
        <w:rPr>
          <w:lang w:val="de-DE"/>
        </w:rPr>
        <w:t xml:space="preserve">Wirkungen der Denkkraft </w:t>
      </w:r>
      <w:r>
        <w:rPr>
          <w:lang w:val="de-DE"/>
        </w:rPr>
        <w:t>s</w:t>
      </w:r>
      <w:r w:rsidRPr="006926E1">
        <w:rPr>
          <w:lang w:val="de-DE"/>
        </w:rPr>
        <w:t>ind, die aus andern allge-</w:t>
      </w:r>
      <w:r>
        <w:rPr>
          <w:lang w:val="de-DE"/>
        </w:rPr>
        <w:br/>
      </w:r>
      <w:r w:rsidRPr="006926E1">
        <w:rPr>
          <w:lang w:val="de-DE"/>
        </w:rPr>
        <w:t>meinen nothwendigen Naturge</w:t>
      </w:r>
      <w:r>
        <w:rPr>
          <w:lang w:val="de-DE"/>
        </w:rPr>
        <w:t>s</w:t>
      </w:r>
      <w:r w:rsidRPr="006926E1">
        <w:rPr>
          <w:lang w:val="de-DE"/>
        </w:rPr>
        <w:t>etzen die</w:t>
      </w:r>
      <w:r>
        <w:rPr>
          <w:lang w:val="de-DE"/>
        </w:rPr>
        <w:t>s</w:t>
      </w:r>
      <w:r w:rsidRPr="006926E1">
        <w:rPr>
          <w:lang w:val="de-DE"/>
        </w:rPr>
        <w:t>er Kraft begrif-</w:t>
      </w:r>
      <w:r>
        <w:rPr>
          <w:lang w:val="de-DE"/>
        </w:rPr>
        <w:br/>
      </w:r>
      <w:r w:rsidRPr="006926E1">
        <w:rPr>
          <w:lang w:val="de-DE"/>
        </w:rPr>
        <w:t xml:space="preserve">fen werden, oder in wie ferne </w:t>
      </w:r>
      <w:r>
        <w:rPr>
          <w:lang w:val="de-DE"/>
        </w:rPr>
        <w:t>s</w:t>
      </w:r>
      <w:r w:rsidRPr="006926E1">
        <w:rPr>
          <w:lang w:val="de-DE"/>
        </w:rPr>
        <w:t>ie ihre eigene Grundge-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etze erfodern; denen </w:t>
      </w:r>
      <w:r>
        <w:rPr>
          <w:lang w:val="de-DE"/>
        </w:rPr>
        <w:t>s</w:t>
      </w:r>
      <w:r w:rsidRPr="006926E1">
        <w:rPr>
          <w:lang w:val="de-DE"/>
        </w:rPr>
        <w:t>ie gem</w:t>
      </w:r>
      <w:r>
        <w:rPr>
          <w:lang w:val="de-DE"/>
        </w:rPr>
        <w:t>ä</w:t>
      </w:r>
      <w:r w:rsidRPr="006926E1">
        <w:rPr>
          <w:lang w:val="de-DE"/>
        </w:rPr>
        <w:t xml:space="preserve">ß </w:t>
      </w:r>
      <w:r>
        <w:rPr>
          <w:lang w:val="de-DE"/>
        </w:rPr>
        <w:t>s</w:t>
      </w:r>
      <w:r w:rsidRPr="006926E1">
        <w:rPr>
          <w:lang w:val="de-DE"/>
        </w:rPr>
        <w:t>ind?</w:t>
      </w:r>
    </w:p>
    <w:p w14:paraId="7547D306" w14:textId="667DC268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II. Ob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377</w:t>
      </w:r>
      <w:r>
        <w:rPr>
          <w:lang w:val="de-DE"/>
        </w:rPr>
        <w:t>] Kenntn. v. d. objektiv. Existenz d. Dinge.</w:t>
      </w:r>
    </w:p>
    <w:p w14:paraId="5B54C4A1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I</w:t>
      </w:r>
      <w:r>
        <w:rPr>
          <w:lang w:val="de-DE"/>
        </w:rPr>
        <w:t>I.</w:t>
      </w:r>
    </w:p>
    <w:p w14:paraId="0D04CADC" w14:textId="77777777" w:rsidR="00A13E8E" w:rsidRDefault="006926E1" w:rsidP="006926E1">
      <w:pPr>
        <w:rPr>
          <w:lang w:val="de-DE"/>
        </w:rPr>
      </w:pPr>
      <w:r w:rsidRPr="006926E1">
        <w:rPr>
          <w:lang w:val="de-DE"/>
        </w:rPr>
        <w:t>Ob der Men</w:t>
      </w:r>
      <w:r>
        <w:rPr>
          <w:lang w:val="de-DE"/>
        </w:rPr>
        <w:t>s</w:t>
      </w:r>
      <w:r w:rsidRPr="006926E1">
        <w:rPr>
          <w:lang w:val="de-DE"/>
        </w:rPr>
        <w:t>ch bey dem nat</w:t>
      </w:r>
      <w:r>
        <w:rPr>
          <w:lang w:val="de-DE"/>
        </w:rPr>
        <w:t>ü</w:t>
      </w:r>
      <w:r w:rsidRPr="006926E1">
        <w:rPr>
          <w:lang w:val="de-DE"/>
        </w:rPr>
        <w:t>rlichen Gang der</w:t>
      </w:r>
      <w:r>
        <w:rPr>
          <w:lang w:val="de-DE"/>
        </w:rPr>
        <w:br/>
      </w:r>
      <w:r w:rsidRPr="006926E1">
        <w:rPr>
          <w:lang w:val="de-DE"/>
        </w:rPr>
        <w:t>Reflexion vorher ein Egoi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eyn m</w:t>
      </w:r>
      <w:r>
        <w:rPr>
          <w:lang w:val="de-DE"/>
        </w:rPr>
        <w:t>üss</w:t>
      </w:r>
      <w:r w:rsidRPr="006926E1">
        <w:rPr>
          <w:lang w:val="de-DE"/>
        </w:rPr>
        <w:t>e, ehe</w:t>
      </w:r>
      <w:r>
        <w:rPr>
          <w:lang w:val="de-DE"/>
        </w:rPr>
        <w:br/>
      </w:r>
      <w:r w:rsidRPr="006926E1">
        <w:rPr>
          <w:lang w:val="de-DE"/>
        </w:rPr>
        <w:t>er es wi</w:t>
      </w:r>
      <w:r>
        <w:rPr>
          <w:lang w:val="de-DE"/>
        </w:rPr>
        <w:t>ss</w:t>
      </w:r>
      <w:r w:rsidRPr="006926E1">
        <w:rPr>
          <w:lang w:val="de-DE"/>
        </w:rPr>
        <w:t>en k</w:t>
      </w:r>
      <w:r>
        <w:rPr>
          <w:lang w:val="de-DE"/>
        </w:rPr>
        <w:t>ö</w:t>
      </w:r>
      <w:r w:rsidRPr="006926E1">
        <w:rPr>
          <w:lang w:val="de-DE"/>
        </w:rPr>
        <w:t>nne, daß es Dinge außer ihm</w:t>
      </w:r>
      <w:r>
        <w:rPr>
          <w:lang w:val="de-DE"/>
        </w:rPr>
        <w:br/>
      </w:r>
      <w:r w:rsidRPr="006926E1">
        <w:rPr>
          <w:lang w:val="de-DE"/>
        </w:rPr>
        <w:t>gebe?</w:t>
      </w:r>
    </w:p>
    <w:p w14:paraId="2C1AAF4D" w14:textId="257DEA71" w:rsidR="006926E1" w:rsidRDefault="006926E1" w:rsidP="006926E1">
      <w:pPr>
        <w:rPr>
          <w:lang w:val="de-DE"/>
        </w:rPr>
      </w:pPr>
      <w:r w:rsidRPr="006926E1">
        <w:rPr>
          <w:lang w:val="de-DE"/>
        </w:rPr>
        <w:t>Bey die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 w:rsidRPr="00E579CF">
        <w:rPr>
          <w:lang w:val="de-DE"/>
        </w:rPr>
        <w:t>Untersuchung</w:t>
      </w:r>
      <w:r w:rsidRPr="006926E1">
        <w:rPr>
          <w:lang w:val="de-DE"/>
        </w:rPr>
        <w:t xml:space="preserve"> muß beobachtet, und Beob-</w:t>
      </w:r>
      <w:r>
        <w:rPr>
          <w:lang w:val="de-DE"/>
        </w:rPr>
        <w:br/>
      </w:r>
      <w:r w:rsidRPr="006926E1">
        <w:rPr>
          <w:lang w:val="de-DE"/>
        </w:rPr>
        <w:t>achtungen m</w:t>
      </w:r>
      <w:r>
        <w:rPr>
          <w:lang w:val="de-DE"/>
        </w:rPr>
        <w:t>üss</w:t>
      </w:r>
      <w:r w:rsidRPr="006926E1">
        <w:rPr>
          <w:lang w:val="de-DE"/>
        </w:rPr>
        <w:t xml:space="preserve">en verglichen werden, und </w:t>
      </w:r>
      <w:r>
        <w:rPr>
          <w:lang w:val="de-DE"/>
        </w:rPr>
        <w:t>s</w:t>
      </w:r>
      <w:r w:rsidRPr="006926E1">
        <w:rPr>
          <w:lang w:val="de-DE"/>
        </w:rPr>
        <w:t>o viel</w:t>
      </w:r>
      <w:r>
        <w:rPr>
          <w:lang w:val="de-DE"/>
        </w:rPr>
        <w:br/>
      </w:r>
      <w:r w:rsidRPr="006926E1">
        <w:rPr>
          <w:lang w:val="de-DE"/>
        </w:rPr>
        <w:t>m</w:t>
      </w:r>
      <w:r>
        <w:rPr>
          <w:lang w:val="de-DE"/>
        </w:rPr>
        <w:t>ö</w:t>
      </w:r>
      <w:r w:rsidRPr="006926E1">
        <w:rPr>
          <w:lang w:val="de-DE"/>
        </w:rPr>
        <w:t>glich mit Bey</w:t>
      </w:r>
      <w:r>
        <w:rPr>
          <w:lang w:val="de-DE"/>
        </w:rPr>
        <w:t>s</w:t>
      </w:r>
      <w:r w:rsidRPr="006926E1">
        <w:rPr>
          <w:lang w:val="de-DE"/>
        </w:rPr>
        <w:t>eite</w:t>
      </w:r>
      <w:r>
        <w:rPr>
          <w:lang w:val="de-DE"/>
        </w:rPr>
        <w:t>s</w:t>
      </w:r>
      <w:r w:rsidRPr="006926E1">
        <w:rPr>
          <w:lang w:val="de-DE"/>
        </w:rPr>
        <w:t xml:space="preserve">etzung aller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gemachten Vor-</w:t>
      </w:r>
      <w:r>
        <w:rPr>
          <w:lang w:val="de-DE"/>
        </w:rPr>
        <w:br/>
        <w:t>s</w:t>
      </w:r>
      <w:r w:rsidRPr="006926E1">
        <w:rPr>
          <w:lang w:val="de-DE"/>
        </w:rPr>
        <w:t>tellungen der Dichtkraft. Wenn einige Philo</w:t>
      </w:r>
      <w:r>
        <w:rPr>
          <w:lang w:val="de-DE"/>
        </w:rPr>
        <w:t>s</w:t>
      </w:r>
      <w:r w:rsidRPr="006926E1">
        <w:rPr>
          <w:lang w:val="de-DE"/>
        </w:rPr>
        <w:t>ophen in</w:t>
      </w:r>
      <w:r>
        <w:rPr>
          <w:lang w:val="de-DE"/>
        </w:rPr>
        <w:br/>
      </w:r>
      <w:r w:rsidRPr="006926E1">
        <w:rPr>
          <w:lang w:val="de-DE"/>
        </w:rPr>
        <w:t>dem Rai</w:t>
      </w:r>
      <w:r>
        <w:rPr>
          <w:lang w:val="de-DE"/>
        </w:rPr>
        <w:t>s</w:t>
      </w:r>
      <w:r w:rsidRPr="006926E1">
        <w:rPr>
          <w:lang w:val="de-DE"/>
        </w:rPr>
        <w:t>onnement, wodurch der Men</w:t>
      </w:r>
      <w:r>
        <w:rPr>
          <w:lang w:val="de-DE"/>
        </w:rPr>
        <w:t>s</w:t>
      </w:r>
      <w:r w:rsidRPr="006926E1">
        <w:rPr>
          <w:lang w:val="de-DE"/>
        </w:rPr>
        <w:t>ch zur Erkennt-</w:t>
      </w:r>
      <w:r>
        <w:rPr>
          <w:lang w:val="de-DE"/>
        </w:rPr>
        <w:br/>
      </w:r>
      <w:r w:rsidRPr="006926E1">
        <w:rPr>
          <w:lang w:val="de-DE"/>
        </w:rPr>
        <w:t>niß der Exi</w:t>
      </w:r>
      <w:r>
        <w:rPr>
          <w:lang w:val="de-DE"/>
        </w:rPr>
        <w:t>s</w:t>
      </w:r>
      <w:r w:rsidRPr="006926E1">
        <w:rPr>
          <w:lang w:val="de-DE"/>
        </w:rPr>
        <w:t xml:space="preserve">tenz der Dinge außer </w:t>
      </w:r>
      <w:r>
        <w:rPr>
          <w:lang w:val="de-DE"/>
        </w:rPr>
        <w:t>s</w:t>
      </w:r>
      <w:r w:rsidRPr="006926E1">
        <w:rPr>
          <w:lang w:val="de-DE"/>
        </w:rPr>
        <w:t>ich gelanget, die Denk-</w:t>
      </w:r>
      <w:r>
        <w:rPr>
          <w:lang w:val="de-DE"/>
        </w:rPr>
        <w:br/>
      </w:r>
      <w:r w:rsidRPr="006926E1">
        <w:rPr>
          <w:lang w:val="de-DE"/>
        </w:rPr>
        <w:t xml:space="preserve">kraft einen </w:t>
      </w:r>
      <w:r>
        <w:rPr>
          <w:lang w:val="de-DE"/>
        </w:rPr>
        <w:t>s</w:t>
      </w:r>
      <w:r w:rsidRPr="006926E1">
        <w:rPr>
          <w:lang w:val="de-DE"/>
        </w:rPr>
        <w:t>olchen Gang haben nehmen la</w:t>
      </w:r>
      <w:r>
        <w:rPr>
          <w:lang w:val="de-DE"/>
        </w:rPr>
        <w:t>ss</w:t>
      </w:r>
      <w:r w:rsidRPr="006926E1">
        <w:rPr>
          <w:lang w:val="de-DE"/>
        </w:rPr>
        <w:t>en, der leich-</w:t>
      </w:r>
      <w:r>
        <w:rPr>
          <w:lang w:val="de-DE"/>
        </w:rPr>
        <w:br/>
      </w:r>
      <w:r w:rsidRPr="006926E1">
        <w:rPr>
          <w:lang w:val="de-DE"/>
        </w:rPr>
        <w:t>ter, nat</w:t>
      </w:r>
      <w:r>
        <w:rPr>
          <w:lang w:val="de-DE"/>
        </w:rPr>
        <w:t>ü</w:t>
      </w:r>
      <w:r w:rsidRPr="006926E1">
        <w:rPr>
          <w:lang w:val="de-DE"/>
        </w:rPr>
        <w:t>rlicher, und zun</w:t>
      </w:r>
      <w:r>
        <w:rPr>
          <w:lang w:val="de-DE"/>
        </w:rPr>
        <w:t>ä</w:t>
      </w:r>
      <w:r w:rsidRPr="006926E1">
        <w:rPr>
          <w:lang w:val="de-DE"/>
        </w:rPr>
        <w:t>ch</w:t>
      </w:r>
      <w:r>
        <w:rPr>
          <w:lang w:val="de-DE"/>
        </w:rPr>
        <w:t>s</w:t>
      </w:r>
      <w:r w:rsidRPr="006926E1">
        <w:rPr>
          <w:lang w:val="de-DE"/>
        </w:rPr>
        <w:t xml:space="preserve">t auf den </w:t>
      </w:r>
      <w:r w:rsidRPr="003370BD">
        <w:rPr>
          <w:b/>
          <w:bCs/>
          <w:lang w:val="de-DE"/>
        </w:rPr>
        <w:t>Idealismus</w:t>
      </w:r>
      <w:r>
        <w:rPr>
          <w:lang w:val="de-DE"/>
        </w:rPr>
        <w:br/>
      </w:r>
      <w:r w:rsidRPr="006926E1">
        <w:rPr>
          <w:lang w:val="de-DE"/>
        </w:rPr>
        <w:t xml:space="preserve">und </w:t>
      </w:r>
      <w:r w:rsidRPr="003370BD">
        <w:rPr>
          <w:b/>
          <w:bCs/>
          <w:lang w:val="de-DE"/>
        </w:rPr>
        <w:t>Egoismus</w:t>
      </w:r>
      <w:r w:rsidRPr="006926E1">
        <w:rPr>
          <w:lang w:val="de-DE"/>
        </w:rPr>
        <w:t xml:space="preserve"> hinf</w:t>
      </w:r>
      <w:r>
        <w:rPr>
          <w:lang w:val="de-DE"/>
        </w:rPr>
        <w:t>ü</w:t>
      </w:r>
      <w:r w:rsidRPr="006926E1">
        <w:rPr>
          <w:lang w:val="de-DE"/>
        </w:rPr>
        <w:t>hret, als zu dem Sy</w:t>
      </w:r>
      <w:r>
        <w:rPr>
          <w:lang w:val="de-DE"/>
        </w:rPr>
        <w:t>s</w:t>
      </w:r>
      <w:r w:rsidRPr="006926E1">
        <w:rPr>
          <w:lang w:val="de-DE"/>
        </w:rPr>
        <w:t>tem des ge-</w:t>
      </w:r>
      <w:r>
        <w:rPr>
          <w:lang w:val="de-DE"/>
        </w:rPr>
        <w:br/>
      </w:r>
      <w:r w:rsidRPr="006926E1">
        <w:rPr>
          <w:lang w:val="de-DE"/>
        </w:rPr>
        <w:t>meinen Ver</w:t>
      </w:r>
      <w:r>
        <w:rPr>
          <w:lang w:val="de-DE"/>
        </w:rPr>
        <w:t>s</w:t>
      </w:r>
      <w:r w:rsidRPr="006926E1">
        <w:rPr>
          <w:lang w:val="de-DE"/>
        </w:rPr>
        <w:t xml:space="preserve">tandes, </w:t>
      </w:r>
      <w:r>
        <w:rPr>
          <w:lang w:val="de-DE"/>
        </w:rPr>
        <w:t>s</w:t>
      </w:r>
      <w:r w:rsidRPr="006926E1">
        <w:rPr>
          <w:lang w:val="de-DE"/>
        </w:rPr>
        <w:t xml:space="preserve">o hat man </w:t>
      </w:r>
      <w:r>
        <w:rPr>
          <w:lang w:val="de-DE"/>
        </w:rPr>
        <w:t>s</w:t>
      </w:r>
      <w:r w:rsidRPr="006926E1">
        <w:rPr>
          <w:lang w:val="de-DE"/>
        </w:rPr>
        <w:t>ich ein wenig die</w:t>
      </w:r>
      <w:r>
        <w:rPr>
          <w:lang w:val="de-DE"/>
        </w:rPr>
        <w:t>s</w:t>
      </w:r>
      <w:r w:rsidRPr="006926E1">
        <w:rPr>
          <w:lang w:val="de-DE"/>
        </w:rPr>
        <w:t>em</w:t>
      </w:r>
      <w:r>
        <w:rPr>
          <w:lang w:val="de-DE"/>
        </w:rPr>
        <w:br/>
      </w:r>
      <w:r w:rsidRPr="006926E1">
        <w:rPr>
          <w:lang w:val="de-DE"/>
        </w:rPr>
        <w:t xml:space="preserve">angenehmen Fehler </w:t>
      </w:r>
      <w:r>
        <w:rPr>
          <w:lang w:val="de-DE"/>
        </w:rPr>
        <w:t>ü</w:t>
      </w:r>
      <w:r w:rsidRPr="006926E1">
        <w:rPr>
          <w:lang w:val="de-DE"/>
        </w:rPr>
        <w:t>berla</w:t>
      </w:r>
      <w:r>
        <w:rPr>
          <w:lang w:val="de-DE"/>
        </w:rPr>
        <w:t>ss</w:t>
      </w:r>
      <w:r w:rsidRPr="006926E1">
        <w:rPr>
          <w:lang w:val="de-DE"/>
        </w:rPr>
        <w:t xml:space="preserve">en. Die von Hr. </w:t>
      </w:r>
      <w:r w:rsidRPr="003370BD">
        <w:rPr>
          <w:b/>
          <w:bCs/>
          <w:lang w:val="de-DE"/>
        </w:rPr>
        <w:t>Reid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o-</w:t>
      </w:r>
      <w:r>
        <w:rPr>
          <w:lang w:val="de-DE"/>
        </w:rPr>
        <w:br/>
      </w:r>
      <w:r w:rsidRPr="006926E1">
        <w:rPr>
          <w:lang w:val="de-DE"/>
        </w:rPr>
        <w:t xml:space="preserve">genannte </w:t>
      </w:r>
      <w:r w:rsidRPr="003370BD">
        <w:rPr>
          <w:b/>
          <w:bCs/>
          <w:lang w:val="de-DE"/>
        </w:rPr>
        <w:t>Ideenphilosophie</w:t>
      </w:r>
      <w:r w:rsidRPr="006926E1">
        <w:rPr>
          <w:lang w:val="de-DE"/>
        </w:rPr>
        <w:t xml:space="preserve"> oder der Grund</w:t>
      </w:r>
      <w:r>
        <w:rPr>
          <w:lang w:val="de-DE"/>
        </w:rPr>
        <w:t>s</w:t>
      </w:r>
      <w:r w:rsidRPr="006926E1">
        <w:rPr>
          <w:lang w:val="de-DE"/>
        </w:rPr>
        <w:t>atz: alle</w:t>
      </w:r>
      <w:r>
        <w:rPr>
          <w:lang w:val="de-DE"/>
        </w:rPr>
        <w:br/>
      </w:r>
      <w:r w:rsidRPr="006926E1">
        <w:rPr>
          <w:lang w:val="de-DE"/>
        </w:rPr>
        <w:t xml:space="preserve">Urtheile </w:t>
      </w:r>
      <w:r>
        <w:rPr>
          <w:lang w:val="de-DE"/>
        </w:rPr>
        <w:t>ü</w:t>
      </w:r>
      <w:r w:rsidRPr="006926E1">
        <w:rPr>
          <w:lang w:val="de-DE"/>
        </w:rPr>
        <w:t>ber die Objekte ent</w:t>
      </w:r>
      <w:r>
        <w:rPr>
          <w:lang w:val="de-DE"/>
        </w:rPr>
        <w:t>s</w:t>
      </w:r>
      <w:r w:rsidRPr="006926E1">
        <w:rPr>
          <w:lang w:val="de-DE"/>
        </w:rPr>
        <w:t>tehen nur vermittel</w:t>
      </w:r>
      <w:r>
        <w:rPr>
          <w:lang w:val="de-DE"/>
        </w:rPr>
        <w:t>s</w:t>
      </w:r>
      <w:r w:rsidRPr="006926E1">
        <w:rPr>
          <w:lang w:val="de-DE"/>
        </w:rPr>
        <w:t>t der</w:t>
      </w:r>
      <w:r>
        <w:rPr>
          <w:lang w:val="de-DE"/>
        </w:rPr>
        <w:br/>
      </w:r>
      <w:r w:rsidRPr="006926E1">
        <w:rPr>
          <w:lang w:val="de-DE"/>
        </w:rPr>
        <w:t>Eindr</w:t>
      </w:r>
      <w:r>
        <w:rPr>
          <w:lang w:val="de-DE"/>
        </w:rPr>
        <w:t>ü</w:t>
      </w:r>
      <w:r w:rsidRPr="006926E1">
        <w:rPr>
          <w:lang w:val="de-DE"/>
        </w:rPr>
        <w:t>cke oder der Vor</w:t>
      </w:r>
      <w:r>
        <w:rPr>
          <w:lang w:val="de-DE"/>
        </w:rPr>
        <w:t>s</w:t>
      </w:r>
      <w:r w:rsidRPr="006926E1">
        <w:rPr>
          <w:lang w:val="de-DE"/>
        </w:rPr>
        <w:t>tellungen von ihnen; ein Grund-</w:t>
      </w:r>
      <w:r>
        <w:rPr>
          <w:lang w:val="de-DE"/>
        </w:rPr>
        <w:br/>
        <w:t>s</w:t>
      </w:r>
      <w:r w:rsidRPr="006926E1">
        <w:rPr>
          <w:lang w:val="de-DE"/>
        </w:rPr>
        <w:t>atz, den die</w:t>
      </w:r>
      <w:r>
        <w:rPr>
          <w:lang w:val="de-DE"/>
        </w:rPr>
        <w:t>s</w:t>
      </w:r>
      <w:r w:rsidRPr="006926E1">
        <w:rPr>
          <w:lang w:val="de-DE"/>
        </w:rPr>
        <w:t xml:space="preserve">er Britte nach </w:t>
      </w:r>
      <w:r>
        <w:rPr>
          <w:lang w:val="de-DE"/>
        </w:rPr>
        <w:t>s</w:t>
      </w:r>
      <w:r w:rsidRPr="006926E1">
        <w:rPr>
          <w:lang w:val="de-DE"/>
        </w:rPr>
        <w:t xml:space="preserve">einer </w:t>
      </w:r>
      <w:r>
        <w:rPr>
          <w:lang w:val="de-DE"/>
        </w:rPr>
        <w:t>s</w:t>
      </w:r>
      <w:r w:rsidRPr="006926E1">
        <w:rPr>
          <w:lang w:val="de-DE"/>
        </w:rPr>
        <w:t>on</w:t>
      </w:r>
      <w:r>
        <w:rPr>
          <w:lang w:val="de-DE"/>
        </w:rPr>
        <w:t>s</w:t>
      </w:r>
      <w:r w:rsidRPr="006926E1">
        <w:rPr>
          <w:lang w:val="de-DE"/>
        </w:rPr>
        <w:t>tigen Ein</w:t>
      </w:r>
      <w:r>
        <w:rPr>
          <w:lang w:val="de-DE"/>
        </w:rPr>
        <w:t>s</w:t>
      </w:r>
      <w:r w:rsidRPr="006926E1">
        <w:rPr>
          <w:lang w:val="de-DE"/>
        </w:rPr>
        <w:t>icht in</w:t>
      </w:r>
      <w:r>
        <w:rPr>
          <w:lang w:val="de-DE"/>
        </w:rPr>
        <w:br/>
      </w:r>
      <w:r w:rsidRPr="006926E1">
        <w:rPr>
          <w:lang w:val="de-DE"/>
        </w:rPr>
        <w:t>der Naturlehre nicht h</w:t>
      </w:r>
      <w:r>
        <w:rPr>
          <w:lang w:val="de-DE"/>
        </w:rPr>
        <w:t>ä</w:t>
      </w:r>
      <w:r w:rsidRPr="006926E1">
        <w:rPr>
          <w:lang w:val="de-DE"/>
        </w:rPr>
        <w:t xml:space="preserve">tte leugnen </w:t>
      </w:r>
      <w:r>
        <w:rPr>
          <w:lang w:val="de-DE"/>
        </w:rPr>
        <w:t>s</w:t>
      </w:r>
      <w:r w:rsidRPr="006926E1">
        <w:rPr>
          <w:lang w:val="de-DE"/>
        </w:rPr>
        <w:t>ollen, i</w:t>
      </w:r>
      <w:r>
        <w:rPr>
          <w:lang w:val="de-DE"/>
        </w:rPr>
        <w:t>s</w:t>
      </w:r>
      <w:r w:rsidRPr="006926E1">
        <w:rPr>
          <w:lang w:val="de-DE"/>
        </w:rPr>
        <w:t>t gewiß hier-</w:t>
      </w:r>
      <w:r>
        <w:rPr>
          <w:lang w:val="de-DE"/>
        </w:rPr>
        <w:br/>
      </w:r>
      <w:r w:rsidRPr="006926E1">
        <w:rPr>
          <w:lang w:val="de-DE"/>
        </w:rPr>
        <w:t>an ganz un</w:t>
      </w:r>
      <w:r>
        <w:rPr>
          <w:lang w:val="de-DE"/>
        </w:rPr>
        <w:t>s</w:t>
      </w:r>
      <w:r w:rsidRPr="006926E1">
        <w:rPr>
          <w:lang w:val="de-DE"/>
        </w:rPr>
        <w:t>chuldig.</w:t>
      </w:r>
    </w:p>
    <w:p w14:paraId="7639A2BB" w14:textId="1E76AD94" w:rsidR="006926E1" w:rsidRDefault="006926E1" w:rsidP="006926E1">
      <w:pPr>
        <w:rPr>
          <w:del w:id="9" w:author="John Hymers" w:date="2024-02-17T22:24:00Z"/>
          <w:lang w:val="de-DE"/>
        </w:rPr>
      </w:pPr>
      <w:r w:rsidRPr="006926E1">
        <w:rPr>
          <w:lang w:val="de-DE"/>
        </w:rPr>
        <w:t xml:space="preserve">Die Art, wie </w:t>
      </w:r>
      <w:r w:rsidRPr="003370BD">
        <w:rPr>
          <w:b/>
          <w:bCs/>
          <w:lang w:val="de-DE"/>
        </w:rPr>
        <w:t>Hume</w:t>
      </w:r>
      <w:r w:rsidRPr="006926E1">
        <w:rPr>
          <w:lang w:val="de-DE"/>
        </w:rPr>
        <w:t>, und nach ihm vor andern der</w:t>
      </w:r>
      <w:r>
        <w:rPr>
          <w:lang w:val="de-DE"/>
        </w:rPr>
        <w:br/>
      </w:r>
      <w:r w:rsidRPr="006926E1">
        <w:rPr>
          <w:lang w:val="de-DE"/>
        </w:rPr>
        <w:t xml:space="preserve">Hr. Graf von </w:t>
      </w:r>
      <w:r w:rsidRPr="003370BD">
        <w:rPr>
          <w:b/>
          <w:bCs/>
          <w:lang w:val="de-DE"/>
        </w:rPr>
        <w:t>Buffon</w:t>
      </w:r>
      <w:r w:rsidRPr="006926E1">
        <w:rPr>
          <w:lang w:val="de-DE"/>
        </w:rPr>
        <w:t>, das Ent</w:t>
      </w:r>
      <w:r>
        <w:rPr>
          <w:lang w:val="de-DE"/>
        </w:rPr>
        <w:t>s</w:t>
      </w:r>
      <w:r w:rsidRPr="006926E1">
        <w:rPr>
          <w:lang w:val="de-DE"/>
        </w:rPr>
        <w:t>tehen des Gedankens</w:t>
      </w:r>
      <w:r>
        <w:rPr>
          <w:lang w:val="de-DE"/>
        </w:rPr>
        <w:br/>
      </w:r>
      <w:r w:rsidRPr="006926E1">
        <w:rPr>
          <w:lang w:val="de-DE"/>
        </w:rPr>
        <w:t xml:space="preserve">von der </w:t>
      </w:r>
      <w:r w:rsidRPr="003370BD">
        <w:rPr>
          <w:b/>
          <w:bCs/>
          <w:lang w:val="de-DE"/>
        </w:rPr>
        <w:t>objektivischen</w:t>
      </w:r>
      <w:r w:rsidRPr="006926E1">
        <w:rPr>
          <w:lang w:val="de-DE"/>
        </w:rPr>
        <w:t xml:space="preserve"> Exi</w:t>
      </w:r>
      <w:r>
        <w:rPr>
          <w:lang w:val="de-DE"/>
        </w:rPr>
        <w:t>s</w:t>
      </w:r>
      <w:r w:rsidRPr="006926E1">
        <w:rPr>
          <w:lang w:val="de-DE"/>
        </w:rPr>
        <w:t xml:space="preserve">tenz der Dinge </w:t>
      </w:r>
      <w:ins w:id="10" w:author="John Hymers" w:date="2024-02-17T22:24:00Z">
        <w:r w:rsidR="00883134" w:rsidRPr="00883134">
          <w:rPr>
            <w:lang w:val="de-DE"/>
          </w:rPr>
          <w:t xml:space="preserve">dargestellt </w:t>
        </w:r>
      </w:ins>
      <w:del w:id="11" w:author="John Hymers" w:date="2024-02-17T22:24:00Z">
        <w:r w:rsidRPr="006926E1">
          <w:rPr>
            <w:lang w:val="de-DE"/>
          </w:rPr>
          <w:delText>darge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tellet</w:delText>
        </w:r>
        <w:r>
          <w:rPr>
            <w:lang w:val="de-DE"/>
          </w:rPr>
          <w:br/>
        </w:r>
      </w:del>
      <w:r w:rsidRPr="006926E1">
        <w:rPr>
          <w:lang w:val="de-DE"/>
        </w:rPr>
        <w:t>hat, i</w:t>
      </w:r>
      <w:r>
        <w:rPr>
          <w:lang w:val="de-DE"/>
        </w:rPr>
        <w:t>s</w:t>
      </w:r>
      <w:r w:rsidRPr="006926E1">
        <w:rPr>
          <w:lang w:val="de-DE"/>
        </w:rPr>
        <w:t>t, be</w:t>
      </w:r>
      <w:r>
        <w:rPr>
          <w:lang w:val="de-DE"/>
        </w:rPr>
        <w:t>s</w:t>
      </w:r>
      <w:r w:rsidRPr="006926E1">
        <w:rPr>
          <w:lang w:val="de-DE"/>
        </w:rPr>
        <w:t>onders in dem Vortrag des letztern</w:t>
      </w:r>
      <w:del w:id="12" w:author="John Hymers" w:date="2024-02-17T22:24:00Z">
        <w:r w:rsidRPr="006926E1">
          <w:rPr>
            <w:lang w:val="de-DE"/>
          </w:rPr>
          <w:delText>,</w:delText>
        </w:r>
      </w:del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ö</w:t>
      </w:r>
      <w:r w:rsidRPr="006926E1">
        <w:rPr>
          <w:lang w:val="de-DE"/>
        </w:rPr>
        <w:t>n</w:t>
      </w:r>
      <w:r>
        <w:rPr>
          <w:lang w:val="de-DE"/>
        </w:rPr>
        <w:br/>
      </w:r>
      <w:r w:rsidRPr="006926E1">
        <w:rPr>
          <w:lang w:val="de-DE"/>
        </w:rPr>
        <w:t xml:space="preserve">und einnehmend, und dabey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>charf</w:t>
      </w:r>
      <w:r>
        <w:rPr>
          <w:lang w:val="de-DE"/>
        </w:rPr>
        <w:t>s</w:t>
      </w:r>
      <w:r w:rsidRPr="006926E1">
        <w:rPr>
          <w:lang w:val="de-DE"/>
        </w:rPr>
        <w:t>ichtig, daß es al-</w:t>
      </w:r>
      <w:r>
        <w:rPr>
          <w:lang w:val="de-DE"/>
        </w:rPr>
        <w:br/>
      </w:r>
      <w:r w:rsidRPr="006926E1">
        <w:rPr>
          <w:lang w:val="de-DE"/>
        </w:rPr>
        <w:t>lein darum der M</w:t>
      </w:r>
      <w:r>
        <w:rPr>
          <w:lang w:val="de-DE"/>
        </w:rPr>
        <w:t>ü</w:t>
      </w:r>
      <w:r w:rsidRPr="006926E1">
        <w:rPr>
          <w:lang w:val="de-DE"/>
        </w:rPr>
        <w:t>he werth i</w:t>
      </w:r>
      <w:r>
        <w:rPr>
          <w:lang w:val="de-DE"/>
        </w:rPr>
        <w:t>s</w:t>
      </w:r>
      <w:r w:rsidRPr="006926E1">
        <w:rPr>
          <w:lang w:val="de-DE"/>
        </w:rPr>
        <w:t>t, zu unter</w:t>
      </w:r>
      <w:r>
        <w:rPr>
          <w:lang w:val="de-DE"/>
        </w:rPr>
        <w:t>s</w:t>
      </w:r>
      <w:r w:rsidRPr="006926E1">
        <w:rPr>
          <w:lang w:val="de-DE"/>
        </w:rPr>
        <w:t xml:space="preserve">uchen, ob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 xml:space="preserve">auch eben </w:t>
      </w:r>
      <w:r>
        <w:rPr>
          <w:lang w:val="de-DE"/>
        </w:rPr>
        <w:t>s</w:t>
      </w:r>
      <w:r w:rsidRPr="006926E1">
        <w:rPr>
          <w:lang w:val="de-DE"/>
        </w:rPr>
        <w:t xml:space="preserve">o wahr und richtig </w:t>
      </w:r>
      <w:r>
        <w:rPr>
          <w:lang w:val="de-DE"/>
        </w:rPr>
        <w:t>s</w:t>
      </w:r>
      <w:r w:rsidRPr="006926E1">
        <w:rPr>
          <w:lang w:val="de-DE"/>
        </w:rPr>
        <w:t xml:space="preserve">ey? Hr. </w:t>
      </w:r>
      <w:r w:rsidRPr="003370BD">
        <w:rPr>
          <w:b/>
          <w:bCs/>
          <w:lang w:val="de-DE"/>
        </w:rPr>
        <w:t>Buffon</w:t>
      </w:r>
      <w:r w:rsidRPr="006926E1">
        <w:rPr>
          <w:lang w:val="de-DE"/>
        </w:rPr>
        <w:t xml:space="preserve"> l</w:t>
      </w:r>
      <w:r>
        <w:rPr>
          <w:lang w:val="de-DE"/>
        </w:rPr>
        <w:t>ä</w:t>
      </w:r>
      <w:r w:rsidRPr="006926E1">
        <w:rPr>
          <w:lang w:val="de-DE"/>
        </w:rPr>
        <w:t>ßt</w:t>
      </w:r>
      <w:r>
        <w:rPr>
          <w:lang w:val="de-DE"/>
        </w:rPr>
        <w:br/>
      </w:r>
      <w:r w:rsidRPr="006926E1">
        <w:rPr>
          <w:lang w:val="de-DE"/>
        </w:rPr>
        <w:t>den Men</w:t>
      </w:r>
      <w:r>
        <w:rPr>
          <w:lang w:val="de-DE"/>
        </w:rPr>
        <w:t>s</w:t>
      </w:r>
      <w:r w:rsidRPr="006926E1">
        <w:rPr>
          <w:lang w:val="de-DE"/>
        </w:rPr>
        <w:t xml:space="preserve">chen im Anfang, da er </w:t>
      </w:r>
      <w:r>
        <w:rPr>
          <w:lang w:val="de-DE"/>
        </w:rPr>
        <w:t>s</w:t>
      </w:r>
      <w:r w:rsidRPr="006926E1">
        <w:rPr>
          <w:lang w:val="de-DE"/>
        </w:rPr>
        <w:t>eine Empfindungen</w:t>
      </w:r>
      <w:r>
        <w:rPr>
          <w:lang w:val="de-DE"/>
        </w:rPr>
        <w:br/>
      </w:r>
      <w:r w:rsidRPr="006926E1">
        <w:rPr>
          <w:lang w:val="de-DE"/>
        </w:rPr>
        <w:t>mit einander vergleicht, nicht zwar v</w:t>
      </w:r>
      <w:r>
        <w:rPr>
          <w:lang w:val="de-DE"/>
        </w:rPr>
        <w:t>ö</w:t>
      </w:r>
      <w:r w:rsidRPr="006926E1">
        <w:rPr>
          <w:lang w:val="de-DE"/>
        </w:rPr>
        <w:t>llig ein Egoi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eyn,</w:t>
      </w:r>
      <w:r>
        <w:rPr>
          <w:lang w:val="de-DE"/>
        </w:rPr>
        <w:br/>
      </w:r>
      <w:r w:rsidRPr="006926E1">
        <w:rPr>
          <w:lang w:val="de-DE"/>
        </w:rPr>
        <w:t>weil er ihn noch nicht l</w:t>
      </w:r>
      <w:r>
        <w:rPr>
          <w:lang w:val="de-DE"/>
        </w:rPr>
        <w:t>ä</w:t>
      </w:r>
      <w:r w:rsidRPr="006926E1">
        <w:rPr>
          <w:lang w:val="de-DE"/>
        </w:rPr>
        <w:t>ugnen l</w:t>
      </w:r>
      <w:r>
        <w:rPr>
          <w:lang w:val="de-DE"/>
        </w:rPr>
        <w:t>äss</w:t>
      </w:r>
      <w:r w:rsidRPr="006926E1">
        <w:rPr>
          <w:lang w:val="de-DE"/>
        </w:rPr>
        <w:t>et, was die</w:t>
      </w:r>
      <w:r>
        <w:rPr>
          <w:lang w:val="de-DE"/>
        </w:rPr>
        <w:t>s</w:t>
      </w:r>
      <w:r w:rsidRPr="006926E1">
        <w:rPr>
          <w:lang w:val="de-DE"/>
        </w:rPr>
        <w:t>er l</w:t>
      </w:r>
      <w:r>
        <w:rPr>
          <w:lang w:val="de-DE"/>
        </w:rPr>
        <w:t>ä</w:t>
      </w:r>
      <w:r w:rsidRPr="006926E1">
        <w:rPr>
          <w:lang w:val="de-DE"/>
        </w:rPr>
        <w:t>ugnet,</w:t>
      </w:r>
      <w:r>
        <w:rPr>
          <w:lang w:val="de-DE"/>
        </w:rPr>
        <w:br/>
      </w:r>
      <w:r w:rsidRPr="006926E1">
        <w:rPr>
          <w:lang w:val="de-DE"/>
        </w:rPr>
        <w:t>aber er l</w:t>
      </w:r>
      <w:r>
        <w:rPr>
          <w:lang w:val="de-DE"/>
        </w:rPr>
        <w:t>ä</w:t>
      </w:r>
      <w:r w:rsidRPr="006926E1">
        <w:rPr>
          <w:lang w:val="de-DE"/>
        </w:rPr>
        <w:t>ßt ihn doch auf gut Berkeleyi</w:t>
      </w:r>
      <w:r>
        <w:rPr>
          <w:lang w:val="de-DE"/>
        </w:rPr>
        <w:t>s</w:t>
      </w:r>
      <w:r w:rsidRPr="006926E1">
        <w:rPr>
          <w:lang w:val="de-DE"/>
        </w:rPr>
        <w:t xml:space="preserve">ch und </w:t>
      </w:r>
      <w:ins w:id="13" w:author="John Hymers" w:date="2024-02-17T22:24:00Z">
        <w:r w:rsidR="00883134" w:rsidRPr="00883134">
          <w:rPr>
            <w:lang w:val="de-DE"/>
          </w:rPr>
          <w:t xml:space="preserve">Humeisch </w:t>
        </w:r>
      </w:ins>
      <w:del w:id="14" w:author="John Hymers" w:date="2024-02-17T22:24:00Z">
        <w:r w:rsidRPr="006926E1">
          <w:rPr>
            <w:lang w:val="de-DE"/>
          </w:rPr>
          <w:delText>Humi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</w:delText>
        </w:r>
      </w:del>
    </w:p>
    <w:p w14:paraId="6B28D483" w14:textId="77777777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eine</w:t>
      </w:r>
    </w:p>
    <w:p w14:paraId="4ACE441F" w14:textId="32EA8CD0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A a 5</w:t>
      </w:r>
      <w:r w:rsidRPr="00A13E8E">
        <w:rPr>
          <w:lang w:val="de-DE"/>
        </w:rPr>
        <w:br w:type="page"/>
      </w:r>
      <w:r w:rsidRPr="006926E1">
        <w:rPr>
          <w:lang w:val="de-DE"/>
        </w:rPr>
        <w:lastRenderedPageBreak/>
        <w:t>[378</w:t>
      </w:r>
      <w:r>
        <w:rPr>
          <w:lang w:val="de-DE"/>
        </w:rPr>
        <w:t>] V. Versuch. Ueber den Urspr. unserer</w:t>
      </w:r>
    </w:p>
    <w:p w14:paraId="6E41464B" w14:textId="5BCAF9DB" w:rsidR="006926E1" w:rsidRDefault="006926E1" w:rsidP="006926E1">
      <w:pPr>
        <w:rPr>
          <w:lang w:val="de-DE"/>
        </w:rPr>
      </w:pPr>
      <w:r w:rsidRPr="006926E1">
        <w:rPr>
          <w:lang w:val="de-DE"/>
        </w:rPr>
        <w:t>eine Weile fortrai</w:t>
      </w:r>
      <w:r>
        <w:rPr>
          <w:lang w:val="de-DE"/>
        </w:rPr>
        <w:t>s</w:t>
      </w:r>
      <w:r w:rsidRPr="006926E1">
        <w:rPr>
          <w:lang w:val="de-DE"/>
        </w:rPr>
        <w:t xml:space="preserve">onniren, bis er </w:t>
      </w:r>
      <w:r>
        <w:rPr>
          <w:lang w:val="de-DE"/>
        </w:rPr>
        <w:t>s</w:t>
      </w:r>
      <w:r w:rsidRPr="006926E1">
        <w:rPr>
          <w:lang w:val="de-DE"/>
        </w:rPr>
        <w:t xml:space="preserve">ich aus </w:t>
      </w:r>
      <w:r>
        <w:rPr>
          <w:lang w:val="de-DE"/>
        </w:rPr>
        <w:t>s</w:t>
      </w:r>
      <w:r w:rsidRPr="006926E1">
        <w:rPr>
          <w:lang w:val="de-DE"/>
        </w:rPr>
        <w:t xml:space="preserve">einem </w:t>
      </w:r>
      <w:r>
        <w:rPr>
          <w:lang w:val="de-DE"/>
        </w:rPr>
        <w:t>Ir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6926E1">
        <w:rPr>
          <w:lang w:val="de-DE"/>
        </w:rPr>
        <w:t>thum allm</w:t>
      </w:r>
      <w:r>
        <w:rPr>
          <w:lang w:val="de-DE"/>
        </w:rPr>
        <w:t>ä</w:t>
      </w:r>
      <w:r w:rsidRPr="006926E1">
        <w:rPr>
          <w:lang w:val="de-DE"/>
        </w:rPr>
        <w:t xml:space="preserve">lig heraus ziehet. Die Reflexion </w:t>
      </w:r>
      <w:r>
        <w:rPr>
          <w:lang w:val="de-DE"/>
        </w:rPr>
        <w:t>s</w:t>
      </w:r>
      <w:r w:rsidRPr="006926E1">
        <w:rPr>
          <w:lang w:val="de-DE"/>
        </w:rPr>
        <w:t>oll zuer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alles, was die Seele empfindet, h</w:t>
      </w:r>
      <w:r>
        <w:rPr>
          <w:lang w:val="de-DE"/>
        </w:rPr>
        <w:t>ö</w:t>
      </w:r>
      <w:r w:rsidRPr="006926E1">
        <w:rPr>
          <w:lang w:val="de-DE"/>
        </w:rPr>
        <w:t xml:space="preserve">ret, </w:t>
      </w:r>
      <w:r>
        <w:rPr>
          <w:lang w:val="de-DE"/>
        </w:rPr>
        <w:t>s</w:t>
      </w:r>
      <w:r w:rsidRPr="006926E1">
        <w:rPr>
          <w:lang w:val="de-DE"/>
        </w:rPr>
        <w:t>iehet, f</w:t>
      </w:r>
      <w:r>
        <w:rPr>
          <w:lang w:val="de-DE"/>
        </w:rPr>
        <w:t>ü</w:t>
      </w:r>
      <w:r w:rsidRPr="006926E1">
        <w:rPr>
          <w:lang w:val="de-DE"/>
        </w:rPr>
        <w:t>hlet,</w:t>
      </w:r>
      <w:r>
        <w:rPr>
          <w:lang w:val="de-DE"/>
        </w:rPr>
        <w:br/>
        <w:t>s</w:t>
      </w:r>
      <w:r w:rsidRPr="006926E1">
        <w:rPr>
          <w:lang w:val="de-DE"/>
        </w:rPr>
        <w:t>chmecket, riechet, als be</w:t>
      </w:r>
      <w:r>
        <w:rPr>
          <w:lang w:val="de-DE"/>
        </w:rPr>
        <w:t>s</w:t>
      </w:r>
      <w:r w:rsidRPr="006926E1">
        <w:rPr>
          <w:lang w:val="de-DE"/>
        </w:rPr>
        <w:t xml:space="preserve">ondere Theile ihrer </w:t>
      </w:r>
      <w:r w:rsidRPr="007E3B51">
        <w:rPr>
          <w:b/>
          <w:bCs/>
          <w:lang w:val="de-DE"/>
        </w:rPr>
        <w:t>eigenen</w:t>
      </w:r>
      <w:r>
        <w:rPr>
          <w:lang w:val="de-DE"/>
        </w:rPr>
        <w:br/>
      </w:r>
      <w:r w:rsidRPr="006926E1">
        <w:rPr>
          <w:lang w:val="de-DE"/>
        </w:rPr>
        <w:t>Exi</w:t>
      </w:r>
      <w:r>
        <w:rPr>
          <w:lang w:val="de-DE"/>
        </w:rPr>
        <w:t>s</w:t>
      </w:r>
      <w:r w:rsidRPr="006926E1">
        <w:rPr>
          <w:lang w:val="de-DE"/>
        </w:rPr>
        <w:t>tenz an</w:t>
      </w:r>
      <w:r>
        <w:rPr>
          <w:lang w:val="de-DE"/>
        </w:rPr>
        <w:t>s</w:t>
      </w:r>
      <w:r w:rsidRPr="006926E1">
        <w:rPr>
          <w:lang w:val="de-DE"/>
        </w:rPr>
        <w:t xml:space="preserve">ehen, und alle Modifikationen, die </w:t>
      </w:r>
      <w:r>
        <w:rPr>
          <w:lang w:val="de-DE"/>
        </w:rPr>
        <w:t>s</w:t>
      </w:r>
      <w:r w:rsidRPr="006926E1">
        <w:rPr>
          <w:lang w:val="de-DE"/>
        </w:rPr>
        <w:t>ie ge-</w:t>
      </w:r>
      <w:r>
        <w:rPr>
          <w:lang w:val="de-DE"/>
        </w:rPr>
        <w:br/>
      </w:r>
      <w:r w:rsidRPr="006926E1">
        <w:rPr>
          <w:lang w:val="de-DE"/>
        </w:rPr>
        <w:t>wahrnimmt, f</w:t>
      </w:r>
      <w:r>
        <w:rPr>
          <w:lang w:val="de-DE"/>
        </w:rPr>
        <w:t>ü</w:t>
      </w:r>
      <w:r w:rsidRPr="006926E1">
        <w:rPr>
          <w:lang w:val="de-DE"/>
        </w:rPr>
        <w:t xml:space="preserve">r Modifikationen ihrer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erkennen.</w:t>
      </w:r>
      <w:r>
        <w:rPr>
          <w:lang w:val="de-DE"/>
        </w:rPr>
        <w:br/>
      </w:r>
      <w:r w:rsidRPr="006926E1">
        <w:rPr>
          <w:lang w:val="de-DE"/>
        </w:rPr>
        <w:t xml:space="preserve">Da die ganze Scene von Empfindungen in ihr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 xml:space="preserve">vorgehet;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 xml:space="preserve">oll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 xml:space="preserve">elbige auch in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als in das</w:t>
      </w:r>
      <w:r>
        <w:rPr>
          <w:lang w:val="de-DE"/>
        </w:rPr>
        <w:br/>
      </w:r>
      <w:r w:rsidRPr="006926E1">
        <w:rPr>
          <w:lang w:val="de-DE"/>
        </w:rPr>
        <w:t>ihnen zugeh</w:t>
      </w:r>
      <w:r>
        <w:rPr>
          <w:lang w:val="de-DE"/>
        </w:rPr>
        <w:t>ö</w:t>
      </w:r>
      <w:r w:rsidRPr="006926E1">
        <w:rPr>
          <w:lang w:val="de-DE"/>
        </w:rPr>
        <w:t>rige Subjekt hin</w:t>
      </w:r>
      <w:r>
        <w:rPr>
          <w:lang w:val="de-DE"/>
        </w:rPr>
        <w:t>s</w:t>
      </w:r>
      <w:r w:rsidRPr="006926E1">
        <w:rPr>
          <w:lang w:val="de-DE"/>
        </w:rPr>
        <w:t xml:space="preserve">etzen, </w:t>
      </w:r>
      <w:r>
        <w:rPr>
          <w:lang w:val="de-DE"/>
        </w:rPr>
        <w:t>s</w:t>
      </w:r>
      <w:r w:rsidRPr="006926E1">
        <w:rPr>
          <w:lang w:val="de-DE"/>
        </w:rPr>
        <w:t>o, daß das er</w:t>
      </w:r>
      <w:r>
        <w:rPr>
          <w:lang w:val="de-DE"/>
        </w:rPr>
        <w:t>s</w:t>
      </w:r>
      <w:r w:rsidRPr="006926E1">
        <w:rPr>
          <w:lang w:val="de-DE"/>
        </w:rPr>
        <w:t>te</w:t>
      </w:r>
      <w:r>
        <w:rPr>
          <w:lang w:val="de-DE"/>
        </w:rPr>
        <w:br/>
      </w:r>
      <w:r w:rsidRPr="006926E1">
        <w:rPr>
          <w:lang w:val="de-DE"/>
        </w:rPr>
        <w:t>nat</w:t>
      </w:r>
      <w:r>
        <w:rPr>
          <w:lang w:val="de-DE"/>
        </w:rPr>
        <w:t>ü</w:t>
      </w:r>
      <w:r w:rsidRPr="006926E1">
        <w:rPr>
          <w:lang w:val="de-DE"/>
        </w:rPr>
        <w:t xml:space="preserve">rliche Urtheil </w:t>
      </w:r>
      <w:r>
        <w:rPr>
          <w:lang w:val="de-DE"/>
        </w:rPr>
        <w:t>ü</w:t>
      </w:r>
      <w:r w:rsidRPr="006926E1">
        <w:rPr>
          <w:lang w:val="de-DE"/>
        </w:rPr>
        <w:t>ber die objektivi</w:t>
      </w:r>
      <w:r>
        <w:rPr>
          <w:lang w:val="de-DE"/>
        </w:rPr>
        <w:t>s</w:t>
      </w:r>
      <w:r w:rsidRPr="006926E1">
        <w:rPr>
          <w:lang w:val="de-DE"/>
        </w:rPr>
        <w:t>che Exi</w:t>
      </w:r>
      <w:r>
        <w:rPr>
          <w:lang w:val="de-DE"/>
        </w:rPr>
        <w:t>s</w:t>
      </w:r>
      <w:r w:rsidRPr="006926E1">
        <w:rPr>
          <w:lang w:val="de-DE"/>
        </w:rPr>
        <w:t>tenz der Din-</w:t>
      </w:r>
      <w:r>
        <w:rPr>
          <w:lang w:val="de-DE"/>
        </w:rPr>
        <w:br/>
      </w:r>
      <w:r w:rsidRPr="006926E1">
        <w:rPr>
          <w:lang w:val="de-DE"/>
        </w:rPr>
        <w:t>ge das ideali</w:t>
      </w:r>
      <w:r>
        <w:rPr>
          <w:lang w:val="de-DE"/>
        </w:rPr>
        <w:t>s</w:t>
      </w:r>
      <w:r w:rsidRPr="006926E1">
        <w:rPr>
          <w:lang w:val="de-DE"/>
        </w:rPr>
        <w:t>ti</w:t>
      </w:r>
      <w:r>
        <w:rPr>
          <w:lang w:val="de-DE"/>
        </w:rPr>
        <w:t>s</w:t>
      </w:r>
      <w:r w:rsidRPr="006926E1">
        <w:rPr>
          <w:lang w:val="de-DE"/>
        </w:rPr>
        <w:t xml:space="preserve">che </w:t>
      </w:r>
      <w:r>
        <w:rPr>
          <w:lang w:val="de-DE"/>
        </w:rPr>
        <w:t>s</w:t>
      </w:r>
      <w:r w:rsidRPr="006926E1">
        <w:rPr>
          <w:lang w:val="de-DE"/>
        </w:rPr>
        <w:t xml:space="preserve">ey, welches </w:t>
      </w:r>
      <w:r>
        <w:rPr>
          <w:lang w:val="de-DE"/>
        </w:rPr>
        <w:t>s</w:t>
      </w:r>
      <w:r w:rsidRPr="006926E1">
        <w:rPr>
          <w:lang w:val="de-DE"/>
        </w:rPr>
        <w:t>ie nachher durch ihre</w:t>
      </w:r>
      <w:r>
        <w:rPr>
          <w:lang w:val="de-DE"/>
        </w:rPr>
        <w:br/>
      </w:r>
      <w:r w:rsidRPr="006926E1">
        <w:rPr>
          <w:lang w:val="de-DE"/>
        </w:rPr>
        <w:t>Rai</w:t>
      </w:r>
      <w:r>
        <w:rPr>
          <w:lang w:val="de-DE"/>
        </w:rPr>
        <w:t>s</w:t>
      </w:r>
      <w:r w:rsidRPr="006926E1">
        <w:rPr>
          <w:lang w:val="de-DE"/>
        </w:rPr>
        <w:t>onnements, verbe</w:t>
      </w:r>
      <w:r>
        <w:rPr>
          <w:lang w:val="de-DE"/>
        </w:rPr>
        <w:t>ss</w:t>
      </w:r>
      <w:r w:rsidRPr="006926E1">
        <w:rPr>
          <w:lang w:val="de-DE"/>
        </w:rPr>
        <w:t>ern und berichtigen m</w:t>
      </w:r>
      <w:r>
        <w:rPr>
          <w:lang w:val="de-DE"/>
        </w:rPr>
        <w:t>üss</w:t>
      </w:r>
      <w:r w:rsidRPr="006926E1">
        <w:rPr>
          <w:lang w:val="de-DE"/>
        </w:rPr>
        <w:t>e.</w:t>
      </w:r>
    </w:p>
    <w:p w14:paraId="0891C4F9" w14:textId="5473F733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Aber wenn man </w:t>
      </w:r>
      <w:r>
        <w:rPr>
          <w:lang w:val="de-DE"/>
        </w:rPr>
        <w:t>ü</w:t>
      </w:r>
      <w:r w:rsidRPr="006926E1">
        <w:rPr>
          <w:lang w:val="de-DE"/>
        </w:rPr>
        <w:t>berleget, wie viele Schritte des</w:t>
      </w:r>
      <w:r>
        <w:rPr>
          <w:lang w:val="de-DE"/>
        </w:rPr>
        <w:br/>
      </w: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 xml:space="preserve">tandes </w:t>
      </w:r>
      <w:r>
        <w:rPr>
          <w:lang w:val="de-DE"/>
        </w:rPr>
        <w:t>s</w:t>
      </w:r>
      <w:r w:rsidRPr="006926E1">
        <w:rPr>
          <w:lang w:val="de-DE"/>
        </w:rPr>
        <w:t>chon vorhergehen m</w:t>
      </w:r>
      <w:r>
        <w:rPr>
          <w:lang w:val="de-DE"/>
        </w:rPr>
        <w:t>üss</w:t>
      </w:r>
      <w:r w:rsidRPr="006926E1">
        <w:rPr>
          <w:lang w:val="de-DE"/>
        </w:rPr>
        <w:t>en, ehe die</w:t>
      </w:r>
      <w:r>
        <w:rPr>
          <w:lang w:val="de-DE"/>
        </w:rPr>
        <w:t>s</w:t>
      </w:r>
      <w:r w:rsidRPr="006926E1">
        <w:rPr>
          <w:lang w:val="de-DE"/>
        </w:rPr>
        <w:t>er fal</w:t>
      </w:r>
      <w:r>
        <w:rPr>
          <w:lang w:val="de-DE"/>
        </w:rPr>
        <w:t>s</w:t>
      </w:r>
      <w:r w:rsidRPr="006926E1">
        <w:rPr>
          <w:lang w:val="de-DE"/>
        </w:rPr>
        <w:t>che</w:t>
      </w:r>
      <w:r>
        <w:rPr>
          <w:lang w:val="de-DE"/>
        </w:rPr>
        <w:br/>
      </w:r>
      <w:r w:rsidRPr="006926E1">
        <w:rPr>
          <w:lang w:val="de-DE"/>
        </w:rPr>
        <w:t xml:space="preserve">Gedanke hervorkommen kann, </w:t>
      </w:r>
      <w:r>
        <w:rPr>
          <w:lang w:val="de-DE"/>
        </w:rPr>
        <w:t>s</w:t>
      </w:r>
      <w:r w:rsidRPr="006926E1">
        <w:rPr>
          <w:lang w:val="de-DE"/>
        </w:rPr>
        <w:t>o muß man mit Grunde</w:t>
      </w:r>
      <w:r>
        <w:rPr>
          <w:lang w:val="de-DE"/>
        </w:rPr>
        <w:br/>
      </w:r>
      <w:r w:rsidRPr="006926E1">
        <w:rPr>
          <w:lang w:val="de-DE"/>
        </w:rPr>
        <w:t>zweifeln, ob er der zuer</w:t>
      </w:r>
      <w:r>
        <w:rPr>
          <w:lang w:val="de-DE"/>
        </w:rPr>
        <w:t>s</w:t>
      </w:r>
      <w:r w:rsidRPr="006926E1">
        <w:rPr>
          <w:lang w:val="de-DE"/>
        </w:rPr>
        <w:t>t ent</w:t>
      </w:r>
      <w:r>
        <w:rPr>
          <w:lang w:val="de-DE"/>
        </w:rPr>
        <w:t>s</w:t>
      </w:r>
      <w:r w:rsidRPr="006926E1">
        <w:rPr>
          <w:lang w:val="de-DE"/>
        </w:rPr>
        <w:t xml:space="preserve">tehende </w:t>
      </w:r>
      <w:r>
        <w:rPr>
          <w:lang w:val="de-DE"/>
        </w:rPr>
        <w:t>s</w:t>
      </w:r>
      <w:r w:rsidRPr="006926E1">
        <w:rPr>
          <w:lang w:val="de-DE"/>
        </w:rPr>
        <w:t>eyn werde? Wenn</w:t>
      </w:r>
      <w:r>
        <w:rPr>
          <w:lang w:val="de-DE"/>
        </w:rPr>
        <w:br/>
      </w:r>
      <w:r w:rsidRPr="006926E1">
        <w:rPr>
          <w:lang w:val="de-DE"/>
        </w:rPr>
        <w:t>Adam als ein Men</w:t>
      </w:r>
      <w:r>
        <w:rPr>
          <w:lang w:val="de-DE"/>
        </w:rPr>
        <w:t>s</w:t>
      </w:r>
      <w:r w:rsidRPr="006926E1">
        <w:rPr>
          <w:lang w:val="de-DE"/>
        </w:rPr>
        <w:t xml:space="preserve">ch mit einer gereiften </w:t>
      </w:r>
      <w:r w:rsidR="00CE1C9B">
        <w:rPr>
          <w:lang w:val="de-DE"/>
        </w:rPr>
        <w:t xml:space="preserve"> </w:t>
      </w:r>
      <w:r w:rsidRPr="006926E1">
        <w:rPr>
          <w:lang w:val="de-DE"/>
        </w:rPr>
        <w:t>Ueberlegungs-</w:t>
      </w:r>
      <w:r>
        <w:rPr>
          <w:lang w:val="de-DE"/>
        </w:rPr>
        <w:br/>
      </w:r>
      <w:r w:rsidRPr="006926E1">
        <w:rPr>
          <w:lang w:val="de-DE"/>
        </w:rPr>
        <w:t>kraft in das Paradieß trat, und nun, v</w:t>
      </w:r>
      <w:r>
        <w:rPr>
          <w:lang w:val="de-DE"/>
        </w:rPr>
        <w:t>ö</w:t>
      </w:r>
      <w:r w:rsidRPr="006926E1">
        <w:rPr>
          <w:lang w:val="de-DE"/>
        </w:rPr>
        <w:t>llig unbekannt</w:t>
      </w:r>
      <w:r>
        <w:rPr>
          <w:lang w:val="de-DE"/>
        </w:rPr>
        <w:br/>
      </w:r>
      <w:r w:rsidRPr="006926E1">
        <w:rPr>
          <w:lang w:val="de-DE"/>
        </w:rPr>
        <w:t>mit den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nden und ihren Eindr</w:t>
      </w:r>
      <w:r>
        <w:rPr>
          <w:lang w:val="de-DE"/>
        </w:rPr>
        <w:t>ü</w:t>
      </w:r>
      <w:r w:rsidRPr="006926E1">
        <w:rPr>
          <w:lang w:val="de-DE"/>
        </w:rPr>
        <w:t xml:space="preserve">cken auf </w:t>
      </w:r>
      <w:r>
        <w:rPr>
          <w:lang w:val="de-DE"/>
        </w:rPr>
        <w:t>s</w:t>
      </w:r>
      <w:r w:rsidRPr="006926E1">
        <w:rPr>
          <w:lang w:val="de-DE"/>
        </w:rPr>
        <w:t>ich, an-</w:t>
      </w:r>
      <w:r>
        <w:rPr>
          <w:lang w:val="de-DE"/>
        </w:rPr>
        <w:br/>
      </w:r>
      <w:r w:rsidRPr="006926E1">
        <w:rPr>
          <w:lang w:val="de-DE"/>
        </w:rPr>
        <w:t xml:space="preserve">fieng, den </w:t>
      </w:r>
      <w:r>
        <w:rPr>
          <w:lang w:val="de-DE"/>
        </w:rPr>
        <w:t>s</w:t>
      </w:r>
      <w:r w:rsidRPr="006926E1">
        <w:rPr>
          <w:lang w:val="de-DE"/>
        </w:rPr>
        <w:t>ich auszeichnenden Ge</w:t>
      </w:r>
      <w:r>
        <w:rPr>
          <w:lang w:val="de-DE"/>
        </w:rPr>
        <w:t>s</w:t>
      </w:r>
      <w:r w:rsidRPr="006926E1">
        <w:rPr>
          <w:lang w:val="de-DE"/>
        </w:rPr>
        <w:t>ang eines Vogels von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einen </w:t>
      </w:r>
      <w:r>
        <w:rPr>
          <w:lang w:val="de-DE"/>
        </w:rPr>
        <w:t>ü</w:t>
      </w:r>
      <w:r w:rsidRPr="006926E1">
        <w:rPr>
          <w:lang w:val="de-DE"/>
        </w:rPr>
        <w:t>brigen Empfindungen zu unter</w:t>
      </w:r>
      <w:r>
        <w:rPr>
          <w:lang w:val="de-DE"/>
        </w:rPr>
        <w:t>s</w:t>
      </w:r>
      <w:r w:rsidRPr="006926E1">
        <w:rPr>
          <w:lang w:val="de-DE"/>
        </w:rPr>
        <w:t>cheiden, warum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ollte denn </w:t>
      </w:r>
      <w:r>
        <w:rPr>
          <w:lang w:val="de-DE"/>
        </w:rPr>
        <w:t>s</w:t>
      </w:r>
      <w:r w:rsidRPr="006926E1">
        <w:rPr>
          <w:lang w:val="de-DE"/>
        </w:rPr>
        <w:t>ein er</w:t>
      </w:r>
      <w:r>
        <w:rPr>
          <w:lang w:val="de-DE"/>
        </w:rPr>
        <w:t>s</w:t>
      </w:r>
      <w:r w:rsidRPr="006926E1">
        <w:rPr>
          <w:lang w:val="de-DE"/>
        </w:rPr>
        <w:t>tes Urtheil die</w:t>
      </w:r>
      <w:r>
        <w:rPr>
          <w:lang w:val="de-DE"/>
        </w:rPr>
        <w:t>s</w:t>
      </w:r>
      <w:r w:rsidRPr="006926E1">
        <w:rPr>
          <w:lang w:val="de-DE"/>
        </w:rPr>
        <w:t xml:space="preserve">es </w:t>
      </w:r>
      <w:r>
        <w:rPr>
          <w:lang w:val="de-DE"/>
        </w:rPr>
        <w:t>s</w:t>
      </w:r>
      <w:r w:rsidRPr="006926E1">
        <w:rPr>
          <w:lang w:val="de-DE"/>
        </w:rPr>
        <w:t>eyn: Siehe, das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 xml:space="preserve">etwas in dir? Vor einem </w:t>
      </w:r>
      <w:r>
        <w:rPr>
          <w:lang w:val="de-DE"/>
        </w:rPr>
        <w:t>s</w:t>
      </w:r>
      <w:r w:rsidRPr="006926E1">
        <w:rPr>
          <w:lang w:val="de-DE"/>
        </w:rPr>
        <w:t>olchen Urtheil mußten doch</w:t>
      </w:r>
      <w:r>
        <w:rPr>
          <w:lang w:val="de-DE"/>
        </w:rPr>
        <w:br/>
      </w:r>
      <w:r w:rsidRPr="006926E1">
        <w:rPr>
          <w:lang w:val="de-DE"/>
        </w:rPr>
        <w:t>noch andere Aeußerungen der Denkkraft vorhergehen: es</w:t>
      </w:r>
      <w:r>
        <w:rPr>
          <w:lang w:val="de-DE"/>
        </w:rPr>
        <w:br/>
      </w:r>
      <w:r w:rsidRPr="006926E1">
        <w:rPr>
          <w:lang w:val="de-DE"/>
        </w:rPr>
        <w:t>mußte Be</w:t>
      </w:r>
      <w:r>
        <w:rPr>
          <w:lang w:val="de-DE"/>
        </w:rPr>
        <w:t>s</w:t>
      </w:r>
      <w:r w:rsidRPr="006926E1">
        <w:rPr>
          <w:lang w:val="de-DE"/>
        </w:rPr>
        <w:t xml:space="preserve">innung da </w:t>
      </w:r>
      <w:r>
        <w:rPr>
          <w:lang w:val="de-DE"/>
        </w:rPr>
        <w:t>s</w:t>
      </w:r>
      <w:r w:rsidRPr="006926E1">
        <w:rPr>
          <w:lang w:val="de-DE"/>
        </w:rPr>
        <w:t>eyn; Adam mußte aus der großen</w:t>
      </w:r>
      <w:r>
        <w:rPr>
          <w:lang w:val="de-DE"/>
        </w:rPr>
        <w:br/>
      </w:r>
      <w:r w:rsidRPr="006926E1">
        <w:rPr>
          <w:lang w:val="de-DE"/>
        </w:rPr>
        <w:t>Menge der Empfindungen, die von allen Seiten her auf</w:t>
      </w:r>
      <w:r>
        <w:rPr>
          <w:lang w:val="de-DE"/>
        </w:rPr>
        <w:br/>
      </w:r>
      <w:r w:rsidRPr="006926E1">
        <w:rPr>
          <w:lang w:val="de-DE"/>
        </w:rPr>
        <w:t>ihn zu</w:t>
      </w:r>
      <w:r>
        <w:rPr>
          <w:lang w:val="de-DE"/>
        </w:rPr>
        <w:t>s</w:t>
      </w:r>
      <w:r w:rsidRPr="006926E1">
        <w:rPr>
          <w:lang w:val="de-DE"/>
        </w:rPr>
        <w:t>tr</w:t>
      </w:r>
      <w:r>
        <w:rPr>
          <w:lang w:val="de-DE"/>
        </w:rPr>
        <w:t>ö</w:t>
      </w:r>
      <w:r w:rsidRPr="006926E1">
        <w:rPr>
          <w:lang w:val="de-DE"/>
        </w:rPr>
        <w:t>mten, einige unter</w:t>
      </w:r>
      <w:r>
        <w:rPr>
          <w:lang w:val="de-DE"/>
        </w:rPr>
        <w:t>s</w:t>
      </w:r>
      <w:r w:rsidRPr="006926E1">
        <w:rPr>
          <w:lang w:val="de-DE"/>
        </w:rPr>
        <w:t>cheiden und gewahrnehmen.</w:t>
      </w:r>
      <w:r>
        <w:rPr>
          <w:lang w:val="de-DE"/>
        </w:rPr>
        <w:br/>
      </w:r>
      <w:r w:rsidRPr="006926E1">
        <w:rPr>
          <w:lang w:val="de-DE"/>
        </w:rPr>
        <w:t>Dann mußten noch alle Empfindungen unmittelbar in</w:t>
      </w:r>
      <w:r>
        <w:rPr>
          <w:lang w:val="de-DE"/>
        </w:rPr>
        <w:br/>
      </w:r>
      <w:r w:rsidRPr="006926E1">
        <w:rPr>
          <w:lang w:val="de-DE"/>
        </w:rPr>
        <w:t>Ein Ding hin, als in Ein Subjekt ge</w:t>
      </w:r>
      <w:r>
        <w:rPr>
          <w:lang w:val="de-DE"/>
        </w:rPr>
        <w:t>s</w:t>
      </w:r>
      <w:r w:rsidRPr="006926E1">
        <w:rPr>
          <w:lang w:val="de-DE"/>
        </w:rPr>
        <w:t>etzet, alle auf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ein </w:t>
      </w:r>
      <w:r>
        <w:rPr>
          <w:lang w:val="de-DE"/>
        </w:rPr>
        <w:t>Ich</w:t>
      </w:r>
      <w:r w:rsidRPr="006926E1">
        <w:rPr>
          <w:lang w:val="de-DE"/>
        </w:rPr>
        <w:t xml:space="preserve"> bezogen, und zu die</w:t>
      </w:r>
      <w:r>
        <w:rPr>
          <w:lang w:val="de-DE"/>
        </w:rPr>
        <w:t>s</w:t>
      </w:r>
      <w:r w:rsidRPr="006926E1">
        <w:rPr>
          <w:lang w:val="de-DE"/>
        </w:rPr>
        <w:t>em hingerechnet werden.</w:t>
      </w:r>
      <w:r>
        <w:rPr>
          <w:lang w:val="de-DE"/>
        </w:rPr>
        <w:br/>
      </w:r>
      <w:r w:rsidRPr="006926E1">
        <w:rPr>
          <w:lang w:val="de-DE"/>
        </w:rPr>
        <w:t xml:space="preserve">Wie viele Begriffe </w:t>
      </w:r>
      <w:r>
        <w:rPr>
          <w:lang w:val="de-DE"/>
        </w:rPr>
        <w:t>s</w:t>
      </w:r>
      <w:r w:rsidRPr="006926E1">
        <w:rPr>
          <w:lang w:val="de-DE"/>
        </w:rPr>
        <w:t xml:space="preserve">etzte </w:t>
      </w:r>
      <w:r>
        <w:rPr>
          <w:lang w:val="de-DE"/>
        </w:rPr>
        <w:t>s</w:t>
      </w:r>
      <w:r w:rsidRPr="006926E1">
        <w:rPr>
          <w:lang w:val="de-DE"/>
        </w:rPr>
        <w:t xml:space="preserve">o ein Urtheil nicht </w:t>
      </w:r>
      <w:r>
        <w:rPr>
          <w:lang w:val="de-DE"/>
        </w:rPr>
        <w:t>s</w:t>
      </w:r>
      <w:r w:rsidRPr="006926E1">
        <w:rPr>
          <w:lang w:val="de-DE"/>
        </w:rPr>
        <w:t>chon vor-</w:t>
      </w:r>
      <w:r>
        <w:rPr>
          <w:lang w:val="de-DE"/>
        </w:rPr>
        <w:br/>
      </w:r>
      <w:r w:rsidRPr="006926E1">
        <w:rPr>
          <w:lang w:val="de-DE"/>
        </w:rPr>
        <w:t xml:space="preserve">aus? </w:t>
      </w:r>
      <w:r>
        <w:rPr>
          <w:lang w:val="de-DE"/>
        </w:rPr>
        <w:t>Ist</w:t>
      </w:r>
      <w:r w:rsidRPr="006926E1">
        <w:rPr>
          <w:lang w:val="de-DE"/>
        </w:rPr>
        <w:t xml:space="preserve"> es nicht vielmehr eben </w:t>
      </w:r>
      <w:r>
        <w:rPr>
          <w:lang w:val="de-DE"/>
        </w:rPr>
        <w:t>s</w:t>
      </w:r>
      <w:r w:rsidRPr="006926E1">
        <w:rPr>
          <w:lang w:val="de-DE"/>
        </w:rPr>
        <w:t>o nat</w:t>
      </w:r>
      <w:r>
        <w:rPr>
          <w:lang w:val="de-DE"/>
        </w:rPr>
        <w:t>ü</w:t>
      </w:r>
      <w:r w:rsidRPr="006926E1">
        <w:rPr>
          <w:lang w:val="de-DE"/>
        </w:rPr>
        <w:t>rlich, und eben</w:t>
      </w:r>
      <w:r>
        <w:rPr>
          <w:lang w:val="de-DE"/>
        </w:rPr>
        <w:br/>
        <w:t>s</w:t>
      </w:r>
      <w:r w:rsidRPr="006926E1">
        <w:rPr>
          <w:lang w:val="de-DE"/>
        </w:rPr>
        <w:t>o leicht zu erwarten, wenn die Reflexion bis dahin ge-</w:t>
      </w:r>
      <w:r>
        <w:rPr>
          <w:lang w:val="de-DE"/>
        </w:rPr>
        <w:br/>
      </w:r>
      <w:r w:rsidRPr="006926E1">
        <w:rPr>
          <w:lang w:val="de-DE"/>
        </w:rPr>
        <w:t>kommen i</w:t>
      </w:r>
      <w:r>
        <w:rPr>
          <w:lang w:val="de-DE"/>
        </w:rPr>
        <w:t>s</w:t>
      </w:r>
      <w:r w:rsidRPr="006926E1">
        <w:rPr>
          <w:lang w:val="de-DE"/>
        </w:rPr>
        <w:t xml:space="preserve">t, wohin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 xml:space="preserve">eyn muß, ehe </w:t>
      </w:r>
      <w:r>
        <w:rPr>
          <w:lang w:val="de-DE"/>
        </w:rPr>
        <w:t>s</w:t>
      </w:r>
      <w:r w:rsidRPr="006926E1">
        <w:rPr>
          <w:lang w:val="de-DE"/>
        </w:rPr>
        <w:t xml:space="preserve">ie etwas in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hin</w:t>
      </w:r>
      <w:r>
        <w:rPr>
          <w:lang w:val="de-DE"/>
        </w:rPr>
        <w:t>s</w:t>
      </w:r>
      <w:r w:rsidRPr="006926E1">
        <w:rPr>
          <w:lang w:val="de-DE"/>
        </w:rPr>
        <w:t>etzen, und als ein Theil ihrer eigenen Exi-</w:t>
      </w:r>
    </w:p>
    <w:p w14:paraId="7D08BC96" w14:textId="5CFF7214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tenz</w:t>
      </w:r>
    </w:p>
    <w:p w14:paraId="1CCC0606" w14:textId="5B3E3875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379</w:t>
      </w:r>
      <w:r>
        <w:rPr>
          <w:lang w:val="de-DE"/>
        </w:rPr>
        <w:t>] Kenntn. v. d. objektiv. Existenz d. Dinge.</w:t>
      </w:r>
    </w:p>
    <w:p w14:paraId="3547159D" w14:textId="03F77562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tenz an</w:t>
      </w:r>
      <w:r>
        <w:rPr>
          <w:lang w:val="de-DE"/>
        </w:rPr>
        <w:t>s</w:t>
      </w:r>
      <w:r w:rsidRPr="006926E1">
        <w:rPr>
          <w:lang w:val="de-DE"/>
        </w:rPr>
        <w:t xml:space="preserve">ehen kann, daß </w:t>
      </w:r>
      <w:r>
        <w:rPr>
          <w:lang w:val="de-DE"/>
        </w:rPr>
        <w:t>s</w:t>
      </w:r>
      <w:r w:rsidRPr="006926E1">
        <w:rPr>
          <w:lang w:val="de-DE"/>
        </w:rPr>
        <w:t xml:space="preserve">ie alsdenn auch </w:t>
      </w:r>
      <w:r>
        <w:rPr>
          <w:lang w:val="de-DE"/>
        </w:rPr>
        <w:t>s</w:t>
      </w:r>
      <w:r w:rsidRPr="006926E1">
        <w:rPr>
          <w:lang w:val="de-DE"/>
        </w:rPr>
        <w:t>chon zu der</w:t>
      </w:r>
      <w:r>
        <w:rPr>
          <w:lang w:val="de-DE"/>
        </w:rPr>
        <w:br/>
      </w:r>
      <w:r w:rsidRPr="007E3B51">
        <w:rPr>
          <w:b/>
          <w:bCs/>
          <w:lang w:val="de-DE"/>
        </w:rPr>
        <w:t>Idee von der äußern Existenz</w:t>
      </w:r>
      <w:r w:rsidRPr="006926E1">
        <w:rPr>
          <w:lang w:val="de-DE"/>
        </w:rPr>
        <w:t xml:space="preserve"> gelanget </w:t>
      </w:r>
      <w:r>
        <w:rPr>
          <w:lang w:val="de-DE"/>
        </w:rPr>
        <w:t>s</w:t>
      </w:r>
      <w:r w:rsidRPr="006926E1">
        <w:rPr>
          <w:lang w:val="de-DE"/>
        </w:rPr>
        <w:t>eyn, und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 einigen ihrer Empfindungen zu</w:t>
      </w:r>
      <w:r>
        <w:rPr>
          <w:lang w:val="de-DE"/>
        </w:rPr>
        <w:t>s</w:t>
      </w:r>
      <w:r w:rsidRPr="006926E1">
        <w:rPr>
          <w:lang w:val="de-DE"/>
        </w:rPr>
        <w:t>chreiben m</w:t>
      </w:r>
      <w:r>
        <w:rPr>
          <w:lang w:val="de-DE"/>
        </w:rPr>
        <w:t>üss</w:t>
      </w:r>
      <w:r w:rsidRPr="006926E1">
        <w:rPr>
          <w:lang w:val="de-DE"/>
        </w:rPr>
        <w:t>e?</w:t>
      </w:r>
      <w:r>
        <w:rPr>
          <w:lang w:val="de-DE"/>
        </w:rPr>
        <w:br/>
      </w:r>
      <w:r w:rsidRPr="006926E1">
        <w:rPr>
          <w:lang w:val="de-DE"/>
        </w:rPr>
        <w:t>Konnte die Vor</w:t>
      </w:r>
      <w:r>
        <w:rPr>
          <w:lang w:val="de-DE"/>
        </w:rPr>
        <w:t>s</w:t>
      </w:r>
      <w:r w:rsidRPr="006926E1">
        <w:rPr>
          <w:lang w:val="de-DE"/>
        </w:rPr>
        <w:t xml:space="preserve">tellung und der Begrif von der </w:t>
      </w:r>
      <w:r w:rsidRPr="007E3B51">
        <w:rPr>
          <w:b/>
          <w:bCs/>
          <w:lang w:val="de-DE"/>
        </w:rPr>
        <w:t>subjek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E3B51">
        <w:rPr>
          <w:b/>
          <w:bCs/>
          <w:lang w:val="de-DE"/>
        </w:rPr>
        <w:t>tivischen Existenz</w:t>
      </w:r>
      <w:r w:rsidRPr="006926E1">
        <w:rPr>
          <w:lang w:val="de-DE"/>
        </w:rPr>
        <w:t xml:space="preserve"> abge</w:t>
      </w:r>
      <w:r>
        <w:rPr>
          <w:lang w:val="de-DE"/>
        </w:rPr>
        <w:t>s</w:t>
      </w:r>
      <w:r w:rsidRPr="006926E1">
        <w:rPr>
          <w:lang w:val="de-DE"/>
        </w:rPr>
        <w:t xml:space="preserve">ondert </w:t>
      </w:r>
      <w:r>
        <w:rPr>
          <w:lang w:val="de-DE"/>
        </w:rPr>
        <w:t>s</w:t>
      </w:r>
      <w:r w:rsidRPr="006926E1">
        <w:rPr>
          <w:lang w:val="de-DE"/>
        </w:rPr>
        <w:t>eyn, ohne daß auch der</w:t>
      </w:r>
      <w:r>
        <w:rPr>
          <w:lang w:val="de-DE"/>
        </w:rPr>
        <w:br/>
      </w:r>
      <w:r w:rsidRPr="006926E1">
        <w:rPr>
          <w:lang w:val="de-DE"/>
        </w:rPr>
        <w:t xml:space="preserve">Begrif von der </w:t>
      </w:r>
      <w:r w:rsidRPr="007E3B51">
        <w:rPr>
          <w:b/>
          <w:bCs/>
          <w:lang w:val="de-DE"/>
        </w:rPr>
        <w:t>objektivischen äußern Existenz</w:t>
      </w:r>
      <w:r w:rsidRPr="006926E1">
        <w:rPr>
          <w:lang w:val="de-DE"/>
        </w:rPr>
        <w:t xml:space="preserve"> es ge-</w:t>
      </w:r>
      <w:r>
        <w:rPr>
          <w:lang w:val="de-DE"/>
        </w:rPr>
        <w:br/>
      </w:r>
      <w:r w:rsidRPr="006926E1">
        <w:rPr>
          <w:lang w:val="de-DE"/>
        </w:rPr>
        <w:t>worden? Konnte der Men</w:t>
      </w:r>
      <w:r>
        <w:rPr>
          <w:lang w:val="de-DE"/>
        </w:rPr>
        <w:t>s</w:t>
      </w:r>
      <w:r w:rsidRPr="006926E1">
        <w:rPr>
          <w:lang w:val="de-DE"/>
        </w:rPr>
        <w:t xml:space="preserve">ch </w:t>
      </w:r>
      <w:r>
        <w:rPr>
          <w:lang w:val="de-DE"/>
        </w:rPr>
        <w:t>s</w:t>
      </w:r>
      <w:r w:rsidRPr="006926E1">
        <w:rPr>
          <w:lang w:val="de-DE"/>
        </w:rPr>
        <w:t xml:space="preserve">ein </w:t>
      </w:r>
      <w:r w:rsidRPr="007E3B51">
        <w:rPr>
          <w:b/>
          <w:bCs/>
          <w:lang w:val="de-DE"/>
        </w:rPr>
        <w:t>Ich</w:t>
      </w:r>
      <w:r w:rsidRPr="006926E1">
        <w:rPr>
          <w:lang w:val="de-DE"/>
        </w:rPr>
        <w:t xml:space="preserve"> kennen, und</w:t>
      </w:r>
      <w:r>
        <w:rPr>
          <w:lang w:val="de-DE"/>
        </w:rPr>
        <w:br/>
      </w:r>
      <w:r w:rsidRPr="006926E1">
        <w:rPr>
          <w:lang w:val="de-DE"/>
        </w:rPr>
        <w:t>unter</w:t>
      </w:r>
      <w:r>
        <w:rPr>
          <w:lang w:val="de-DE"/>
        </w:rPr>
        <w:t>s</w:t>
      </w:r>
      <w:r w:rsidRPr="006926E1">
        <w:rPr>
          <w:lang w:val="de-DE"/>
        </w:rPr>
        <w:t>cheiden lernen, ohne zugleich einen Begrif von ei-</w:t>
      </w:r>
      <w:r>
        <w:rPr>
          <w:lang w:val="de-DE"/>
        </w:rPr>
        <w:br/>
      </w:r>
      <w:r w:rsidRPr="006926E1">
        <w:rPr>
          <w:lang w:val="de-DE"/>
        </w:rPr>
        <w:t xml:space="preserve">nem </w:t>
      </w:r>
      <w:r w:rsidRPr="007E3B51">
        <w:rPr>
          <w:b/>
          <w:bCs/>
          <w:lang w:val="de-DE"/>
        </w:rPr>
        <w:t>wirklichen Objekt</w:t>
      </w:r>
      <w:r w:rsidRPr="006926E1">
        <w:rPr>
          <w:lang w:val="de-DE"/>
        </w:rPr>
        <w:t xml:space="preserve"> zu erhalten, das </w:t>
      </w:r>
      <w:r w:rsidRPr="007E3B51">
        <w:rPr>
          <w:b/>
          <w:bCs/>
          <w:lang w:val="de-DE"/>
        </w:rPr>
        <w:t>nicht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ein</w:t>
      </w:r>
      <w:r>
        <w:rPr>
          <w:lang w:val="de-DE"/>
        </w:rPr>
        <w:br/>
        <w:t>Ich</w:t>
      </w:r>
      <w:r w:rsidRPr="006926E1">
        <w:rPr>
          <w:lang w:val="de-DE"/>
        </w:rPr>
        <w:t xml:space="preserve"> i</w:t>
      </w:r>
      <w:r>
        <w:rPr>
          <w:lang w:val="de-DE"/>
        </w:rPr>
        <w:t>s</w:t>
      </w:r>
      <w:r w:rsidRPr="006926E1">
        <w:rPr>
          <w:lang w:val="de-DE"/>
        </w:rPr>
        <w:t>t? Und wenn die</w:t>
      </w:r>
      <w:r>
        <w:rPr>
          <w:lang w:val="de-DE"/>
        </w:rPr>
        <w:t>s</w:t>
      </w:r>
      <w:r w:rsidRPr="006926E1">
        <w:rPr>
          <w:lang w:val="de-DE"/>
        </w:rPr>
        <w:t>e beiden Begriffe unzertrenn-</w:t>
      </w:r>
      <w:r>
        <w:rPr>
          <w:lang w:val="de-DE"/>
        </w:rPr>
        <w:br/>
      </w:r>
      <w:r w:rsidRPr="006926E1">
        <w:rPr>
          <w:lang w:val="de-DE"/>
        </w:rPr>
        <w:t xml:space="preserve">lich </w:t>
      </w:r>
      <w:r>
        <w:rPr>
          <w:lang w:val="de-DE"/>
        </w:rPr>
        <w:t>s</w:t>
      </w:r>
      <w:r w:rsidRPr="006926E1">
        <w:rPr>
          <w:lang w:val="de-DE"/>
        </w:rPr>
        <w:t xml:space="preserve">ind, </w:t>
      </w:r>
      <w:r>
        <w:rPr>
          <w:lang w:val="de-DE"/>
        </w:rPr>
        <w:t>s</w:t>
      </w:r>
      <w:r w:rsidRPr="006926E1">
        <w:rPr>
          <w:lang w:val="de-DE"/>
        </w:rPr>
        <w:t xml:space="preserve">o war es doch eben </w:t>
      </w:r>
      <w:r>
        <w:rPr>
          <w:lang w:val="de-DE"/>
        </w:rPr>
        <w:t>s</w:t>
      </w:r>
      <w:r w:rsidRPr="006926E1">
        <w:rPr>
          <w:lang w:val="de-DE"/>
        </w:rPr>
        <w:t>o m</w:t>
      </w:r>
      <w:r>
        <w:rPr>
          <w:lang w:val="de-DE"/>
        </w:rPr>
        <w:t>ö</w:t>
      </w:r>
      <w:r w:rsidRPr="006926E1">
        <w:rPr>
          <w:lang w:val="de-DE"/>
        </w:rPr>
        <w:t>glich, daß die beider-</w:t>
      </w:r>
      <w:r>
        <w:rPr>
          <w:lang w:val="de-DE"/>
        </w:rPr>
        <w:br/>
      </w:r>
      <w:r w:rsidRPr="006926E1">
        <w:rPr>
          <w:lang w:val="de-DE"/>
        </w:rPr>
        <w:t xml:space="preserve">ley Arten von Urtheilen; </w:t>
      </w:r>
      <w:r w:rsidRPr="007E3B51">
        <w:rPr>
          <w:b/>
          <w:bCs/>
          <w:lang w:val="de-DE"/>
        </w:rPr>
        <w:t>dieß ist in mir</w:t>
      </w:r>
      <w:r w:rsidRPr="006926E1">
        <w:rPr>
          <w:lang w:val="de-DE"/>
        </w:rPr>
        <w:t xml:space="preserve">, und: </w:t>
      </w:r>
      <w:r w:rsidRPr="007E3B51">
        <w:rPr>
          <w:b/>
          <w:bCs/>
          <w:lang w:val="de-DE"/>
        </w:rPr>
        <w:t>jenes</w:t>
      </w:r>
      <w:r w:rsidRPr="007E3B51">
        <w:rPr>
          <w:b/>
          <w:bCs/>
          <w:lang w:val="de-DE"/>
        </w:rPr>
        <w:br/>
        <w:t>ist nicht in mir</w:t>
      </w:r>
      <w:r w:rsidRPr="006926E1">
        <w:rPr>
          <w:lang w:val="de-DE"/>
        </w:rPr>
        <w:t xml:space="preserve">, zu gleicher Zeit </w:t>
      </w:r>
      <w:r>
        <w:rPr>
          <w:lang w:val="de-DE"/>
        </w:rPr>
        <w:t>s</w:t>
      </w:r>
      <w:r w:rsidRPr="006926E1">
        <w:rPr>
          <w:lang w:val="de-DE"/>
        </w:rPr>
        <w:t>ich entwickelt hatten,</w:t>
      </w:r>
      <w:r>
        <w:rPr>
          <w:lang w:val="de-DE"/>
        </w:rPr>
        <w:br/>
      </w:r>
      <w:r w:rsidRPr="006926E1">
        <w:rPr>
          <w:lang w:val="de-DE"/>
        </w:rPr>
        <w:t xml:space="preserve">ohne </w:t>
      </w:r>
      <w:ins w:id="15" w:author="John Hymers" w:date="2024-02-17T23:04:00Z">
        <w:r w:rsidR="00CE1C9B">
          <w:rPr>
            <w:lang w:val="de-DE"/>
          </w:rPr>
          <w:t xml:space="preserve">[[note: </w:t>
        </w:r>
      </w:ins>
      <w:ins w:id="16" w:author="John Hymers" w:date="2024-02-17T23:07:00Z">
        <w:r w:rsidR="00CE1C9B">
          <w:rPr>
            <w:lang w:val="de-DE"/>
          </w:rPr>
          <w:t>U</w:t>
        </w:r>
      </w:ins>
      <w:ins w:id="17" w:author="John Hymers" w:date="2024-02-17T23:05:00Z">
        <w:r w:rsidR="00CE1C9B">
          <w:rPr>
            <w:lang w:val="de-DE"/>
          </w:rPr>
          <w:t>Mich</w:t>
        </w:r>
      </w:ins>
      <w:ins w:id="18" w:author="John Hymers" w:date="2024-02-17T23:07:00Z">
        <w:r w:rsidR="00CE1C9B">
          <w:rPr>
            <w:lang w:val="de-DE"/>
          </w:rPr>
          <w:t xml:space="preserve"> rea</w:t>
        </w:r>
      </w:ins>
      <w:ins w:id="19" w:author="John Hymers" w:date="2024-02-17T23:08:00Z">
        <w:r w:rsidR="00CE1C9B">
          <w:rPr>
            <w:lang w:val="de-DE"/>
          </w:rPr>
          <w:t>ds ‚als‘ for ‚ohne‘</w:t>
        </w:r>
      </w:ins>
      <w:ins w:id="20" w:author="John Hymers" w:date="2024-02-17T23:05:00Z">
        <w:r w:rsidR="00CE1C9B">
          <w:rPr>
            <w:lang w:val="de-DE"/>
          </w:rPr>
          <w:t>]]</w:t>
        </w:r>
      </w:ins>
      <w:ins w:id="21" w:author="John Hymers" w:date="2024-02-17T23:04:00Z">
        <w:r w:rsidR="00CE1C9B" w:rsidRPr="006926E1">
          <w:rPr>
            <w:lang w:val="de-DE"/>
          </w:rPr>
          <w:t xml:space="preserve"> </w:t>
        </w:r>
      </w:ins>
      <w:r w:rsidRPr="006926E1">
        <w:rPr>
          <w:lang w:val="de-DE"/>
        </w:rPr>
        <w:t>daß das letztere das er</w:t>
      </w:r>
      <w:r>
        <w:rPr>
          <w:lang w:val="de-DE"/>
        </w:rPr>
        <w:t>s</w:t>
      </w:r>
      <w:r w:rsidRPr="006926E1">
        <w:rPr>
          <w:lang w:val="de-DE"/>
        </w:rPr>
        <w:t>te voraus</w:t>
      </w:r>
      <w:r>
        <w:rPr>
          <w:lang w:val="de-DE"/>
        </w:rPr>
        <w:t>s</w:t>
      </w:r>
      <w:r w:rsidRPr="006926E1">
        <w:rPr>
          <w:lang w:val="de-DE"/>
        </w:rPr>
        <w:t>etze, und nachher</w:t>
      </w:r>
      <w:r>
        <w:rPr>
          <w:lang w:val="de-DE"/>
        </w:rPr>
        <w:br/>
      </w:r>
      <w:r w:rsidRPr="006926E1">
        <w:rPr>
          <w:lang w:val="de-DE"/>
        </w:rPr>
        <w:t>mittel</w:t>
      </w:r>
      <w:r>
        <w:rPr>
          <w:lang w:val="de-DE"/>
        </w:rPr>
        <w:t>s</w:t>
      </w:r>
      <w:r w:rsidRPr="006926E1">
        <w:rPr>
          <w:lang w:val="de-DE"/>
        </w:rPr>
        <w:t>t anderer Gedanken, die noch ge</w:t>
      </w:r>
      <w:r>
        <w:rPr>
          <w:lang w:val="de-DE"/>
        </w:rPr>
        <w:t>s</w:t>
      </w:r>
      <w:r w:rsidRPr="006926E1">
        <w:rPr>
          <w:lang w:val="de-DE"/>
        </w:rPr>
        <w:t>ammlet werden</w:t>
      </w:r>
      <w:r>
        <w:rPr>
          <w:lang w:val="de-DE"/>
        </w:rPr>
        <w:br/>
      </w:r>
      <w:r w:rsidRPr="006926E1">
        <w:rPr>
          <w:lang w:val="de-DE"/>
        </w:rPr>
        <w:t>mußten, hervorgebracht werden</w:t>
      </w:r>
      <w:r w:rsidR="00CE1C9B">
        <w:rPr>
          <w:lang w:val="de-DE"/>
        </w:rPr>
        <w:t xml:space="preserve"> </w:t>
      </w:r>
      <w:ins w:id="22" w:author="John Hymers" w:date="2024-02-17T22:24:00Z">
        <w:r w:rsidR="00883134" w:rsidRPr="00883134">
          <w:rPr>
            <w:lang w:val="de-DE"/>
          </w:rPr>
          <w:t>dürfe</w:t>
        </w:r>
      </w:ins>
      <w:r w:rsidR="00CE1C9B">
        <w:rPr>
          <w:lang w:val="de-DE"/>
        </w:rPr>
        <w:t xml:space="preserve"> </w:t>
      </w:r>
      <w:del w:id="23" w:author="John Hymers" w:date="2024-02-17T22:24:00Z">
        <w:r w:rsidRPr="006926E1">
          <w:rPr>
            <w:lang w:val="de-DE"/>
          </w:rPr>
          <w:delText xml:space="preserve"> d</w:delText>
        </w:r>
        <w:r>
          <w:rPr>
            <w:lang w:val="de-DE"/>
          </w:rPr>
          <w:delText>ö</w:delText>
        </w:r>
        <w:r w:rsidRPr="006926E1">
          <w:rPr>
            <w:lang w:val="de-DE"/>
          </w:rPr>
          <w:delText>rfe</w:delText>
        </w:r>
      </w:del>
      <w:r w:rsidRPr="006926E1">
        <w:rPr>
          <w:lang w:val="de-DE"/>
        </w:rPr>
        <w:t xml:space="preserve">. </w:t>
      </w:r>
      <w:r>
        <w:rPr>
          <w:lang w:val="de-DE"/>
        </w:rPr>
        <w:t>Ich</w:t>
      </w:r>
      <w:r w:rsidRPr="006926E1">
        <w:rPr>
          <w:lang w:val="de-DE"/>
        </w:rPr>
        <w:t xml:space="preserve"> will gerne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tehen, daß die er</w:t>
      </w:r>
      <w:r>
        <w:rPr>
          <w:lang w:val="de-DE"/>
        </w:rPr>
        <w:t>s</w:t>
      </w:r>
      <w:r w:rsidRPr="006926E1">
        <w:rPr>
          <w:lang w:val="de-DE"/>
        </w:rPr>
        <w:t>ten Urtheile eines Men</w:t>
      </w:r>
      <w:r>
        <w:rPr>
          <w:lang w:val="de-DE"/>
        </w:rPr>
        <w:t>s</w:t>
      </w:r>
      <w:r w:rsidRPr="006926E1">
        <w:rPr>
          <w:lang w:val="de-DE"/>
        </w:rPr>
        <w:t>chen unter</w:t>
      </w:r>
      <w:r>
        <w:rPr>
          <w:lang w:val="de-DE"/>
        </w:rPr>
        <w:br/>
      </w:r>
      <w:r w:rsidRPr="006926E1">
        <w:rPr>
          <w:lang w:val="de-DE"/>
        </w:rPr>
        <w:t>den angenommenen Um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nden, </w:t>
      </w:r>
      <w:r>
        <w:rPr>
          <w:lang w:val="de-DE"/>
        </w:rPr>
        <w:t>ü</w:t>
      </w:r>
      <w:r w:rsidRPr="006926E1">
        <w:rPr>
          <w:lang w:val="de-DE"/>
        </w:rPr>
        <w:t>ber die Exi</w:t>
      </w:r>
      <w:r>
        <w:rPr>
          <w:lang w:val="de-DE"/>
        </w:rPr>
        <w:t>s</w:t>
      </w:r>
      <w:r w:rsidRPr="006926E1">
        <w:rPr>
          <w:lang w:val="de-DE"/>
        </w:rPr>
        <w:t>tenz der</w:t>
      </w:r>
      <w:r>
        <w:rPr>
          <w:lang w:val="de-DE"/>
        </w:rPr>
        <w:br/>
      </w:r>
      <w:r w:rsidRPr="006926E1">
        <w:rPr>
          <w:lang w:val="de-DE"/>
        </w:rPr>
        <w:t xml:space="preserve">Dinge </w:t>
      </w:r>
      <w:r>
        <w:rPr>
          <w:lang w:val="de-DE"/>
        </w:rPr>
        <w:t>ö</w:t>
      </w:r>
      <w:r w:rsidRPr="006926E1">
        <w:rPr>
          <w:lang w:val="de-DE"/>
        </w:rPr>
        <w:t xml:space="preserve">fters unrichtig </w:t>
      </w:r>
      <w:r>
        <w:rPr>
          <w:lang w:val="de-DE"/>
        </w:rPr>
        <w:t>s</w:t>
      </w:r>
      <w:r w:rsidRPr="006926E1">
        <w:rPr>
          <w:lang w:val="de-DE"/>
        </w:rPr>
        <w:t>eyn werden, auch alsdenn noch,</w:t>
      </w:r>
      <w:r>
        <w:rPr>
          <w:lang w:val="de-DE"/>
        </w:rPr>
        <w:br/>
      </w:r>
      <w:r w:rsidRPr="006926E1">
        <w:rPr>
          <w:lang w:val="de-DE"/>
        </w:rPr>
        <w:t>wenn wir ihm jene beiden allgemeinen Begriffe von der</w:t>
      </w:r>
      <w:r>
        <w:rPr>
          <w:lang w:val="de-DE"/>
        </w:rPr>
        <w:br/>
        <w:t>s</w:t>
      </w:r>
      <w:r w:rsidRPr="006926E1">
        <w:rPr>
          <w:lang w:val="de-DE"/>
        </w:rPr>
        <w:t>ubjektivi</w:t>
      </w:r>
      <w:r>
        <w:rPr>
          <w:lang w:val="de-DE"/>
        </w:rPr>
        <w:t>s</w:t>
      </w:r>
      <w:r w:rsidRPr="006926E1">
        <w:rPr>
          <w:lang w:val="de-DE"/>
        </w:rPr>
        <w:t>chen und objektivi</w:t>
      </w:r>
      <w:r>
        <w:rPr>
          <w:lang w:val="de-DE"/>
        </w:rPr>
        <w:t>s</w:t>
      </w:r>
      <w:r w:rsidRPr="006926E1">
        <w:rPr>
          <w:lang w:val="de-DE"/>
        </w:rPr>
        <w:t xml:space="preserve">chen Wirklichkeit </w:t>
      </w:r>
      <w:ins w:id="24" w:author="John Hymers" w:date="2024-02-17T22:24:00Z">
        <w:r w:rsidR="00883134" w:rsidRPr="00883134">
          <w:rPr>
            <w:lang w:val="de-DE"/>
          </w:rPr>
          <w:t xml:space="preserve">beylegen, </w:t>
        </w:r>
      </w:ins>
      <w:del w:id="25" w:author="John Hymers" w:date="2024-02-17T22:24:00Z">
        <w:r w:rsidRPr="006926E1">
          <w:rPr>
            <w:lang w:val="de-DE"/>
          </w:rPr>
          <w:delText>beyleger</w:delText>
        </w:r>
      </w:del>
      <w:ins w:id="26" w:author="John Hymers" w:date="2024-02-17T23:07:00Z">
        <w:r w:rsidR="00CE1C9B">
          <w:rPr>
            <w:lang w:val="de-DE"/>
          </w:rPr>
          <w:t xml:space="preserve"> [[note: error in DTA]]</w:t>
        </w:r>
      </w:ins>
      <w:del w:id="27" w:author="John Hymers" w:date="2024-02-17T22:24:00Z">
        <w:r w:rsidRPr="006926E1">
          <w:rPr>
            <w:lang w:val="de-DE"/>
          </w:rPr>
          <w:delText>,</w:delText>
        </w:r>
        <w:r>
          <w:rPr>
            <w:lang w:val="de-DE"/>
          </w:rPr>
          <w:br/>
        </w:r>
      </w:del>
      <w:r w:rsidRPr="006926E1">
        <w:rPr>
          <w:lang w:val="de-DE"/>
        </w:rPr>
        <w:t>und ihn nun die Anwendung davon auf die einzelnen</w:t>
      </w:r>
      <w:r>
        <w:rPr>
          <w:lang w:val="de-DE"/>
        </w:rPr>
        <w:br/>
      </w:r>
      <w:r w:rsidRPr="006926E1">
        <w:rPr>
          <w:lang w:val="de-DE"/>
        </w:rPr>
        <w:t>Empfindungen machen la</w:t>
      </w:r>
      <w:r>
        <w:rPr>
          <w:lang w:val="de-DE"/>
        </w:rPr>
        <w:t>ss</w:t>
      </w:r>
      <w:r w:rsidRPr="006926E1">
        <w:rPr>
          <w:lang w:val="de-DE"/>
        </w:rPr>
        <w:t xml:space="preserve">en; und vielleicht mag er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>mehr an der einen Seite als an der andern ver</w:t>
      </w:r>
      <w:r>
        <w:rPr>
          <w:lang w:val="de-DE"/>
        </w:rPr>
        <w:t>s</w:t>
      </w:r>
      <w:r w:rsidRPr="006926E1">
        <w:rPr>
          <w:lang w:val="de-DE"/>
        </w:rPr>
        <w:t>ehen.</w:t>
      </w:r>
      <w:r>
        <w:rPr>
          <w:lang w:val="de-DE"/>
        </w:rPr>
        <w:br/>
      </w:r>
      <w:r w:rsidRPr="006926E1">
        <w:rPr>
          <w:lang w:val="de-DE"/>
        </w:rPr>
        <w:t>Aber kann er noch in dem Grad unwi</w:t>
      </w:r>
      <w:r>
        <w:rPr>
          <w:lang w:val="de-DE"/>
        </w:rPr>
        <w:t>ss</w:t>
      </w:r>
      <w:r w:rsidRPr="006926E1">
        <w:rPr>
          <w:lang w:val="de-DE"/>
        </w:rPr>
        <w:t xml:space="preserve">end </w:t>
      </w:r>
      <w:r>
        <w:rPr>
          <w:lang w:val="de-DE"/>
        </w:rPr>
        <w:t>s</w:t>
      </w:r>
      <w:r w:rsidRPr="006926E1">
        <w:rPr>
          <w:lang w:val="de-DE"/>
        </w:rPr>
        <w:t>eyn, daß er</w:t>
      </w:r>
      <w:r>
        <w:rPr>
          <w:lang w:val="de-DE"/>
        </w:rPr>
        <w:br/>
        <w:t>s</w:t>
      </w:r>
      <w:r w:rsidRPr="006926E1">
        <w:rPr>
          <w:lang w:val="de-DE"/>
        </w:rPr>
        <w:t>ich allemal in die</w:t>
      </w:r>
      <w:r>
        <w:rPr>
          <w:lang w:val="de-DE"/>
        </w:rPr>
        <w:t>s</w:t>
      </w:r>
      <w:r w:rsidRPr="006926E1">
        <w:rPr>
          <w:lang w:val="de-DE"/>
        </w:rPr>
        <w:t>em Urtheilen irren m</w:t>
      </w:r>
      <w:r>
        <w:rPr>
          <w:lang w:val="de-DE"/>
        </w:rPr>
        <w:t>üss</w:t>
      </w:r>
      <w:r w:rsidRPr="006926E1">
        <w:rPr>
          <w:lang w:val="de-DE"/>
        </w:rPr>
        <w:t>e, allemal als</w:t>
      </w:r>
      <w:r>
        <w:rPr>
          <w:lang w:val="de-DE"/>
        </w:rPr>
        <w:br/>
      </w:r>
      <w:r w:rsidRPr="006926E1">
        <w:rPr>
          <w:lang w:val="de-DE"/>
        </w:rPr>
        <w:t>ein Egoi</w:t>
      </w:r>
      <w:r>
        <w:rPr>
          <w:lang w:val="de-DE"/>
        </w:rPr>
        <w:t>s</w:t>
      </w:r>
      <w:r w:rsidRPr="006926E1">
        <w:rPr>
          <w:lang w:val="de-DE"/>
        </w:rPr>
        <w:t xml:space="preserve">t urtheilen, wenn </w:t>
      </w:r>
      <w:r>
        <w:rPr>
          <w:lang w:val="de-DE"/>
        </w:rPr>
        <w:t>s</w:t>
      </w:r>
      <w:r w:rsidRPr="006926E1">
        <w:rPr>
          <w:lang w:val="de-DE"/>
        </w:rPr>
        <w:t xml:space="preserve">eine Denkkraft </w:t>
      </w:r>
      <w:r>
        <w:rPr>
          <w:lang w:val="de-DE"/>
        </w:rPr>
        <w:t>s</w:t>
      </w:r>
      <w:r w:rsidRPr="006926E1">
        <w:rPr>
          <w:lang w:val="de-DE"/>
        </w:rPr>
        <w:t>chon die Vor-</w:t>
      </w:r>
      <w:r>
        <w:rPr>
          <w:lang w:val="de-DE"/>
        </w:rPr>
        <w:br/>
      </w:r>
      <w:r w:rsidRPr="006926E1">
        <w:rPr>
          <w:lang w:val="de-DE"/>
        </w:rPr>
        <w:t>begriffe ab</w:t>
      </w:r>
      <w:r>
        <w:rPr>
          <w:lang w:val="de-DE"/>
        </w:rPr>
        <w:t>s</w:t>
      </w:r>
      <w:r w:rsidRPr="006926E1">
        <w:rPr>
          <w:lang w:val="de-DE"/>
        </w:rPr>
        <w:t>trahiret hat, ohne welche er gar nicht weder</w:t>
      </w:r>
      <w:r>
        <w:rPr>
          <w:lang w:val="de-DE"/>
        </w:rPr>
        <w:br/>
      </w:r>
      <w:r w:rsidRPr="006926E1">
        <w:rPr>
          <w:lang w:val="de-DE"/>
        </w:rPr>
        <w:t>Egoi</w:t>
      </w:r>
      <w:r>
        <w:rPr>
          <w:lang w:val="de-DE"/>
        </w:rPr>
        <w:t>s</w:t>
      </w:r>
      <w:r w:rsidRPr="006926E1">
        <w:rPr>
          <w:lang w:val="de-DE"/>
        </w:rPr>
        <w:t>ti</w:t>
      </w:r>
      <w:r>
        <w:rPr>
          <w:lang w:val="de-DE"/>
        </w:rPr>
        <w:t>s</w:t>
      </w:r>
      <w:r w:rsidRPr="006926E1">
        <w:rPr>
          <w:lang w:val="de-DE"/>
        </w:rPr>
        <w:t>ch noch ideali</w:t>
      </w:r>
      <w:r>
        <w:rPr>
          <w:lang w:val="de-DE"/>
        </w:rPr>
        <w:t>s</w:t>
      </w:r>
      <w:r w:rsidRPr="006926E1">
        <w:rPr>
          <w:lang w:val="de-DE"/>
        </w:rPr>
        <w:t>ti</w:t>
      </w:r>
      <w:r>
        <w:rPr>
          <w:lang w:val="de-DE"/>
        </w:rPr>
        <w:t>s</w:t>
      </w:r>
      <w:r w:rsidRPr="006926E1">
        <w:rPr>
          <w:lang w:val="de-DE"/>
        </w:rPr>
        <w:t>ch zu urtheilen im Stande war?</w:t>
      </w:r>
      <w:r>
        <w:rPr>
          <w:lang w:val="de-DE"/>
        </w:rPr>
        <w:br/>
      </w:r>
      <w:r w:rsidRPr="006926E1">
        <w:rPr>
          <w:lang w:val="de-DE"/>
        </w:rPr>
        <w:t xml:space="preserve">dieß </w:t>
      </w:r>
      <w:r>
        <w:rPr>
          <w:lang w:val="de-DE"/>
        </w:rPr>
        <w:t>s</w:t>
      </w:r>
      <w:r w:rsidRPr="006926E1">
        <w:rPr>
          <w:lang w:val="de-DE"/>
        </w:rPr>
        <w:t xml:space="preserve">cheinet mir </w:t>
      </w:r>
      <w:r>
        <w:rPr>
          <w:lang w:val="de-DE"/>
        </w:rPr>
        <w:t>s</w:t>
      </w:r>
      <w:r w:rsidRPr="006926E1">
        <w:rPr>
          <w:lang w:val="de-DE"/>
        </w:rPr>
        <w:t xml:space="preserve">o nothwendig nicht zu </w:t>
      </w:r>
      <w:r>
        <w:rPr>
          <w:lang w:val="de-DE"/>
        </w:rPr>
        <w:t>s</w:t>
      </w:r>
      <w:r w:rsidRPr="006926E1">
        <w:rPr>
          <w:lang w:val="de-DE"/>
        </w:rPr>
        <w:t>eyn. Es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Einer der intere</w:t>
      </w:r>
      <w:r>
        <w:rPr>
          <w:lang w:val="de-DE"/>
        </w:rPr>
        <w:t>ss</w:t>
      </w:r>
      <w:r w:rsidRPr="006926E1">
        <w:rPr>
          <w:lang w:val="de-DE"/>
        </w:rPr>
        <w:t>ante</w:t>
      </w:r>
      <w:r>
        <w:rPr>
          <w:lang w:val="de-DE"/>
        </w:rPr>
        <w:t>s</w:t>
      </w:r>
      <w:r w:rsidRPr="006926E1">
        <w:rPr>
          <w:lang w:val="de-DE"/>
        </w:rPr>
        <w:t>ten Punkte in der nat</w:t>
      </w:r>
      <w:r>
        <w:rPr>
          <w:lang w:val="de-DE"/>
        </w:rPr>
        <w:t>ü</w:t>
      </w:r>
      <w:r w:rsidRPr="006926E1">
        <w:rPr>
          <w:lang w:val="de-DE"/>
        </w:rPr>
        <w:t>rlichen Ge-</w:t>
      </w:r>
      <w:r>
        <w:rPr>
          <w:lang w:val="de-DE"/>
        </w:rPr>
        <w:br/>
        <w:t>s</w:t>
      </w:r>
      <w:r w:rsidRPr="006926E1">
        <w:rPr>
          <w:lang w:val="de-DE"/>
        </w:rPr>
        <w:t>chichte des men</w:t>
      </w:r>
      <w:r>
        <w:rPr>
          <w:lang w:val="de-DE"/>
        </w:rPr>
        <w:t>s</w:t>
      </w:r>
      <w:r w:rsidRPr="006926E1">
        <w:rPr>
          <w:lang w:val="de-DE"/>
        </w:rPr>
        <w:t>chlichen Ver</w:t>
      </w:r>
      <w:r>
        <w:rPr>
          <w:lang w:val="de-DE"/>
        </w:rPr>
        <w:t>s</w:t>
      </w:r>
      <w:r w:rsidRPr="006926E1">
        <w:rPr>
          <w:lang w:val="de-DE"/>
        </w:rPr>
        <w:t>tandes, und de</w:t>
      </w:r>
      <w:r>
        <w:rPr>
          <w:lang w:val="de-DE"/>
        </w:rPr>
        <w:t>ss</w:t>
      </w:r>
      <w:r w:rsidRPr="006926E1">
        <w:rPr>
          <w:lang w:val="de-DE"/>
        </w:rPr>
        <w:t>en Entwi-</w:t>
      </w:r>
      <w:r>
        <w:rPr>
          <w:lang w:val="de-DE"/>
        </w:rPr>
        <w:br/>
      </w:r>
      <w:r w:rsidRPr="006926E1">
        <w:rPr>
          <w:lang w:val="de-DE"/>
        </w:rPr>
        <w:t>ckelung, wenn der Gang erfor</w:t>
      </w:r>
      <w:r>
        <w:rPr>
          <w:lang w:val="de-DE"/>
        </w:rPr>
        <w:t>s</w:t>
      </w:r>
      <w:r w:rsidRPr="006926E1">
        <w:rPr>
          <w:lang w:val="de-DE"/>
        </w:rPr>
        <w:t>chet wird, auf dem er zu</w:t>
      </w:r>
      <w:r>
        <w:rPr>
          <w:lang w:val="de-DE"/>
        </w:rPr>
        <w:br/>
      </w:r>
      <w:r w:rsidRPr="006926E1">
        <w:rPr>
          <w:lang w:val="de-DE"/>
        </w:rPr>
        <w:t>den Begriffen von der Exi</w:t>
      </w:r>
      <w:r>
        <w:rPr>
          <w:lang w:val="de-DE"/>
        </w:rPr>
        <w:t>s</w:t>
      </w:r>
      <w:r w:rsidRPr="006926E1">
        <w:rPr>
          <w:lang w:val="de-DE"/>
        </w:rPr>
        <w:t xml:space="preserve">tenz der Dinge in </w:t>
      </w:r>
      <w:r>
        <w:rPr>
          <w:lang w:val="de-DE"/>
        </w:rPr>
        <w:t>s</w:t>
      </w:r>
      <w:r w:rsidRPr="006926E1">
        <w:rPr>
          <w:lang w:val="de-DE"/>
        </w:rPr>
        <w:t>ich und</w:t>
      </w:r>
      <w:r>
        <w:rPr>
          <w:lang w:val="de-DE"/>
        </w:rPr>
        <w:br/>
      </w:r>
      <w:r w:rsidRPr="006926E1">
        <w:rPr>
          <w:lang w:val="de-DE"/>
        </w:rPr>
        <w:t xml:space="preserve">außer </w:t>
      </w:r>
      <w:r>
        <w:rPr>
          <w:lang w:val="de-DE"/>
        </w:rPr>
        <w:t>s</w:t>
      </w:r>
      <w:r w:rsidRPr="006926E1">
        <w:rPr>
          <w:lang w:val="de-DE"/>
        </w:rPr>
        <w:t>ich gelangen muß.</w:t>
      </w:r>
    </w:p>
    <w:p w14:paraId="2347198A" w14:textId="0A51F859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III. Welche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380</w:t>
      </w:r>
      <w:r>
        <w:rPr>
          <w:lang w:val="de-DE"/>
        </w:rPr>
        <w:t>] V. Versuch. Ueber den Urspr. unserer</w:t>
      </w:r>
    </w:p>
    <w:p w14:paraId="7A1167C1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II</w:t>
      </w:r>
      <w:r>
        <w:rPr>
          <w:lang w:val="de-DE"/>
        </w:rPr>
        <w:t>I.</w:t>
      </w:r>
    </w:p>
    <w:p w14:paraId="31AAEF46" w14:textId="78E0830E" w:rsidR="00A13E8E" w:rsidRDefault="006926E1" w:rsidP="006926E1">
      <w:pPr>
        <w:rPr>
          <w:lang w:val="de-DE"/>
        </w:rPr>
      </w:pPr>
      <w:r w:rsidRPr="006926E1">
        <w:rPr>
          <w:lang w:val="de-DE"/>
        </w:rPr>
        <w:t>Welche Entwickelung der Gedanken erfodert wer-</w:t>
      </w:r>
      <w:r>
        <w:rPr>
          <w:lang w:val="de-DE"/>
        </w:rPr>
        <w:br/>
      </w:r>
      <w:r w:rsidRPr="006926E1">
        <w:rPr>
          <w:lang w:val="de-DE"/>
        </w:rPr>
        <w:t>de, um zur Unter</w:t>
      </w:r>
      <w:r>
        <w:rPr>
          <w:lang w:val="de-DE"/>
        </w:rPr>
        <w:t>s</w:t>
      </w:r>
      <w:r w:rsidRPr="006926E1">
        <w:rPr>
          <w:lang w:val="de-DE"/>
        </w:rPr>
        <w:t xml:space="preserve">cheidung der </w:t>
      </w:r>
      <w:r>
        <w:rPr>
          <w:lang w:val="de-DE"/>
        </w:rPr>
        <w:t>s</w:t>
      </w:r>
      <w:r w:rsidRPr="006926E1">
        <w:rPr>
          <w:lang w:val="de-DE"/>
        </w:rPr>
        <w:t>ubjektivi</w:t>
      </w:r>
      <w:r>
        <w:rPr>
          <w:lang w:val="de-DE"/>
        </w:rPr>
        <w:t>s</w:t>
      </w:r>
      <w:r w:rsidRPr="006926E1">
        <w:rPr>
          <w:lang w:val="de-DE"/>
        </w:rPr>
        <w:t>chen</w:t>
      </w:r>
      <w:r>
        <w:rPr>
          <w:lang w:val="de-DE"/>
        </w:rPr>
        <w:br/>
      </w:r>
      <w:r w:rsidRPr="006926E1">
        <w:rPr>
          <w:lang w:val="de-DE"/>
        </w:rPr>
        <w:t>und objektivi</w:t>
      </w:r>
      <w:r>
        <w:rPr>
          <w:lang w:val="de-DE"/>
        </w:rPr>
        <w:t>s</w:t>
      </w:r>
      <w:r w:rsidRPr="006926E1">
        <w:rPr>
          <w:lang w:val="de-DE"/>
        </w:rPr>
        <w:t>chen Exi</w:t>
      </w:r>
      <w:r>
        <w:rPr>
          <w:lang w:val="de-DE"/>
        </w:rPr>
        <w:t>s</w:t>
      </w:r>
      <w:r w:rsidRPr="006926E1">
        <w:rPr>
          <w:lang w:val="de-DE"/>
        </w:rPr>
        <w:t>tenz der Dinge zu ge-</w:t>
      </w:r>
      <w:r>
        <w:rPr>
          <w:lang w:val="de-DE"/>
        </w:rPr>
        <w:br/>
      </w:r>
      <w:r w:rsidRPr="006926E1">
        <w:rPr>
          <w:lang w:val="de-DE"/>
        </w:rPr>
        <w:t>langen.</w:t>
      </w:r>
    </w:p>
    <w:p w14:paraId="393D3AB5" w14:textId="5810B130" w:rsidR="006926E1" w:rsidRDefault="006926E1" w:rsidP="006926E1">
      <w:pPr>
        <w:rPr>
          <w:lang w:val="de-DE"/>
        </w:rPr>
      </w:pPr>
      <w:r w:rsidRPr="006926E1">
        <w:rPr>
          <w:lang w:val="de-DE"/>
        </w:rPr>
        <w:t>Bey die</w:t>
      </w:r>
      <w:r>
        <w:rPr>
          <w:lang w:val="de-DE"/>
        </w:rPr>
        <w:t>s</w:t>
      </w:r>
      <w:r w:rsidRPr="006926E1">
        <w:rPr>
          <w:lang w:val="de-DE"/>
        </w:rPr>
        <w:t>er Entwickelung der Denkkraft la</w:t>
      </w:r>
      <w:r>
        <w:rPr>
          <w:lang w:val="de-DE"/>
        </w:rPr>
        <w:t>ss</w:t>
      </w:r>
      <w:r w:rsidRPr="006926E1">
        <w:rPr>
          <w:lang w:val="de-DE"/>
        </w:rPr>
        <w:t xml:space="preserve">en </w:t>
      </w:r>
      <w:r>
        <w:rPr>
          <w:lang w:val="de-DE"/>
        </w:rPr>
        <w:t>s</w:t>
      </w:r>
      <w:r w:rsidRPr="006926E1">
        <w:rPr>
          <w:lang w:val="de-DE"/>
        </w:rPr>
        <w:t>ich fol-</w:t>
      </w:r>
      <w:r>
        <w:rPr>
          <w:lang w:val="de-DE"/>
        </w:rPr>
        <w:br/>
      </w:r>
      <w:r w:rsidRPr="006926E1">
        <w:rPr>
          <w:lang w:val="de-DE"/>
        </w:rPr>
        <w:t>gende Schritte unter</w:t>
      </w:r>
      <w:r>
        <w:rPr>
          <w:lang w:val="de-DE"/>
        </w:rPr>
        <w:t>s</w:t>
      </w:r>
      <w:r w:rsidRPr="006926E1">
        <w:rPr>
          <w:lang w:val="de-DE"/>
        </w:rPr>
        <w:t>cheiden.</w:t>
      </w:r>
    </w:p>
    <w:p w14:paraId="50CEAB8C" w14:textId="7FDF47AD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Da anfangs der ganze </w:t>
      </w:r>
      <w:r>
        <w:rPr>
          <w:lang w:val="de-DE"/>
        </w:rPr>
        <w:t>In</w:t>
      </w:r>
      <w:r w:rsidRPr="006926E1">
        <w:rPr>
          <w:lang w:val="de-DE"/>
        </w:rPr>
        <w:t>begrif von Empfindungen</w:t>
      </w:r>
      <w:r>
        <w:rPr>
          <w:lang w:val="de-DE"/>
        </w:rPr>
        <w:br/>
      </w:r>
      <w:r w:rsidRPr="006926E1">
        <w:rPr>
          <w:lang w:val="de-DE"/>
        </w:rPr>
        <w:t>und Empfindungsvor</w:t>
      </w:r>
      <w:r>
        <w:rPr>
          <w:lang w:val="de-DE"/>
        </w:rPr>
        <w:t>s</w:t>
      </w:r>
      <w:r w:rsidRPr="006926E1">
        <w:rPr>
          <w:lang w:val="de-DE"/>
        </w:rPr>
        <w:t xml:space="preserve">tellungen, mit welchen </w:t>
      </w:r>
      <w:r>
        <w:rPr>
          <w:lang w:val="de-DE"/>
        </w:rPr>
        <w:t>s</w:t>
      </w:r>
      <w:r w:rsidRPr="006926E1">
        <w:rPr>
          <w:lang w:val="de-DE"/>
        </w:rPr>
        <w:t>ich eigent-</w:t>
      </w:r>
      <w:r>
        <w:rPr>
          <w:lang w:val="de-DE"/>
        </w:rPr>
        <w:br/>
      </w:r>
      <w:r w:rsidRPr="006926E1">
        <w:rPr>
          <w:lang w:val="de-DE"/>
        </w:rPr>
        <w:t xml:space="preserve">lich der Aktus der Denkkraft verbindet, </w:t>
      </w:r>
      <w:r>
        <w:rPr>
          <w:lang w:val="de-DE"/>
        </w:rPr>
        <w:t>s</w:t>
      </w:r>
      <w:r w:rsidRPr="006926E1">
        <w:rPr>
          <w:lang w:val="de-DE"/>
        </w:rPr>
        <w:t>o wohl der in-</w:t>
      </w:r>
      <w:r>
        <w:rPr>
          <w:lang w:val="de-DE"/>
        </w:rPr>
        <w:br/>
      </w:r>
      <w:r w:rsidRPr="006926E1">
        <w:rPr>
          <w:lang w:val="de-DE"/>
        </w:rPr>
        <w:t xml:space="preserve">nern als </w:t>
      </w:r>
      <w:r w:rsidRPr="007E3B51">
        <w:rPr>
          <w:b/>
          <w:bCs/>
          <w:lang w:val="de-DE"/>
        </w:rPr>
        <w:t>äußern</w:t>
      </w:r>
      <w:r w:rsidRPr="006926E1">
        <w:rPr>
          <w:lang w:val="de-DE"/>
        </w:rPr>
        <w:t xml:space="preserve"> Empfindungen, derer die aus </w:t>
      </w:r>
      <w:r w:rsidRPr="007E3B51">
        <w:rPr>
          <w:b/>
          <w:bCs/>
          <w:lang w:val="de-DE"/>
        </w:rPr>
        <w:t>unserm</w:t>
      </w:r>
      <w:r>
        <w:rPr>
          <w:lang w:val="de-DE"/>
        </w:rPr>
        <w:br/>
      </w:r>
      <w:r w:rsidRPr="007E3B51">
        <w:rPr>
          <w:b/>
          <w:bCs/>
          <w:lang w:val="de-DE"/>
        </w:rPr>
        <w:t>eigenen</w:t>
      </w:r>
      <w:r w:rsidRPr="006926E1">
        <w:rPr>
          <w:lang w:val="de-DE"/>
        </w:rPr>
        <w:t xml:space="preserve"> K</w:t>
      </w:r>
      <w:r>
        <w:rPr>
          <w:lang w:val="de-DE"/>
        </w:rPr>
        <w:t>ö</w:t>
      </w:r>
      <w:r w:rsidRPr="006926E1">
        <w:rPr>
          <w:lang w:val="de-DE"/>
        </w:rPr>
        <w:t xml:space="preserve">rper und derer die </w:t>
      </w:r>
      <w:r w:rsidRPr="007E3B51">
        <w:rPr>
          <w:b/>
          <w:bCs/>
          <w:lang w:val="de-DE"/>
        </w:rPr>
        <w:t>von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fremden</w:t>
      </w:r>
      <w:r w:rsidRPr="006926E1">
        <w:rPr>
          <w:lang w:val="de-DE"/>
        </w:rPr>
        <w:t xml:space="preserve"> ent</w:t>
      </w:r>
      <w:r>
        <w:rPr>
          <w:lang w:val="de-DE"/>
        </w:rPr>
        <w:t>s</w:t>
      </w:r>
      <w:r w:rsidRPr="006926E1">
        <w:rPr>
          <w:lang w:val="de-DE"/>
        </w:rPr>
        <w:t>tehen,</w:t>
      </w:r>
      <w:r>
        <w:rPr>
          <w:lang w:val="de-DE"/>
        </w:rPr>
        <w:br/>
      </w:r>
      <w:r w:rsidRPr="006926E1">
        <w:rPr>
          <w:lang w:val="de-DE"/>
        </w:rPr>
        <w:t>unabge</w:t>
      </w:r>
      <w:r>
        <w:rPr>
          <w:lang w:val="de-DE"/>
        </w:rPr>
        <w:t>s</w:t>
      </w:r>
      <w:r w:rsidRPr="006926E1">
        <w:rPr>
          <w:lang w:val="de-DE"/>
        </w:rPr>
        <w:t>ondert und unauseinanderge</w:t>
      </w:r>
      <w:r>
        <w:rPr>
          <w:lang w:val="de-DE"/>
        </w:rPr>
        <w:t>s</w:t>
      </w:r>
      <w:r w:rsidRPr="006926E1">
        <w:rPr>
          <w:lang w:val="de-DE"/>
        </w:rPr>
        <w:t>etzt; fa</w:t>
      </w:r>
      <w:r>
        <w:rPr>
          <w:lang w:val="de-DE"/>
        </w:rPr>
        <w:t>s</w:t>
      </w:r>
      <w:r w:rsidRPr="006926E1">
        <w:rPr>
          <w:lang w:val="de-DE"/>
        </w:rPr>
        <w:t xml:space="preserve">t wie </w:t>
      </w:r>
      <w:r w:rsidRPr="007E3B51">
        <w:rPr>
          <w:b/>
          <w:bCs/>
          <w:lang w:val="de-DE"/>
        </w:rPr>
        <w:t>Eine</w:t>
      </w:r>
      <w:r>
        <w:rPr>
          <w:lang w:val="de-DE"/>
        </w:rPr>
        <w:br/>
      </w:r>
      <w:r w:rsidRPr="006926E1">
        <w:rPr>
          <w:lang w:val="de-DE"/>
        </w:rPr>
        <w:t xml:space="preserve">ganze Empfindung vorhanden war, </w:t>
      </w:r>
      <w:r>
        <w:rPr>
          <w:lang w:val="de-DE"/>
        </w:rPr>
        <w:t>s</w:t>
      </w:r>
      <w:r w:rsidRPr="006926E1">
        <w:rPr>
          <w:lang w:val="de-DE"/>
        </w:rPr>
        <w:t>o mußte die er</w:t>
      </w:r>
      <w:r>
        <w:rPr>
          <w:lang w:val="de-DE"/>
        </w:rPr>
        <w:t>s</w:t>
      </w:r>
      <w:r w:rsidRPr="006926E1">
        <w:rPr>
          <w:lang w:val="de-DE"/>
        </w:rPr>
        <w:t>te</w:t>
      </w:r>
      <w:r>
        <w:rPr>
          <w:lang w:val="de-DE"/>
        </w:rPr>
        <w:br/>
      </w:r>
      <w:r w:rsidRPr="006926E1">
        <w:rPr>
          <w:lang w:val="de-DE"/>
        </w:rPr>
        <w:t xml:space="preserve">Wirkung der Seele auf </w:t>
      </w:r>
      <w:r>
        <w:rPr>
          <w:lang w:val="de-DE"/>
        </w:rPr>
        <w:t>s</w:t>
      </w:r>
      <w:r w:rsidRPr="006926E1">
        <w:rPr>
          <w:lang w:val="de-DE"/>
        </w:rPr>
        <w:t>ie darinn be</w:t>
      </w:r>
      <w:r>
        <w:rPr>
          <w:lang w:val="de-DE"/>
        </w:rPr>
        <w:t>s</w:t>
      </w:r>
      <w:r w:rsidRPr="006926E1">
        <w:rPr>
          <w:lang w:val="de-DE"/>
        </w:rPr>
        <w:t xml:space="preserve">tehen, daß </w:t>
      </w:r>
      <w:r>
        <w:rPr>
          <w:lang w:val="de-DE"/>
        </w:rPr>
        <w:t>s</w:t>
      </w:r>
      <w:r w:rsidRPr="006926E1">
        <w:rPr>
          <w:lang w:val="de-DE"/>
        </w:rPr>
        <w:t>ie ver-</w:t>
      </w:r>
      <w:r>
        <w:rPr>
          <w:lang w:val="de-DE"/>
        </w:rPr>
        <w:br/>
      </w:r>
      <w:r w:rsidRPr="006926E1">
        <w:rPr>
          <w:lang w:val="de-DE"/>
        </w:rPr>
        <w:t xml:space="preserve">theilet und in </w:t>
      </w:r>
      <w:r w:rsidRPr="007E3B51">
        <w:rPr>
          <w:b/>
          <w:bCs/>
          <w:lang w:val="de-DE"/>
        </w:rPr>
        <w:t>verschiedene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Haufen</w:t>
      </w:r>
      <w:r w:rsidRPr="006926E1">
        <w:rPr>
          <w:lang w:val="de-DE"/>
        </w:rPr>
        <w:t xml:space="preserve"> ge</w:t>
      </w:r>
      <w:r>
        <w:rPr>
          <w:lang w:val="de-DE"/>
        </w:rPr>
        <w:t>s</w:t>
      </w:r>
      <w:r w:rsidRPr="006926E1">
        <w:rPr>
          <w:lang w:val="de-DE"/>
        </w:rPr>
        <w:t>ondert wurden.</w:t>
      </w:r>
      <w:r>
        <w:rPr>
          <w:lang w:val="de-DE"/>
        </w:rPr>
        <w:br/>
      </w:r>
      <w:r w:rsidRPr="006926E1">
        <w:rPr>
          <w:lang w:val="de-DE"/>
        </w:rPr>
        <w:t>Dieß ge</w:t>
      </w:r>
      <w:r>
        <w:rPr>
          <w:lang w:val="de-DE"/>
        </w:rPr>
        <w:t>s</w:t>
      </w:r>
      <w:r w:rsidRPr="006926E1">
        <w:rPr>
          <w:lang w:val="de-DE"/>
        </w:rPr>
        <w:t xml:space="preserve">chah, und zwar </w:t>
      </w:r>
      <w:r>
        <w:rPr>
          <w:lang w:val="de-DE"/>
        </w:rPr>
        <w:t>s</w:t>
      </w:r>
      <w:r w:rsidRPr="006926E1">
        <w:rPr>
          <w:lang w:val="de-DE"/>
        </w:rPr>
        <w:t xml:space="preserve">o, daß die </w:t>
      </w:r>
      <w:r w:rsidRPr="007E3B51">
        <w:rPr>
          <w:b/>
          <w:bCs/>
          <w:lang w:val="de-DE"/>
        </w:rPr>
        <w:t>Innern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Empfin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E3B51">
        <w:rPr>
          <w:b/>
          <w:bCs/>
          <w:lang w:val="de-DE"/>
        </w:rPr>
        <w:t>dungen</w:t>
      </w:r>
      <w:r w:rsidRPr="006926E1">
        <w:rPr>
          <w:lang w:val="de-DE"/>
        </w:rPr>
        <w:t xml:space="preserve"> zu Einer Kla</w:t>
      </w:r>
      <w:r>
        <w:rPr>
          <w:lang w:val="de-DE"/>
        </w:rPr>
        <w:t>ss</w:t>
      </w:r>
      <w:r w:rsidRPr="006926E1">
        <w:rPr>
          <w:lang w:val="de-DE"/>
        </w:rPr>
        <w:t xml:space="preserve">e; die </w:t>
      </w:r>
      <w:r w:rsidRPr="007E3B51">
        <w:rPr>
          <w:b/>
          <w:bCs/>
          <w:lang w:val="de-DE"/>
        </w:rPr>
        <w:t>Aeußern</w:t>
      </w:r>
      <w:r w:rsidRPr="006926E1">
        <w:rPr>
          <w:lang w:val="de-DE"/>
        </w:rPr>
        <w:t xml:space="preserve"> aus un</w:t>
      </w:r>
      <w:r>
        <w:rPr>
          <w:lang w:val="de-DE"/>
        </w:rPr>
        <w:t>s</w:t>
      </w:r>
      <w:r w:rsidRPr="006926E1">
        <w:rPr>
          <w:lang w:val="de-DE"/>
        </w:rPr>
        <w:t>erm K</w:t>
      </w:r>
      <w:r>
        <w:rPr>
          <w:lang w:val="de-DE"/>
        </w:rPr>
        <w:t>ö</w:t>
      </w:r>
      <w:r w:rsidRPr="006926E1">
        <w:rPr>
          <w:lang w:val="de-DE"/>
        </w:rPr>
        <w:t>r-</w:t>
      </w:r>
      <w:r>
        <w:rPr>
          <w:lang w:val="de-DE"/>
        </w:rPr>
        <w:br/>
      </w:r>
      <w:r w:rsidRPr="006926E1">
        <w:rPr>
          <w:lang w:val="de-DE"/>
        </w:rPr>
        <w:t xml:space="preserve">per zu Einer andern, und die von </w:t>
      </w:r>
      <w:r w:rsidRPr="007E3B51">
        <w:rPr>
          <w:b/>
          <w:bCs/>
          <w:lang w:val="de-DE"/>
        </w:rPr>
        <w:t>fremden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Objekten</w:t>
      </w:r>
      <w:r>
        <w:rPr>
          <w:lang w:val="de-DE"/>
        </w:rPr>
        <w:br/>
      </w:r>
      <w:r w:rsidRPr="006926E1">
        <w:rPr>
          <w:lang w:val="de-DE"/>
        </w:rPr>
        <w:t>zu Einer dritten gebracht, und dann als unter</w:t>
      </w:r>
      <w:r>
        <w:rPr>
          <w:lang w:val="de-DE"/>
        </w:rPr>
        <w:t>s</w:t>
      </w:r>
      <w:r w:rsidRPr="006926E1">
        <w:rPr>
          <w:lang w:val="de-DE"/>
        </w:rPr>
        <w:t>chiedene</w:t>
      </w:r>
      <w:r>
        <w:rPr>
          <w:lang w:val="de-DE"/>
        </w:rPr>
        <w:br/>
      </w:r>
      <w:r w:rsidRPr="006926E1">
        <w:rPr>
          <w:lang w:val="de-DE"/>
        </w:rPr>
        <w:t>Arten gewahrgenommen wurden. Von hier an gieng</w:t>
      </w:r>
      <w:r>
        <w:rPr>
          <w:lang w:val="de-DE"/>
        </w:rPr>
        <w:br/>
      </w:r>
      <w:r w:rsidRPr="006926E1">
        <w:rPr>
          <w:lang w:val="de-DE"/>
        </w:rPr>
        <w:t xml:space="preserve">die Denkkraft weiter. Sie machte </w:t>
      </w:r>
      <w:r>
        <w:rPr>
          <w:lang w:val="de-DE"/>
        </w:rPr>
        <w:t>s</w:t>
      </w:r>
      <w:r w:rsidRPr="006926E1">
        <w:rPr>
          <w:lang w:val="de-DE"/>
        </w:rPr>
        <w:t xml:space="preserve">ich eine </w:t>
      </w:r>
      <w:r>
        <w:rPr>
          <w:lang w:val="de-DE"/>
        </w:rPr>
        <w:t>Id</w:t>
      </w:r>
      <w:r w:rsidRPr="006926E1">
        <w:rPr>
          <w:lang w:val="de-DE"/>
        </w:rPr>
        <w:t>ee von</w:t>
      </w:r>
      <w:r>
        <w:rPr>
          <w:lang w:val="de-DE"/>
        </w:rPr>
        <w:br/>
      </w:r>
      <w:r w:rsidRPr="007E3B51">
        <w:rPr>
          <w:b/>
          <w:bCs/>
          <w:lang w:val="de-DE"/>
        </w:rPr>
        <w:t>Ihrem Selbst</w:t>
      </w:r>
      <w:r w:rsidRPr="006926E1">
        <w:rPr>
          <w:lang w:val="de-DE"/>
        </w:rPr>
        <w:t xml:space="preserve"> und </w:t>
      </w:r>
      <w:r w:rsidRPr="007E3B51">
        <w:rPr>
          <w:b/>
          <w:bCs/>
          <w:lang w:val="de-DE"/>
        </w:rPr>
        <w:t>Ihrem Innern</w:t>
      </w:r>
      <w:r w:rsidRPr="006926E1">
        <w:rPr>
          <w:lang w:val="de-DE"/>
        </w:rPr>
        <w:t xml:space="preserve">; </w:t>
      </w:r>
      <w:r>
        <w:rPr>
          <w:lang w:val="de-DE"/>
        </w:rPr>
        <w:t>s</w:t>
      </w:r>
      <w:r w:rsidRPr="006926E1">
        <w:rPr>
          <w:lang w:val="de-DE"/>
        </w:rPr>
        <w:t>ie erhielt eine</w:t>
      </w:r>
      <w:r>
        <w:rPr>
          <w:lang w:val="de-DE"/>
        </w:rPr>
        <w:br/>
      </w:r>
      <w:r w:rsidRPr="006926E1">
        <w:rPr>
          <w:lang w:val="de-DE"/>
        </w:rPr>
        <w:t xml:space="preserve">andere von </w:t>
      </w:r>
      <w:r w:rsidRPr="007E3B51">
        <w:rPr>
          <w:b/>
          <w:bCs/>
          <w:lang w:val="de-DE"/>
        </w:rPr>
        <w:t>Ihrem Körper</w:t>
      </w:r>
      <w:r w:rsidRPr="006926E1">
        <w:rPr>
          <w:lang w:val="de-DE"/>
        </w:rPr>
        <w:t>, und eine dritte von ei-</w:t>
      </w:r>
      <w:r>
        <w:rPr>
          <w:lang w:val="de-DE"/>
        </w:rPr>
        <w:br/>
      </w:r>
      <w:r w:rsidRPr="006926E1">
        <w:rPr>
          <w:lang w:val="de-DE"/>
        </w:rPr>
        <w:t xml:space="preserve">nem </w:t>
      </w:r>
      <w:r>
        <w:rPr>
          <w:lang w:val="de-DE"/>
        </w:rPr>
        <w:t>ä</w:t>
      </w:r>
      <w:r w:rsidRPr="006926E1">
        <w:rPr>
          <w:lang w:val="de-DE"/>
        </w:rPr>
        <w:t xml:space="preserve">ußern Objekt; und da </w:t>
      </w:r>
      <w:r>
        <w:rPr>
          <w:lang w:val="de-DE"/>
        </w:rPr>
        <w:t>s</w:t>
      </w:r>
      <w:r w:rsidRPr="006926E1">
        <w:rPr>
          <w:lang w:val="de-DE"/>
        </w:rPr>
        <w:t>ie nun die einzelnen Em-</w:t>
      </w:r>
      <w:r>
        <w:rPr>
          <w:lang w:val="de-DE"/>
        </w:rPr>
        <w:br/>
      </w:r>
      <w:r w:rsidRPr="006926E1">
        <w:rPr>
          <w:lang w:val="de-DE"/>
        </w:rPr>
        <w:t>pfindungen auf die</w:t>
      </w:r>
      <w:r>
        <w:rPr>
          <w:lang w:val="de-DE"/>
        </w:rPr>
        <w:t>s</w:t>
      </w:r>
      <w:r w:rsidRPr="006926E1">
        <w:rPr>
          <w:lang w:val="de-DE"/>
        </w:rPr>
        <w:t xml:space="preserve">e Begriffe von Sich, von </w:t>
      </w:r>
      <w:r>
        <w:rPr>
          <w:lang w:val="de-DE"/>
        </w:rPr>
        <w:t>Ihr</w:t>
      </w:r>
      <w:r w:rsidRPr="006926E1">
        <w:rPr>
          <w:lang w:val="de-DE"/>
        </w:rPr>
        <w:t>em</w:t>
      </w:r>
      <w:r>
        <w:rPr>
          <w:lang w:val="de-DE"/>
        </w:rPr>
        <w:br/>
      </w:r>
      <w:r w:rsidRPr="006926E1">
        <w:rPr>
          <w:lang w:val="de-DE"/>
        </w:rPr>
        <w:t>K</w:t>
      </w:r>
      <w:r>
        <w:rPr>
          <w:lang w:val="de-DE"/>
        </w:rPr>
        <w:t>ö</w:t>
      </w:r>
      <w:r w:rsidRPr="006926E1">
        <w:rPr>
          <w:lang w:val="de-DE"/>
        </w:rPr>
        <w:t xml:space="preserve">rper und dem </w:t>
      </w:r>
      <w:r>
        <w:rPr>
          <w:lang w:val="de-DE"/>
        </w:rPr>
        <w:t>ä</w:t>
      </w:r>
      <w:r w:rsidRPr="006926E1">
        <w:rPr>
          <w:lang w:val="de-DE"/>
        </w:rPr>
        <w:t xml:space="preserve">ußern Objekt bezog, </w:t>
      </w:r>
      <w:r>
        <w:rPr>
          <w:lang w:val="de-DE"/>
        </w:rPr>
        <w:t>s</w:t>
      </w:r>
      <w:r w:rsidRPr="006926E1">
        <w:rPr>
          <w:lang w:val="de-DE"/>
        </w:rPr>
        <w:t>o ent</w:t>
      </w:r>
      <w:r>
        <w:rPr>
          <w:lang w:val="de-DE"/>
        </w:rPr>
        <w:t>s</w:t>
      </w:r>
      <w:r w:rsidRPr="006926E1">
        <w:rPr>
          <w:lang w:val="de-DE"/>
        </w:rPr>
        <w:t>tanden die</w:t>
      </w:r>
      <w:r>
        <w:rPr>
          <w:lang w:val="de-DE"/>
        </w:rPr>
        <w:br/>
      </w:r>
      <w:r w:rsidRPr="006926E1">
        <w:rPr>
          <w:lang w:val="de-DE"/>
        </w:rPr>
        <w:t xml:space="preserve">Urtheile </w:t>
      </w:r>
      <w:r>
        <w:rPr>
          <w:lang w:val="de-DE"/>
        </w:rPr>
        <w:t>ü</w:t>
      </w:r>
      <w:r w:rsidRPr="006926E1">
        <w:rPr>
          <w:lang w:val="de-DE"/>
        </w:rPr>
        <w:t xml:space="preserve">ber die </w:t>
      </w:r>
      <w:r>
        <w:rPr>
          <w:lang w:val="de-DE"/>
        </w:rPr>
        <w:t>s</w:t>
      </w:r>
      <w:r w:rsidRPr="006926E1">
        <w:rPr>
          <w:lang w:val="de-DE"/>
        </w:rPr>
        <w:t>ubjektivi</w:t>
      </w:r>
      <w:r>
        <w:rPr>
          <w:lang w:val="de-DE"/>
        </w:rPr>
        <w:t>s</w:t>
      </w:r>
      <w:r w:rsidRPr="006926E1">
        <w:rPr>
          <w:lang w:val="de-DE"/>
        </w:rPr>
        <w:t>che und objektivi</w:t>
      </w:r>
      <w:r>
        <w:rPr>
          <w:lang w:val="de-DE"/>
        </w:rPr>
        <w:t>s</w:t>
      </w:r>
      <w:r w:rsidRPr="006926E1">
        <w:rPr>
          <w:lang w:val="de-DE"/>
        </w:rPr>
        <w:t>che Exi</w:t>
      </w:r>
      <w:r>
        <w:rPr>
          <w:lang w:val="de-DE"/>
        </w:rPr>
        <w:t>s</w:t>
      </w:r>
      <w:r w:rsidRPr="006926E1">
        <w:rPr>
          <w:lang w:val="de-DE"/>
        </w:rPr>
        <w:t>tenz</w:t>
      </w:r>
      <w:r>
        <w:rPr>
          <w:lang w:val="de-DE"/>
        </w:rPr>
        <w:br/>
      </w:r>
      <w:r w:rsidRPr="006926E1">
        <w:rPr>
          <w:lang w:val="de-DE"/>
        </w:rPr>
        <w:t>der empfundenen Objekte.</w:t>
      </w:r>
    </w:p>
    <w:p w14:paraId="1944567E" w14:textId="58654FC3" w:rsidR="006926E1" w:rsidRDefault="006926E1" w:rsidP="006926E1">
      <w:pPr>
        <w:rPr>
          <w:lang w:val="de-DE"/>
        </w:rPr>
      </w:pPr>
      <w:r w:rsidRPr="006926E1">
        <w:rPr>
          <w:lang w:val="de-DE"/>
        </w:rPr>
        <w:t>Um die</w:t>
      </w:r>
      <w:r>
        <w:rPr>
          <w:lang w:val="de-DE"/>
        </w:rPr>
        <w:t>s</w:t>
      </w:r>
      <w:r w:rsidRPr="006926E1">
        <w:rPr>
          <w:lang w:val="de-DE"/>
        </w:rPr>
        <w:t>e Schritte deutlich zu begreifen, wird erfo-</w:t>
      </w:r>
      <w:r>
        <w:rPr>
          <w:lang w:val="de-DE"/>
        </w:rPr>
        <w:br/>
      </w:r>
      <w:r w:rsidRPr="006926E1">
        <w:rPr>
          <w:lang w:val="de-DE"/>
        </w:rPr>
        <w:t>dert,</w:t>
      </w:r>
    </w:p>
    <w:p w14:paraId="1BF5375A" w14:textId="1C54D4E0" w:rsidR="006926E1" w:rsidRDefault="006926E1" w:rsidP="006926E1">
      <w:pPr>
        <w:rPr>
          <w:lang w:val="de-DE"/>
        </w:rPr>
      </w:pPr>
      <w:r w:rsidRPr="006926E1">
        <w:rPr>
          <w:lang w:val="de-DE"/>
        </w:rPr>
        <w:t>1) Daß man ein</w:t>
      </w:r>
      <w:r>
        <w:rPr>
          <w:lang w:val="de-DE"/>
        </w:rPr>
        <w:t>s</w:t>
      </w:r>
      <w:r w:rsidRPr="006926E1">
        <w:rPr>
          <w:lang w:val="de-DE"/>
        </w:rPr>
        <w:t xml:space="preserve">ehe, durch welche </w:t>
      </w:r>
      <w:r w:rsidRPr="007E3B51">
        <w:rPr>
          <w:b/>
          <w:bCs/>
          <w:lang w:val="de-DE"/>
        </w:rPr>
        <w:t>Vermögen</w:t>
      </w:r>
      <w:r w:rsidRPr="006926E1">
        <w:rPr>
          <w:lang w:val="de-DE"/>
        </w:rPr>
        <w:t xml:space="preserve"> und</w:t>
      </w:r>
      <w:r>
        <w:rPr>
          <w:lang w:val="de-DE"/>
        </w:rPr>
        <w:br/>
      </w:r>
      <w:r w:rsidRPr="006926E1">
        <w:rPr>
          <w:lang w:val="de-DE"/>
        </w:rPr>
        <w:t xml:space="preserve">nach welchen </w:t>
      </w:r>
      <w:r w:rsidRPr="007E3B51">
        <w:rPr>
          <w:b/>
          <w:bCs/>
          <w:lang w:val="de-DE"/>
        </w:rPr>
        <w:t>Wirkungsgesetzen</w:t>
      </w:r>
      <w:r w:rsidRPr="006926E1">
        <w:rPr>
          <w:lang w:val="de-DE"/>
        </w:rPr>
        <w:t xml:space="preserve"> die Ab</w:t>
      </w:r>
      <w:r>
        <w:rPr>
          <w:lang w:val="de-DE"/>
        </w:rPr>
        <w:t>s</w:t>
      </w:r>
      <w:r w:rsidRPr="006926E1">
        <w:rPr>
          <w:lang w:val="de-DE"/>
        </w:rPr>
        <w:t>onderung und</w:t>
      </w:r>
    </w:p>
    <w:p w14:paraId="602CE260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Ver-</w:t>
      </w:r>
    </w:p>
    <w:p w14:paraId="56F137BC" w14:textId="2959415A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381</w:t>
      </w:r>
      <w:r>
        <w:rPr>
          <w:lang w:val="de-DE"/>
        </w:rPr>
        <w:t>] Kenntn. v. d. objektiv. Existenz d. Dinge.</w:t>
      </w:r>
    </w:p>
    <w:p w14:paraId="5AC2990B" w14:textId="427084DD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Vertheilung </w:t>
      </w:r>
      <w:ins w:id="28" w:author="John Hymers" w:date="2024-02-17T22:24:00Z">
        <w:r w:rsidR="00883134" w:rsidRPr="00883134">
          <w:rPr>
            <w:lang w:val="de-DE"/>
          </w:rPr>
          <w:t>geschieht</w:t>
        </w:r>
      </w:ins>
      <w:del w:id="29" w:author="John Hymers" w:date="2024-02-17T22:24:00Z">
        <w:r w:rsidRPr="006926E1">
          <w:rPr>
            <w:lang w:val="de-DE"/>
          </w:rPr>
          <w:delText>ge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chicht</w:delText>
        </w:r>
      </w:del>
      <w:r w:rsidRPr="006926E1">
        <w:rPr>
          <w:lang w:val="de-DE"/>
        </w:rPr>
        <w:t>, und was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 w:rsidRPr="007E3B51">
        <w:rPr>
          <w:b/>
          <w:bCs/>
          <w:lang w:val="de-DE"/>
        </w:rPr>
        <w:t>Unterscheidungs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E3B51">
        <w:rPr>
          <w:b/>
          <w:bCs/>
          <w:lang w:val="de-DE"/>
        </w:rPr>
        <w:t>merkmale</w:t>
      </w:r>
      <w:r w:rsidRPr="006926E1">
        <w:rPr>
          <w:lang w:val="de-DE"/>
        </w:rPr>
        <w:t xml:space="preserve"> der abge</w:t>
      </w:r>
      <w:r>
        <w:rPr>
          <w:lang w:val="de-DE"/>
        </w:rPr>
        <w:t>s</w:t>
      </w:r>
      <w:r w:rsidRPr="006926E1">
        <w:rPr>
          <w:lang w:val="de-DE"/>
        </w:rPr>
        <w:t>onderten Kla</w:t>
      </w:r>
      <w:r>
        <w:rPr>
          <w:lang w:val="de-DE"/>
        </w:rPr>
        <w:t>ss</w:t>
      </w:r>
      <w:r w:rsidRPr="006926E1">
        <w:rPr>
          <w:lang w:val="de-DE"/>
        </w:rPr>
        <w:t>en, oder welche ge-</w:t>
      </w:r>
      <w:r>
        <w:rPr>
          <w:lang w:val="de-DE"/>
        </w:rPr>
        <w:br/>
      </w:r>
      <w:r w:rsidRPr="006926E1">
        <w:rPr>
          <w:lang w:val="de-DE"/>
        </w:rPr>
        <w:t>mein</w:t>
      </w:r>
      <w:r>
        <w:rPr>
          <w:lang w:val="de-DE"/>
        </w:rPr>
        <w:t>s</w:t>
      </w:r>
      <w:r w:rsidRPr="006926E1">
        <w:rPr>
          <w:lang w:val="de-DE"/>
        </w:rPr>
        <w:t>chaftliche Kennzeichen bey denen, die zu jeder be-</w:t>
      </w:r>
      <w:r>
        <w:rPr>
          <w:lang w:val="de-DE"/>
        </w:rPr>
        <w:br/>
        <w:t>s</w:t>
      </w:r>
      <w:r w:rsidRPr="006926E1">
        <w:rPr>
          <w:lang w:val="de-DE"/>
        </w:rPr>
        <w:t>ondern Kla</w:t>
      </w:r>
      <w:r>
        <w:rPr>
          <w:lang w:val="de-DE"/>
        </w:rPr>
        <w:t>ss</w:t>
      </w:r>
      <w:r w:rsidRPr="006926E1">
        <w:rPr>
          <w:lang w:val="de-DE"/>
        </w:rPr>
        <w:t>e gebracht worden, darauf f</w:t>
      </w:r>
      <w:r>
        <w:rPr>
          <w:lang w:val="de-DE"/>
        </w:rPr>
        <w:t>ü</w:t>
      </w:r>
      <w:r w:rsidRPr="006926E1">
        <w:rPr>
          <w:lang w:val="de-DE"/>
        </w:rPr>
        <w:t>hrten.</w:t>
      </w:r>
    </w:p>
    <w:p w14:paraId="2EB33D41" w14:textId="0F9C6673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2) Da </w:t>
      </w:r>
      <w:r>
        <w:rPr>
          <w:lang w:val="de-DE"/>
        </w:rPr>
        <w:t>s</w:t>
      </w:r>
      <w:r w:rsidRPr="006926E1">
        <w:rPr>
          <w:lang w:val="de-DE"/>
        </w:rPr>
        <w:t>ie insbe</w:t>
      </w:r>
      <w:r>
        <w:rPr>
          <w:lang w:val="de-DE"/>
        </w:rPr>
        <w:t>s</w:t>
      </w:r>
      <w:r w:rsidRPr="006926E1">
        <w:rPr>
          <w:lang w:val="de-DE"/>
        </w:rPr>
        <w:t>ondere zu dem Unter</w:t>
      </w:r>
      <w:r>
        <w:rPr>
          <w:lang w:val="de-DE"/>
        </w:rPr>
        <w:t>s</w:t>
      </w:r>
      <w:r w:rsidRPr="006926E1">
        <w:rPr>
          <w:lang w:val="de-DE"/>
        </w:rPr>
        <w:t>cheidungsmerk-</w:t>
      </w:r>
      <w:r>
        <w:rPr>
          <w:lang w:val="de-DE"/>
        </w:rPr>
        <w:br/>
      </w:r>
      <w:r w:rsidRPr="006926E1">
        <w:rPr>
          <w:lang w:val="de-DE"/>
        </w:rPr>
        <w:t xml:space="preserve">male gelangte, daß Eine Art von Sachen in </w:t>
      </w:r>
      <w:r w:rsidRPr="007E3B51">
        <w:rPr>
          <w:b/>
          <w:bCs/>
          <w:lang w:val="de-DE"/>
        </w:rPr>
        <w:t>ihr selbst</w:t>
      </w:r>
      <w:r w:rsidRPr="006926E1">
        <w:rPr>
          <w:lang w:val="de-DE"/>
        </w:rPr>
        <w:t>;</w:t>
      </w:r>
      <w:r>
        <w:rPr>
          <w:lang w:val="de-DE"/>
        </w:rPr>
        <w:br/>
      </w:r>
      <w:r w:rsidRPr="006926E1">
        <w:rPr>
          <w:lang w:val="de-DE"/>
        </w:rPr>
        <w:t xml:space="preserve">die andern </w:t>
      </w:r>
      <w:r w:rsidRPr="007E3B51">
        <w:rPr>
          <w:b/>
          <w:bCs/>
          <w:lang w:val="de-DE"/>
        </w:rPr>
        <w:t>außer ihr vorhanden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ind, auf welche Wei-</w:t>
      </w:r>
      <w:r>
        <w:rPr>
          <w:lang w:val="de-DE"/>
        </w:rPr>
        <w:br/>
        <w:t>s</w:t>
      </w:r>
      <w:r w:rsidRPr="006926E1">
        <w:rPr>
          <w:lang w:val="de-DE"/>
        </w:rPr>
        <w:t>e die Seele zu die</w:t>
      </w:r>
      <w:r>
        <w:rPr>
          <w:lang w:val="de-DE"/>
        </w:rPr>
        <w:t>s</w:t>
      </w:r>
      <w:r w:rsidRPr="006926E1">
        <w:rPr>
          <w:lang w:val="de-DE"/>
        </w:rPr>
        <w:t xml:space="preserve">em Begrif von </w:t>
      </w:r>
      <w:r w:rsidRPr="007E3B51">
        <w:rPr>
          <w:b/>
          <w:bCs/>
          <w:lang w:val="de-DE"/>
        </w:rPr>
        <w:t>Sich selbst</w:t>
      </w:r>
      <w:r w:rsidRPr="006926E1">
        <w:rPr>
          <w:lang w:val="de-DE"/>
        </w:rPr>
        <w:t xml:space="preserve"> als ei-</w:t>
      </w:r>
      <w:r>
        <w:rPr>
          <w:lang w:val="de-DE"/>
        </w:rPr>
        <w:br/>
      </w:r>
      <w:r w:rsidRPr="006926E1">
        <w:rPr>
          <w:lang w:val="de-DE"/>
        </w:rPr>
        <w:t xml:space="preserve">nem </w:t>
      </w:r>
      <w:r w:rsidRPr="007E3B51">
        <w:rPr>
          <w:b/>
          <w:bCs/>
          <w:lang w:val="de-DE"/>
        </w:rPr>
        <w:t>für sich bestehenden Dinge</w:t>
      </w:r>
      <w:r w:rsidRPr="006926E1">
        <w:rPr>
          <w:lang w:val="de-DE"/>
        </w:rPr>
        <w:t xml:space="preserve">, und wie </w:t>
      </w:r>
      <w:r>
        <w:rPr>
          <w:lang w:val="de-DE"/>
        </w:rPr>
        <w:t>s</w:t>
      </w:r>
      <w:r w:rsidRPr="006926E1">
        <w:rPr>
          <w:lang w:val="de-DE"/>
        </w:rPr>
        <w:t>ie zu dem</w:t>
      </w:r>
      <w:r>
        <w:rPr>
          <w:lang w:val="de-DE"/>
        </w:rPr>
        <w:br/>
      </w:r>
      <w:r w:rsidRPr="006926E1">
        <w:rPr>
          <w:lang w:val="de-DE"/>
        </w:rPr>
        <w:t xml:space="preserve">Begrif von </w:t>
      </w:r>
      <w:r>
        <w:rPr>
          <w:lang w:val="de-DE"/>
        </w:rPr>
        <w:t>ä</w:t>
      </w:r>
      <w:r w:rsidRPr="006926E1">
        <w:rPr>
          <w:lang w:val="de-DE"/>
        </w:rPr>
        <w:t>ußern Dingen gelangte? Was hatte es</w:t>
      </w:r>
      <w:r>
        <w:rPr>
          <w:lang w:val="de-DE"/>
        </w:rPr>
        <w:br/>
      </w:r>
      <w:r w:rsidRPr="006926E1">
        <w:rPr>
          <w:lang w:val="de-DE"/>
        </w:rPr>
        <w:t>ur</w:t>
      </w:r>
      <w:r>
        <w:rPr>
          <w:lang w:val="de-DE"/>
        </w:rPr>
        <w:t>s</w:t>
      </w:r>
      <w:r w:rsidRPr="006926E1">
        <w:rPr>
          <w:lang w:val="de-DE"/>
        </w:rPr>
        <w:t>pr</w:t>
      </w:r>
      <w:r>
        <w:rPr>
          <w:lang w:val="de-DE"/>
        </w:rPr>
        <w:t>ü</w:t>
      </w:r>
      <w:r w:rsidRPr="006926E1">
        <w:rPr>
          <w:lang w:val="de-DE"/>
        </w:rPr>
        <w:t>nglich f</w:t>
      </w:r>
      <w:r>
        <w:rPr>
          <w:lang w:val="de-DE"/>
        </w:rPr>
        <w:t>ü</w:t>
      </w:r>
      <w:r w:rsidRPr="006926E1">
        <w:rPr>
          <w:lang w:val="de-DE"/>
        </w:rPr>
        <w:t xml:space="preserve">r eine Bedeutung, wenn </w:t>
      </w:r>
      <w:r>
        <w:rPr>
          <w:lang w:val="de-DE"/>
        </w:rPr>
        <w:t>s</w:t>
      </w:r>
      <w:r w:rsidRPr="006926E1">
        <w:rPr>
          <w:lang w:val="de-DE"/>
        </w:rPr>
        <w:t>ie einen Theil</w:t>
      </w:r>
      <w:r>
        <w:rPr>
          <w:lang w:val="de-DE"/>
        </w:rPr>
        <w:br/>
      </w:r>
      <w:r w:rsidRPr="006926E1">
        <w:rPr>
          <w:lang w:val="de-DE"/>
        </w:rPr>
        <w:t>der Empfindungen als Ver</w:t>
      </w:r>
      <w:r>
        <w:rPr>
          <w:lang w:val="de-DE"/>
        </w:rPr>
        <w:t>ä</w:t>
      </w:r>
      <w:r w:rsidRPr="006926E1">
        <w:rPr>
          <w:lang w:val="de-DE"/>
        </w:rPr>
        <w:t xml:space="preserve">nderungen von ihr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und</w:t>
      </w:r>
      <w:r>
        <w:rPr>
          <w:lang w:val="de-DE"/>
        </w:rPr>
        <w:br/>
      </w:r>
      <w:r w:rsidRPr="006926E1">
        <w:rPr>
          <w:lang w:val="de-DE"/>
        </w:rPr>
        <w:t xml:space="preserve">in ihr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an</w:t>
      </w:r>
      <w:r>
        <w:rPr>
          <w:lang w:val="de-DE"/>
        </w:rPr>
        <w:t>s</w:t>
      </w:r>
      <w:r w:rsidRPr="006926E1">
        <w:rPr>
          <w:lang w:val="de-DE"/>
        </w:rPr>
        <w:t>ah, andre aber nicht?</w:t>
      </w:r>
    </w:p>
    <w:p w14:paraId="4E52F5E2" w14:textId="60C78109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3) Da </w:t>
      </w:r>
      <w:r>
        <w:rPr>
          <w:lang w:val="de-DE"/>
        </w:rPr>
        <w:t>s</w:t>
      </w:r>
      <w:r w:rsidRPr="006926E1">
        <w:rPr>
          <w:lang w:val="de-DE"/>
        </w:rPr>
        <w:t>ie weiter in der Abtheilung fort gieng, die</w:t>
      </w:r>
      <w:r>
        <w:rPr>
          <w:lang w:val="de-DE"/>
        </w:rPr>
        <w:br/>
      </w:r>
      <w:r w:rsidRPr="007E3B51">
        <w:rPr>
          <w:b/>
          <w:bCs/>
          <w:lang w:val="de-DE"/>
        </w:rPr>
        <w:t>Innern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 xml:space="preserve">owohl, als die </w:t>
      </w:r>
      <w:r w:rsidRPr="007E3B51">
        <w:rPr>
          <w:b/>
          <w:bCs/>
          <w:lang w:val="de-DE"/>
        </w:rPr>
        <w:t>Aeußern</w:t>
      </w:r>
      <w:r w:rsidRPr="006926E1">
        <w:rPr>
          <w:lang w:val="de-DE"/>
        </w:rPr>
        <w:t xml:space="preserve"> Modifikationen von</w:t>
      </w:r>
      <w:r>
        <w:rPr>
          <w:lang w:val="de-DE"/>
        </w:rPr>
        <w:br/>
      </w:r>
      <w:r w:rsidRPr="006926E1">
        <w:rPr>
          <w:lang w:val="de-DE"/>
        </w:rPr>
        <w:t xml:space="preserve">neuen in </w:t>
      </w:r>
      <w:r w:rsidRPr="007E3B51">
        <w:rPr>
          <w:b/>
          <w:bCs/>
          <w:lang w:val="de-DE"/>
        </w:rPr>
        <w:t>besondere</w:t>
      </w:r>
      <w:r w:rsidRPr="006926E1">
        <w:rPr>
          <w:lang w:val="de-DE"/>
        </w:rPr>
        <w:t xml:space="preserve"> Kla</w:t>
      </w:r>
      <w:r>
        <w:rPr>
          <w:lang w:val="de-DE"/>
        </w:rPr>
        <w:t>ss</w:t>
      </w:r>
      <w:r w:rsidRPr="006926E1">
        <w:rPr>
          <w:lang w:val="de-DE"/>
        </w:rPr>
        <w:t xml:space="preserve">en brachte, die </w:t>
      </w:r>
      <w:r w:rsidRPr="007E3B51">
        <w:rPr>
          <w:b/>
          <w:bCs/>
          <w:lang w:val="de-DE"/>
        </w:rPr>
        <w:t>Innern</w:t>
      </w:r>
      <w:r w:rsidRPr="006926E1">
        <w:rPr>
          <w:lang w:val="de-DE"/>
        </w:rPr>
        <w:t xml:space="preserve"> Em-</w:t>
      </w:r>
      <w:r>
        <w:rPr>
          <w:lang w:val="de-DE"/>
        </w:rPr>
        <w:br/>
      </w:r>
      <w:r w:rsidRPr="006926E1">
        <w:rPr>
          <w:lang w:val="de-DE"/>
        </w:rPr>
        <w:t xml:space="preserve">pfindungen z. B. aus dem </w:t>
      </w:r>
      <w:ins w:id="30" w:author="John Hymers" w:date="2024-02-17T22:24:00Z">
        <w:r w:rsidR="00883134" w:rsidRPr="00883134">
          <w:rPr>
            <w:lang w:val="de-DE"/>
          </w:rPr>
          <w:t>Verstände</w:t>
        </w:r>
      </w:ins>
      <w:ins w:id="31" w:author="John Hymers" w:date="2024-02-17T23:11:00Z">
        <w:r w:rsidR="00CE1C9B">
          <w:rPr>
            <w:lang w:val="de-DE"/>
          </w:rPr>
          <w:t xml:space="preserve"> </w:t>
        </w:r>
      </w:ins>
      <w:del w:id="32" w:author="John Hymers" w:date="2024-02-17T22:24:00Z">
        <w:r w:rsidRPr="006926E1">
          <w:rPr>
            <w:lang w:val="de-DE"/>
          </w:rPr>
          <w:delText>Ver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tande</w:delText>
        </w:r>
      </w:del>
      <w:r w:rsidRPr="006926E1">
        <w:rPr>
          <w:lang w:val="de-DE"/>
        </w:rPr>
        <w:t xml:space="preserve"> von denen aus dem</w:t>
      </w:r>
      <w:r>
        <w:rPr>
          <w:lang w:val="de-DE"/>
        </w:rPr>
        <w:br/>
      </w:r>
      <w:r w:rsidRPr="006926E1">
        <w:rPr>
          <w:lang w:val="de-DE"/>
        </w:rPr>
        <w:t>Willen unter</w:t>
      </w:r>
      <w:r>
        <w:rPr>
          <w:lang w:val="de-DE"/>
        </w:rPr>
        <w:t>s</w:t>
      </w:r>
      <w:r w:rsidRPr="006926E1">
        <w:rPr>
          <w:lang w:val="de-DE"/>
        </w:rPr>
        <w:t>chied, wie auch die Empfindungen aus den</w:t>
      </w:r>
      <w:r>
        <w:rPr>
          <w:lang w:val="de-DE"/>
        </w:rPr>
        <w:br/>
      </w: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>chiedenen Theilen ihres K</w:t>
      </w:r>
      <w:r>
        <w:rPr>
          <w:lang w:val="de-DE"/>
        </w:rPr>
        <w:t>ö</w:t>
      </w:r>
      <w:r w:rsidRPr="006926E1">
        <w:rPr>
          <w:lang w:val="de-DE"/>
        </w:rPr>
        <w:t>rpers; den Schmerzen</w:t>
      </w:r>
      <w:r>
        <w:rPr>
          <w:lang w:val="de-DE"/>
        </w:rPr>
        <w:br/>
      </w:r>
      <w:r w:rsidRPr="006926E1">
        <w:rPr>
          <w:lang w:val="de-DE"/>
        </w:rPr>
        <w:t xml:space="preserve">z. B. im Kopf von dem Schmerzen in dem Arm u. </w:t>
      </w:r>
      <w:r>
        <w:rPr>
          <w:lang w:val="de-DE"/>
        </w:rPr>
        <w:t>s</w:t>
      </w:r>
      <w:r w:rsidRPr="006926E1">
        <w:rPr>
          <w:lang w:val="de-DE"/>
        </w:rPr>
        <w:t>. f.</w:t>
      </w:r>
      <w:r>
        <w:rPr>
          <w:lang w:val="de-DE"/>
        </w:rPr>
        <w:br/>
      </w:r>
      <w:r w:rsidRPr="006926E1">
        <w:rPr>
          <w:lang w:val="de-DE"/>
        </w:rPr>
        <w:t xml:space="preserve">und endlich auch bey den Empfindungen von </w:t>
      </w:r>
      <w:r>
        <w:rPr>
          <w:lang w:val="de-DE"/>
        </w:rPr>
        <w:t>ä</w:t>
      </w:r>
      <w:r w:rsidRPr="006926E1">
        <w:rPr>
          <w:lang w:val="de-DE"/>
        </w:rPr>
        <w:t>ußern K</w:t>
      </w:r>
      <w:r>
        <w:rPr>
          <w:lang w:val="de-DE"/>
        </w:rPr>
        <w:t>ö</w:t>
      </w:r>
      <w:r w:rsidRPr="006926E1">
        <w:rPr>
          <w:lang w:val="de-DE"/>
        </w:rPr>
        <w:t>r-</w:t>
      </w:r>
      <w:r>
        <w:rPr>
          <w:lang w:val="de-DE"/>
        </w:rPr>
        <w:br/>
      </w:r>
      <w:r w:rsidRPr="006926E1">
        <w:rPr>
          <w:lang w:val="de-DE"/>
        </w:rPr>
        <w:t xml:space="preserve">pern, das was </w:t>
      </w:r>
      <w:r>
        <w:rPr>
          <w:lang w:val="de-DE"/>
        </w:rPr>
        <w:t>s</w:t>
      </w:r>
      <w:r w:rsidRPr="006926E1">
        <w:rPr>
          <w:lang w:val="de-DE"/>
        </w:rPr>
        <w:t>ie durch Einen Sinn erkennet, von dem,</w:t>
      </w:r>
      <w:r>
        <w:rPr>
          <w:lang w:val="de-DE"/>
        </w:rPr>
        <w:br/>
      </w:r>
      <w:r w:rsidRPr="006926E1">
        <w:rPr>
          <w:lang w:val="de-DE"/>
        </w:rPr>
        <w:t xml:space="preserve">was </w:t>
      </w:r>
      <w:r>
        <w:rPr>
          <w:lang w:val="de-DE"/>
        </w:rPr>
        <w:t>s</w:t>
      </w:r>
      <w:r w:rsidRPr="006926E1">
        <w:rPr>
          <w:lang w:val="de-DE"/>
        </w:rPr>
        <w:t>ie durch den andern erkennet, unter</w:t>
      </w:r>
      <w:r>
        <w:rPr>
          <w:lang w:val="de-DE"/>
        </w:rPr>
        <w:t>s</w:t>
      </w:r>
      <w:r w:rsidRPr="006926E1">
        <w:rPr>
          <w:lang w:val="de-DE"/>
        </w:rPr>
        <w:t>chied; auf wel-</w:t>
      </w:r>
      <w:r>
        <w:rPr>
          <w:lang w:val="de-DE"/>
        </w:rPr>
        <w:br/>
      </w:r>
      <w:r w:rsidRPr="006926E1">
        <w:rPr>
          <w:lang w:val="de-DE"/>
        </w:rPr>
        <w:t>che Art und nach welchen Ge</w:t>
      </w:r>
      <w:r>
        <w:rPr>
          <w:lang w:val="de-DE"/>
        </w:rPr>
        <w:t>s</w:t>
      </w:r>
      <w:r w:rsidRPr="006926E1">
        <w:rPr>
          <w:lang w:val="de-DE"/>
        </w:rPr>
        <w:t>etzen ge</w:t>
      </w:r>
      <w:r>
        <w:rPr>
          <w:lang w:val="de-DE"/>
        </w:rPr>
        <w:t>s</w:t>
      </w:r>
      <w:r w:rsidRPr="006926E1">
        <w:rPr>
          <w:lang w:val="de-DE"/>
        </w:rPr>
        <w:t>chahe die</w:t>
      </w:r>
      <w:r>
        <w:rPr>
          <w:lang w:val="de-DE"/>
        </w:rPr>
        <w:t>s</w:t>
      </w:r>
      <w:r w:rsidRPr="006926E1">
        <w:rPr>
          <w:lang w:val="de-DE"/>
        </w:rPr>
        <w:t>er Fort-</w:t>
      </w:r>
      <w:r>
        <w:rPr>
          <w:lang w:val="de-DE"/>
        </w:rPr>
        <w:br/>
      </w:r>
      <w:r w:rsidRPr="006926E1">
        <w:rPr>
          <w:lang w:val="de-DE"/>
        </w:rPr>
        <w:t>gang?</w:t>
      </w:r>
    </w:p>
    <w:p w14:paraId="71A79A9E" w14:textId="4720DE36" w:rsidR="006926E1" w:rsidRDefault="006926E1" w:rsidP="006926E1">
      <w:pPr>
        <w:rPr>
          <w:lang w:val="de-DE"/>
        </w:rPr>
      </w:pPr>
      <w:r w:rsidRPr="006926E1">
        <w:rPr>
          <w:lang w:val="de-DE"/>
        </w:rPr>
        <w:t>4) Wenn die allgemeine Kla</w:t>
      </w:r>
      <w:r>
        <w:rPr>
          <w:lang w:val="de-DE"/>
        </w:rPr>
        <w:t>ss</w:t>
      </w:r>
      <w:r w:rsidRPr="006926E1">
        <w:rPr>
          <w:lang w:val="de-DE"/>
        </w:rPr>
        <w:t>ifikation einmal zu</w:t>
      </w:r>
      <w:r>
        <w:rPr>
          <w:lang w:val="de-DE"/>
        </w:rPr>
        <w:br/>
      </w:r>
      <w:r w:rsidRPr="006926E1">
        <w:rPr>
          <w:lang w:val="de-DE"/>
        </w:rPr>
        <w:t>Stande gebracht i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 xml:space="preserve">o urtheilet </w:t>
      </w:r>
      <w:r>
        <w:rPr>
          <w:lang w:val="de-DE"/>
        </w:rPr>
        <w:t>s</w:t>
      </w:r>
      <w:r w:rsidRPr="006926E1">
        <w:rPr>
          <w:lang w:val="de-DE"/>
        </w:rPr>
        <w:t>ie in einzelnen F</w:t>
      </w:r>
      <w:r>
        <w:rPr>
          <w:lang w:val="de-DE"/>
        </w:rPr>
        <w:t>ä</w:t>
      </w:r>
      <w:r w:rsidRPr="006926E1">
        <w:rPr>
          <w:lang w:val="de-DE"/>
        </w:rPr>
        <w:t>llen,</w:t>
      </w:r>
      <w:r>
        <w:rPr>
          <w:lang w:val="de-DE"/>
        </w:rPr>
        <w:br/>
      </w:r>
      <w:r w:rsidRPr="006926E1">
        <w:rPr>
          <w:lang w:val="de-DE"/>
        </w:rPr>
        <w:t xml:space="preserve">es </w:t>
      </w:r>
      <w:r>
        <w:rPr>
          <w:lang w:val="de-DE"/>
        </w:rPr>
        <w:t>s</w:t>
      </w:r>
      <w:r w:rsidRPr="006926E1">
        <w:rPr>
          <w:lang w:val="de-DE"/>
        </w:rPr>
        <w:t xml:space="preserve">ey die empfundene Sache entweder in ihr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oder</w:t>
      </w:r>
      <w:r>
        <w:rPr>
          <w:lang w:val="de-DE"/>
        </w:rPr>
        <w:br/>
      </w:r>
      <w:r w:rsidRPr="006926E1">
        <w:rPr>
          <w:lang w:val="de-DE"/>
        </w:rPr>
        <w:t>in ihrem K</w:t>
      </w:r>
      <w:r>
        <w:rPr>
          <w:lang w:val="de-DE"/>
        </w:rPr>
        <w:t>ö</w:t>
      </w:r>
      <w:r w:rsidRPr="006926E1">
        <w:rPr>
          <w:lang w:val="de-DE"/>
        </w:rPr>
        <w:t>rper, in die</w:t>
      </w:r>
      <w:r>
        <w:rPr>
          <w:lang w:val="de-DE"/>
        </w:rPr>
        <w:t>s</w:t>
      </w:r>
      <w:r w:rsidRPr="006926E1">
        <w:rPr>
          <w:lang w:val="de-DE"/>
        </w:rPr>
        <w:t>em oder jenem Theil von ihm,</w:t>
      </w:r>
      <w:r>
        <w:rPr>
          <w:lang w:val="de-DE"/>
        </w:rPr>
        <w:br/>
      </w:r>
      <w:r w:rsidRPr="006926E1">
        <w:rPr>
          <w:lang w:val="de-DE"/>
        </w:rPr>
        <w:t>oder außer ihr. Nach welchem allgemeinen Denkungs-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 xml:space="preserve">etz wird </w:t>
      </w:r>
      <w:r>
        <w:rPr>
          <w:lang w:val="de-DE"/>
        </w:rPr>
        <w:t>s</w:t>
      </w:r>
      <w:r w:rsidRPr="006926E1">
        <w:rPr>
          <w:lang w:val="de-DE"/>
        </w:rPr>
        <w:t>ie bey die</w:t>
      </w:r>
      <w:r>
        <w:rPr>
          <w:lang w:val="de-DE"/>
        </w:rPr>
        <w:t>s</w:t>
      </w:r>
      <w:r w:rsidRPr="006926E1">
        <w:rPr>
          <w:lang w:val="de-DE"/>
        </w:rPr>
        <w:t>en Urtheilen be</w:t>
      </w:r>
      <w:r>
        <w:rPr>
          <w:lang w:val="de-DE"/>
        </w:rPr>
        <w:t>s</w:t>
      </w:r>
      <w:r w:rsidRPr="006926E1">
        <w:rPr>
          <w:lang w:val="de-DE"/>
        </w:rPr>
        <w:t>timmt?</w:t>
      </w:r>
    </w:p>
    <w:p w14:paraId="490421F8" w14:textId="60C10053" w:rsidR="006926E1" w:rsidRDefault="006926E1" w:rsidP="006926E1">
      <w:pPr>
        <w:rPr>
          <w:lang w:val="de-DE"/>
        </w:rPr>
      </w:pPr>
      <w:r w:rsidRPr="006926E1">
        <w:rPr>
          <w:lang w:val="de-DE"/>
        </w:rPr>
        <w:t>Kann man auf die</w:t>
      </w:r>
      <w:r>
        <w:rPr>
          <w:lang w:val="de-DE"/>
        </w:rPr>
        <w:t>s</w:t>
      </w:r>
      <w:r w:rsidRPr="006926E1">
        <w:rPr>
          <w:lang w:val="de-DE"/>
        </w:rPr>
        <w:t xml:space="preserve">e Fragen antworten, </w:t>
      </w:r>
      <w:r>
        <w:rPr>
          <w:lang w:val="de-DE"/>
        </w:rPr>
        <w:t>s</w:t>
      </w:r>
      <w:r w:rsidRPr="006926E1">
        <w:rPr>
          <w:lang w:val="de-DE"/>
        </w:rPr>
        <w:t>o meine</w:t>
      </w:r>
      <w:r>
        <w:rPr>
          <w:lang w:val="de-DE"/>
        </w:rPr>
        <w:br/>
      </w:r>
      <w:r w:rsidRPr="006926E1">
        <w:rPr>
          <w:lang w:val="de-DE"/>
        </w:rPr>
        <w:t>ich, es werde der Ur</w:t>
      </w:r>
      <w:r>
        <w:rPr>
          <w:lang w:val="de-DE"/>
        </w:rPr>
        <w:t>s</w:t>
      </w:r>
      <w:r w:rsidRPr="006926E1">
        <w:rPr>
          <w:lang w:val="de-DE"/>
        </w:rPr>
        <w:t xml:space="preserve">prung der Begriffe von </w:t>
      </w:r>
      <w:r w:rsidRPr="007E3B51">
        <w:rPr>
          <w:b/>
          <w:bCs/>
          <w:lang w:val="de-DE"/>
        </w:rPr>
        <w:t>Objekten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 xml:space="preserve">oder Sachen, und von ihrer </w:t>
      </w:r>
      <w:r w:rsidRPr="007E3B51">
        <w:rPr>
          <w:b/>
          <w:bCs/>
          <w:lang w:val="de-DE"/>
        </w:rPr>
        <w:t>innern</w:t>
      </w:r>
      <w:r w:rsidRPr="006926E1">
        <w:rPr>
          <w:lang w:val="de-DE"/>
        </w:rPr>
        <w:t xml:space="preserve"> und </w:t>
      </w:r>
      <w:r w:rsidRPr="007E3B51">
        <w:rPr>
          <w:b/>
          <w:bCs/>
          <w:lang w:val="de-DE"/>
        </w:rPr>
        <w:t>äußern</w:t>
      </w:r>
      <w:r w:rsidRPr="006926E1">
        <w:rPr>
          <w:lang w:val="de-DE"/>
        </w:rPr>
        <w:t xml:space="preserve"> Wirk-</w:t>
      </w:r>
      <w:r>
        <w:rPr>
          <w:lang w:val="de-DE"/>
        </w:rPr>
        <w:br/>
      </w:r>
      <w:r w:rsidRPr="006926E1">
        <w:rPr>
          <w:lang w:val="de-DE"/>
        </w:rPr>
        <w:t>lichkeit, wie auch der darauf beziehenden Urtheile eini-</w:t>
      </w:r>
    </w:p>
    <w:p w14:paraId="66045E0A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germa-</w:t>
      </w:r>
    </w:p>
    <w:p w14:paraId="35663FA4" w14:textId="3E97F0F9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382</w:t>
      </w:r>
      <w:r>
        <w:rPr>
          <w:lang w:val="de-DE"/>
        </w:rPr>
        <w:t>] V. Versuch. Ueber den Urspr. unserer</w:t>
      </w:r>
    </w:p>
    <w:p w14:paraId="0520AB33" w14:textId="67366364" w:rsidR="006926E1" w:rsidRDefault="006926E1" w:rsidP="006926E1">
      <w:pPr>
        <w:rPr>
          <w:lang w:val="de-DE"/>
        </w:rPr>
      </w:pPr>
      <w:r w:rsidRPr="006926E1">
        <w:rPr>
          <w:lang w:val="de-DE"/>
        </w:rPr>
        <w:t>germaßen begreiflich. Die Sache verdient noch eine</w:t>
      </w:r>
      <w:r>
        <w:rPr>
          <w:lang w:val="de-DE"/>
        </w:rPr>
        <w:br/>
      </w:r>
      <w:r w:rsidRPr="006926E1">
        <w:rPr>
          <w:lang w:val="de-DE"/>
        </w:rPr>
        <w:t>gr</w:t>
      </w:r>
      <w:r>
        <w:rPr>
          <w:lang w:val="de-DE"/>
        </w:rPr>
        <w:t>ö</w:t>
      </w:r>
      <w:r w:rsidRPr="006926E1">
        <w:rPr>
          <w:lang w:val="de-DE"/>
        </w:rPr>
        <w:t xml:space="preserve">ßere Aufhellung, als </w:t>
      </w:r>
      <w:r>
        <w:rPr>
          <w:lang w:val="de-DE"/>
        </w:rPr>
        <w:t>s</w:t>
      </w:r>
      <w:r w:rsidRPr="006926E1">
        <w:rPr>
          <w:lang w:val="de-DE"/>
        </w:rPr>
        <w:t xml:space="preserve">ie zur Zeit, </w:t>
      </w:r>
      <w:r>
        <w:rPr>
          <w:lang w:val="de-DE"/>
        </w:rPr>
        <w:t>s</w:t>
      </w:r>
      <w:r w:rsidRPr="006926E1">
        <w:rPr>
          <w:lang w:val="de-DE"/>
        </w:rPr>
        <w:t>o viel ich weiß,</w:t>
      </w:r>
      <w:r>
        <w:rPr>
          <w:lang w:val="de-DE"/>
        </w:rPr>
        <w:br/>
      </w:r>
      <w:r w:rsidRPr="006926E1">
        <w:rPr>
          <w:lang w:val="de-DE"/>
        </w:rPr>
        <w:t xml:space="preserve">erhalten hat. *) Aber da ich </w:t>
      </w:r>
      <w:r>
        <w:rPr>
          <w:lang w:val="de-DE"/>
        </w:rPr>
        <w:t>s</w:t>
      </w:r>
      <w:r w:rsidRPr="006926E1">
        <w:rPr>
          <w:lang w:val="de-DE"/>
        </w:rPr>
        <w:t>ie hier doch nicht anders,</w:t>
      </w:r>
    </w:p>
    <w:p w14:paraId="0EDAC7D2" w14:textId="2C8FDB1B" w:rsidR="006926E1" w:rsidRDefault="006926E1" w:rsidP="006926E1">
      <w:pPr>
        <w:rPr>
          <w:lang w:val="de-DE"/>
        </w:rPr>
      </w:pPr>
      <w:r w:rsidRPr="006926E1">
        <w:rPr>
          <w:lang w:val="de-DE"/>
        </w:rPr>
        <w:t>als</w:t>
      </w:r>
    </w:p>
    <w:p w14:paraId="1D88901D" w14:textId="7149B65C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*) </w:t>
      </w:r>
      <w:del w:id="33" w:author="John Hymers" w:date="2024-02-21T00:07:00Z">
        <w:r w:rsidR="00CE1C9B" w:rsidRPr="007E3B51" w:rsidDel="00D7507C">
          <w:rPr>
            <w:b/>
            <w:bCs/>
            <w:lang w:val="de-DE"/>
          </w:rPr>
          <w:delText>Lock</w:delText>
        </w:r>
        <w:r w:rsidR="00CE1C9B" w:rsidDel="00D7507C">
          <w:rPr>
            <w:lang w:val="de-DE"/>
          </w:rPr>
          <w:delText xml:space="preserve"> </w:delText>
        </w:r>
      </w:del>
      <w:ins w:id="34" w:author="John Hymers" w:date="2024-02-21T00:07:00Z">
        <w:r w:rsidR="00D7507C">
          <w:rPr>
            <w:b/>
            <w:bCs/>
            <w:lang w:val="de-DE"/>
          </w:rPr>
          <w:t>Locke</w:t>
        </w:r>
        <w:r w:rsidR="00D7507C">
          <w:rPr>
            <w:lang w:val="de-DE"/>
          </w:rPr>
          <w:t xml:space="preserve"> </w:t>
        </w:r>
      </w:ins>
      <w:r w:rsidRPr="006926E1">
        <w:rPr>
          <w:lang w:val="de-DE"/>
        </w:rPr>
        <w:t>war zwar nahe bey die</w:t>
      </w:r>
      <w:r>
        <w:rPr>
          <w:lang w:val="de-DE"/>
        </w:rPr>
        <w:t>s</w:t>
      </w:r>
      <w:r w:rsidRPr="006926E1">
        <w:rPr>
          <w:lang w:val="de-DE"/>
        </w:rPr>
        <w:t>er Unter</w:t>
      </w:r>
      <w:r>
        <w:rPr>
          <w:lang w:val="de-DE"/>
        </w:rPr>
        <w:t>s</w:t>
      </w:r>
      <w:r w:rsidRPr="006926E1">
        <w:rPr>
          <w:lang w:val="de-DE"/>
        </w:rPr>
        <w:t>uchung, als er</w:t>
      </w:r>
      <w:r>
        <w:rPr>
          <w:lang w:val="de-DE"/>
        </w:rPr>
        <w:br/>
      </w:r>
      <w:r w:rsidRPr="006926E1">
        <w:rPr>
          <w:lang w:val="de-DE"/>
        </w:rPr>
        <w:t>den Unter</w:t>
      </w:r>
      <w:r>
        <w:rPr>
          <w:lang w:val="de-DE"/>
        </w:rPr>
        <w:t>s</w:t>
      </w:r>
      <w:r w:rsidRPr="006926E1">
        <w:rPr>
          <w:lang w:val="de-DE"/>
        </w:rPr>
        <w:t>chied zwi</w:t>
      </w:r>
      <w:r>
        <w:rPr>
          <w:lang w:val="de-DE"/>
        </w:rPr>
        <w:t>s</w:t>
      </w:r>
      <w:r w:rsidRPr="006926E1">
        <w:rPr>
          <w:lang w:val="de-DE"/>
        </w:rPr>
        <w:t xml:space="preserve">chen den </w:t>
      </w:r>
      <w:r w:rsidRPr="007E3B51">
        <w:rPr>
          <w:i/>
          <w:iCs/>
          <w:lang w:val="de-DE"/>
        </w:rPr>
        <w:t>qualitatibus</w:t>
      </w:r>
      <w:r w:rsidRPr="006926E1">
        <w:rPr>
          <w:lang w:val="de-DE"/>
        </w:rPr>
        <w:t xml:space="preserve"> </w:t>
      </w:r>
      <w:r w:rsidRPr="007E3B51">
        <w:rPr>
          <w:i/>
          <w:iCs/>
          <w:lang w:val="de-DE"/>
        </w:rPr>
        <w:t>primariis</w:t>
      </w:r>
      <w:r w:rsidRPr="006926E1">
        <w:rPr>
          <w:lang w:val="de-DE"/>
        </w:rPr>
        <w:t xml:space="preserve"> und</w:t>
      </w:r>
      <w:r>
        <w:rPr>
          <w:lang w:val="de-DE"/>
        </w:rPr>
        <w:br/>
      </w:r>
      <w:r w:rsidRPr="007E3B51">
        <w:rPr>
          <w:i/>
          <w:iCs/>
          <w:lang w:val="de-DE"/>
        </w:rPr>
        <w:t>secundariis</w:t>
      </w:r>
      <w:r w:rsidRPr="006926E1">
        <w:rPr>
          <w:lang w:val="de-DE"/>
        </w:rPr>
        <w:t xml:space="preserve"> der K</w:t>
      </w:r>
      <w:r>
        <w:rPr>
          <w:lang w:val="de-DE"/>
        </w:rPr>
        <w:t>ö</w:t>
      </w:r>
      <w:r w:rsidRPr="006926E1">
        <w:rPr>
          <w:lang w:val="de-DE"/>
        </w:rPr>
        <w:t>rper be</w:t>
      </w:r>
      <w:r>
        <w:rPr>
          <w:lang w:val="de-DE"/>
        </w:rPr>
        <w:t>s</w:t>
      </w:r>
      <w:r w:rsidRPr="006926E1">
        <w:rPr>
          <w:lang w:val="de-DE"/>
        </w:rPr>
        <w:t>timmte; aber er gieng nicht</w:t>
      </w:r>
      <w:r>
        <w:rPr>
          <w:lang w:val="de-DE"/>
        </w:rPr>
        <w:br/>
      </w:r>
      <w:r w:rsidRPr="006926E1">
        <w:rPr>
          <w:lang w:val="de-DE"/>
        </w:rPr>
        <w:t xml:space="preserve">weiter in </w:t>
      </w:r>
      <w:r>
        <w:rPr>
          <w:lang w:val="de-DE"/>
        </w:rPr>
        <w:t>s</w:t>
      </w:r>
      <w:r w:rsidRPr="006926E1">
        <w:rPr>
          <w:lang w:val="de-DE"/>
        </w:rPr>
        <w:t xml:space="preserve">ie hinein. </w:t>
      </w:r>
      <w:r w:rsidRPr="007E3B51">
        <w:rPr>
          <w:b/>
          <w:bCs/>
          <w:lang w:val="de-DE"/>
        </w:rPr>
        <w:t>Condillac</w:t>
      </w:r>
      <w:r w:rsidRPr="006926E1">
        <w:rPr>
          <w:lang w:val="de-DE"/>
        </w:rPr>
        <w:t xml:space="preserve"> hat </w:t>
      </w:r>
      <w:r>
        <w:rPr>
          <w:lang w:val="de-DE"/>
        </w:rPr>
        <w:t>s</w:t>
      </w:r>
      <w:r w:rsidRPr="006926E1">
        <w:rPr>
          <w:lang w:val="de-DE"/>
        </w:rPr>
        <w:t>ie, wie ver</w:t>
      </w:r>
      <w:r>
        <w:rPr>
          <w:lang w:val="de-DE"/>
        </w:rPr>
        <w:t>s</w:t>
      </w:r>
      <w:r w:rsidRPr="006926E1">
        <w:rPr>
          <w:lang w:val="de-DE"/>
        </w:rPr>
        <w:t>chiede-</w:t>
      </w:r>
      <w:r>
        <w:rPr>
          <w:lang w:val="de-DE"/>
        </w:rPr>
        <w:br/>
      </w:r>
      <w:r w:rsidRPr="006926E1">
        <w:rPr>
          <w:lang w:val="de-DE"/>
        </w:rPr>
        <w:t>ne andere, nur ber</w:t>
      </w:r>
      <w:r>
        <w:rPr>
          <w:lang w:val="de-DE"/>
        </w:rPr>
        <w:t>ü</w:t>
      </w:r>
      <w:r w:rsidRPr="006926E1">
        <w:rPr>
          <w:lang w:val="de-DE"/>
        </w:rPr>
        <w:t xml:space="preserve">hret. </w:t>
      </w:r>
      <w:r w:rsidRPr="007E3B51">
        <w:rPr>
          <w:b/>
          <w:bCs/>
          <w:lang w:val="de-DE"/>
        </w:rPr>
        <w:t>Reid</w:t>
      </w:r>
      <w:r w:rsidRPr="006926E1">
        <w:rPr>
          <w:lang w:val="de-DE"/>
        </w:rPr>
        <w:t xml:space="preserve"> in </w:t>
      </w:r>
      <w:r>
        <w:rPr>
          <w:lang w:val="de-DE"/>
        </w:rPr>
        <w:t>s</w:t>
      </w:r>
      <w:r w:rsidRPr="006926E1">
        <w:rPr>
          <w:lang w:val="de-DE"/>
        </w:rPr>
        <w:t>einem Inquiry</w:t>
      </w:r>
      <w:r>
        <w:rPr>
          <w:lang w:val="de-DE"/>
        </w:rPr>
        <w:br/>
      </w:r>
      <w:r w:rsidRPr="006926E1">
        <w:rPr>
          <w:lang w:val="de-DE"/>
        </w:rPr>
        <w:t xml:space="preserve">into the human mind, </w:t>
      </w:r>
      <w:r>
        <w:rPr>
          <w:lang w:val="de-DE"/>
        </w:rPr>
        <w:t>s</w:t>
      </w:r>
      <w:r w:rsidRPr="006926E1">
        <w:rPr>
          <w:lang w:val="de-DE"/>
        </w:rPr>
        <w:t xml:space="preserve">ieht mit </w:t>
      </w:r>
      <w:r>
        <w:rPr>
          <w:lang w:val="de-DE"/>
        </w:rPr>
        <w:t>s</w:t>
      </w:r>
      <w:r w:rsidRPr="006926E1">
        <w:rPr>
          <w:lang w:val="de-DE"/>
        </w:rPr>
        <w:t>einen Nachfolgern,</w:t>
      </w:r>
      <w:r>
        <w:rPr>
          <w:lang w:val="de-DE"/>
        </w:rPr>
        <w:br/>
      </w:r>
      <w:r w:rsidRPr="007E3B51">
        <w:rPr>
          <w:b/>
          <w:bCs/>
          <w:lang w:val="de-DE"/>
        </w:rPr>
        <w:t>Beattie</w:t>
      </w:r>
      <w:r w:rsidRPr="006926E1">
        <w:rPr>
          <w:lang w:val="de-DE"/>
        </w:rPr>
        <w:t xml:space="preserve"> und </w:t>
      </w:r>
      <w:r w:rsidRPr="007E3B51">
        <w:rPr>
          <w:b/>
          <w:bCs/>
          <w:lang w:val="de-DE"/>
        </w:rPr>
        <w:t>Oswald</w:t>
      </w:r>
      <w:r w:rsidRPr="006926E1">
        <w:rPr>
          <w:lang w:val="de-DE"/>
        </w:rPr>
        <w:t xml:space="preserve"> und andern, die</w:t>
      </w:r>
      <w:r>
        <w:rPr>
          <w:lang w:val="de-DE"/>
        </w:rPr>
        <w:t>s</w:t>
      </w:r>
      <w:r w:rsidRPr="006926E1">
        <w:rPr>
          <w:lang w:val="de-DE"/>
        </w:rPr>
        <w:t xml:space="preserve">e Urtheile </w:t>
      </w:r>
      <w:r>
        <w:rPr>
          <w:lang w:val="de-DE"/>
        </w:rPr>
        <w:t>ü</w:t>
      </w:r>
      <w:r w:rsidRPr="006926E1">
        <w:rPr>
          <w:lang w:val="de-DE"/>
        </w:rPr>
        <w:t>ber</w:t>
      </w:r>
      <w:r>
        <w:rPr>
          <w:lang w:val="de-DE"/>
        </w:rPr>
        <w:br/>
      </w:r>
      <w:r w:rsidRPr="006926E1">
        <w:rPr>
          <w:lang w:val="de-DE"/>
        </w:rPr>
        <w:t>die objektivi</w:t>
      </w:r>
      <w:r>
        <w:rPr>
          <w:lang w:val="de-DE"/>
        </w:rPr>
        <w:t>s</w:t>
      </w:r>
      <w:r w:rsidRPr="006926E1">
        <w:rPr>
          <w:lang w:val="de-DE"/>
        </w:rPr>
        <w:t>che Wirklichkeit der Dinge f</w:t>
      </w:r>
      <w:r>
        <w:rPr>
          <w:lang w:val="de-DE"/>
        </w:rPr>
        <w:t>ü</w:t>
      </w:r>
      <w:r w:rsidRPr="006926E1">
        <w:rPr>
          <w:lang w:val="de-DE"/>
        </w:rPr>
        <w:t>r in</w:t>
      </w:r>
      <w:r>
        <w:rPr>
          <w:lang w:val="de-DE"/>
        </w:rPr>
        <w:t>s</w:t>
      </w:r>
      <w:r w:rsidRPr="006926E1">
        <w:rPr>
          <w:lang w:val="de-DE"/>
        </w:rPr>
        <w:t>tinktar-</w:t>
      </w:r>
      <w:r>
        <w:rPr>
          <w:lang w:val="de-DE"/>
        </w:rPr>
        <w:br/>
      </w:r>
      <w:r w:rsidRPr="006926E1">
        <w:rPr>
          <w:lang w:val="de-DE"/>
        </w:rPr>
        <w:t>tige Wirkungen des Ver</w:t>
      </w:r>
      <w:r>
        <w:rPr>
          <w:lang w:val="de-DE"/>
        </w:rPr>
        <w:t>s</w:t>
      </w:r>
      <w:r w:rsidRPr="006926E1">
        <w:rPr>
          <w:lang w:val="de-DE"/>
        </w:rPr>
        <w:t xml:space="preserve">tandes an, wovon </w:t>
      </w:r>
      <w:r>
        <w:rPr>
          <w:lang w:val="de-DE"/>
        </w:rPr>
        <w:t>s</w:t>
      </w:r>
      <w:r w:rsidRPr="006926E1">
        <w:rPr>
          <w:lang w:val="de-DE"/>
        </w:rPr>
        <w:t>ich weiter</w:t>
      </w:r>
      <w:r>
        <w:rPr>
          <w:lang w:val="de-DE"/>
        </w:rPr>
        <w:br/>
      </w:r>
      <w:r w:rsidRPr="006926E1">
        <w:rPr>
          <w:lang w:val="de-DE"/>
        </w:rPr>
        <w:t>kein Grund angeben la</w:t>
      </w:r>
      <w:r>
        <w:rPr>
          <w:lang w:val="de-DE"/>
        </w:rPr>
        <w:t>ss</w:t>
      </w:r>
      <w:r w:rsidRPr="006926E1">
        <w:rPr>
          <w:lang w:val="de-DE"/>
        </w:rPr>
        <w:t xml:space="preserve">e, bringet aber viele 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ö</w:t>
      </w:r>
      <w:r w:rsidRPr="006926E1">
        <w:rPr>
          <w:lang w:val="de-DE"/>
        </w:rPr>
        <w:t>ne Be-</w:t>
      </w:r>
      <w:r>
        <w:rPr>
          <w:lang w:val="de-DE"/>
        </w:rPr>
        <w:br/>
      </w:r>
      <w:r w:rsidRPr="006926E1">
        <w:rPr>
          <w:lang w:val="de-DE"/>
        </w:rPr>
        <w:t>trachtungen bey, die hieher geh</w:t>
      </w:r>
      <w:r>
        <w:rPr>
          <w:lang w:val="de-DE"/>
        </w:rPr>
        <w:t>ö</w:t>
      </w:r>
      <w:r w:rsidRPr="006926E1">
        <w:rPr>
          <w:lang w:val="de-DE"/>
        </w:rPr>
        <w:t xml:space="preserve">ren. </w:t>
      </w:r>
      <w:r w:rsidRPr="007E3B51">
        <w:rPr>
          <w:b/>
          <w:bCs/>
          <w:lang w:val="de-DE"/>
        </w:rPr>
        <w:t>Leibnitz</w:t>
      </w:r>
      <w:r w:rsidRPr="006926E1">
        <w:rPr>
          <w:lang w:val="de-DE"/>
        </w:rPr>
        <w:t xml:space="preserve"> (nou-</w:t>
      </w:r>
      <w:r>
        <w:rPr>
          <w:lang w:val="de-DE"/>
        </w:rPr>
        <w:br/>
      </w:r>
      <w:r w:rsidRPr="006926E1">
        <w:rPr>
          <w:lang w:val="de-DE"/>
        </w:rPr>
        <w:t>veaux e</w:t>
      </w:r>
      <w:r>
        <w:rPr>
          <w:lang w:val="de-DE"/>
        </w:rPr>
        <w:t>ss</w:t>
      </w:r>
      <w:r w:rsidRPr="006926E1">
        <w:rPr>
          <w:lang w:val="de-DE"/>
        </w:rPr>
        <w:t xml:space="preserve">ais </w:t>
      </w:r>
      <w:r>
        <w:rPr>
          <w:lang w:val="de-DE"/>
        </w:rPr>
        <w:t>s</w:t>
      </w:r>
      <w:r w:rsidRPr="006926E1">
        <w:rPr>
          <w:lang w:val="de-DE"/>
        </w:rPr>
        <w:t>ur l’entendement humain liv. 2. cap. VII</w:t>
      </w:r>
      <w:r>
        <w:rPr>
          <w:lang w:val="de-DE"/>
        </w:rPr>
        <w:t>I.</w:t>
      </w:r>
      <w:r w:rsidR="00CE1C9B" w:rsidRPr="00CE1C9B">
        <w:rPr>
          <w:lang w:val="de-DE"/>
        </w:rPr>
        <w:t xml:space="preserve"> </w:t>
      </w:r>
      <w:r w:rsidR="00CE1C9B">
        <w:rPr>
          <w:lang w:val="de-DE"/>
        </w:rPr>
        <w:br/>
      </w:r>
      <w:r w:rsidRPr="006926E1">
        <w:rPr>
          <w:lang w:val="de-DE"/>
        </w:rPr>
        <w:t xml:space="preserve">§. 15. S. 87.) </w:t>
      </w:r>
      <w:r>
        <w:rPr>
          <w:lang w:val="de-DE"/>
        </w:rPr>
        <w:t>s</w:t>
      </w:r>
      <w:r w:rsidRPr="006926E1">
        <w:rPr>
          <w:lang w:val="de-DE"/>
        </w:rPr>
        <w:t xml:space="preserve">aget: „wir </w:t>
      </w:r>
      <w:r>
        <w:rPr>
          <w:lang w:val="de-DE"/>
        </w:rPr>
        <w:t>s</w:t>
      </w:r>
      <w:r w:rsidRPr="006926E1">
        <w:rPr>
          <w:lang w:val="de-DE"/>
        </w:rPr>
        <w:t>etzen den Schmerz von ei-</w:t>
      </w:r>
      <w:r>
        <w:rPr>
          <w:lang w:val="de-DE"/>
        </w:rPr>
        <w:br/>
      </w:r>
      <w:r w:rsidRPr="006926E1">
        <w:rPr>
          <w:lang w:val="de-DE"/>
        </w:rPr>
        <w:t>nem Nadel</w:t>
      </w:r>
      <w:r>
        <w:rPr>
          <w:lang w:val="de-DE"/>
        </w:rPr>
        <w:t>s</w:t>
      </w:r>
      <w:r w:rsidRPr="006926E1">
        <w:rPr>
          <w:lang w:val="de-DE"/>
        </w:rPr>
        <w:t>tich in un</w:t>
      </w:r>
      <w:r>
        <w:rPr>
          <w:lang w:val="de-DE"/>
        </w:rPr>
        <w:t>s</w:t>
      </w:r>
      <w:r w:rsidRPr="006926E1">
        <w:rPr>
          <w:lang w:val="de-DE"/>
        </w:rPr>
        <w:t>ern K</w:t>
      </w:r>
      <w:r>
        <w:rPr>
          <w:lang w:val="de-DE"/>
        </w:rPr>
        <w:t>ö</w:t>
      </w:r>
      <w:r w:rsidRPr="006926E1">
        <w:rPr>
          <w:lang w:val="de-DE"/>
        </w:rPr>
        <w:t>rper hin, nicht in die Na-</w:t>
      </w:r>
      <w:r>
        <w:rPr>
          <w:lang w:val="de-DE"/>
        </w:rPr>
        <w:br/>
      </w:r>
      <w:r w:rsidRPr="006926E1">
        <w:rPr>
          <w:lang w:val="de-DE"/>
        </w:rPr>
        <w:t>del, darum, weil der Schmerz in der Seele nicht auf</w:t>
      </w:r>
      <w:r>
        <w:rPr>
          <w:lang w:val="de-DE"/>
        </w:rPr>
        <w:br/>
      </w:r>
      <w:r w:rsidRPr="006926E1">
        <w:rPr>
          <w:lang w:val="de-DE"/>
        </w:rPr>
        <w:t xml:space="preserve">die Bewegungen der Nadel, </w:t>
      </w:r>
      <w:r>
        <w:rPr>
          <w:lang w:val="de-DE"/>
        </w:rPr>
        <w:t>s</w:t>
      </w:r>
      <w:r w:rsidRPr="006926E1">
        <w:rPr>
          <w:lang w:val="de-DE"/>
        </w:rPr>
        <w:t>ondern auf die Bewegun-</w:t>
      </w:r>
      <w:r>
        <w:rPr>
          <w:lang w:val="de-DE"/>
        </w:rPr>
        <w:br/>
      </w:r>
      <w:r w:rsidRPr="006926E1">
        <w:rPr>
          <w:lang w:val="de-DE"/>
        </w:rPr>
        <w:t>gen in den ge</w:t>
      </w:r>
      <w:r>
        <w:rPr>
          <w:lang w:val="de-DE"/>
        </w:rPr>
        <w:t>s</w:t>
      </w:r>
      <w:r w:rsidRPr="006926E1">
        <w:rPr>
          <w:lang w:val="de-DE"/>
        </w:rPr>
        <w:t>tochenen Theilen des K</w:t>
      </w:r>
      <w:r>
        <w:rPr>
          <w:lang w:val="de-DE"/>
        </w:rPr>
        <w:t>ö</w:t>
      </w:r>
      <w:r w:rsidRPr="006926E1">
        <w:rPr>
          <w:lang w:val="de-DE"/>
        </w:rPr>
        <w:t>rpers diejenige</w:t>
      </w:r>
      <w:r>
        <w:rPr>
          <w:lang w:val="de-DE"/>
        </w:rPr>
        <w:br/>
      </w:r>
      <w:r w:rsidRPr="006926E1">
        <w:rPr>
          <w:lang w:val="de-DE"/>
        </w:rPr>
        <w:t xml:space="preserve">Beziehung hat, die </w:t>
      </w:r>
      <w:r>
        <w:rPr>
          <w:lang w:val="de-DE"/>
        </w:rPr>
        <w:t>s</w:t>
      </w:r>
      <w:r w:rsidRPr="006926E1">
        <w:rPr>
          <w:lang w:val="de-DE"/>
        </w:rPr>
        <w:t>ie zu einer Vor</w:t>
      </w:r>
      <w:r>
        <w:rPr>
          <w:lang w:val="de-DE"/>
        </w:rPr>
        <w:t>s</w:t>
      </w:r>
      <w:r w:rsidRPr="006926E1">
        <w:rPr>
          <w:lang w:val="de-DE"/>
        </w:rPr>
        <w:t>tellung von einer</w:t>
      </w:r>
      <w:r>
        <w:rPr>
          <w:lang w:val="de-DE"/>
        </w:rPr>
        <w:br/>
      </w:r>
      <w:r w:rsidRPr="006926E1">
        <w:rPr>
          <w:lang w:val="de-DE"/>
        </w:rPr>
        <w:t>Sache machet.“</w:t>
      </w:r>
      <w:r w:rsidR="00736AF8">
        <w:rPr>
          <w:lang w:val="de-DE"/>
        </w:rPr>
        <w:t xml:space="preserve"> </w:t>
      </w:r>
      <w:r w:rsidRPr="00736AF8">
        <w:rPr>
          <w:i/>
          <w:iCs/>
          <w:lang w:val="de-DE"/>
        </w:rPr>
        <w:t xml:space="preserve">Il est vrai, </w:t>
      </w:r>
      <w:r w:rsidRPr="00736AF8">
        <w:rPr>
          <w:lang w:val="de-DE"/>
        </w:rPr>
        <w:t>sind seine Worte</w:t>
      </w:r>
      <w:r w:rsidRPr="00736AF8">
        <w:rPr>
          <w:i/>
          <w:iCs/>
          <w:lang w:val="de-DE"/>
        </w:rPr>
        <w:t>, que la</w:t>
      </w:r>
      <w:r w:rsidRPr="00736AF8">
        <w:rPr>
          <w:i/>
          <w:iCs/>
          <w:lang w:val="de-DE"/>
        </w:rPr>
        <w:br/>
        <w:t>douleur ne ressemble pas aux mouvemens d’une epin-</w:t>
      </w:r>
      <w:r w:rsidRPr="00736AF8">
        <w:rPr>
          <w:i/>
          <w:iCs/>
          <w:lang w:val="de-DE"/>
        </w:rPr>
        <w:br/>
        <w:t>gle, mais elle peut ressembler fort bien aux mouve-</w:t>
      </w:r>
      <w:r w:rsidRPr="00736AF8">
        <w:rPr>
          <w:i/>
          <w:iCs/>
          <w:lang w:val="de-DE"/>
        </w:rPr>
        <w:br/>
        <w:t>mens, que cette epingle causse dans notre corps, et</w:t>
      </w:r>
      <w:r w:rsidRPr="00736AF8">
        <w:rPr>
          <w:i/>
          <w:iCs/>
          <w:lang w:val="de-DE"/>
        </w:rPr>
        <w:br/>
        <w:t>representer ces mouvemens dans l’ame, comme je</w:t>
      </w:r>
      <w:r w:rsidRPr="00736AF8">
        <w:rPr>
          <w:i/>
          <w:iCs/>
          <w:lang w:val="de-DE"/>
        </w:rPr>
        <w:br/>
        <w:t xml:space="preserve">ne doute nullement, qu’elle ne fasse. </w:t>
      </w:r>
      <w:proofErr w:type="spellStart"/>
      <w:r w:rsidRPr="00736AF8">
        <w:rPr>
          <w:i/>
          <w:iCs/>
        </w:rPr>
        <w:t>C’est</w:t>
      </w:r>
      <w:proofErr w:type="spellEnd"/>
      <w:r w:rsidRPr="00736AF8">
        <w:rPr>
          <w:i/>
          <w:iCs/>
        </w:rPr>
        <w:t xml:space="preserve"> </w:t>
      </w:r>
      <w:proofErr w:type="spellStart"/>
      <w:r w:rsidRPr="00736AF8">
        <w:rPr>
          <w:i/>
          <w:iCs/>
        </w:rPr>
        <w:t>aussi</w:t>
      </w:r>
      <w:proofErr w:type="spellEnd"/>
      <w:r w:rsidRPr="00736AF8">
        <w:rPr>
          <w:i/>
          <w:iCs/>
        </w:rPr>
        <w:br/>
        <w:t xml:space="preserve">pour </w:t>
      </w:r>
      <w:proofErr w:type="spellStart"/>
      <w:r w:rsidRPr="00736AF8">
        <w:rPr>
          <w:i/>
          <w:iCs/>
        </w:rPr>
        <w:t>cela</w:t>
      </w:r>
      <w:proofErr w:type="spellEnd"/>
      <w:r w:rsidRPr="00736AF8">
        <w:rPr>
          <w:i/>
          <w:iCs/>
        </w:rPr>
        <w:t xml:space="preserve">, que nous </w:t>
      </w:r>
      <w:proofErr w:type="spellStart"/>
      <w:r w:rsidRPr="00736AF8">
        <w:rPr>
          <w:i/>
          <w:iCs/>
        </w:rPr>
        <w:t>disons</w:t>
      </w:r>
      <w:proofErr w:type="spellEnd"/>
      <w:r w:rsidRPr="00736AF8">
        <w:rPr>
          <w:i/>
          <w:iCs/>
        </w:rPr>
        <w:t xml:space="preserve">, que la </w:t>
      </w:r>
      <w:proofErr w:type="spellStart"/>
      <w:r w:rsidRPr="00736AF8">
        <w:rPr>
          <w:i/>
          <w:iCs/>
        </w:rPr>
        <w:t>douleur</w:t>
      </w:r>
      <w:proofErr w:type="spellEnd"/>
      <w:r w:rsidRPr="00736AF8">
        <w:rPr>
          <w:i/>
          <w:iCs/>
        </w:rPr>
        <w:t xml:space="preserve"> est dans</w:t>
      </w:r>
      <w:r w:rsidRPr="00736AF8">
        <w:rPr>
          <w:i/>
          <w:iCs/>
        </w:rPr>
        <w:br/>
      </w:r>
      <w:proofErr w:type="spellStart"/>
      <w:r w:rsidRPr="00736AF8">
        <w:rPr>
          <w:i/>
          <w:iCs/>
        </w:rPr>
        <w:t>notre</w:t>
      </w:r>
      <w:proofErr w:type="spellEnd"/>
      <w:r w:rsidRPr="00736AF8">
        <w:rPr>
          <w:i/>
          <w:iCs/>
        </w:rPr>
        <w:t xml:space="preserve"> corps, et non pas, </w:t>
      </w:r>
      <w:proofErr w:type="spellStart"/>
      <w:r w:rsidRPr="00736AF8">
        <w:rPr>
          <w:i/>
          <w:iCs/>
        </w:rPr>
        <w:t>qu’elle</w:t>
      </w:r>
      <w:proofErr w:type="spellEnd"/>
      <w:r w:rsidRPr="00736AF8">
        <w:rPr>
          <w:i/>
          <w:iCs/>
        </w:rPr>
        <w:t xml:space="preserve"> est dans </w:t>
      </w:r>
      <w:proofErr w:type="spellStart"/>
      <w:r w:rsidRPr="00736AF8">
        <w:rPr>
          <w:i/>
          <w:iCs/>
        </w:rPr>
        <w:t>l’epingle</w:t>
      </w:r>
      <w:proofErr w:type="spellEnd"/>
      <w:r w:rsidRPr="00736AF8">
        <w:rPr>
          <w:i/>
          <w:iCs/>
        </w:rPr>
        <w:t>.</w:t>
      </w:r>
      <w:r w:rsidRPr="00736AF8">
        <w:rPr>
          <w:i/>
          <w:iCs/>
        </w:rPr>
        <w:br/>
      </w:r>
      <w:proofErr w:type="spellStart"/>
      <w:r w:rsidRPr="00736AF8">
        <w:rPr>
          <w:i/>
          <w:iCs/>
        </w:rPr>
        <w:t>Mais</w:t>
      </w:r>
      <w:proofErr w:type="spellEnd"/>
      <w:r w:rsidRPr="00736AF8">
        <w:rPr>
          <w:i/>
          <w:iCs/>
        </w:rPr>
        <w:t xml:space="preserve"> nous </w:t>
      </w:r>
      <w:proofErr w:type="spellStart"/>
      <w:r w:rsidRPr="00736AF8">
        <w:rPr>
          <w:i/>
          <w:iCs/>
        </w:rPr>
        <w:t>disons</w:t>
      </w:r>
      <w:proofErr w:type="spellEnd"/>
      <w:r w:rsidRPr="00736AF8">
        <w:rPr>
          <w:i/>
          <w:iCs/>
        </w:rPr>
        <w:t xml:space="preserve">, que la </w:t>
      </w:r>
      <w:proofErr w:type="spellStart"/>
      <w:r w:rsidRPr="00736AF8">
        <w:rPr>
          <w:i/>
          <w:iCs/>
        </w:rPr>
        <w:t>lumiere</w:t>
      </w:r>
      <w:proofErr w:type="spellEnd"/>
      <w:r w:rsidRPr="00736AF8">
        <w:rPr>
          <w:i/>
          <w:iCs/>
        </w:rPr>
        <w:t xml:space="preserve"> est dans le feu, </w:t>
      </w:r>
      <w:proofErr w:type="spellStart"/>
      <w:r w:rsidRPr="00736AF8">
        <w:rPr>
          <w:i/>
          <w:iCs/>
        </w:rPr>
        <w:t>parce</w:t>
      </w:r>
      <w:proofErr w:type="spellEnd"/>
      <w:r w:rsidRPr="00736AF8">
        <w:rPr>
          <w:i/>
          <w:iCs/>
        </w:rPr>
        <w:br/>
      </w:r>
      <w:proofErr w:type="spellStart"/>
      <w:r w:rsidRPr="00736AF8">
        <w:rPr>
          <w:i/>
          <w:iCs/>
        </w:rPr>
        <w:t>qu’il</w:t>
      </w:r>
      <w:proofErr w:type="spellEnd"/>
      <w:r w:rsidRPr="00736AF8">
        <w:rPr>
          <w:i/>
          <w:iCs/>
        </w:rPr>
        <w:t xml:space="preserve"> y a dans le feu des </w:t>
      </w:r>
      <w:proofErr w:type="spellStart"/>
      <w:r w:rsidRPr="00736AF8">
        <w:rPr>
          <w:i/>
          <w:iCs/>
        </w:rPr>
        <w:t>mouvemens</w:t>
      </w:r>
      <w:proofErr w:type="spellEnd"/>
      <w:r w:rsidRPr="00736AF8">
        <w:rPr>
          <w:i/>
          <w:iCs/>
        </w:rPr>
        <w:t>, qui ne sont</w:t>
      </w:r>
      <w:r w:rsidRPr="00736AF8">
        <w:rPr>
          <w:i/>
          <w:iCs/>
        </w:rPr>
        <w:br/>
        <w:t xml:space="preserve">point </w:t>
      </w:r>
      <w:proofErr w:type="spellStart"/>
      <w:r w:rsidRPr="00736AF8">
        <w:rPr>
          <w:i/>
          <w:iCs/>
        </w:rPr>
        <w:t>distinctement</w:t>
      </w:r>
      <w:proofErr w:type="spellEnd"/>
      <w:r w:rsidRPr="00736AF8">
        <w:rPr>
          <w:i/>
          <w:iCs/>
        </w:rPr>
        <w:t xml:space="preserve"> </w:t>
      </w:r>
      <w:proofErr w:type="spellStart"/>
      <w:r w:rsidRPr="00736AF8">
        <w:rPr>
          <w:i/>
          <w:iCs/>
        </w:rPr>
        <w:t>sensibles</w:t>
      </w:r>
      <w:proofErr w:type="spellEnd"/>
      <w:r w:rsidRPr="00736AF8">
        <w:rPr>
          <w:i/>
          <w:iCs/>
        </w:rPr>
        <w:t xml:space="preserve"> à part, </w:t>
      </w:r>
      <w:proofErr w:type="spellStart"/>
      <w:r w:rsidRPr="00736AF8">
        <w:rPr>
          <w:i/>
          <w:iCs/>
        </w:rPr>
        <w:t>mais</w:t>
      </w:r>
      <w:proofErr w:type="spellEnd"/>
      <w:r w:rsidRPr="00736AF8">
        <w:rPr>
          <w:i/>
          <w:iCs/>
        </w:rPr>
        <w:t xml:space="preserve"> </w:t>
      </w:r>
      <w:proofErr w:type="spellStart"/>
      <w:r w:rsidRPr="00736AF8">
        <w:rPr>
          <w:i/>
          <w:iCs/>
        </w:rPr>
        <w:t>dont</w:t>
      </w:r>
      <w:proofErr w:type="spellEnd"/>
      <w:r w:rsidRPr="00736AF8">
        <w:rPr>
          <w:i/>
          <w:iCs/>
        </w:rPr>
        <w:t xml:space="preserve"> la</w:t>
      </w:r>
      <w:r w:rsidRPr="00736AF8">
        <w:rPr>
          <w:i/>
          <w:iCs/>
        </w:rPr>
        <w:br/>
        <w:t xml:space="preserve">confusion </w:t>
      </w:r>
      <w:proofErr w:type="spellStart"/>
      <w:r w:rsidRPr="00736AF8">
        <w:rPr>
          <w:i/>
          <w:iCs/>
        </w:rPr>
        <w:t>ou</w:t>
      </w:r>
      <w:proofErr w:type="spellEnd"/>
      <w:r w:rsidRPr="00736AF8">
        <w:rPr>
          <w:i/>
          <w:iCs/>
        </w:rPr>
        <w:t xml:space="preserve"> conjunction </w:t>
      </w:r>
      <w:proofErr w:type="spellStart"/>
      <w:r w:rsidRPr="00736AF8">
        <w:rPr>
          <w:i/>
          <w:iCs/>
        </w:rPr>
        <w:t>devient</w:t>
      </w:r>
      <w:proofErr w:type="spellEnd"/>
      <w:r w:rsidRPr="00736AF8">
        <w:rPr>
          <w:i/>
          <w:iCs/>
        </w:rPr>
        <w:t xml:space="preserve"> sensible, et nous</w:t>
      </w:r>
      <w:r w:rsidRPr="00736AF8">
        <w:rPr>
          <w:i/>
          <w:iCs/>
        </w:rPr>
        <w:br/>
        <w:t xml:space="preserve">est </w:t>
      </w:r>
      <w:proofErr w:type="spellStart"/>
      <w:r w:rsidRPr="00736AF8">
        <w:rPr>
          <w:i/>
          <w:iCs/>
        </w:rPr>
        <w:t>représentée</w:t>
      </w:r>
      <w:proofErr w:type="spellEnd"/>
      <w:r w:rsidRPr="00736AF8">
        <w:rPr>
          <w:i/>
          <w:iCs/>
        </w:rPr>
        <w:t xml:space="preserve"> par </w:t>
      </w:r>
      <w:proofErr w:type="spellStart"/>
      <w:r w:rsidRPr="00736AF8">
        <w:rPr>
          <w:i/>
          <w:iCs/>
        </w:rPr>
        <w:t>l’idée</w:t>
      </w:r>
      <w:proofErr w:type="spellEnd"/>
      <w:r w:rsidRPr="00736AF8">
        <w:rPr>
          <w:i/>
          <w:iCs/>
        </w:rPr>
        <w:t xml:space="preserve"> de la </w:t>
      </w:r>
      <w:proofErr w:type="spellStart"/>
      <w:r w:rsidRPr="00736AF8">
        <w:rPr>
          <w:i/>
          <w:iCs/>
        </w:rPr>
        <w:t>lumiere</w:t>
      </w:r>
      <w:proofErr w:type="spellEnd"/>
      <w:r w:rsidRPr="006926E1">
        <w:t xml:space="preserve">. </w:t>
      </w:r>
      <w:r w:rsidRPr="006926E1">
        <w:rPr>
          <w:lang w:val="de-DE"/>
        </w:rPr>
        <w:t>Der Grund,</w:t>
      </w:r>
      <w:r>
        <w:rPr>
          <w:lang w:val="de-DE"/>
        </w:rPr>
        <w:br/>
      </w:r>
      <w:r w:rsidRPr="006926E1">
        <w:rPr>
          <w:lang w:val="de-DE"/>
        </w:rPr>
        <w:t xml:space="preserve">den </w:t>
      </w:r>
      <w:r w:rsidRPr="007E3B51">
        <w:rPr>
          <w:b/>
          <w:bCs/>
          <w:lang w:val="de-DE"/>
        </w:rPr>
        <w:t>Leibnitz</w:t>
      </w:r>
      <w:r w:rsidRPr="006926E1">
        <w:rPr>
          <w:lang w:val="de-DE"/>
        </w:rPr>
        <w:t xml:space="preserve"> hier angiebet, warum wir den Schmerz</w:t>
      </w:r>
      <w:r>
        <w:rPr>
          <w:lang w:val="de-DE"/>
        </w:rPr>
        <w:br/>
      </w:r>
      <w:r w:rsidRPr="006926E1">
        <w:rPr>
          <w:lang w:val="de-DE"/>
        </w:rPr>
        <w:t>in den verletzten K</w:t>
      </w:r>
      <w:r>
        <w:rPr>
          <w:lang w:val="de-DE"/>
        </w:rPr>
        <w:t>ö</w:t>
      </w:r>
      <w:r w:rsidRPr="006926E1">
        <w:rPr>
          <w:lang w:val="de-DE"/>
        </w:rPr>
        <w:t xml:space="preserve">rper </w:t>
      </w:r>
      <w:r>
        <w:rPr>
          <w:lang w:val="de-DE"/>
        </w:rPr>
        <w:t>s</w:t>
      </w:r>
      <w:r w:rsidRPr="006926E1">
        <w:rPr>
          <w:lang w:val="de-DE"/>
        </w:rPr>
        <w:t>etzen, und das Licht in das</w:t>
      </w:r>
      <w:r>
        <w:rPr>
          <w:lang w:val="de-DE"/>
        </w:rPr>
        <w:br/>
      </w:r>
      <w:r w:rsidRPr="006926E1">
        <w:rPr>
          <w:lang w:val="de-DE"/>
        </w:rPr>
        <w:t>Feuer, mag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 xml:space="preserve">ich genommen, richtig </w:t>
      </w:r>
      <w:r>
        <w:rPr>
          <w:lang w:val="de-DE"/>
        </w:rPr>
        <w:t>s</w:t>
      </w:r>
      <w:r w:rsidRPr="006926E1">
        <w:rPr>
          <w:lang w:val="de-DE"/>
        </w:rPr>
        <w:t>eyn. Das</w:t>
      </w:r>
      <w:r>
        <w:rPr>
          <w:lang w:val="de-DE"/>
        </w:rPr>
        <w:br/>
      </w:r>
      <w:r w:rsidRPr="006926E1">
        <w:rPr>
          <w:lang w:val="de-DE"/>
        </w:rPr>
        <w:t>Gef</w:t>
      </w:r>
      <w:r>
        <w:rPr>
          <w:lang w:val="de-DE"/>
        </w:rPr>
        <w:t>ü</w:t>
      </w:r>
      <w:r w:rsidRPr="006926E1">
        <w:rPr>
          <w:lang w:val="de-DE"/>
        </w:rPr>
        <w:t xml:space="preserve">hl oder die Empfindung des </w:t>
      </w:r>
      <w:ins w:id="35" w:author="John Hymers" w:date="2024-02-17T22:24:00Z">
        <w:r w:rsidR="00883134" w:rsidRPr="00883134">
          <w:rPr>
            <w:lang w:val="de-DE"/>
          </w:rPr>
          <w:t>Schmerzes</w:t>
        </w:r>
      </w:ins>
      <w:r w:rsidR="00736AF8">
        <w:rPr>
          <w:lang w:val="de-DE"/>
        </w:rPr>
        <w:t xml:space="preserve"> </w:t>
      </w:r>
      <w:del w:id="36" w:author="John Hymers" w:date="2024-02-17T22:24:00Z">
        <w:r w:rsidRPr="006926E1">
          <w:rPr>
            <w:lang w:val="de-DE"/>
          </w:rPr>
          <w:delText>Schmerzens</w:delText>
        </w:r>
      </w:del>
      <w:r w:rsidRPr="006926E1">
        <w:rPr>
          <w:lang w:val="de-DE"/>
        </w:rPr>
        <w:t xml:space="preserve"> haben eine</w:t>
      </w:r>
      <w:r>
        <w:rPr>
          <w:lang w:val="de-DE"/>
        </w:rPr>
        <w:br/>
      </w:r>
      <w:r w:rsidRPr="006926E1">
        <w:rPr>
          <w:lang w:val="de-DE"/>
        </w:rPr>
        <w:t>analogi</w:t>
      </w:r>
      <w:r>
        <w:rPr>
          <w:lang w:val="de-DE"/>
        </w:rPr>
        <w:t>s</w:t>
      </w:r>
      <w:r w:rsidRPr="006926E1">
        <w:rPr>
          <w:lang w:val="de-DE"/>
        </w:rPr>
        <w:t>che Beziehung auf die Bewegungen in den em-</w:t>
      </w:r>
    </w:p>
    <w:p w14:paraId="6305CDB9" w14:textId="5E460328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pfindli-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383</w:t>
      </w:r>
      <w:r>
        <w:rPr>
          <w:lang w:val="de-DE"/>
        </w:rPr>
        <w:t>] Kenntn. v. d. objektiv. Existenz d. Dinge.</w:t>
      </w:r>
    </w:p>
    <w:p w14:paraId="344B452D" w14:textId="1E2C0F53" w:rsidR="006926E1" w:rsidRDefault="006926E1" w:rsidP="006926E1">
      <w:pPr>
        <w:rPr>
          <w:lang w:val="de-DE"/>
        </w:rPr>
      </w:pPr>
      <w:r w:rsidRPr="006926E1">
        <w:rPr>
          <w:lang w:val="de-DE"/>
        </w:rPr>
        <w:t>als f</w:t>
      </w:r>
      <w:r>
        <w:rPr>
          <w:lang w:val="de-DE"/>
        </w:rPr>
        <w:t>ü</w:t>
      </w:r>
      <w:r w:rsidRPr="006926E1">
        <w:rPr>
          <w:lang w:val="de-DE"/>
        </w:rPr>
        <w:t>r eine Neben</w:t>
      </w:r>
      <w:r>
        <w:rPr>
          <w:lang w:val="de-DE"/>
        </w:rPr>
        <w:t>s</w:t>
      </w:r>
      <w:r w:rsidRPr="006926E1">
        <w:rPr>
          <w:lang w:val="de-DE"/>
        </w:rPr>
        <w:t>ache an</w:t>
      </w:r>
      <w:r>
        <w:rPr>
          <w:lang w:val="de-DE"/>
        </w:rPr>
        <w:t>s</w:t>
      </w:r>
      <w:r w:rsidRPr="006926E1">
        <w:rPr>
          <w:lang w:val="de-DE"/>
        </w:rPr>
        <w:t xml:space="preserve">ehen kann, </w:t>
      </w:r>
      <w:r>
        <w:rPr>
          <w:lang w:val="de-DE"/>
        </w:rPr>
        <w:t>s</w:t>
      </w:r>
      <w:r w:rsidRPr="006926E1">
        <w:rPr>
          <w:lang w:val="de-DE"/>
        </w:rPr>
        <w:t xml:space="preserve">o will ich </w:t>
      </w:r>
      <w:r>
        <w:rPr>
          <w:lang w:val="de-DE"/>
        </w:rPr>
        <w:t>s</w:t>
      </w:r>
      <w:r w:rsidRPr="006926E1">
        <w:rPr>
          <w:lang w:val="de-DE"/>
        </w:rPr>
        <w:t>ie nicht</w:t>
      </w:r>
      <w:r>
        <w:rPr>
          <w:lang w:val="de-DE"/>
        </w:rPr>
        <w:br/>
      </w:r>
      <w:r w:rsidRPr="006926E1">
        <w:rPr>
          <w:lang w:val="de-DE"/>
        </w:rPr>
        <w:t>ausf</w:t>
      </w:r>
      <w:r>
        <w:rPr>
          <w:lang w:val="de-DE"/>
        </w:rPr>
        <w:t>ü</w:t>
      </w:r>
      <w:r w:rsidRPr="006926E1">
        <w:rPr>
          <w:lang w:val="de-DE"/>
        </w:rPr>
        <w:t xml:space="preserve">hrlich behandeln, </w:t>
      </w:r>
      <w:r>
        <w:rPr>
          <w:lang w:val="de-DE"/>
        </w:rPr>
        <w:t>s</w:t>
      </w:r>
      <w:r w:rsidRPr="006926E1">
        <w:rPr>
          <w:lang w:val="de-DE"/>
        </w:rPr>
        <w:t>ondern nur im Auszug meine</w:t>
      </w:r>
      <w:r>
        <w:rPr>
          <w:lang w:val="de-DE"/>
        </w:rPr>
        <w:br/>
      </w:r>
      <w:r w:rsidRPr="006926E1">
        <w:rPr>
          <w:lang w:val="de-DE"/>
        </w:rPr>
        <w:t>Gedanken dar</w:t>
      </w:r>
      <w:r>
        <w:rPr>
          <w:lang w:val="de-DE"/>
        </w:rPr>
        <w:t>ü</w:t>
      </w:r>
      <w:r w:rsidRPr="006926E1">
        <w:rPr>
          <w:lang w:val="de-DE"/>
        </w:rPr>
        <w:t>ber her</w:t>
      </w:r>
      <w:r>
        <w:rPr>
          <w:lang w:val="de-DE"/>
        </w:rPr>
        <w:t>s</w:t>
      </w:r>
      <w:r w:rsidRPr="006926E1">
        <w:rPr>
          <w:lang w:val="de-DE"/>
        </w:rPr>
        <w:t>etzen.</w:t>
      </w:r>
    </w:p>
    <w:p w14:paraId="1D252126" w14:textId="77777777" w:rsidR="004E2B6C" w:rsidRDefault="006926E1" w:rsidP="006926E1">
      <w:pPr>
        <w:rPr>
          <w:lang w:val="de-DE"/>
        </w:rPr>
      </w:pPr>
      <w:r w:rsidRPr="006926E1">
        <w:rPr>
          <w:lang w:val="de-DE"/>
        </w:rPr>
        <w:t>IV. Wie</w:t>
      </w:r>
    </w:p>
    <w:p w14:paraId="4C7E8FB7" w14:textId="3BFABCAE" w:rsidR="006926E1" w:rsidRDefault="006926E1" w:rsidP="006926E1">
      <w:pPr>
        <w:rPr>
          <w:lang w:val="de-DE"/>
        </w:rPr>
      </w:pPr>
      <w:r w:rsidRPr="006926E1">
        <w:rPr>
          <w:lang w:val="de-DE"/>
        </w:rPr>
        <w:t>*)</w:t>
      </w:r>
    </w:p>
    <w:p w14:paraId="1985526B" w14:textId="77777777" w:rsidR="0018035F" w:rsidRDefault="006926E1" w:rsidP="006926E1">
      <w:pPr>
        <w:rPr>
          <w:lang w:val="de-DE"/>
        </w:rPr>
      </w:pPr>
      <w:r w:rsidRPr="006926E1">
        <w:rPr>
          <w:lang w:val="de-DE"/>
        </w:rPr>
        <w:t>*) pfindlichen Theilen des K</w:t>
      </w:r>
      <w:r>
        <w:rPr>
          <w:lang w:val="de-DE"/>
        </w:rPr>
        <w:t>ö</w:t>
      </w:r>
      <w:r w:rsidRPr="006926E1">
        <w:rPr>
          <w:lang w:val="de-DE"/>
        </w:rPr>
        <w:t>rpers; die Empfindung von</w:t>
      </w:r>
      <w:r>
        <w:rPr>
          <w:lang w:val="de-DE"/>
        </w:rPr>
        <w:br/>
      </w:r>
      <w:r w:rsidRPr="006926E1">
        <w:rPr>
          <w:lang w:val="de-DE"/>
        </w:rPr>
        <w:t xml:space="preserve">dem Licht aber auf die Bewegungen, die </w:t>
      </w:r>
      <w:r>
        <w:rPr>
          <w:lang w:val="de-DE"/>
        </w:rPr>
        <w:t>s</w:t>
      </w:r>
      <w:r w:rsidRPr="006926E1">
        <w:rPr>
          <w:lang w:val="de-DE"/>
        </w:rPr>
        <w:t>ich in dem</w:t>
      </w:r>
      <w:r>
        <w:rPr>
          <w:lang w:val="de-DE"/>
        </w:rPr>
        <w:br/>
      </w:r>
      <w:r w:rsidRPr="006926E1">
        <w:rPr>
          <w:lang w:val="de-DE"/>
        </w:rPr>
        <w:t xml:space="preserve">Feuer, nicht auf die, welche </w:t>
      </w:r>
      <w:r>
        <w:rPr>
          <w:lang w:val="de-DE"/>
        </w:rPr>
        <w:t>s</w:t>
      </w:r>
      <w:r w:rsidRPr="006926E1">
        <w:rPr>
          <w:lang w:val="de-DE"/>
        </w:rPr>
        <w:t>ich in dem Auge befinden;</w:t>
      </w:r>
      <w:r>
        <w:rPr>
          <w:lang w:val="de-DE"/>
        </w:rPr>
        <w:br/>
      </w:r>
      <w:r w:rsidRPr="006926E1">
        <w:rPr>
          <w:lang w:val="de-DE"/>
        </w:rPr>
        <w:t xml:space="preserve">aber dadurch </w:t>
      </w:r>
      <w:r>
        <w:rPr>
          <w:lang w:val="de-DE"/>
        </w:rPr>
        <w:t>s</w:t>
      </w:r>
      <w:r w:rsidRPr="006926E1">
        <w:rPr>
          <w:lang w:val="de-DE"/>
        </w:rPr>
        <w:t>cheinet die Sache nicht erkl</w:t>
      </w:r>
      <w:r>
        <w:rPr>
          <w:lang w:val="de-DE"/>
        </w:rPr>
        <w:t>ä</w:t>
      </w:r>
      <w:r w:rsidRPr="006926E1">
        <w:rPr>
          <w:lang w:val="de-DE"/>
        </w:rPr>
        <w:t xml:space="preserve">ret zu </w:t>
      </w:r>
      <w:r>
        <w:rPr>
          <w:lang w:val="de-DE"/>
        </w:rPr>
        <w:t>s</w:t>
      </w:r>
      <w:r w:rsidRPr="006926E1">
        <w:rPr>
          <w:lang w:val="de-DE"/>
        </w:rPr>
        <w:t>eyn.</w:t>
      </w:r>
      <w:r>
        <w:rPr>
          <w:lang w:val="de-DE"/>
        </w:rPr>
        <w:br/>
      </w:r>
      <w:r w:rsidRPr="006926E1">
        <w:rPr>
          <w:lang w:val="de-DE"/>
        </w:rPr>
        <w:t>Woher erkennet die Seele die</w:t>
      </w:r>
      <w:r>
        <w:rPr>
          <w:lang w:val="de-DE"/>
        </w:rPr>
        <w:t>s</w:t>
      </w:r>
      <w:r w:rsidRPr="006926E1">
        <w:rPr>
          <w:lang w:val="de-DE"/>
        </w:rPr>
        <w:t>en Unter</w:t>
      </w:r>
      <w:r>
        <w:rPr>
          <w:lang w:val="de-DE"/>
        </w:rPr>
        <w:t>s</w:t>
      </w:r>
      <w:r w:rsidRPr="006926E1">
        <w:rPr>
          <w:lang w:val="de-DE"/>
        </w:rPr>
        <w:t>chied der Objekte,</w:t>
      </w:r>
      <w:r>
        <w:rPr>
          <w:lang w:val="de-DE"/>
        </w:rPr>
        <w:br/>
      </w:r>
      <w:r w:rsidRPr="006926E1">
        <w:rPr>
          <w:lang w:val="de-DE"/>
        </w:rPr>
        <w:t xml:space="preserve">auf welche ihre Modifikation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 w:rsidRPr="007E3B51">
        <w:rPr>
          <w:b/>
          <w:bCs/>
          <w:lang w:val="de-DE"/>
        </w:rPr>
        <w:t>vorstellungsartig</w:t>
      </w:r>
      <w:r w:rsidRPr="006926E1">
        <w:rPr>
          <w:lang w:val="de-DE"/>
        </w:rPr>
        <w:t xml:space="preserve"> be-</w:t>
      </w:r>
      <w:r>
        <w:rPr>
          <w:lang w:val="de-DE"/>
        </w:rPr>
        <w:br/>
      </w:r>
      <w:r w:rsidRPr="006926E1">
        <w:rPr>
          <w:lang w:val="de-DE"/>
        </w:rPr>
        <w:t xml:space="preserve">ziehet? Und </w:t>
      </w:r>
      <w:r>
        <w:rPr>
          <w:lang w:val="de-DE"/>
        </w:rPr>
        <w:t>s</w:t>
      </w:r>
      <w:r w:rsidRPr="006926E1">
        <w:rPr>
          <w:lang w:val="de-DE"/>
        </w:rPr>
        <w:t>chließt die Analogie der Empfindung in</w:t>
      </w:r>
      <w:r>
        <w:rPr>
          <w:lang w:val="de-DE"/>
        </w:rPr>
        <w:br/>
      </w:r>
      <w:r w:rsidRPr="006926E1">
        <w:rPr>
          <w:lang w:val="de-DE"/>
        </w:rPr>
        <w:t>der Seele mit den Ver</w:t>
      </w:r>
      <w:r>
        <w:rPr>
          <w:lang w:val="de-DE"/>
        </w:rPr>
        <w:t>ä</w:t>
      </w:r>
      <w:r w:rsidRPr="006926E1">
        <w:rPr>
          <w:lang w:val="de-DE"/>
        </w:rPr>
        <w:t>nderungen des Organs, die</w:t>
      </w:r>
      <w:r>
        <w:rPr>
          <w:lang w:val="de-DE"/>
        </w:rPr>
        <w:br/>
      </w:r>
      <w:r w:rsidRPr="006926E1">
        <w:rPr>
          <w:lang w:val="de-DE"/>
        </w:rPr>
        <w:t>Analogie der</w:t>
      </w:r>
      <w:r>
        <w:rPr>
          <w:lang w:val="de-DE"/>
        </w:rPr>
        <w:t>s</w:t>
      </w:r>
      <w:r w:rsidRPr="006926E1">
        <w:rPr>
          <w:lang w:val="de-DE"/>
        </w:rPr>
        <w:t xml:space="preserve">elben mit den Bewegungen des </w:t>
      </w:r>
      <w:r>
        <w:rPr>
          <w:lang w:val="de-DE"/>
        </w:rPr>
        <w:t>ä</w:t>
      </w:r>
      <w:r w:rsidRPr="006926E1">
        <w:rPr>
          <w:lang w:val="de-DE"/>
        </w:rPr>
        <w:t>ußern</w:t>
      </w:r>
      <w:r>
        <w:rPr>
          <w:lang w:val="de-DE"/>
        </w:rPr>
        <w:br/>
      </w:r>
      <w:r w:rsidRPr="006926E1">
        <w:rPr>
          <w:lang w:val="de-DE"/>
        </w:rPr>
        <w:t>K</w:t>
      </w:r>
      <w:r>
        <w:rPr>
          <w:lang w:val="de-DE"/>
        </w:rPr>
        <w:t>ö</w:t>
      </w:r>
      <w:r w:rsidRPr="006926E1">
        <w:rPr>
          <w:lang w:val="de-DE"/>
        </w:rPr>
        <w:t>rpers, welche die Ur</w:t>
      </w:r>
      <w:r>
        <w:rPr>
          <w:lang w:val="de-DE"/>
        </w:rPr>
        <w:t>s</w:t>
      </w:r>
      <w:r w:rsidRPr="006926E1">
        <w:rPr>
          <w:lang w:val="de-DE"/>
        </w:rPr>
        <w:t>ache von den Ver</w:t>
      </w:r>
      <w:r>
        <w:rPr>
          <w:lang w:val="de-DE"/>
        </w:rPr>
        <w:t>ä</w:t>
      </w:r>
      <w:r w:rsidRPr="006926E1">
        <w:rPr>
          <w:lang w:val="de-DE"/>
        </w:rPr>
        <w:t>nderungen</w:t>
      </w:r>
      <w:r>
        <w:rPr>
          <w:lang w:val="de-DE"/>
        </w:rPr>
        <w:br/>
      </w:r>
      <w:r w:rsidRPr="006926E1">
        <w:rPr>
          <w:lang w:val="de-DE"/>
        </w:rPr>
        <w:t xml:space="preserve">im Organ </w:t>
      </w:r>
      <w:r>
        <w:rPr>
          <w:lang w:val="de-DE"/>
        </w:rPr>
        <w:t>s</w:t>
      </w:r>
      <w:r w:rsidRPr="006926E1">
        <w:rPr>
          <w:lang w:val="de-DE"/>
        </w:rPr>
        <w:t>ind, wohl aus? und kann nicht auch die</w:t>
      </w:r>
      <w:r>
        <w:rPr>
          <w:lang w:val="de-DE"/>
        </w:rPr>
        <w:br/>
      </w:r>
      <w:r w:rsidRPr="006926E1">
        <w:rPr>
          <w:lang w:val="de-DE"/>
        </w:rPr>
        <w:t>letztere Analogie mit der er</w:t>
      </w:r>
      <w:r>
        <w:rPr>
          <w:lang w:val="de-DE"/>
        </w:rPr>
        <w:t>s</w:t>
      </w:r>
      <w:r w:rsidRPr="006926E1">
        <w:rPr>
          <w:lang w:val="de-DE"/>
        </w:rPr>
        <w:t>tern be</w:t>
      </w:r>
      <w:r>
        <w:rPr>
          <w:lang w:val="de-DE"/>
        </w:rPr>
        <w:t>s</w:t>
      </w:r>
      <w:r w:rsidRPr="006926E1">
        <w:rPr>
          <w:lang w:val="de-DE"/>
        </w:rPr>
        <w:t>tehen? Kann nicht</w:t>
      </w:r>
      <w:r>
        <w:rPr>
          <w:lang w:val="de-DE"/>
        </w:rPr>
        <w:br/>
      </w:r>
      <w:r w:rsidRPr="006926E1">
        <w:rPr>
          <w:lang w:val="de-DE"/>
        </w:rPr>
        <w:t>die Vor</w:t>
      </w:r>
      <w:r>
        <w:rPr>
          <w:lang w:val="de-DE"/>
        </w:rPr>
        <w:t>s</w:t>
      </w:r>
      <w:r w:rsidRPr="006926E1">
        <w:rPr>
          <w:lang w:val="de-DE"/>
        </w:rPr>
        <w:t>tellung zugleich eine Vor</w:t>
      </w:r>
      <w:r>
        <w:rPr>
          <w:lang w:val="de-DE"/>
        </w:rPr>
        <w:t>s</w:t>
      </w:r>
      <w:r w:rsidRPr="006926E1">
        <w:rPr>
          <w:lang w:val="de-DE"/>
        </w:rPr>
        <w:t>tellung von der Ur</w:t>
      </w:r>
      <w:r>
        <w:rPr>
          <w:lang w:val="de-DE"/>
        </w:rPr>
        <w:t>s</w:t>
      </w:r>
      <w:r w:rsidRPr="006926E1">
        <w:rPr>
          <w:lang w:val="de-DE"/>
        </w:rPr>
        <w:t>a-</w:t>
      </w:r>
      <w:r>
        <w:rPr>
          <w:lang w:val="de-DE"/>
        </w:rPr>
        <w:br/>
      </w:r>
      <w:r w:rsidRPr="006926E1">
        <w:rPr>
          <w:lang w:val="de-DE"/>
        </w:rPr>
        <w:t xml:space="preserve">che </w:t>
      </w:r>
      <w:r>
        <w:rPr>
          <w:lang w:val="de-DE"/>
        </w:rPr>
        <w:t>s</w:t>
      </w:r>
      <w:r w:rsidRPr="006926E1">
        <w:rPr>
          <w:lang w:val="de-DE"/>
        </w:rPr>
        <w:t xml:space="preserve">eyn, wenn </w:t>
      </w:r>
      <w:r>
        <w:rPr>
          <w:lang w:val="de-DE"/>
        </w:rPr>
        <w:t>s</w:t>
      </w:r>
      <w:r w:rsidRPr="006926E1">
        <w:rPr>
          <w:lang w:val="de-DE"/>
        </w:rPr>
        <w:t>ie es von die</w:t>
      </w:r>
      <w:r>
        <w:rPr>
          <w:lang w:val="de-DE"/>
        </w:rPr>
        <w:t>s</w:t>
      </w:r>
      <w:r w:rsidRPr="006926E1">
        <w:rPr>
          <w:lang w:val="de-DE"/>
        </w:rPr>
        <w:t>er ihrer Wirkung i</w:t>
      </w:r>
      <w:r>
        <w:rPr>
          <w:lang w:val="de-DE"/>
        </w:rPr>
        <w:t>s</w:t>
      </w:r>
      <w:r w:rsidRPr="006926E1">
        <w:rPr>
          <w:lang w:val="de-DE"/>
        </w:rPr>
        <w:t>t?</w:t>
      </w:r>
      <w:r>
        <w:rPr>
          <w:lang w:val="de-DE"/>
        </w:rPr>
        <w:br/>
      </w:r>
      <w:r w:rsidRPr="006926E1">
        <w:rPr>
          <w:lang w:val="de-DE"/>
        </w:rPr>
        <w:t>Man k</w:t>
      </w:r>
      <w:r>
        <w:rPr>
          <w:lang w:val="de-DE"/>
        </w:rPr>
        <w:t>ö</w:t>
      </w:r>
      <w:r w:rsidRPr="006926E1">
        <w:rPr>
          <w:lang w:val="de-DE"/>
        </w:rPr>
        <w:t>nnte indeß der Leibnitzi</w:t>
      </w:r>
      <w:r>
        <w:rPr>
          <w:lang w:val="de-DE"/>
        </w:rPr>
        <w:t>s</w:t>
      </w:r>
      <w:r w:rsidRPr="006926E1">
        <w:rPr>
          <w:lang w:val="de-DE"/>
        </w:rPr>
        <w:t xml:space="preserve">chen </w:t>
      </w:r>
      <w:r>
        <w:rPr>
          <w:lang w:val="de-DE"/>
        </w:rPr>
        <w:t>Id</w:t>
      </w:r>
      <w:r w:rsidRPr="006926E1">
        <w:rPr>
          <w:lang w:val="de-DE"/>
        </w:rPr>
        <w:t>ee weiter</w:t>
      </w:r>
      <w:r>
        <w:rPr>
          <w:lang w:val="de-DE"/>
        </w:rPr>
        <w:br/>
      </w:r>
      <w:r w:rsidRPr="006926E1">
        <w:rPr>
          <w:lang w:val="de-DE"/>
        </w:rPr>
        <w:t xml:space="preserve">nachgehen, und </w:t>
      </w:r>
      <w:r>
        <w:rPr>
          <w:lang w:val="de-DE"/>
        </w:rPr>
        <w:t>s</w:t>
      </w:r>
      <w:r w:rsidRPr="006926E1">
        <w:rPr>
          <w:lang w:val="de-DE"/>
        </w:rPr>
        <w:t>ich vor</w:t>
      </w:r>
      <w:r>
        <w:rPr>
          <w:lang w:val="de-DE"/>
        </w:rPr>
        <w:t>s</w:t>
      </w:r>
      <w:r w:rsidRPr="006926E1">
        <w:rPr>
          <w:lang w:val="de-DE"/>
        </w:rPr>
        <w:t>tellen, der Gegen</w:t>
      </w:r>
      <w:r>
        <w:rPr>
          <w:lang w:val="de-DE"/>
        </w:rPr>
        <w:t>s</w:t>
      </w:r>
      <w:r w:rsidRPr="006926E1">
        <w:rPr>
          <w:lang w:val="de-DE"/>
        </w:rPr>
        <w:t>tand un</w:t>
      </w:r>
      <w:r>
        <w:rPr>
          <w:lang w:val="de-DE"/>
        </w:rPr>
        <w:t>s</w:t>
      </w:r>
      <w:r w:rsidRPr="006926E1">
        <w:rPr>
          <w:lang w:val="de-DE"/>
        </w:rPr>
        <w:t>erer</w:t>
      </w:r>
      <w:r>
        <w:rPr>
          <w:lang w:val="de-DE"/>
        </w:rPr>
        <w:br/>
      </w:r>
      <w:r w:rsidRPr="006926E1">
        <w:rPr>
          <w:lang w:val="de-DE"/>
        </w:rPr>
        <w:t>Empfindung in der Seele w</w:t>
      </w:r>
      <w:r>
        <w:rPr>
          <w:lang w:val="de-DE"/>
        </w:rPr>
        <w:t>ü</w:t>
      </w:r>
      <w:r w:rsidRPr="006926E1">
        <w:rPr>
          <w:lang w:val="de-DE"/>
        </w:rPr>
        <w:t>rde von uns dahin, in</w:t>
      </w:r>
      <w:r>
        <w:rPr>
          <w:lang w:val="de-DE"/>
        </w:rPr>
        <w:br/>
      </w:r>
      <w:r w:rsidRPr="006926E1">
        <w:rPr>
          <w:lang w:val="de-DE"/>
        </w:rPr>
        <w:t>den K</w:t>
      </w:r>
      <w:r>
        <w:rPr>
          <w:lang w:val="de-DE"/>
        </w:rPr>
        <w:t>ö</w:t>
      </w:r>
      <w:r w:rsidRPr="006926E1">
        <w:rPr>
          <w:lang w:val="de-DE"/>
        </w:rPr>
        <w:t>rper n</w:t>
      </w:r>
      <w:r>
        <w:rPr>
          <w:lang w:val="de-DE"/>
        </w:rPr>
        <w:t>ä</w:t>
      </w:r>
      <w:r w:rsidRPr="006926E1">
        <w:rPr>
          <w:lang w:val="de-DE"/>
        </w:rPr>
        <w:t>mlich, oder außer ihn, ge</w:t>
      </w:r>
      <w:r>
        <w:rPr>
          <w:lang w:val="de-DE"/>
        </w:rPr>
        <w:t>s</w:t>
      </w:r>
      <w:r w:rsidRPr="006926E1">
        <w:rPr>
          <w:lang w:val="de-DE"/>
        </w:rPr>
        <w:t xml:space="preserve">etzt, </w:t>
      </w:r>
      <w:r w:rsidRPr="007E3B51">
        <w:rPr>
          <w:b/>
          <w:bCs/>
          <w:lang w:val="de-DE"/>
        </w:rPr>
        <w:t>wo</w:t>
      </w:r>
      <w:r w:rsidRPr="006926E1">
        <w:rPr>
          <w:lang w:val="de-DE"/>
        </w:rPr>
        <w:t xml:space="preserve"> die</w:t>
      </w:r>
      <w:r>
        <w:rPr>
          <w:lang w:val="de-DE"/>
        </w:rPr>
        <w:br/>
        <w:t>s</w:t>
      </w:r>
      <w:r w:rsidRPr="006926E1">
        <w:rPr>
          <w:lang w:val="de-DE"/>
        </w:rPr>
        <w:t>innlichen Eindr</w:t>
      </w:r>
      <w:r>
        <w:rPr>
          <w:lang w:val="de-DE"/>
        </w:rPr>
        <w:t>ü</w:t>
      </w:r>
      <w:r w:rsidRPr="006926E1">
        <w:rPr>
          <w:lang w:val="de-DE"/>
        </w:rPr>
        <w:t xml:space="preserve">cke </w:t>
      </w:r>
      <w:r w:rsidRPr="007E3B51">
        <w:rPr>
          <w:b/>
          <w:bCs/>
          <w:lang w:val="de-DE"/>
        </w:rPr>
        <w:t>zuletzt ausgehen</w:t>
      </w:r>
      <w:r w:rsidRPr="006926E1">
        <w:rPr>
          <w:lang w:val="de-DE"/>
        </w:rPr>
        <w:t xml:space="preserve">, und </w:t>
      </w:r>
      <w:r>
        <w:rPr>
          <w:lang w:val="de-DE"/>
        </w:rPr>
        <w:t>s</w:t>
      </w:r>
      <w:r w:rsidRPr="006926E1">
        <w:rPr>
          <w:lang w:val="de-DE"/>
        </w:rPr>
        <w:t>ich in ver-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chiedene Richtungen, als </w:t>
      </w:r>
      <w:r>
        <w:rPr>
          <w:lang w:val="de-DE"/>
        </w:rPr>
        <w:t>s</w:t>
      </w:r>
      <w:r w:rsidRPr="006926E1">
        <w:rPr>
          <w:lang w:val="de-DE"/>
        </w:rPr>
        <w:t xml:space="preserve">o viele </w:t>
      </w:r>
      <w:r w:rsidRPr="007E3B51">
        <w:rPr>
          <w:b/>
          <w:bCs/>
          <w:lang w:val="de-DE"/>
        </w:rPr>
        <w:t>Empfindungslinien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>nach Art der Licht</w:t>
      </w:r>
      <w:r>
        <w:rPr>
          <w:lang w:val="de-DE"/>
        </w:rPr>
        <w:t>s</w:t>
      </w:r>
      <w:r w:rsidRPr="006926E1">
        <w:rPr>
          <w:lang w:val="de-DE"/>
        </w:rPr>
        <w:t>trahlen verbreiten, die dann wieder</w:t>
      </w:r>
      <w:r>
        <w:rPr>
          <w:lang w:val="de-DE"/>
        </w:rPr>
        <w:br/>
      </w:r>
      <w:r w:rsidRPr="006926E1">
        <w:rPr>
          <w:lang w:val="de-DE"/>
        </w:rPr>
        <w:t>in der Seele in be</w:t>
      </w:r>
      <w:r>
        <w:rPr>
          <w:lang w:val="de-DE"/>
        </w:rPr>
        <w:t>s</w:t>
      </w:r>
      <w:r w:rsidRPr="006926E1">
        <w:rPr>
          <w:lang w:val="de-DE"/>
        </w:rPr>
        <w:t>ondere Punkte vereiniget werden.</w:t>
      </w:r>
      <w:r>
        <w:rPr>
          <w:lang w:val="de-DE"/>
        </w:rPr>
        <w:br/>
      </w:r>
      <w:r w:rsidRPr="006926E1">
        <w:rPr>
          <w:lang w:val="de-DE"/>
        </w:rPr>
        <w:t>Die Stelle, wo die</w:t>
      </w:r>
      <w:r>
        <w:rPr>
          <w:lang w:val="de-DE"/>
        </w:rPr>
        <w:t>s</w:t>
      </w:r>
      <w:r w:rsidRPr="006926E1">
        <w:rPr>
          <w:lang w:val="de-DE"/>
        </w:rPr>
        <w:t>e Empfindungslinien, als divergi-</w:t>
      </w:r>
      <w:r>
        <w:rPr>
          <w:lang w:val="de-DE"/>
        </w:rPr>
        <w:br/>
      </w:r>
      <w:r w:rsidRPr="006926E1">
        <w:rPr>
          <w:lang w:val="de-DE"/>
        </w:rPr>
        <w:t>rende Strahlen aus Punkten des Objekts herausgehen,</w:t>
      </w:r>
      <w:r>
        <w:rPr>
          <w:lang w:val="de-DE"/>
        </w:rPr>
        <w:br/>
      </w:r>
      <w:r w:rsidRPr="006926E1">
        <w:rPr>
          <w:lang w:val="de-DE"/>
        </w:rPr>
        <w:t xml:space="preserve">und auf uns zufahren, mußte die </w:t>
      </w:r>
      <w:r w:rsidRPr="007E3B51">
        <w:rPr>
          <w:b/>
          <w:bCs/>
          <w:lang w:val="de-DE"/>
        </w:rPr>
        <w:t>Stelle des Objekts</w:t>
      </w:r>
      <w:r>
        <w:rPr>
          <w:lang w:val="de-DE"/>
        </w:rPr>
        <w:br/>
        <w:t>s</w:t>
      </w:r>
      <w:r w:rsidRPr="006926E1">
        <w:rPr>
          <w:lang w:val="de-DE"/>
        </w:rPr>
        <w:t>eyn. Die</w:t>
      </w:r>
      <w:r>
        <w:rPr>
          <w:lang w:val="de-DE"/>
        </w:rPr>
        <w:t>s</w:t>
      </w:r>
      <w:r w:rsidRPr="006926E1">
        <w:rPr>
          <w:lang w:val="de-DE"/>
        </w:rPr>
        <w:t>e Vor</w:t>
      </w:r>
      <w:r>
        <w:rPr>
          <w:lang w:val="de-DE"/>
        </w:rPr>
        <w:t>s</w:t>
      </w:r>
      <w:r w:rsidRPr="006926E1">
        <w:rPr>
          <w:lang w:val="de-DE"/>
        </w:rPr>
        <w:t xml:space="preserve">tellungsart von der Sache, </w:t>
      </w:r>
      <w:r>
        <w:rPr>
          <w:lang w:val="de-DE"/>
        </w:rPr>
        <w:t>s</w:t>
      </w:r>
      <w:r w:rsidRPr="006926E1">
        <w:rPr>
          <w:lang w:val="de-DE"/>
        </w:rPr>
        <w:t>cheinet</w:t>
      </w:r>
      <w:r>
        <w:rPr>
          <w:lang w:val="de-DE"/>
        </w:rPr>
        <w:br/>
      </w:r>
      <w:r w:rsidRPr="006926E1">
        <w:rPr>
          <w:lang w:val="de-DE"/>
        </w:rPr>
        <w:t>in den Ge</w:t>
      </w:r>
      <w:r>
        <w:rPr>
          <w:lang w:val="de-DE"/>
        </w:rPr>
        <w:t>s</w:t>
      </w:r>
      <w:r w:rsidRPr="006926E1">
        <w:rPr>
          <w:lang w:val="de-DE"/>
        </w:rPr>
        <w:t>ichtsempfindungen be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tiget zu werden. Die</w:t>
      </w:r>
      <w:r>
        <w:rPr>
          <w:lang w:val="de-DE"/>
        </w:rPr>
        <w:br/>
      </w:r>
      <w:r w:rsidRPr="006926E1">
        <w:rPr>
          <w:lang w:val="de-DE"/>
        </w:rPr>
        <w:t>Licht</w:t>
      </w:r>
      <w:r>
        <w:rPr>
          <w:lang w:val="de-DE"/>
        </w:rPr>
        <w:t>s</w:t>
      </w:r>
      <w:r w:rsidRPr="006926E1">
        <w:rPr>
          <w:lang w:val="de-DE"/>
        </w:rPr>
        <w:t>trahlen gehen durch die Luft, und durch Glas.</w:t>
      </w:r>
      <w:r>
        <w:rPr>
          <w:lang w:val="de-DE"/>
        </w:rPr>
        <w:br/>
      </w:r>
      <w:r w:rsidRPr="006926E1">
        <w:rPr>
          <w:lang w:val="de-DE"/>
        </w:rPr>
        <w:t xml:space="preserve">Aber wir </w:t>
      </w:r>
      <w:r>
        <w:rPr>
          <w:lang w:val="de-DE"/>
        </w:rPr>
        <w:t>s</w:t>
      </w:r>
      <w:r w:rsidRPr="006926E1">
        <w:rPr>
          <w:lang w:val="de-DE"/>
        </w:rPr>
        <w:t>ehen hier in die</w:t>
      </w:r>
      <w:r>
        <w:rPr>
          <w:lang w:val="de-DE"/>
        </w:rPr>
        <w:t>s</w:t>
      </w:r>
      <w:r w:rsidRPr="006926E1">
        <w:rPr>
          <w:lang w:val="de-DE"/>
        </w:rPr>
        <w:t>en Mittelk</w:t>
      </w:r>
      <w:r>
        <w:rPr>
          <w:lang w:val="de-DE"/>
        </w:rPr>
        <w:t>ö</w:t>
      </w:r>
      <w:r w:rsidRPr="006926E1">
        <w:rPr>
          <w:lang w:val="de-DE"/>
        </w:rPr>
        <w:t>rpern kein Objekt,</w:t>
      </w:r>
      <w:r>
        <w:rPr>
          <w:lang w:val="de-DE"/>
        </w:rPr>
        <w:br/>
      </w:r>
      <w:r w:rsidRPr="006926E1">
        <w:rPr>
          <w:lang w:val="de-DE"/>
        </w:rPr>
        <w:t>weil das Bild auf un</w:t>
      </w:r>
      <w:r>
        <w:rPr>
          <w:lang w:val="de-DE"/>
        </w:rPr>
        <w:t>s</w:t>
      </w:r>
      <w:r w:rsidRPr="006926E1">
        <w:rPr>
          <w:lang w:val="de-DE"/>
        </w:rPr>
        <w:t>ere Netzhaut nicht die Lage der</w:t>
      </w:r>
      <w:r>
        <w:rPr>
          <w:lang w:val="de-DE"/>
        </w:rPr>
        <w:br/>
      </w:r>
      <w:r w:rsidRPr="006926E1">
        <w:rPr>
          <w:lang w:val="de-DE"/>
        </w:rPr>
        <w:t>Strahlen gegen einander, in dem Durchgang durch die</w:t>
      </w:r>
      <w:r>
        <w:rPr>
          <w:lang w:val="de-DE"/>
        </w:rPr>
        <w:t>s</w:t>
      </w:r>
      <w:r w:rsidRPr="006926E1">
        <w:rPr>
          <w:lang w:val="de-DE"/>
        </w:rPr>
        <w:t>e</w:t>
      </w:r>
      <w:r>
        <w:rPr>
          <w:lang w:val="de-DE"/>
        </w:rPr>
        <w:br/>
      </w:r>
      <w:r w:rsidRPr="006926E1">
        <w:rPr>
          <w:lang w:val="de-DE"/>
        </w:rPr>
        <w:t>K</w:t>
      </w:r>
      <w:r>
        <w:rPr>
          <w:lang w:val="de-DE"/>
        </w:rPr>
        <w:t>ö</w:t>
      </w:r>
      <w:r w:rsidRPr="006926E1">
        <w:rPr>
          <w:lang w:val="de-DE"/>
        </w:rPr>
        <w:t>rper abbildet. Die vollkommenen durch</w:t>
      </w:r>
      <w:r>
        <w:rPr>
          <w:lang w:val="de-DE"/>
        </w:rPr>
        <w:t>s</w:t>
      </w:r>
      <w:r w:rsidRPr="006926E1">
        <w:rPr>
          <w:lang w:val="de-DE"/>
        </w:rPr>
        <w:t>ichtigen</w:t>
      </w:r>
      <w:r>
        <w:rPr>
          <w:lang w:val="de-DE"/>
        </w:rPr>
        <w:br/>
      </w:r>
      <w:r w:rsidRPr="006926E1">
        <w:rPr>
          <w:lang w:val="de-DE"/>
        </w:rPr>
        <w:t>K</w:t>
      </w:r>
      <w:r>
        <w:rPr>
          <w:lang w:val="de-DE"/>
        </w:rPr>
        <w:t>ö</w:t>
      </w:r>
      <w:r w:rsidRPr="006926E1">
        <w:rPr>
          <w:lang w:val="de-DE"/>
        </w:rPr>
        <w:t>rper w</w:t>
      </w:r>
      <w:r>
        <w:rPr>
          <w:lang w:val="de-DE"/>
        </w:rPr>
        <w:t>ü</w:t>
      </w:r>
      <w:r w:rsidRPr="006926E1">
        <w:rPr>
          <w:lang w:val="de-DE"/>
        </w:rPr>
        <w:t>rden v</w:t>
      </w:r>
      <w:r>
        <w:rPr>
          <w:lang w:val="de-DE"/>
        </w:rPr>
        <w:t>ö</w:t>
      </w:r>
      <w:r w:rsidRPr="006926E1">
        <w:rPr>
          <w:lang w:val="de-DE"/>
        </w:rPr>
        <w:t>llig un</w:t>
      </w:r>
      <w:r>
        <w:rPr>
          <w:lang w:val="de-DE"/>
        </w:rPr>
        <w:t>s</w:t>
      </w:r>
      <w:r w:rsidRPr="006926E1">
        <w:rPr>
          <w:lang w:val="de-DE"/>
        </w:rPr>
        <w:t xml:space="preserve">ichtbar </w:t>
      </w:r>
      <w:r>
        <w:rPr>
          <w:lang w:val="de-DE"/>
        </w:rPr>
        <w:t>s</w:t>
      </w:r>
      <w:r w:rsidRPr="006926E1">
        <w:rPr>
          <w:lang w:val="de-DE"/>
        </w:rPr>
        <w:t>eyn. Es i</w:t>
      </w:r>
      <w:r>
        <w:rPr>
          <w:lang w:val="de-DE"/>
        </w:rPr>
        <w:t>s</w:t>
      </w:r>
      <w:r w:rsidRPr="006926E1">
        <w:rPr>
          <w:lang w:val="de-DE"/>
        </w:rPr>
        <w:t>t al</w:t>
      </w:r>
      <w:r>
        <w:rPr>
          <w:lang w:val="de-DE"/>
        </w:rPr>
        <w:t>s</w:t>
      </w:r>
      <w:r w:rsidRPr="006926E1">
        <w:rPr>
          <w:lang w:val="de-DE"/>
        </w:rPr>
        <w:t>o das</w:t>
      </w:r>
      <w:r>
        <w:rPr>
          <w:lang w:val="de-DE"/>
        </w:rPr>
        <w:br/>
      </w:r>
      <w:r w:rsidRPr="006926E1">
        <w:rPr>
          <w:lang w:val="de-DE"/>
        </w:rPr>
        <w:t>Objekt un</w:t>
      </w:r>
      <w:r>
        <w:rPr>
          <w:lang w:val="de-DE"/>
        </w:rPr>
        <w:t>s</w:t>
      </w:r>
      <w:r w:rsidRPr="006926E1">
        <w:rPr>
          <w:lang w:val="de-DE"/>
        </w:rPr>
        <w:t>erer Vor</w:t>
      </w:r>
      <w:r>
        <w:rPr>
          <w:lang w:val="de-DE"/>
        </w:rPr>
        <w:t>s</w:t>
      </w:r>
      <w:r w:rsidRPr="006926E1">
        <w:rPr>
          <w:lang w:val="de-DE"/>
        </w:rPr>
        <w:t>tellung an der Stelle, wo die Punkte</w:t>
      </w:r>
      <w:r>
        <w:rPr>
          <w:lang w:val="de-DE"/>
        </w:rPr>
        <w:br/>
        <w:t>s</w:t>
      </w:r>
      <w:r w:rsidRPr="006926E1">
        <w:rPr>
          <w:lang w:val="de-DE"/>
        </w:rPr>
        <w:t>ind, aus welchen uns die ausgehende Licht</w:t>
      </w:r>
      <w:r>
        <w:rPr>
          <w:lang w:val="de-DE"/>
        </w:rPr>
        <w:t>s</w:t>
      </w:r>
      <w:r w:rsidRPr="006926E1">
        <w:rPr>
          <w:lang w:val="de-DE"/>
        </w:rPr>
        <w:t>trahlen zu-</w:t>
      </w:r>
      <w:r>
        <w:rPr>
          <w:lang w:val="de-DE"/>
        </w:rPr>
        <w:br/>
      </w:r>
      <w:r w:rsidRPr="006926E1">
        <w:rPr>
          <w:lang w:val="de-DE"/>
        </w:rPr>
        <w:t xml:space="preserve">kommen, und dieß </w:t>
      </w:r>
      <w:r>
        <w:rPr>
          <w:lang w:val="de-DE"/>
        </w:rPr>
        <w:t>s</w:t>
      </w:r>
      <w:r w:rsidRPr="006926E1">
        <w:rPr>
          <w:lang w:val="de-DE"/>
        </w:rPr>
        <w:t>ind hier die Punkte, aus denen die</w:t>
      </w:r>
    </w:p>
    <w:p w14:paraId="6AD4D63A" w14:textId="0C7C5995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lastRenderedPageBreak/>
        <w:t>Empfin-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384</w:t>
      </w:r>
      <w:r>
        <w:rPr>
          <w:lang w:val="de-DE"/>
        </w:rPr>
        <w:t>] V. Versuch. Ueber den Urspr. unserer</w:t>
      </w:r>
    </w:p>
    <w:p w14:paraId="59FB341A" w14:textId="7605F4F3" w:rsidR="006926E1" w:rsidRDefault="006926E1" w:rsidP="006926E1">
      <w:pPr>
        <w:rPr>
          <w:lang w:val="de-DE"/>
        </w:rPr>
      </w:pPr>
      <w:r w:rsidRPr="006926E1">
        <w:rPr>
          <w:lang w:val="de-DE"/>
        </w:rPr>
        <w:t>I</w:t>
      </w:r>
      <w:r>
        <w:rPr>
          <w:lang w:val="de-DE"/>
        </w:rPr>
        <w:t>V.</w:t>
      </w:r>
    </w:p>
    <w:p w14:paraId="0BB130DB" w14:textId="77777777" w:rsidR="0018035F" w:rsidRDefault="006926E1" w:rsidP="006926E1">
      <w:pPr>
        <w:rPr>
          <w:lang w:val="de-DE"/>
        </w:rPr>
      </w:pPr>
      <w:r w:rsidRPr="006926E1">
        <w:rPr>
          <w:lang w:val="de-DE"/>
        </w:rPr>
        <w:t>Wie zuer</w:t>
      </w:r>
      <w:r>
        <w:rPr>
          <w:lang w:val="de-DE"/>
        </w:rPr>
        <w:t>s</w:t>
      </w:r>
      <w:r w:rsidRPr="006926E1">
        <w:rPr>
          <w:lang w:val="de-DE"/>
        </w:rPr>
        <w:t>t die Sonderung der Empfindungen</w:t>
      </w:r>
      <w:r>
        <w:rPr>
          <w:lang w:val="de-DE"/>
        </w:rPr>
        <w:br/>
      </w:r>
      <w:r w:rsidRPr="006926E1">
        <w:rPr>
          <w:lang w:val="de-DE"/>
        </w:rPr>
        <w:t>in ver</w:t>
      </w:r>
      <w:r>
        <w:rPr>
          <w:lang w:val="de-DE"/>
        </w:rPr>
        <w:t>s</w:t>
      </w:r>
      <w:r w:rsidRPr="006926E1">
        <w:rPr>
          <w:lang w:val="de-DE"/>
        </w:rPr>
        <w:t xml:space="preserve">chiedene Theile und Haufen, vor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>gehe.</w:t>
      </w:r>
    </w:p>
    <w:p w14:paraId="775D733D" w14:textId="1927172F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er</w:t>
      </w:r>
      <w:r>
        <w:rPr>
          <w:lang w:val="de-DE"/>
        </w:rPr>
        <w:t>s</w:t>
      </w:r>
      <w:r w:rsidRPr="006926E1">
        <w:rPr>
          <w:lang w:val="de-DE"/>
        </w:rPr>
        <w:t xml:space="preserve">te Frage beantworte ich </w:t>
      </w:r>
      <w:r>
        <w:rPr>
          <w:lang w:val="de-DE"/>
        </w:rPr>
        <w:t>s</w:t>
      </w:r>
      <w:r w:rsidRPr="006926E1">
        <w:rPr>
          <w:lang w:val="de-DE"/>
        </w:rPr>
        <w:t>o. Wenn der Men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br/>
      </w:r>
      <w:r w:rsidRPr="006926E1">
        <w:rPr>
          <w:lang w:val="de-DE"/>
        </w:rPr>
        <w:t xml:space="preserve">die Begriffe von dem </w:t>
      </w:r>
      <w:r w:rsidRPr="007E3B51">
        <w:rPr>
          <w:b/>
          <w:bCs/>
          <w:lang w:val="de-DE"/>
        </w:rPr>
        <w:t>In ihm seyn</w:t>
      </w:r>
      <w:r w:rsidRPr="006926E1">
        <w:rPr>
          <w:lang w:val="de-DE"/>
        </w:rPr>
        <w:t xml:space="preserve"> und von dem</w:t>
      </w:r>
      <w:r>
        <w:rPr>
          <w:lang w:val="de-DE"/>
        </w:rPr>
        <w:br/>
      </w:r>
      <w:r w:rsidRPr="007E3B51">
        <w:rPr>
          <w:b/>
          <w:bCs/>
          <w:lang w:val="de-DE"/>
        </w:rPr>
        <w:t>außer ihm seyn</w:t>
      </w:r>
      <w:r w:rsidRPr="006926E1">
        <w:rPr>
          <w:lang w:val="de-DE"/>
        </w:rPr>
        <w:t xml:space="preserve"> noch nicht hatte, </w:t>
      </w:r>
      <w:r>
        <w:rPr>
          <w:lang w:val="de-DE"/>
        </w:rPr>
        <w:t>s</w:t>
      </w:r>
      <w:r w:rsidRPr="006926E1">
        <w:rPr>
          <w:lang w:val="de-DE"/>
        </w:rPr>
        <w:t>o konnte doch das</w:t>
      </w:r>
      <w:r>
        <w:rPr>
          <w:lang w:val="de-DE"/>
        </w:rPr>
        <w:br/>
      </w:r>
      <w:r w:rsidRPr="006926E1">
        <w:rPr>
          <w:lang w:val="de-DE"/>
        </w:rPr>
        <w:t>Vergleichungs- und Gewahrnehmungsverm</w:t>
      </w:r>
      <w:r>
        <w:rPr>
          <w:lang w:val="de-DE"/>
        </w:rPr>
        <w:t>ö</w:t>
      </w:r>
      <w:r w:rsidRPr="006926E1">
        <w:rPr>
          <w:lang w:val="de-DE"/>
        </w:rPr>
        <w:t>gen die Ein-</w:t>
      </w:r>
      <w:r>
        <w:rPr>
          <w:lang w:val="de-DE"/>
        </w:rPr>
        <w:br/>
      </w:r>
      <w:r w:rsidRPr="006926E1">
        <w:rPr>
          <w:lang w:val="de-DE"/>
        </w:rPr>
        <w:t>dr</w:t>
      </w:r>
      <w:r>
        <w:rPr>
          <w:lang w:val="de-DE"/>
        </w:rPr>
        <w:t>ü</w:t>
      </w:r>
      <w:r w:rsidRPr="006926E1">
        <w:rPr>
          <w:lang w:val="de-DE"/>
        </w:rPr>
        <w:t xml:space="preserve">cke von </w:t>
      </w:r>
      <w:r w:rsidRPr="007E3B51">
        <w:rPr>
          <w:b/>
          <w:bCs/>
          <w:lang w:val="de-DE"/>
        </w:rPr>
        <w:t>außen</w:t>
      </w:r>
      <w:r w:rsidRPr="006926E1">
        <w:rPr>
          <w:lang w:val="de-DE"/>
        </w:rPr>
        <w:t xml:space="preserve"> durch eben die Kennzeichen von den</w:t>
      </w:r>
      <w:r>
        <w:rPr>
          <w:lang w:val="de-DE"/>
        </w:rPr>
        <w:br/>
      </w:r>
      <w:r w:rsidRPr="006926E1">
        <w:rPr>
          <w:lang w:val="de-DE"/>
        </w:rPr>
        <w:t>innern Ver</w:t>
      </w:r>
      <w:r>
        <w:rPr>
          <w:lang w:val="de-DE"/>
        </w:rPr>
        <w:t>ä</w:t>
      </w:r>
      <w:r w:rsidRPr="006926E1">
        <w:rPr>
          <w:lang w:val="de-DE"/>
        </w:rPr>
        <w:t xml:space="preserve">nderungen </w:t>
      </w:r>
      <w:r>
        <w:rPr>
          <w:lang w:val="de-DE"/>
        </w:rPr>
        <w:t>s</w:t>
      </w:r>
      <w:r w:rsidRPr="006926E1">
        <w:rPr>
          <w:lang w:val="de-DE"/>
        </w:rPr>
        <w:t>einer Selb</w:t>
      </w:r>
      <w:r>
        <w:rPr>
          <w:lang w:val="de-DE"/>
        </w:rPr>
        <w:t>s</w:t>
      </w:r>
      <w:r w:rsidRPr="006926E1">
        <w:rPr>
          <w:lang w:val="de-DE"/>
        </w:rPr>
        <w:t>t unter</w:t>
      </w:r>
      <w:r>
        <w:rPr>
          <w:lang w:val="de-DE"/>
        </w:rPr>
        <w:t>s</w:t>
      </w:r>
      <w:r w:rsidRPr="006926E1">
        <w:rPr>
          <w:lang w:val="de-DE"/>
        </w:rPr>
        <w:t>cheiden, ab-</w:t>
      </w:r>
      <w:r>
        <w:rPr>
          <w:lang w:val="de-DE"/>
        </w:rPr>
        <w:br/>
        <w:t>s</w:t>
      </w:r>
      <w:r w:rsidRPr="006926E1">
        <w:rPr>
          <w:lang w:val="de-DE"/>
        </w:rPr>
        <w:t>ondern, und beide zu ver</w:t>
      </w:r>
      <w:r>
        <w:rPr>
          <w:lang w:val="de-DE"/>
        </w:rPr>
        <w:t>s</w:t>
      </w:r>
      <w:r w:rsidRPr="006926E1">
        <w:rPr>
          <w:lang w:val="de-DE"/>
        </w:rPr>
        <w:t>chiedenen Kla</w:t>
      </w:r>
      <w:r>
        <w:rPr>
          <w:lang w:val="de-DE"/>
        </w:rPr>
        <w:t>ss</w:t>
      </w:r>
      <w:r w:rsidRPr="006926E1">
        <w:rPr>
          <w:lang w:val="de-DE"/>
        </w:rPr>
        <w:t>en hinbringen,</w:t>
      </w:r>
      <w:r>
        <w:rPr>
          <w:lang w:val="de-DE"/>
        </w:rPr>
        <w:br/>
      </w:r>
      <w:r w:rsidRPr="006926E1">
        <w:rPr>
          <w:lang w:val="de-DE"/>
        </w:rPr>
        <w:t>durch welche der Egoi</w:t>
      </w:r>
      <w:r>
        <w:rPr>
          <w:lang w:val="de-DE"/>
        </w:rPr>
        <w:t>s</w:t>
      </w:r>
      <w:r w:rsidRPr="006926E1">
        <w:rPr>
          <w:lang w:val="de-DE"/>
        </w:rPr>
        <w:t xml:space="preserve">t und der </w:t>
      </w:r>
      <w:r>
        <w:rPr>
          <w:lang w:val="de-DE"/>
        </w:rPr>
        <w:t>Id</w:t>
      </w:r>
      <w:r w:rsidRPr="006926E1">
        <w:rPr>
          <w:lang w:val="de-DE"/>
        </w:rPr>
        <w:t>eali</w:t>
      </w:r>
      <w:r>
        <w:rPr>
          <w:lang w:val="de-DE"/>
        </w:rPr>
        <w:t>s</w:t>
      </w:r>
      <w:r w:rsidRPr="006926E1">
        <w:rPr>
          <w:lang w:val="de-DE"/>
        </w:rPr>
        <w:t>t es thun kann,</w:t>
      </w:r>
      <w:r>
        <w:rPr>
          <w:lang w:val="de-DE"/>
        </w:rPr>
        <w:br/>
      </w:r>
      <w:r w:rsidRPr="006926E1">
        <w:rPr>
          <w:lang w:val="de-DE"/>
        </w:rPr>
        <w:t xml:space="preserve">der jene Begriffe zwar hat, aber </w:t>
      </w:r>
      <w:r>
        <w:rPr>
          <w:lang w:val="de-DE"/>
        </w:rPr>
        <w:t>s</w:t>
      </w:r>
      <w:r w:rsidRPr="006926E1">
        <w:rPr>
          <w:lang w:val="de-DE"/>
        </w:rPr>
        <w:t>ie wieder aufhebet,</w:t>
      </w:r>
      <w:r>
        <w:rPr>
          <w:lang w:val="de-DE"/>
        </w:rPr>
        <w:br/>
      </w:r>
      <w:r w:rsidRPr="006926E1">
        <w:rPr>
          <w:lang w:val="de-DE"/>
        </w:rPr>
        <w:t>oder doch den letztern f</w:t>
      </w:r>
      <w:r>
        <w:rPr>
          <w:lang w:val="de-DE"/>
        </w:rPr>
        <w:t>ü</w:t>
      </w:r>
      <w:r w:rsidRPr="006926E1">
        <w:rPr>
          <w:lang w:val="de-DE"/>
        </w:rPr>
        <w:t>r einen bloßen Schein an</w:t>
      </w:r>
      <w:r>
        <w:rPr>
          <w:lang w:val="de-DE"/>
        </w:rPr>
        <w:t>s</w:t>
      </w:r>
      <w:r w:rsidRPr="006926E1">
        <w:rPr>
          <w:lang w:val="de-DE"/>
        </w:rPr>
        <w:t>iehet.</w:t>
      </w:r>
      <w:r>
        <w:rPr>
          <w:lang w:val="de-DE"/>
        </w:rPr>
        <w:br/>
      </w:r>
      <w:r w:rsidRPr="006926E1">
        <w:rPr>
          <w:lang w:val="de-DE"/>
        </w:rPr>
        <w:t>Die Eindr</w:t>
      </w:r>
      <w:r>
        <w:rPr>
          <w:lang w:val="de-DE"/>
        </w:rPr>
        <w:t>ü</w:t>
      </w:r>
      <w:r w:rsidRPr="006926E1">
        <w:rPr>
          <w:lang w:val="de-DE"/>
        </w:rPr>
        <w:t>cke durch das Ge</w:t>
      </w:r>
      <w:r>
        <w:rPr>
          <w:lang w:val="de-DE"/>
        </w:rPr>
        <w:t>s</w:t>
      </w:r>
      <w:r w:rsidRPr="006926E1">
        <w:rPr>
          <w:lang w:val="de-DE"/>
        </w:rPr>
        <w:t>icht und das Geh</w:t>
      </w:r>
      <w:r>
        <w:rPr>
          <w:lang w:val="de-DE"/>
        </w:rPr>
        <w:t>ö</w:t>
      </w:r>
      <w:r w:rsidRPr="006926E1">
        <w:rPr>
          <w:lang w:val="de-DE"/>
        </w:rPr>
        <w:t>r — die</w:t>
      </w:r>
      <w:r>
        <w:rPr>
          <w:lang w:val="de-DE"/>
        </w:rPr>
        <w:br/>
      </w:r>
      <w:r w:rsidRPr="006926E1">
        <w:rPr>
          <w:lang w:val="de-DE"/>
        </w:rPr>
        <w:t>er</w:t>
      </w:r>
      <w:r>
        <w:rPr>
          <w:lang w:val="de-DE"/>
        </w:rPr>
        <w:t>s</w:t>
      </w:r>
      <w:r w:rsidRPr="006926E1">
        <w:rPr>
          <w:lang w:val="de-DE"/>
        </w:rPr>
        <w:t xml:space="preserve">tern, die </w:t>
      </w:r>
      <w:r>
        <w:rPr>
          <w:lang w:val="de-DE"/>
        </w:rPr>
        <w:t>s</w:t>
      </w:r>
      <w:r w:rsidRPr="006926E1">
        <w:rPr>
          <w:lang w:val="de-DE"/>
        </w:rPr>
        <w:t>ich am klar</w:t>
      </w:r>
      <w:r>
        <w:rPr>
          <w:lang w:val="de-DE"/>
        </w:rPr>
        <w:t>s</w:t>
      </w:r>
      <w:r w:rsidRPr="006926E1">
        <w:rPr>
          <w:lang w:val="de-DE"/>
        </w:rPr>
        <w:t>ten als Eindr</w:t>
      </w:r>
      <w:r>
        <w:rPr>
          <w:lang w:val="de-DE"/>
        </w:rPr>
        <w:t>ü</w:t>
      </w:r>
      <w:r w:rsidRPr="006926E1">
        <w:rPr>
          <w:lang w:val="de-DE"/>
        </w:rPr>
        <w:t>cke von die</w:t>
      </w:r>
      <w:r>
        <w:rPr>
          <w:lang w:val="de-DE"/>
        </w:rPr>
        <w:t>s</w:t>
      </w:r>
      <w:r w:rsidRPr="006926E1">
        <w:rPr>
          <w:lang w:val="de-DE"/>
        </w:rPr>
        <w:t>er Kla</w:t>
      </w:r>
      <w:r>
        <w:rPr>
          <w:lang w:val="de-DE"/>
        </w:rPr>
        <w:t>s</w:t>
      </w:r>
      <w:r w:rsidRPr="006926E1">
        <w:rPr>
          <w:lang w:val="de-DE"/>
        </w:rPr>
        <w:t>-</w:t>
      </w:r>
      <w:r>
        <w:rPr>
          <w:lang w:val="de-DE"/>
        </w:rPr>
        <w:br/>
        <w:t>s</w:t>
      </w:r>
      <w:r w:rsidRPr="006926E1">
        <w:rPr>
          <w:lang w:val="de-DE"/>
        </w:rPr>
        <w:t>e auszeichneten — ent</w:t>
      </w:r>
      <w:r>
        <w:rPr>
          <w:lang w:val="de-DE"/>
        </w:rPr>
        <w:t>s</w:t>
      </w:r>
      <w:r w:rsidRPr="006926E1">
        <w:rPr>
          <w:lang w:val="de-DE"/>
        </w:rPr>
        <w:t>tehen ohne eine innere Vorberei-</w:t>
      </w:r>
    </w:p>
    <w:p w14:paraId="7CA6C817" w14:textId="77777777" w:rsidR="0018035F" w:rsidRDefault="006926E1" w:rsidP="006926E1">
      <w:pPr>
        <w:rPr>
          <w:lang w:val="de-DE"/>
        </w:rPr>
      </w:pPr>
      <w:r w:rsidRPr="006926E1">
        <w:rPr>
          <w:lang w:val="de-DE"/>
        </w:rPr>
        <w:t>tung</w:t>
      </w:r>
    </w:p>
    <w:p w14:paraId="10F301D9" w14:textId="55F03ED1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*) Empfindungslinien, </w:t>
      </w:r>
      <w:r>
        <w:rPr>
          <w:lang w:val="de-DE"/>
        </w:rPr>
        <w:t>s</w:t>
      </w:r>
      <w:r w:rsidRPr="006926E1">
        <w:rPr>
          <w:lang w:val="de-DE"/>
        </w:rPr>
        <w:t xml:space="preserve">o zu </w:t>
      </w:r>
      <w:r>
        <w:rPr>
          <w:lang w:val="de-DE"/>
        </w:rPr>
        <w:t>s</w:t>
      </w:r>
      <w:r w:rsidRPr="006926E1">
        <w:rPr>
          <w:lang w:val="de-DE"/>
        </w:rPr>
        <w:t>agen, ausgehen. Aber</w:t>
      </w:r>
      <w:r>
        <w:rPr>
          <w:lang w:val="de-DE"/>
        </w:rPr>
        <w:br/>
      </w:r>
      <w:r w:rsidRPr="006926E1">
        <w:rPr>
          <w:lang w:val="de-DE"/>
        </w:rPr>
        <w:t>auch die</w:t>
      </w:r>
      <w:r>
        <w:rPr>
          <w:lang w:val="de-DE"/>
        </w:rPr>
        <w:t>s</w:t>
      </w:r>
      <w:r w:rsidRPr="006926E1">
        <w:rPr>
          <w:lang w:val="de-DE"/>
        </w:rPr>
        <w:t>e Erkl</w:t>
      </w:r>
      <w:r>
        <w:rPr>
          <w:lang w:val="de-DE"/>
        </w:rPr>
        <w:t>ä</w:t>
      </w:r>
      <w:r w:rsidRPr="006926E1">
        <w:rPr>
          <w:lang w:val="de-DE"/>
        </w:rPr>
        <w:t>rung 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ehr unzureichend: ich will das</w:t>
      </w:r>
      <w:r>
        <w:rPr>
          <w:lang w:val="de-DE"/>
        </w:rPr>
        <w:br/>
      </w:r>
      <w:r w:rsidRPr="006926E1">
        <w:rPr>
          <w:lang w:val="de-DE"/>
        </w:rPr>
        <w:t>nicht einmal anf</w:t>
      </w:r>
      <w:r>
        <w:rPr>
          <w:lang w:val="de-DE"/>
        </w:rPr>
        <w:t>ü</w:t>
      </w:r>
      <w:r w:rsidRPr="006926E1">
        <w:rPr>
          <w:lang w:val="de-DE"/>
        </w:rPr>
        <w:t xml:space="preserve">hren, was von den Optikern </w:t>
      </w:r>
      <w:r>
        <w:rPr>
          <w:lang w:val="de-DE"/>
        </w:rPr>
        <w:t>s</w:t>
      </w:r>
      <w:r w:rsidRPr="006926E1">
        <w:rPr>
          <w:lang w:val="de-DE"/>
        </w:rPr>
        <w:t>chon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agt, und wodurch es v</w:t>
      </w:r>
      <w:r>
        <w:rPr>
          <w:lang w:val="de-DE"/>
        </w:rPr>
        <w:t>ö</w:t>
      </w:r>
      <w:r w:rsidRPr="006926E1">
        <w:rPr>
          <w:lang w:val="de-DE"/>
        </w:rPr>
        <w:t>llig bewie</w:t>
      </w:r>
      <w:r>
        <w:rPr>
          <w:lang w:val="de-DE"/>
        </w:rPr>
        <w:t>s</w:t>
      </w:r>
      <w:r w:rsidRPr="006926E1">
        <w:rPr>
          <w:lang w:val="de-DE"/>
        </w:rPr>
        <w:t>en i</w:t>
      </w:r>
      <w:r>
        <w:rPr>
          <w:lang w:val="de-DE"/>
        </w:rPr>
        <w:t>s</w:t>
      </w:r>
      <w:r w:rsidRPr="006926E1">
        <w:rPr>
          <w:lang w:val="de-DE"/>
        </w:rPr>
        <w:t>t, daß der an-</w:t>
      </w:r>
      <w:r>
        <w:rPr>
          <w:lang w:val="de-DE"/>
        </w:rPr>
        <w:br/>
      </w:r>
      <w:r w:rsidRPr="006926E1">
        <w:rPr>
          <w:lang w:val="de-DE"/>
        </w:rPr>
        <w:t>gef</w:t>
      </w:r>
      <w:r>
        <w:rPr>
          <w:lang w:val="de-DE"/>
        </w:rPr>
        <w:t>ü</w:t>
      </w:r>
      <w:r w:rsidRPr="006926E1">
        <w:rPr>
          <w:lang w:val="de-DE"/>
        </w:rPr>
        <w:t>hrte Grund auch bey den Ge</w:t>
      </w:r>
      <w:r>
        <w:rPr>
          <w:lang w:val="de-DE"/>
        </w:rPr>
        <w:t>s</w:t>
      </w:r>
      <w:r w:rsidRPr="006926E1">
        <w:rPr>
          <w:lang w:val="de-DE"/>
        </w:rPr>
        <w:t>ichtsempfindungen es</w:t>
      </w:r>
      <w:r>
        <w:rPr>
          <w:lang w:val="de-DE"/>
        </w:rPr>
        <w:br/>
      </w:r>
      <w:r w:rsidRPr="006926E1">
        <w:rPr>
          <w:lang w:val="de-DE"/>
        </w:rPr>
        <w:t xml:space="preserve">nicht </w:t>
      </w:r>
      <w:r>
        <w:rPr>
          <w:lang w:val="de-DE"/>
        </w:rPr>
        <w:t>s</w:t>
      </w:r>
      <w:r w:rsidRPr="006926E1">
        <w:rPr>
          <w:lang w:val="de-DE"/>
        </w:rPr>
        <w:t xml:space="preserve">ey, wonach wir </w:t>
      </w:r>
      <w:r>
        <w:rPr>
          <w:lang w:val="de-DE"/>
        </w:rPr>
        <w:t>ü</w:t>
      </w:r>
      <w:r w:rsidRPr="006926E1">
        <w:rPr>
          <w:lang w:val="de-DE"/>
        </w:rPr>
        <w:t>ber die Stellen und Entfernun-</w:t>
      </w:r>
      <w:r>
        <w:rPr>
          <w:lang w:val="de-DE"/>
        </w:rPr>
        <w:br/>
      </w:r>
      <w:r w:rsidRPr="006926E1">
        <w:rPr>
          <w:lang w:val="de-DE"/>
        </w:rPr>
        <w:t>gen der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nde urtheilen. Warum </w:t>
      </w:r>
      <w:r>
        <w:rPr>
          <w:lang w:val="de-DE"/>
        </w:rPr>
        <w:t>s</w:t>
      </w:r>
      <w:r w:rsidRPr="006926E1">
        <w:rPr>
          <w:lang w:val="de-DE"/>
        </w:rPr>
        <w:t>etzen wir die</w:t>
      </w:r>
      <w:r>
        <w:rPr>
          <w:lang w:val="de-DE"/>
        </w:rPr>
        <w:br/>
      </w:r>
      <w:r w:rsidRPr="006926E1">
        <w:rPr>
          <w:lang w:val="de-DE"/>
        </w:rPr>
        <w:t>Schallarten und T</w:t>
      </w:r>
      <w:r>
        <w:rPr>
          <w:lang w:val="de-DE"/>
        </w:rPr>
        <w:t>ö</w:t>
      </w:r>
      <w:r w:rsidRPr="006926E1">
        <w:rPr>
          <w:lang w:val="de-DE"/>
        </w:rPr>
        <w:t>ne nicht dahin, wo ihr Ur</w:t>
      </w:r>
      <w:r>
        <w:rPr>
          <w:lang w:val="de-DE"/>
        </w:rPr>
        <w:t>s</w:t>
      </w:r>
      <w:r w:rsidRPr="006926E1">
        <w:rPr>
          <w:lang w:val="de-DE"/>
        </w:rPr>
        <w:t>prung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>t? Und um nicht auf anderartige Empfindungen zu</w:t>
      </w:r>
      <w:r>
        <w:rPr>
          <w:lang w:val="de-DE"/>
        </w:rPr>
        <w:br/>
      </w:r>
      <w:r w:rsidRPr="006926E1">
        <w:rPr>
          <w:lang w:val="de-DE"/>
        </w:rPr>
        <w:t xml:space="preserve">kommen, die uns noch zu wenig bekannt </w:t>
      </w:r>
      <w:r>
        <w:rPr>
          <w:lang w:val="de-DE"/>
        </w:rPr>
        <w:t>s</w:t>
      </w:r>
      <w:r w:rsidRPr="006926E1">
        <w:rPr>
          <w:lang w:val="de-DE"/>
        </w:rPr>
        <w:t>ind, warum</w:t>
      </w:r>
      <w:r>
        <w:rPr>
          <w:lang w:val="de-DE"/>
        </w:rPr>
        <w:br/>
        <w:t>s</w:t>
      </w:r>
      <w:r w:rsidRPr="006926E1">
        <w:rPr>
          <w:lang w:val="de-DE"/>
        </w:rPr>
        <w:t>etzen wir nicht bey dem Sehen die Objekte auf die Netz-</w:t>
      </w:r>
      <w:r>
        <w:rPr>
          <w:lang w:val="de-DE"/>
        </w:rPr>
        <w:br/>
      </w:r>
      <w:r w:rsidRPr="006926E1">
        <w:rPr>
          <w:lang w:val="de-DE"/>
        </w:rPr>
        <w:t>haut im Auge hin, da es doch gewiß i</w:t>
      </w:r>
      <w:r>
        <w:rPr>
          <w:lang w:val="de-DE"/>
        </w:rPr>
        <w:t>s</w:t>
      </w:r>
      <w:r w:rsidRPr="006926E1">
        <w:rPr>
          <w:lang w:val="de-DE"/>
        </w:rPr>
        <w:t>t, daß die Licht-</w:t>
      </w:r>
      <w:r>
        <w:rPr>
          <w:lang w:val="de-DE"/>
        </w:rPr>
        <w:br/>
        <w:t>s</w:t>
      </w:r>
      <w:r w:rsidRPr="006926E1">
        <w:rPr>
          <w:lang w:val="de-DE"/>
        </w:rPr>
        <w:t>trahlen hier wiederum in Punkte zu</w:t>
      </w:r>
      <w:r>
        <w:rPr>
          <w:lang w:val="de-DE"/>
        </w:rPr>
        <w:t>s</w:t>
      </w:r>
      <w:r w:rsidRPr="006926E1">
        <w:rPr>
          <w:lang w:val="de-DE"/>
        </w:rPr>
        <w:t>ammengehen, wel-</w:t>
      </w:r>
      <w:r>
        <w:rPr>
          <w:lang w:val="de-DE"/>
        </w:rPr>
        <w:br/>
      </w:r>
      <w:r w:rsidRPr="006926E1">
        <w:rPr>
          <w:lang w:val="de-DE"/>
        </w:rPr>
        <w:t>che nun auch als die er</w:t>
      </w:r>
      <w:r>
        <w:rPr>
          <w:lang w:val="de-DE"/>
        </w:rPr>
        <w:t>s</w:t>
      </w:r>
      <w:r w:rsidRPr="006926E1">
        <w:rPr>
          <w:lang w:val="de-DE"/>
        </w:rPr>
        <w:t>ten Anfangspunkte zu den wei-</w:t>
      </w:r>
      <w:r>
        <w:rPr>
          <w:lang w:val="de-DE"/>
        </w:rPr>
        <w:br/>
      </w:r>
      <w:r w:rsidRPr="006926E1">
        <w:rPr>
          <w:lang w:val="de-DE"/>
        </w:rPr>
        <w:t>ter in das Gehirn fortgehenden Bewegungslinien an-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ehen werden k</w:t>
      </w:r>
      <w:r>
        <w:rPr>
          <w:lang w:val="de-DE"/>
        </w:rPr>
        <w:t>ö</w:t>
      </w:r>
      <w:r w:rsidRPr="006926E1">
        <w:rPr>
          <w:lang w:val="de-DE"/>
        </w:rPr>
        <w:t xml:space="preserve">nnen, eben </w:t>
      </w:r>
      <w:r>
        <w:rPr>
          <w:lang w:val="de-DE"/>
        </w:rPr>
        <w:t>s</w:t>
      </w:r>
      <w:r w:rsidRPr="006926E1">
        <w:rPr>
          <w:lang w:val="de-DE"/>
        </w:rPr>
        <w:t xml:space="preserve">o wohl als die </w:t>
      </w:r>
      <w:r>
        <w:rPr>
          <w:lang w:val="de-DE"/>
        </w:rPr>
        <w:t>ä</w:t>
      </w:r>
      <w:r w:rsidRPr="006926E1">
        <w:rPr>
          <w:lang w:val="de-DE"/>
        </w:rPr>
        <w:t>ußern</w:t>
      </w:r>
      <w:r>
        <w:rPr>
          <w:lang w:val="de-DE"/>
        </w:rPr>
        <w:br/>
      </w:r>
      <w:r w:rsidRPr="006926E1">
        <w:rPr>
          <w:lang w:val="de-DE"/>
        </w:rPr>
        <w:t>Punkte auf der Oberfl</w:t>
      </w:r>
      <w:r>
        <w:rPr>
          <w:lang w:val="de-DE"/>
        </w:rPr>
        <w:t>ä</w:t>
      </w:r>
      <w:r w:rsidRPr="006926E1">
        <w:rPr>
          <w:lang w:val="de-DE"/>
        </w:rPr>
        <w:t>che der K</w:t>
      </w:r>
      <w:r>
        <w:rPr>
          <w:lang w:val="de-DE"/>
        </w:rPr>
        <w:t>ö</w:t>
      </w:r>
      <w:r w:rsidRPr="006926E1">
        <w:rPr>
          <w:lang w:val="de-DE"/>
        </w:rPr>
        <w:t>rper außer dem Auge?</w:t>
      </w:r>
      <w:r>
        <w:rPr>
          <w:lang w:val="de-DE"/>
        </w:rPr>
        <w:br/>
      </w:r>
      <w:r w:rsidRPr="006926E1">
        <w:rPr>
          <w:lang w:val="de-DE"/>
        </w:rPr>
        <w:t xml:space="preserve">Es </w:t>
      </w:r>
      <w:r>
        <w:rPr>
          <w:lang w:val="de-DE"/>
        </w:rPr>
        <w:t>s</w:t>
      </w:r>
      <w:r w:rsidRPr="006926E1">
        <w:rPr>
          <w:lang w:val="de-DE"/>
        </w:rPr>
        <w:t xml:space="preserve">cheinet nicht, daß wir in der </w:t>
      </w:r>
      <w:r w:rsidRPr="007E3B51">
        <w:rPr>
          <w:b/>
          <w:bCs/>
          <w:lang w:val="de-DE"/>
        </w:rPr>
        <w:t>Analogie</w:t>
      </w:r>
      <w:r w:rsidRPr="006926E1">
        <w:rPr>
          <w:lang w:val="de-DE"/>
        </w:rPr>
        <w:t xml:space="preserve"> der Vor</w:t>
      </w:r>
      <w:r>
        <w:rPr>
          <w:lang w:val="de-DE"/>
        </w:rPr>
        <w:t>s</w:t>
      </w:r>
      <w:r w:rsidRPr="006926E1">
        <w:rPr>
          <w:lang w:val="de-DE"/>
        </w:rPr>
        <w:t>tel-</w:t>
      </w:r>
    </w:p>
    <w:p w14:paraId="0C30A20B" w14:textId="0B13C82C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lung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385</w:t>
      </w:r>
      <w:r>
        <w:rPr>
          <w:lang w:val="de-DE"/>
        </w:rPr>
        <w:t>] Kenntn. v. d. objektiv. Existenz d. Dinge.</w:t>
      </w:r>
    </w:p>
    <w:p w14:paraId="690312E1" w14:textId="1E4FEE23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tung dazu, die </w:t>
      </w:r>
      <w:r>
        <w:rPr>
          <w:lang w:val="de-DE"/>
        </w:rPr>
        <w:t>s</w:t>
      </w:r>
      <w:r w:rsidRPr="006926E1">
        <w:rPr>
          <w:lang w:val="de-DE"/>
        </w:rPr>
        <w:t>ich bemerken ließe, und vergehen wie-</w:t>
      </w:r>
      <w:r>
        <w:rPr>
          <w:lang w:val="de-DE"/>
        </w:rPr>
        <w:br/>
      </w:r>
      <w:r w:rsidRPr="006926E1">
        <w:rPr>
          <w:lang w:val="de-DE"/>
        </w:rPr>
        <w:t xml:space="preserve">derum ohne merkbare Folgen. Nicht </w:t>
      </w:r>
      <w:r>
        <w:rPr>
          <w:lang w:val="de-DE"/>
        </w:rPr>
        <w:t>s</w:t>
      </w:r>
      <w:r w:rsidRPr="006926E1">
        <w:rPr>
          <w:lang w:val="de-DE"/>
        </w:rPr>
        <w:t>o die Empfin-</w:t>
      </w:r>
      <w:r>
        <w:rPr>
          <w:lang w:val="de-DE"/>
        </w:rPr>
        <w:br/>
      </w:r>
      <w:r w:rsidRPr="006926E1">
        <w:rPr>
          <w:lang w:val="de-DE"/>
        </w:rPr>
        <w:t>dungen aus dem K</w:t>
      </w:r>
      <w:r>
        <w:rPr>
          <w:lang w:val="de-DE"/>
        </w:rPr>
        <w:t>ö</w:t>
      </w:r>
      <w:r w:rsidRPr="006926E1">
        <w:rPr>
          <w:lang w:val="de-DE"/>
        </w:rPr>
        <w:t>rper, noch die Empfindungen des</w:t>
      </w:r>
      <w:r>
        <w:rPr>
          <w:lang w:val="de-DE"/>
        </w:rPr>
        <w:br/>
      </w:r>
      <w:r w:rsidRPr="006926E1">
        <w:rPr>
          <w:lang w:val="de-DE"/>
        </w:rPr>
        <w:t>innern Selb</w:t>
      </w:r>
      <w:r>
        <w:rPr>
          <w:lang w:val="de-DE"/>
        </w:rPr>
        <w:t>s</w:t>
      </w:r>
      <w:r w:rsidRPr="006926E1">
        <w:rPr>
          <w:lang w:val="de-DE"/>
        </w:rPr>
        <w:t>tgef</w:t>
      </w:r>
      <w:r>
        <w:rPr>
          <w:lang w:val="de-DE"/>
        </w:rPr>
        <w:t>ü</w:t>
      </w:r>
      <w:r w:rsidRPr="006926E1">
        <w:rPr>
          <w:lang w:val="de-DE"/>
        </w:rPr>
        <w:t>hls. Die</w:t>
      </w:r>
      <w:r>
        <w:rPr>
          <w:lang w:val="de-DE"/>
        </w:rPr>
        <w:t>s</w:t>
      </w:r>
      <w:r w:rsidRPr="006926E1">
        <w:rPr>
          <w:lang w:val="de-DE"/>
        </w:rPr>
        <w:t xml:space="preserve">e </w:t>
      </w:r>
      <w:r>
        <w:rPr>
          <w:lang w:val="de-DE"/>
        </w:rPr>
        <w:t>s</w:t>
      </w:r>
      <w:r w:rsidRPr="006926E1">
        <w:rPr>
          <w:lang w:val="de-DE"/>
        </w:rPr>
        <w:t xml:space="preserve">ind 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rker, und verfol-</w:t>
      </w:r>
      <w:r>
        <w:rPr>
          <w:lang w:val="de-DE"/>
        </w:rPr>
        <w:br/>
      </w:r>
      <w:r w:rsidRPr="006926E1">
        <w:rPr>
          <w:lang w:val="de-DE"/>
        </w:rPr>
        <w:t>gen das Bewußt</w:t>
      </w:r>
      <w:r>
        <w:rPr>
          <w:lang w:val="de-DE"/>
        </w:rPr>
        <w:t>s</w:t>
      </w:r>
      <w:r w:rsidRPr="006926E1">
        <w:rPr>
          <w:lang w:val="de-DE"/>
        </w:rPr>
        <w:t>eyn l</w:t>
      </w:r>
      <w:r>
        <w:rPr>
          <w:lang w:val="de-DE"/>
        </w:rPr>
        <w:t>ä</w:t>
      </w:r>
      <w:r w:rsidRPr="006926E1">
        <w:rPr>
          <w:lang w:val="de-DE"/>
        </w:rPr>
        <w:t>nger. Von ohngef</w:t>
      </w:r>
      <w:r>
        <w:rPr>
          <w:lang w:val="de-DE"/>
        </w:rPr>
        <w:t>ä</w:t>
      </w:r>
      <w:r w:rsidRPr="006926E1">
        <w:rPr>
          <w:lang w:val="de-DE"/>
        </w:rPr>
        <w:t xml:space="preserve">hr </w:t>
      </w:r>
      <w:r>
        <w:rPr>
          <w:lang w:val="de-DE"/>
        </w:rPr>
        <w:t>s</w:t>
      </w:r>
      <w:r w:rsidRPr="006926E1">
        <w:rPr>
          <w:lang w:val="de-DE"/>
        </w:rPr>
        <w:t>chloß der</w:t>
      </w:r>
      <w:r>
        <w:rPr>
          <w:lang w:val="de-DE"/>
        </w:rPr>
        <w:br/>
      </w:r>
      <w:r w:rsidRPr="006926E1">
        <w:rPr>
          <w:lang w:val="de-DE"/>
        </w:rPr>
        <w:t>Men</w:t>
      </w:r>
      <w:r>
        <w:rPr>
          <w:lang w:val="de-DE"/>
        </w:rPr>
        <w:t>s</w:t>
      </w:r>
      <w:r w:rsidRPr="006926E1">
        <w:rPr>
          <w:lang w:val="de-DE"/>
        </w:rPr>
        <w:t>ch die Augen, und die Ge</w:t>
      </w:r>
      <w:r>
        <w:rPr>
          <w:lang w:val="de-DE"/>
        </w:rPr>
        <w:t>s</w:t>
      </w:r>
      <w:r w:rsidRPr="006926E1">
        <w:rPr>
          <w:lang w:val="de-DE"/>
        </w:rPr>
        <w:t>ichtsbilder waren dahin;</w:t>
      </w:r>
      <w:r>
        <w:rPr>
          <w:lang w:val="de-DE"/>
        </w:rPr>
        <w:br/>
      </w:r>
      <w:r w:rsidRPr="006926E1">
        <w:rPr>
          <w:lang w:val="de-DE"/>
        </w:rPr>
        <w:t xml:space="preserve">er wandte </w:t>
      </w:r>
      <w:r>
        <w:rPr>
          <w:lang w:val="de-DE"/>
        </w:rPr>
        <w:t>s</w:t>
      </w:r>
      <w:r w:rsidRPr="006926E1">
        <w:rPr>
          <w:lang w:val="de-DE"/>
        </w:rPr>
        <w:t>ie nach einer andern Seite, und die Scene</w:t>
      </w:r>
      <w:r>
        <w:rPr>
          <w:lang w:val="de-DE"/>
        </w:rPr>
        <w:br/>
        <w:t>ä</w:t>
      </w:r>
      <w:r w:rsidRPr="006926E1">
        <w:rPr>
          <w:lang w:val="de-DE"/>
        </w:rPr>
        <w:t xml:space="preserve">nderte </w:t>
      </w:r>
      <w:r>
        <w:rPr>
          <w:lang w:val="de-DE"/>
        </w:rPr>
        <w:t>s</w:t>
      </w:r>
      <w:r w:rsidRPr="006926E1">
        <w:rPr>
          <w:lang w:val="de-DE"/>
        </w:rPr>
        <w:t>ich. Aber der Schmerz im K</w:t>
      </w:r>
      <w:r>
        <w:rPr>
          <w:lang w:val="de-DE"/>
        </w:rPr>
        <w:t>ö</w:t>
      </w:r>
      <w:r w:rsidRPr="006926E1">
        <w:rPr>
          <w:lang w:val="de-DE"/>
        </w:rPr>
        <w:t xml:space="preserve">rper, </w:t>
      </w:r>
      <w:r>
        <w:rPr>
          <w:lang w:val="de-DE"/>
        </w:rPr>
        <w:t>s</w:t>
      </w:r>
      <w:r w:rsidRPr="006926E1">
        <w:rPr>
          <w:lang w:val="de-DE"/>
        </w:rPr>
        <w:t>ein Ver-</w:t>
      </w:r>
      <w:r>
        <w:rPr>
          <w:lang w:val="de-DE"/>
        </w:rPr>
        <w:br/>
      </w:r>
      <w:r w:rsidRPr="006926E1">
        <w:rPr>
          <w:lang w:val="de-DE"/>
        </w:rPr>
        <w:t>druß in der Seele war ihr l</w:t>
      </w:r>
      <w:r>
        <w:rPr>
          <w:lang w:val="de-DE"/>
        </w:rPr>
        <w:t>ä</w:t>
      </w:r>
      <w:r w:rsidRPr="006926E1">
        <w:rPr>
          <w:lang w:val="de-DE"/>
        </w:rPr>
        <w:t>nger gegenw</w:t>
      </w:r>
      <w:r>
        <w:rPr>
          <w:lang w:val="de-DE"/>
        </w:rPr>
        <w:t>ä</w:t>
      </w:r>
      <w:r w:rsidRPr="006926E1">
        <w:rPr>
          <w:lang w:val="de-DE"/>
        </w:rPr>
        <w:t xml:space="preserve">rtig, wie </w:t>
      </w:r>
      <w:r>
        <w:rPr>
          <w:lang w:val="de-DE"/>
        </w:rPr>
        <w:t>s</w:t>
      </w:r>
      <w:r w:rsidRPr="006926E1">
        <w:rPr>
          <w:lang w:val="de-DE"/>
        </w:rPr>
        <w:t>ehr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ich jene Scene auch </w:t>
      </w:r>
      <w:r>
        <w:rPr>
          <w:lang w:val="de-DE"/>
        </w:rPr>
        <w:t>ä</w:t>
      </w:r>
      <w:r w:rsidRPr="006926E1">
        <w:rPr>
          <w:lang w:val="de-DE"/>
        </w:rPr>
        <w:t xml:space="preserve">nderte. Hier war </w:t>
      </w:r>
      <w:r>
        <w:rPr>
          <w:lang w:val="de-DE"/>
        </w:rPr>
        <w:t>s</w:t>
      </w:r>
      <w:r w:rsidRPr="006926E1">
        <w:rPr>
          <w:lang w:val="de-DE"/>
        </w:rPr>
        <w:t>eine th</w:t>
      </w:r>
      <w:r>
        <w:rPr>
          <w:lang w:val="de-DE"/>
        </w:rPr>
        <w:t>ä</w:t>
      </w:r>
      <w:r w:rsidRPr="006926E1">
        <w:rPr>
          <w:lang w:val="de-DE"/>
        </w:rPr>
        <w:t>tige</w:t>
      </w:r>
      <w:r>
        <w:rPr>
          <w:lang w:val="de-DE"/>
        </w:rPr>
        <w:br/>
      </w:r>
      <w:r w:rsidRPr="006926E1">
        <w:rPr>
          <w:lang w:val="de-DE"/>
        </w:rPr>
        <w:t xml:space="preserve">Kraft mehr und 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rker be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ä</w:t>
      </w:r>
      <w:r w:rsidRPr="006926E1">
        <w:rPr>
          <w:lang w:val="de-DE"/>
        </w:rPr>
        <w:t>ftiget; und er bemerkte bey</w:t>
      </w:r>
      <w:r>
        <w:rPr>
          <w:lang w:val="de-DE"/>
        </w:rPr>
        <w:br/>
      </w:r>
      <w:r w:rsidRPr="006926E1">
        <w:rPr>
          <w:lang w:val="de-DE"/>
        </w:rPr>
        <w:t>ihnen mehrere und mannigfaltigere Um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 und Fol-</w:t>
      </w:r>
      <w:r>
        <w:rPr>
          <w:lang w:val="de-DE"/>
        </w:rPr>
        <w:br/>
      </w:r>
      <w:r w:rsidRPr="006926E1">
        <w:rPr>
          <w:lang w:val="de-DE"/>
        </w:rPr>
        <w:t>gen. Dieß allein reichte, meiner Meinung nach, hin,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 xml:space="preserve">e beiden großen Haufen von </w:t>
      </w:r>
      <w:r w:rsidRPr="007E3B51">
        <w:rPr>
          <w:b/>
          <w:bCs/>
          <w:lang w:val="de-DE"/>
        </w:rPr>
        <w:t>innern</w:t>
      </w:r>
      <w:r w:rsidRPr="006926E1">
        <w:rPr>
          <w:lang w:val="de-DE"/>
        </w:rPr>
        <w:t xml:space="preserve"> und </w:t>
      </w:r>
      <w:r w:rsidRPr="007E3B51">
        <w:rPr>
          <w:b/>
          <w:bCs/>
          <w:lang w:val="de-DE"/>
        </w:rPr>
        <w:t>äußern</w:t>
      </w:r>
      <w:r>
        <w:rPr>
          <w:lang w:val="de-DE"/>
        </w:rPr>
        <w:br/>
      </w:r>
      <w:r w:rsidRPr="006926E1">
        <w:rPr>
          <w:lang w:val="de-DE"/>
        </w:rPr>
        <w:t>Empfindungen von einander zu unter</w:t>
      </w:r>
      <w:r>
        <w:rPr>
          <w:lang w:val="de-DE"/>
        </w:rPr>
        <w:t>s</w:t>
      </w:r>
      <w:r w:rsidRPr="006926E1">
        <w:rPr>
          <w:lang w:val="de-DE"/>
        </w:rPr>
        <w:t>cheiden, wenn</w:t>
      </w:r>
      <w:r>
        <w:rPr>
          <w:lang w:val="de-DE"/>
        </w:rPr>
        <w:br/>
      </w:r>
      <w:r w:rsidRPr="006926E1">
        <w:rPr>
          <w:lang w:val="de-DE"/>
        </w:rPr>
        <w:t>gleich die Empfindungen aus dem K</w:t>
      </w:r>
      <w:r>
        <w:rPr>
          <w:lang w:val="de-DE"/>
        </w:rPr>
        <w:t>ö</w:t>
      </w:r>
      <w:r w:rsidRPr="006926E1">
        <w:rPr>
          <w:lang w:val="de-DE"/>
        </w:rPr>
        <w:t>rper, von denen</w:t>
      </w:r>
      <w:r>
        <w:rPr>
          <w:lang w:val="de-DE"/>
        </w:rPr>
        <w:br/>
      </w:r>
      <w:r w:rsidRPr="006926E1">
        <w:rPr>
          <w:lang w:val="de-DE"/>
        </w:rPr>
        <w:t xml:space="preserve">aus der Seele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noch unauseinanderge</w:t>
      </w:r>
      <w:r>
        <w:rPr>
          <w:lang w:val="de-DE"/>
        </w:rPr>
        <w:t>s</w:t>
      </w:r>
      <w:r w:rsidRPr="006926E1">
        <w:rPr>
          <w:lang w:val="de-DE"/>
        </w:rPr>
        <w:t>etzet blieben,</w:t>
      </w:r>
      <w:r>
        <w:rPr>
          <w:lang w:val="de-DE"/>
        </w:rPr>
        <w:br/>
      </w:r>
      <w:r w:rsidRPr="006926E1">
        <w:rPr>
          <w:lang w:val="de-DE"/>
        </w:rPr>
        <w:t xml:space="preserve">davon auch einige </w:t>
      </w:r>
      <w:r>
        <w:rPr>
          <w:lang w:val="de-DE"/>
        </w:rPr>
        <w:t>s</w:t>
      </w:r>
      <w:r w:rsidRPr="006926E1">
        <w:rPr>
          <w:lang w:val="de-DE"/>
        </w:rPr>
        <w:t>ich niemals v</w:t>
      </w:r>
      <w:r>
        <w:rPr>
          <w:lang w:val="de-DE"/>
        </w:rPr>
        <w:t>ö</w:t>
      </w:r>
      <w:r w:rsidRPr="006926E1">
        <w:rPr>
          <w:lang w:val="de-DE"/>
        </w:rPr>
        <w:t>llig von einander ab</w:t>
      </w:r>
      <w:r>
        <w:rPr>
          <w:lang w:val="de-DE"/>
        </w:rPr>
        <w:t>s</w:t>
      </w:r>
      <w:r w:rsidRPr="006926E1">
        <w:rPr>
          <w:lang w:val="de-DE"/>
        </w:rPr>
        <w:t>on-</w:t>
      </w:r>
    </w:p>
    <w:p w14:paraId="3C070DE6" w14:textId="7D72B7A9" w:rsidR="006926E1" w:rsidRDefault="006926E1" w:rsidP="006926E1">
      <w:pPr>
        <w:rPr>
          <w:lang w:val="de-DE"/>
        </w:rPr>
      </w:pPr>
      <w:r w:rsidRPr="006926E1">
        <w:rPr>
          <w:lang w:val="de-DE"/>
        </w:rPr>
        <w:t>dern.</w:t>
      </w:r>
    </w:p>
    <w:p w14:paraId="47F3CAD1" w14:textId="32B84EFF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*) lung mit dem </w:t>
      </w:r>
      <w:r>
        <w:rPr>
          <w:lang w:val="de-DE"/>
        </w:rPr>
        <w:t>ä</w:t>
      </w:r>
      <w:r w:rsidRPr="006926E1">
        <w:rPr>
          <w:lang w:val="de-DE"/>
        </w:rPr>
        <w:t>ußern Objekt das Kennzeichen finden,</w:t>
      </w:r>
      <w:r>
        <w:rPr>
          <w:lang w:val="de-DE"/>
        </w:rPr>
        <w:br/>
      </w:r>
      <w:r w:rsidRPr="006926E1">
        <w:rPr>
          <w:lang w:val="de-DE"/>
        </w:rPr>
        <w:t>wodurch die Eindr</w:t>
      </w:r>
      <w:r>
        <w:rPr>
          <w:lang w:val="de-DE"/>
        </w:rPr>
        <w:t>ü</w:t>
      </w:r>
      <w:r w:rsidRPr="006926E1">
        <w:rPr>
          <w:lang w:val="de-DE"/>
        </w:rPr>
        <w:t xml:space="preserve">cke von außen </w:t>
      </w:r>
      <w:r>
        <w:rPr>
          <w:lang w:val="de-DE"/>
        </w:rPr>
        <w:t>s</w:t>
      </w:r>
      <w:r w:rsidRPr="006926E1">
        <w:rPr>
          <w:lang w:val="de-DE"/>
        </w:rPr>
        <w:t xml:space="preserve">ich von den </w:t>
      </w:r>
      <w:r>
        <w:rPr>
          <w:lang w:val="de-DE"/>
        </w:rPr>
        <w:t>ü</w:t>
      </w:r>
      <w:r w:rsidRPr="006926E1">
        <w:rPr>
          <w:lang w:val="de-DE"/>
        </w:rPr>
        <w:t>brigen</w:t>
      </w:r>
      <w:r>
        <w:rPr>
          <w:lang w:val="de-DE"/>
        </w:rPr>
        <w:br/>
      </w:r>
      <w:r w:rsidRPr="006926E1">
        <w:rPr>
          <w:lang w:val="de-DE"/>
        </w:rPr>
        <w:t>zuer</w:t>
      </w:r>
      <w:r>
        <w:rPr>
          <w:lang w:val="de-DE"/>
        </w:rPr>
        <w:t>s</w:t>
      </w:r>
      <w:r w:rsidRPr="006926E1">
        <w:rPr>
          <w:lang w:val="de-DE"/>
        </w:rPr>
        <w:t>t haben unter</w:t>
      </w:r>
      <w:r>
        <w:rPr>
          <w:lang w:val="de-DE"/>
        </w:rPr>
        <w:t>s</w:t>
      </w:r>
      <w:r w:rsidRPr="006926E1">
        <w:rPr>
          <w:lang w:val="de-DE"/>
        </w:rPr>
        <w:t>cheiden la</w:t>
      </w:r>
      <w:r>
        <w:rPr>
          <w:lang w:val="de-DE"/>
        </w:rPr>
        <w:t>ss</w:t>
      </w:r>
      <w:r w:rsidRPr="006926E1">
        <w:rPr>
          <w:lang w:val="de-DE"/>
        </w:rPr>
        <w:t>en. Ein mir unbekanter</w:t>
      </w:r>
      <w:r>
        <w:rPr>
          <w:lang w:val="de-DE"/>
        </w:rPr>
        <w:br/>
      </w:r>
      <w:r w:rsidRPr="006926E1">
        <w:rPr>
          <w:lang w:val="de-DE"/>
        </w:rPr>
        <w:t>Philo</w:t>
      </w:r>
      <w:r>
        <w:rPr>
          <w:lang w:val="de-DE"/>
        </w:rPr>
        <w:t>s</w:t>
      </w:r>
      <w:r w:rsidRPr="006926E1">
        <w:rPr>
          <w:lang w:val="de-DE"/>
        </w:rPr>
        <w:t>oph, der die Garvei</w:t>
      </w:r>
      <w:r>
        <w:rPr>
          <w:lang w:val="de-DE"/>
        </w:rPr>
        <w:t>s</w:t>
      </w:r>
      <w:r w:rsidRPr="006926E1">
        <w:rPr>
          <w:lang w:val="de-DE"/>
        </w:rPr>
        <w:t xml:space="preserve">che Ausgabe von </w:t>
      </w:r>
      <w:r w:rsidRPr="007E3B51">
        <w:rPr>
          <w:b/>
          <w:bCs/>
          <w:lang w:val="de-DE"/>
        </w:rPr>
        <w:t>Fregu-</w:t>
      </w:r>
      <w:r w:rsidRPr="007E3B51">
        <w:rPr>
          <w:b/>
          <w:bCs/>
          <w:lang w:val="de-DE"/>
        </w:rPr>
        <w:br/>
        <w:t xml:space="preserve">sons Moral-Philosophie </w:t>
      </w:r>
      <w:r w:rsidRPr="006926E1">
        <w:rPr>
          <w:lang w:val="de-DE"/>
        </w:rPr>
        <w:t xml:space="preserve">(in der </w:t>
      </w:r>
      <w:r w:rsidRPr="007E3B51">
        <w:rPr>
          <w:b/>
          <w:bCs/>
          <w:lang w:val="de-DE"/>
        </w:rPr>
        <w:t>A. D. Biblioth</w:t>
      </w:r>
      <w:r w:rsidRPr="006926E1">
        <w:rPr>
          <w:lang w:val="de-DE"/>
        </w:rPr>
        <w:t>. 17.</w:t>
      </w:r>
      <w:r>
        <w:rPr>
          <w:lang w:val="de-DE"/>
        </w:rPr>
        <w:br/>
      </w:r>
      <w:r w:rsidRPr="006926E1">
        <w:rPr>
          <w:lang w:val="de-DE"/>
        </w:rPr>
        <w:t>B. 2. Th. S. 336.) recen</w:t>
      </w:r>
      <w:r>
        <w:rPr>
          <w:lang w:val="de-DE"/>
        </w:rPr>
        <w:t>s</w:t>
      </w:r>
      <w:r w:rsidRPr="006926E1">
        <w:rPr>
          <w:lang w:val="de-DE"/>
        </w:rPr>
        <w:t>irt, hat die hiebey vorkom-</w:t>
      </w:r>
      <w:r>
        <w:rPr>
          <w:lang w:val="de-DE"/>
        </w:rPr>
        <w:br/>
      </w:r>
      <w:r w:rsidRPr="006926E1">
        <w:rPr>
          <w:lang w:val="de-DE"/>
        </w:rPr>
        <w:t>menden Schwierigkeiten am deutlich</w:t>
      </w:r>
      <w:r>
        <w:rPr>
          <w:lang w:val="de-DE"/>
        </w:rPr>
        <w:t>s</w:t>
      </w:r>
      <w:r w:rsidRPr="006926E1">
        <w:rPr>
          <w:lang w:val="de-DE"/>
        </w:rPr>
        <w:t>ten einge</w:t>
      </w:r>
      <w:r>
        <w:rPr>
          <w:lang w:val="de-DE"/>
        </w:rPr>
        <w:t>s</w:t>
      </w:r>
      <w:r w:rsidRPr="006926E1">
        <w:rPr>
          <w:lang w:val="de-DE"/>
        </w:rPr>
        <w:t>ehen, und</w:t>
      </w:r>
      <w:r>
        <w:rPr>
          <w:lang w:val="de-DE"/>
        </w:rPr>
        <w:br/>
      </w:r>
      <w:r w:rsidRPr="006926E1">
        <w:rPr>
          <w:lang w:val="de-DE"/>
        </w:rPr>
        <w:t xml:space="preserve">einen </w:t>
      </w:r>
      <w:r>
        <w:rPr>
          <w:lang w:val="de-DE"/>
        </w:rPr>
        <w:t>s</w:t>
      </w:r>
      <w:r w:rsidRPr="006926E1">
        <w:rPr>
          <w:lang w:val="de-DE"/>
        </w:rPr>
        <w:t>charf</w:t>
      </w:r>
      <w:r>
        <w:rPr>
          <w:lang w:val="de-DE"/>
        </w:rPr>
        <w:t>s</w:t>
      </w:r>
      <w:r w:rsidRPr="006926E1">
        <w:rPr>
          <w:lang w:val="de-DE"/>
        </w:rPr>
        <w:t>innigen Ver</w:t>
      </w:r>
      <w:r>
        <w:rPr>
          <w:lang w:val="de-DE"/>
        </w:rPr>
        <w:t>s</w:t>
      </w:r>
      <w:r w:rsidRPr="006926E1">
        <w:rPr>
          <w:lang w:val="de-DE"/>
        </w:rPr>
        <w:t>uch gemacht, die Ge</w:t>
      </w:r>
      <w:r>
        <w:rPr>
          <w:lang w:val="de-DE"/>
        </w:rPr>
        <w:t>s</w:t>
      </w:r>
      <w:r w:rsidRPr="006926E1">
        <w:rPr>
          <w:lang w:val="de-DE"/>
        </w:rPr>
        <w:t>etze, wo-</w:t>
      </w:r>
      <w:r>
        <w:rPr>
          <w:lang w:val="de-DE"/>
        </w:rPr>
        <w:br/>
      </w:r>
      <w:r w:rsidRPr="006926E1">
        <w:rPr>
          <w:lang w:val="de-DE"/>
        </w:rPr>
        <w:t xml:space="preserve">nach die Denkkraft </w:t>
      </w:r>
      <w:r>
        <w:rPr>
          <w:lang w:val="de-DE"/>
        </w:rPr>
        <w:t>s</w:t>
      </w:r>
      <w:r w:rsidRPr="006926E1">
        <w:rPr>
          <w:lang w:val="de-DE"/>
        </w:rPr>
        <w:t>ubjektivi</w:t>
      </w:r>
      <w:r>
        <w:rPr>
          <w:lang w:val="de-DE"/>
        </w:rPr>
        <w:t>s</w:t>
      </w:r>
      <w:r w:rsidRPr="006926E1">
        <w:rPr>
          <w:lang w:val="de-DE"/>
        </w:rPr>
        <w:t>che und objektivi</w:t>
      </w:r>
      <w:r>
        <w:rPr>
          <w:lang w:val="de-DE"/>
        </w:rPr>
        <w:t>s</w:t>
      </w:r>
      <w:r w:rsidRPr="006926E1">
        <w:rPr>
          <w:lang w:val="de-DE"/>
        </w:rPr>
        <w:t>che Wirk-</w:t>
      </w:r>
      <w:r>
        <w:rPr>
          <w:lang w:val="de-DE"/>
        </w:rPr>
        <w:br/>
      </w:r>
      <w:r w:rsidRPr="006926E1">
        <w:rPr>
          <w:lang w:val="de-DE"/>
        </w:rPr>
        <w:t>lichkeit beurtheilet, aus Beobachtungen fe</w:t>
      </w:r>
      <w:r>
        <w:rPr>
          <w:lang w:val="de-DE"/>
        </w:rPr>
        <w:t>s</w:t>
      </w:r>
      <w:r w:rsidRPr="006926E1">
        <w:rPr>
          <w:lang w:val="de-DE"/>
        </w:rPr>
        <w:t xml:space="preserve">t zu </w:t>
      </w:r>
      <w:r>
        <w:rPr>
          <w:lang w:val="de-DE"/>
        </w:rPr>
        <w:t>s</w:t>
      </w:r>
      <w:r w:rsidRPr="006926E1">
        <w:rPr>
          <w:lang w:val="de-DE"/>
        </w:rPr>
        <w:t>etzen.</w:t>
      </w:r>
      <w:r>
        <w:rPr>
          <w:lang w:val="de-DE"/>
        </w:rPr>
        <w:br/>
      </w:r>
      <w:r w:rsidRPr="006926E1">
        <w:rPr>
          <w:lang w:val="de-DE"/>
        </w:rPr>
        <w:t xml:space="preserve">Er </w:t>
      </w:r>
      <w:r>
        <w:rPr>
          <w:lang w:val="de-DE"/>
        </w:rPr>
        <w:t>s</w:t>
      </w:r>
      <w:r w:rsidRPr="006926E1">
        <w:rPr>
          <w:lang w:val="de-DE"/>
        </w:rPr>
        <w:t>cheint mir aber hiebey auf einen Umweg gerathen</w:t>
      </w:r>
      <w:r>
        <w:rPr>
          <w:lang w:val="de-DE"/>
        </w:rPr>
        <w:br/>
      </w:r>
      <w:r w:rsidRPr="006926E1">
        <w:rPr>
          <w:lang w:val="de-DE"/>
        </w:rPr>
        <w:t xml:space="preserve">zu </w:t>
      </w:r>
      <w:r>
        <w:rPr>
          <w:lang w:val="de-DE"/>
        </w:rPr>
        <w:t>s</w:t>
      </w:r>
      <w:r w:rsidRPr="006926E1">
        <w:rPr>
          <w:lang w:val="de-DE"/>
        </w:rPr>
        <w:t>eyn, bey dem er doch am Ende den, meiner Ein-</w:t>
      </w:r>
      <w:r>
        <w:rPr>
          <w:lang w:val="de-DE"/>
        </w:rPr>
        <w:br/>
        <w:t>s</w:t>
      </w:r>
      <w:r w:rsidRPr="006926E1">
        <w:rPr>
          <w:lang w:val="de-DE"/>
        </w:rPr>
        <w:t>icht nach, richtigen Erkl</w:t>
      </w:r>
      <w:r>
        <w:rPr>
          <w:lang w:val="de-DE"/>
        </w:rPr>
        <w:t>ä</w:t>
      </w:r>
      <w:r w:rsidRPr="006926E1">
        <w:rPr>
          <w:lang w:val="de-DE"/>
        </w:rPr>
        <w:t>rungsgrund wohl verfehlet</w:t>
      </w:r>
      <w:r>
        <w:rPr>
          <w:lang w:val="de-DE"/>
        </w:rPr>
        <w:br/>
      </w:r>
      <w:r w:rsidRPr="006926E1">
        <w:rPr>
          <w:lang w:val="de-DE"/>
        </w:rPr>
        <w:t>haben m</w:t>
      </w:r>
      <w:r>
        <w:rPr>
          <w:lang w:val="de-DE"/>
        </w:rPr>
        <w:t>ö</w:t>
      </w:r>
      <w:r w:rsidRPr="006926E1">
        <w:rPr>
          <w:lang w:val="de-DE"/>
        </w:rPr>
        <w:t>chte. Die von ihm angegebenen Regeln aber,</w:t>
      </w:r>
      <w:r>
        <w:rPr>
          <w:lang w:val="de-DE"/>
        </w:rPr>
        <w:br/>
      </w:r>
      <w:r w:rsidRPr="006926E1">
        <w:rPr>
          <w:lang w:val="de-DE"/>
        </w:rPr>
        <w:t xml:space="preserve">in </w:t>
      </w:r>
      <w:r>
        <w:rPr>
          <w:lang w:val="de-DE"/>
        </w:rPr>
        <w:t>s</w:t>
      </w:r>
      <w:r w:rsidRPr="006926E1">
        <w:rPr>
          <w:lang w:val="de-DE"/>
        </w:rPr>
        <w:t xml:space="preserve">o ferne </w:t>
      </w:r>
      <w:r>
        <w:rPr>
          <w:lang w:val="de-DE"/>
        </w:rPr>
        <w:t>s</w:t>
      </w:r>
      <w:r w:rsidRPr="006926E1">
        <w:rPr>
          <w:lang w:val="de-DE"/>
        </w:rPr>
        <w:t>ie v</w:t>
      </w:r>
      <w:r>
        <w:rPr>
          <w:lang w:val="de-DE"/>
        </w:rPr>
        <w:t>ö</w:t>
      </w:r>
      <w:r w:rsidRPr="006926E1">
        <w:rPr>
          <w:lang w:val="de-DE"/>
        </w:rPr>
        <w:t xml:space="preserve">llig mit den Beobachtungen </w:t>
      </w:r>
      <w:r>
        <w:rPr>
          <w:lang w:val="de-DE"/>
        </w:rPr>
        <w:t>ü</w:t>
      </w:r>
      <w:r w:rsidRPr="006926E1">
        <w:rPr>
          <w:lang w:val="de-DE"/>
        </w:rPr>
        <w:t>berein-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timmen, </w:t>
      </w:r>
      <w:r>
        <w:rPr>
          <w:lang w:val="de-DE"/>
        </w:rPr>
        <w:t>s</w:t>
      </w:r>
      <w:r w:rsidRPr="006926E1">
        <w:rPr>
          <w:lang w:val="de-DE"/>
        </w:rPr>
        <w:t>ind be</w:t>
      </w:r>
      <w:r>
        <w:rPr>
          <w:lang w:val="de-DE"/>
        </w:rPr>
        <w:t>s</w:t>
      </w:r>
      <w:r w:rsidRPr="006926E1">
        <w:rPr>
          <w:lang w:val="de-DE"/>
        </w:rPr>
        <w:t>ondere Folgen, aus dem allgemeinen</w:t>
      </w:r>
      <w:r>
        <w:rPr>
          <w:lang w:val="de-DE"/>
        </w:rPr>
        <w:br/>
      </w:r>
      <w:r w:rsidRPr="006926E1">
        <w:rPr>
          <w:lang w:val="de-DE"/>
        </w:rPr>
        <w:t>Denkge</w:t>
      </w:r>
      <w:r>
        <w:rPr>
          <w:lang w:val="de-DE"/>
        </w:rPr>
        <w:t>s</w:t>
      </w:r>
      <w:r w:rsidRPr="006926E1">
        <w:rPr>
          <w:lang w:val="de-DE"/>
        </w:rPr>
        <w:t>etze, woraus ich unten die Sache zu erl</w:t>
      </w:r>
      <w:r>
        <w:rPr>
          <w:lang w:val="de-DE"/>
        </w:rPr>
        <w:t>ä</w:t>
      </w:r>
      <w:r w:rsidRPr="006926E1">
        <w:rPr>
          <w:lang w:val="de-DE"/>
        </w:rPr>
        <w:t>utern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ucht habe.</w:t>
      </w:r>
    </w:p>
    <w:p w14:paraId="0F8BD9F8" w14:textId="23C14153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I. Band. B b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386</w:t>
      </w:r>
      <w:r>
        <w:rPr>
          <w:lang w:val="de-DE"/>
        </w:rPr>
        <w:t>] V. Versuch. Ueber den Urspr. unserer</w:t>
      </w:r>
    </w:p>
    <w:p w14:paraId="72EAA331" w14:textId="34FCC681" w:rsidR="006926E1" w:rsidRDefault="006926E1" w:rsidP="006926E1">
      <w:pPr>
        <w:rPr>
          <w:lang w:val="de-DE"/>
        </w:rPr>
      </w:pPr>
      <w:r w:rsidRPr="006926E1">
        <w:rPr>
          <w:lang w:val="de-DE"/>
        </w:rPr>
        <w:t>dern. Zum wenig</w:t>
      </w:r>
      <w:r>
        <w:rPr>
          <w:lang w:val="de-DE"/>
        </w:rPr>
        <w:t>s</w:t>
      </w:r>
      <w:r w:rsidRPr="006926E1">
        <w:rPr>
          <w:lang w:val="de-DE"/>
        </w:rPr>
        <w:t xml:space="preserve">ten ließ </w:t>
      </w:r>
      <w:r>
        <w:rPr>
          <w:lang w:val="de-DE"/>
        </w:rPr>
        <w:t>s</w:t>
      </w:r>
      <w:r w:rsidRPr="006926E1">
        <w:rPr>
          <w:lang w:val="de-DE"/>
        </w:rPr>
        <w:t>ich ein großer Theil der gan-</w:t>
      </w:r>
      <w:r>
        <w:rPr>
          <w:lang w:val="de-DE"/>
        </w:rPr>
        <w:br/>
      </w:r>
      <w:r w:rsidRPr="006926E1">
        <w:rPr>
          <w:lang w:val="de-DE"/>
        </w:rPr>
        <w:t>zen Empfindungsma</w:t>
      </w:r>
      <w:r>
        <w:rPr>
          <w:lang w:val="de-DE"/>
        </w:rPr>
        <w:t>ss</w:t>
      </w:r>
      <w:r w:rsidRPr="006926E1">
        <w:rPr>
          <w:lang w:val="de-DE"/>
        </w:rPr>
        <w:t xml:space="preserve">e </w:t>
      </w:r>
      <w:r>
        <w:rPr>
          <w:lang w:val="de-DE"/>
        </w:rPr>
        <w:t>s</w:t>
      </w:r>
      <w:r w:rsidRPr="006926E1">
        <w:rPr>
          <w:lang w:val="de-DE"/>
        </w:rPr>
        <w:t>ehr leicht in zwo ver</w:t>
      </w:r>
      <w:r>
        <w:rPr>
          <w:lang w:val="de-DE"/>
        </w:rPr>
        <w:t>s</w:t>
      </w:r>
      <w:r w:rsidRPr="006926E1">
        <w:rPr>
          <w:lang w:val="de-DE"/>
        </w:rPr>
        <w:t>chiedene</w:t>
      </w:r>
      <w:r>
        <w:rPr>
          <w:lang w:val="de-DE"/>
        </w:rPr>
        <w:br/>
      </w:r>
      <w:r w:rsidRPr="006926E1">
        <w:rPr>
          <w:lang w:val="de-DE"/>
        </w:rPr>
        <w:t>Haufen vertheilen.</w:t>
      </w:r>
    </w:p>
    <w:p w14:paraId="051B0D42" w14:textId="042FAFD7" w:rsidR="006926E1" w:rsidRDefault="006926E1" w:rsidP="006926E1">
      <w:pPr>
        <w:rPr>
          <w:lang w:val="de-DE"/>
        </w:rPr>
      </w:pPr>
      <w:r w:rsidRPr="006926E1">
        <w:rPr>
          <w:lang w:val="de-DE"/>
        </w:rPr>
        <w:t>Auf gleiche Art, und aus dem gleichen Grunde muß-</w:t>
      </w:r>
      <w:r>
        <w:rPr>
          <w:lang w:val="de-DE"/>
        </w:rPr>
        <w:br/>
      </w:r>
      <w:r w:rsidRPr="006926E1">
        <w:rPr>
          <w:lang w:val="de-DE"/>
        </w:rPr>
        <w:t>ten auch viele Empfindungen aus dem K</w:t>
      </w:r>
      <w:r>
        <w:rPr>
          <w:lang w:val="de-DE"/>
        </w:rPr>
        <w:t>ö</w:t>
      </w:r>
      <w:r w:rsidRPr="006926E1">
        <w:rPr>
          <w:lang w:val="de-DE"/>
        </w:rPr>
        <w:t>rper von den</w:t>
      </w:r>
      <w:r>
        <w:rPr>
          <w:lang w:val="de-DE"/>
        </w:rPr>
        <w:br/>
      </w:r>
      <w:r w:rsidRPr="006926E1">
        <w:rPr>
          <w:lang w:val="de-DE"/>
        </w:rPr>
        <w:t xml:space="preserve">innern Empfindungen der Seele des denkenden </w:t>
      </w:r>
      <w:r>
        <w:rPr>
          <w:lang w:val="de-DE"/>
        </w:rPr>
        <w:t>Ich</w:t>
      </w:r>
      <w:r w:rsidRPr="006926E1">
        <w:rPr>
          <w:lang w:val="de-DE"/>
        </w:rPr>
        <w:t>s, es</w:t>
      </w:r>
      <w:r>
        <w:rPr>
          <w:lang w:val="de-DE"/>
        </w:rPr>
        <w:br/>
      </w:r>
      <w:r w:rsidRPr="006926E1">
        <w:rPr>
          <w:lang w:val="de-DE"/>
        </w:rPr>
        <w:t>be</w:t>
      </w:r>
      <w:r>
        <w:rPr>
          <w:lang w:val="de-DE"/>
        </w:rPr>
        <w:t>s</w:t>
      </w:r>
      <w:r w:rsidRPr="006926E1">
        <w:rPr>
          <w:lang w:val="de-DE"/>
        </w:rPr>
        <w:t>tehe, worinn es wolle, unter</w:t>
      </w:r>
      <w:r>
        <w:rPr>
          <w:lang w:val="de-DE"/>
        </w:rPr>
        <w:t>s</w:t>
      </w:r>
      <w:r w:rsidRPr="006926E1">
        <w:rPr>
          <w:lang w:val="de-DE"/>
        </w:rPr>
        <w:t>chieden werden. Jene</w:t>
      </w:r>
      <w:r>
        <w:rPr>
          <w:lang w:val="de-DE"/>
        </w:rPr>
        <w:br/>
      </w:r>
      <w:r w:rsidRPr="006926E1">
        <w:rPr>
          <w:lang w:val="de-DE"/>
        </w:rPr>
        <w:t>be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ä</w:t>
      </w:r>
      <w:r w:rsidRPr="006926E1">
        <w:rPr>
          <w:lang w:val="de-DE"/>
        </w:rPr>
        <w:t>ftigen zwar das Bewußt</w:t>
      </w:r>
      <w:r>
        <w:rPr>
          <w:lang w:val="de-DE"/>
        </w:rPr>
        <w:t>s</w:t>
      </w:r>
      <w:r w:rsidRPr="006926E1">
        <w:rPr>
          <w:lang w:val="de-DE"/>
        </w:rPr>
        <w:t>eyn und die Denkkraft,</w:t>
      </w:r>
      <w:r>
        <w:rPr>
          <w:lang w:val="de-DE"/>
        </w:rPr>
        <w:br/>
      </w:r>
      <w:r w:rsidRPr="006926E1">
        <w:rPr>
          <w:lang w:val="de-DE"/>
        </w:rPr>
        <w:t xml:space="preserve">aber doch auf eine </w:t>
      </w:r>
      <w:r>
        <w:rPr>
          <w:lang w:val="de-DE"/>
        </w:rPr>
        <w:t>s</w:t>
      </w:r>
      <w:r w:rsidRPr="006926E1">
        <w:rPr>
          <w:lang w:val="de-DE"/>
        </w:rPr>
        <w:t>olche Art, wie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 es thun,</w:t>
      </w:r>
      <w:r>
        <w:rPr>
          <w:lang w:val="de-DE"/>
        </w:rPr>
        <w:br/>
      </w:r>
      <w:r w:rsidRPr="006926E1">
        <w:rPr>
          <w:lang w:val="de-DE"/>
        </w:rPr>
        <w:t>wenn die Kraft, welche th</w:t>
      </w:r>
      <w:r>
        <w:rPr>
          <w:lang w:val="de-DE"/>
        </w:rPr>
        <w:t>ä</w:t>
      </w:r>
      <w:r w:rsidRPr="006926E1">
        <w:rPr>
          <w:lang w:val="de-DE"/>
        </w:rPr>
        <w:t>tig i</w:t>
      </w:r>
      <w:r>
        <w:rPr>
          <w:lang w:val="de-DE"/>
        </w:rPr>
        <w:t>s</w:t>
      </w:r>
      <w:r w:rsidRPr="006926E1">
        <w:rPr>
          <w:lang w:val="de-DE"/>
        </w:rPr>
        <w:t>t; und das Objekt, wo-</w:t>
      </w:r>
      <w:r>
        <w:rPr>
          <w:lang w:val="de-DE"/>
        </w:rPr>
        <w:br/>
      </w:r>
      <w:r w:rsidRPr="006926E1">
        <w:rPr>
          <w:lang w:val="de-DE"/>
        </w:rPr>
        <w:t xml:space="preserve">bey </w:t>
      </w:r>
      <w:r>
        <w:rPr>
          <w:lang w:val="de-DE"/>
        </w:rPr>
        <w:t>s</w:t>
      </w:r>
      <w:r w:rsidRPr="006926E1">
        <w:rPr>
          <w:lang w:val="de-DE"/>
        </w:rPr>
        <w:t>ie es i</w:t>
      </w:r>
      <w:r>
        <w:rPr>
          <w:lang w:val="de-DE"/>
        </w:rPr>
        <w:t>s</w:t>
      </w:r>
      <w:r w:rsidRPr="006926E1">
        <w:rPr>
          <w:lang w:val="de-DE"/>
        </w:rPr>
        <w:t>t, auffallend unter</w:t>
      </w:r>
      <w:r>
        <w:rPr>
          <w:lang w:val="de-DE"/>
        </w:rPr>
        <w:t>s</w:t>
      </w:r>
      <w:r w:rsidRPr="006926E1">
        <w:rPr>
          <w:lang w:val="de-DE"/>
        </w:rPr>
        <w:t xml:space="preserve">chieden </w:t>
      </w:r>
      <w:r>
        <w:rPr>
          <w:lang w:val="de-DE"/>
        </w:rPr>
        <w:t>s</w:t>
      </w:r>
      <w:r w:rsidRPr="006926E1">
        <w:rPr>
          <w:lang w:val="de-DE"/>
        </w:rPr>
        <w:t>ind. Dagegen</w:t>
      </w:r>
      <w:r>
        <w:rPr>
          <w:lang w:val="de-DE"/>
        </w:rPr>
        <w:br/>
      </w:r>
      <w:r w:rsidRPr="006926E1">
        <w:rPr>
          <w:lang w:val="de-DE"/>
        </w:rPr>
        <w:t>die Empfindungen un</w:t>
      </w:r>
      <w:r>
        <w:rPr>
          <w:lang w:val="de-DE"/>
        </w:rPr>
        <w:t>s</w:t>
      </w:r>
      <w:r w:rsidRPr="006926E1">
        <w:rPr>
          <w:lang w:val="de-DE"/>
        </w:rPr>
        <w:t xml:space="preserve">ers </w:t>
      </w:r>
      <w:r>
        <w:rPr>
          <w:lang w:val="de-DE"/>
        </w:rPr>
        <w:t>Ich</w:t>
      </w:r>
      <w:r w:rsidRPr="006926E1">
        <w:rPr>
          <w:lang w:val="de-DE"/>
        </w:rPr>
        <w:t>s, be</w:t>
      </w:r>
      <w:r>
        <w:rPr>
          <w:lang w:val="de-DE"/>
        </w:rPr>
        <w:t>s</w:t>
      </w:r>
      <w:r w:rsidRPr="006926E1">
        <w:rPr>
          <w:lang w:val="de-DE"/>
        </w:rPr>
        <w:t>onders un</w:t>
      </w:r>
      <w:r>
        <w:rPr>
          <w:lang w:val="de-DE"/>
        </w:rPr>
        <w:t>s</w:t>
      </w:r>
      <w:r w:rsidRPr="006926E1">
        <w:rPr>
          <w:lang w:val="de-DE"/>
        </w:rPr>
        <w:t>erer Vor-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tellungen und Gedanken, die </w:t>
      </w:r>
      <w:r>
        <w:rPr>
          <w:lang w:val="de-DE"/>
        </w:rPr>
        <w:t>s</w:t>
      </w:r>
      <w:r w:rsidRPr="006926E1">
        <w:rPr>
          <w:lang w:val="de-DE"/>
        </w:rPr>
        <w:t>ich zuer</w:t>
      </w:r>
      <w:r>
        <w:rPr>
          <w:lang w:val="de-DE"/>
        </w:rPr>
        <w:t>s</w:t>
      </w:r>
      <w:r w:rsidRPr="006926E1">
        <w:rPr>
          <w:lang w:val="de-DE"/>
        </w:rPr>
        <w:t>t als zu die</w:t>
      </w:r>
      <w:r>
        <w:rPr>
          <w:lang w:val="de-DE"/>
        </w:rPr>
        <w:t>s</w:t>
      </w:r>
      <w:r w:rsidRPr="006926E1">
        <w:rPr>
          <w:lang w:val="de-DE"/>
        </w:rPr>
        <w:t>er be-</w:t>
      </w:r>
      <w:r>
        <w:rPr>
          <w:lang w:val="de-DE"/>
        </w:rPr>
        <w:br/>
        <w:t>s</w:t>
      </w:r>
      <w:r w:rsidRPr="006926E1">
        <w:rPr>
          <w:lang w:val="de-DE"/>
        </w:rPr>
        <w:t>ondern Kla</w:t>
      </w:r>
      <w:r>
        <w:rPr>
          <w:lang w:val="de-DE"/>
        </w:rPr>
        <w:t>ss</w:t>
      </w:r>
      <w:r w:rsidRPr="006926E1">
        <w:rPr>
          <w:lang w:val="de-DE"/>
        </w:rPr>
        <w:t>e geh</w:t>
      </w:r>
      <w:r>
        <w:rPr>
          <w:lang w:val="de-DE"/>
        </w:rPr>
        <w:t>ö</w:t>
      </w:r>
      <w:r w:rsidRPr="006926E1">
        <w:rPr>
          <w:lang w:val="de-DE"/>
        </w:rPr>
        <w:t xml:space="preserve">rige auszeichneten, </w:t>
      </w:r>
      <w:r>
        <w:rPr>
          <w:lang w:val="de-DE"/>
        </w:rPr>
        <w:t>s</w:t>
      </w:r>
      <w:r w:rsidRPr="006926E1">
        <w:rPr>
          <w:lang w:val="de-DE"/>
        </w:rPr>
        <w:t>o innig mit der</w:t>
      </w:r>
      <w:r>
        <w:rPr>
          <w:lang w:val="de-DE"/>
        </w:rPr>
        <w:br/>
      </w:r>
      <w:r w:rsidRPr="006926E1">
        <w:rPr>
          <w:lang w:val="de-DE"/>
        </w:rPr>
        <w:t xml:space="preserve">Kraft, welche </w:t>
      </w:r>
      <w:r>
        <w:rPr>
          <w:lang w:val="de-DE"/>
        </w:rPr>
        <w:t>s</w:t>
      </w:r>
      <w:r w:rsidRPr="006926E1">
        <w:rPr>
          <w:lang w:val="de-DE"/>
        </w:rPr>
        <w:t>ie gewahrnimmt, vermi</w:t>
      </w:r>
      <w:r>
        <w:rPr>
          <w:lang w:val="de-DE"/>
        </w:rPr>
        <w:t>s</w:t>
      </w:r>
      <w:r w:rsidRPr="006926E1">
        <w:rPr>
          <w:lang w:val="de-DE"/>
        </w:rPr>
        <w:t xml:space="preserve">cht </w:t>
      </w:r>
      <w:r>
        <w:rPr>
          <w:lang w:val="de-DE"/>
        </w:rPr>
        <w:t>s</w:t>
      </w:r>
      <w:r w:rsidRPr="006926E1">
        <w:rPr>
          <w:lang w:val="de-DE"/>
        </w:rPr>
        <w:t>ind, daß</w:t>
      </w:r>
      <w:r>
        <w:rPr>
          <w:lang w:val="de-DE"/>
        </w:rPr>
        <w:br/>
      </w:r>
      <w:r w:rsidRPr="006926E1">
        <w:rPr>
          <w:lang w:val="de-DE"/>
        </w:rPr>
        <w:t xml:space="preserve">man </w:t>
      </w:r>
      <w:r>
        <w:rPr>
          <w:lang w:val="de-DE"/>
        </w:rPr>
        <w:t>s</w:t>
      </w:r>
      <w:r w:rsidRPr="006926E1">
        <w:rPr>
          <w:lang w:val="de-DE"/>
        </w:rPr>
        <w:t>ie in dem Zeitpunkt nicht gewahrnehmen kann,</w:t>
      </w:r>
      <w:r>
        <w:rPr>
          <w:lang w:val="de-DE"/>
        </w:rPr>
        <w:br/>
      </w:r>
      <w:r w:rsidRPr="006926E1">
        <w:rPr>
          <w:lang w:val="de-DE"/>
        </w:rPr>
        <w:t xml:space="preserve">wenn </w:t>
      </w:r>
      <w:r>
        <w:rPr>
          <w:lang w:val="de-DE"/>
        </w:rPr>
        <w:t>s</w:t>
      </w:r>
      <w:r w:rsidRPr="006926E1">
        <w:rPr>
          <w:lang w:val="de-DE"/>
        </w:rPr>
        <w:t xml:space="preserve">ie da </w:t>
      </w:r>
      <w:r>
        <w:rPr>
          <w:lang w:val="de-DE"/>
        </w:rPr>
        <w:t>s</w:t>
      </w:r>
      <w:r w:rsidRPr="006926E1">
        <w:rPr>
          <w:lang w:val="de-DE"/>
        </w:rPr>
        <w:t xml:space="preserve">ind, </w:t>
      </w:r>
      <w:r>
        <w:rPr>
          <w:lang w:val="de-DE"/>
        </w:rPr>
        <w:t>s</w:t>
      </w:r>
      <w:r w:rsidRPr="006926E1">
        <w:rPr>
          <w:lang w:val="de-DE"/>
        </w:rPr>
        <w:t xml:space="preserve">ondern </w:t>
      </w:r>
      <w:r>
        <w:rPr>
          <w:lang w:val="de-DE"/>
        </w:rPr>
        <w:t>s</w:t>
      </w:r>
      <w:r w:rsidRPr="006926E1">
        <w:rPr>
          <w:lang w:val="de-DE"/>
        </w:rPr>
        <w:t xml:space="preserve">ie nur von hinten, wenn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ü</w:t>
      </w:r>
      <w:r w:rsidRPr="006926E1">
        <w:rPr>
          <w:lang w:val="de-DE"/>
        </w:rPr>
        <w:t xml:space="preserve">ber </w:t>
      </w:r>
      <w:r>
        <w:rPr>
          <w:lang w:val="de-DE"/>
        </w:rPr>
        <w:t>s</w:t>
      </w:r>
      <w:r w:rsidRPr="006926E1">
        <w:rPr>
          <w:lang w:val="de-DE"/>
        </w:rPr>
        <w:t>ind, in ihren nachgela</w:t>
      </w:r>
      <w:r>
        <w:rPr>
          <w:lang w:val="de-DE"/>
        </w:rPr>
        <w:t>ss</w:t>
      </w:r>
      <w:r w:rsidRPr="006926E1">
        <w:rPr>
          <w:lang w:val="de-DE"/>
        </w:rPr>
        <w:t>enen Spuren erkennen</w:t>
      </w:r>
      <w:r>
        <w:rPr>
          <w:lang w:val="de-DE"/>
        </w:rPr>
        <w:br/>
      </w:r>
      <w:r w:rsidRPr="006926E1">
        <w:rPr>
          <w:lang w:val="de-DE"/>
        </w:rPr>
        <w:t>muß.</w:t>
      </w:r>
    </w:p>
    <w:p w14:paraId="77DE82FA" w14:textId="02297CD5" w:rsidR="006926E1" w:rsidRDefault="006926E1" w:rsidP="006926E1">
      <w:pPr>
        <w:rPr>
          <w:lang w:val="de-DE"/>
        </w:rPr>
      </w:pPr>
      <w:r w:rsidRPr="006926E1">
        <w:rPr>
          <w:lang w:val="de-DE"/>
        </w:rPr>
        <w:t>Da war al</w:t>
      </w:r>
      <w:r>
        <w:rPr>
          <w:lang w:val="de-DE"/>
        </w:rPr>
        <w:t>s</w:t>
      </w:r>
      <w:r w:rsidRPr="006926E1">
        <w:rPr>
          <w:lang w:val="de-DE"/>
        </w:rPr>
        <w:t>o Veranla</w:t>
      </w:r>
      <w:r>
        <w:rPr>
          <w:lang w:val="de-DE"/>
        </w:rPr>
        <w:t>ss</w:t>
      </w:r>
      <w:r w:rsidRPr="006926E1">
        <w:rPr>
          <w:lang w:val="de-DE"/>
        </w:rPr>
        <w:t>ung genug, anderer Ver</w:t>
      </w:r>
      <w:r>
        <w:rPr>
          <w:lang w:val="de-DE"/>
        </w:rPr>
        <w:t>s</w:t>
      </w:r>
      <w:r w:rsidRPr="006926E1">
        <w:rPr>
          <w:lang w:val="de-DE"/>
        </w:rPr>
        <w:t>chie-</w:t>
      </w:r>
      <w:r>
        <w:rPr>
          <w:lang w:val="de-DE"/>
        </w:rPr>
        <w:br/>
      </w:r>
      <w:r w:rsidRPr="006926E1">
        <w:rPr>
          <w:lang w:val="de-DE"/>
        </w:rPr>
        <w:t>denheiten in ihren Ur</w:t>
      </w:r>
      <w:r>
        <w:rPr>
          <w:lang w:val="de-DE"/>
        </w:rPr>
        <w:t>s</w:t>
      </w:r>
      <w:r w:rsidRPr="006926E1">
        <w:rPr>
          <w:lang w:val="de-DE"/>
        </w:rPr>
        <w:t>achen und Wirkungen zu ge</w:t>
      </w:r>
      <w:r>
        <w:rPr>
          <w:lang w:val="de-DE"/>
        </w:rPr>
        <w:t>s</w:t>
      </w:r>
      <w:r w:rsidRPr="006926E1">
        <w:rPr>
          <w:lang w:val="de-DE"/>
        </w:rPr>
        <w:t>chwei-</w:t>
      </w:r>
      <w:r>
        <w:rPr>
          <w:lang w:val="de-DE"/>
        </w:rPr>
        <w:br/>
      </w:r>
      <w:r w:rsidRPr="006926E1">
        <w:rPr>
          <w:lang w:val="de-DE"/>
        </w:rPr>
        <w:t>chen, wodurch die Unter</w:t>
      </w:r>
      <w:r>
        <w:rPr>
          <w:lang w:val="de-DE"/>
        </w:rPr>
        <w:t>s</w:t>
      </w:r>
      <w:r w:rsidRPr="006926E1">
        <w:rPr>
          <w:lang w:val="de-DE"/>
        </w:rPr>
        <w:t xml:space="preserve">cheidungskraft auf eine </w:t>
      </w:r>
      <w:r w:rsidRPr="007E3B51">
        <w:rPr>
          <w:b/>
          <w:bCs/>
          <w:lang w:val="de-DE"/>
        </w:rPr>
        <w:t>Abson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E3B51">
        <w:rPr>
          <w:b/>
          <w:bCs/>
          <w:lang w:val="de-DE"/>
        </w:rPr>
        <w:t>derung</w:t>
      </w:r>
      <w:r w:rsidRPr="006926E1">
        <w:rPr>
          <w:lang w:val="de-DE"/>
        </w:rPr>
        <w:t xml:space="preserve"> des ganzen Chaos von Empfindungen in be</w:t>
      </w:r>
      <w:r>
        <w:rPr>
          <w:lang w:val="de-DE"/>
        </w:rPr>
        <w:t>s</w:t>
      </w:r>
      <w:r w:rsidRPr="006926E1">
        <w:rPr>
          <w:lang w:val="de-DE"/>
        </w:rPr>
        <w:t>on-</w:t>
      </w:r>
      <w:r>
        <w:rPr>
          <w:lang w:val="de-DE"/>
        </w:rPr>
        <w:br/>
      </w:r>
      <w:r w:rsidRPr="006926E1">
        <w:rPr>
          <w:lang w:val="de-DE"/>
        </w:rPr>
        <w:t xml:space="preserve">dere Haufen gebracht werden konnte, ohne daß </w:t>
      </w:r>
      <w:r>
        <w:rPr>
          <w:lang w:val="de-DE"/>
        </w:rPr>
        <w:t>s</w:t>
      </w:r>
      <w:r w:rsidRPr="006926E1">
        <w:rPr>
          <w:lang w:val="de-DE"/>
        </w:rPr>
        <w:t>ie hiebey</w:t>
      </w:r>
      <w:r>
        <w:rPr>
          <w:lang w:val="de-DE"/>
        </w:rPr>
        <w:br/>
      </w:r>
      <w:r w:rsidRPr="006926E1">
        <w:rPr>
          <w:lang w:val="de-DE"/>
        </w:rPr>
        <w:t xml:space="preserve">auf eine andere Art, als nach dem </w:t>
      </w:r>
      <w:r w:rsidRPr="007E3B51">
        <w:rPr>
          <w:b/>
          <w:bCs/>
          <w:lang w:val="de-DE"/>
        </w:rPr>
        <w:t>allgemeinen Gesetz</w:t>
      </w:r>
      <w:r w:rsidRPr="007E3B51">
        <w:rPr>
          <w:b/>
          <w:bCs/>
          <w:lang w:val="de-DE"/>
        </w:rPr>
        <w:br/>
        <w:t>des Unterscheidens</w:t>
      </w:r>
      <w:r w:rsidRPr="006926E1">
        <w:rPr>
          <w:lang w:val="de-DE"/>
        </w:rPr>
        <w:t xml:space="preserve"> verfahren durfte.</w:t>
      </w:r>
    </w:p>
    <w:p w14:paraId="5B08CCF1" w14:textId="3F30BA2C" w:rsidR="006926E1" w:rsidRDefault="006926E1" w:rsidP="006926E1">
      <w:pPr>
        <w:rPr>
          <w:lang w:val="de-DE"/>
        </w:rPr>
      </w:pPr>
      <w:r w:rsidRPr="006926E1">
        <w:rPr>
          <w:lang w:val="de-DE"/>
        </w:rPr>
        <w:t>Noch ein anderer Um</w:t>
      </w:r>
      <w:r>
        <w:rPr>
          <w:lang w:val="de-DE"/>
        </w:rPr>
        <w:t>s</w:t>
      </w:r>
      <w:r w:rsidRPr="006926E1">
        <w:rPr>
          <w:lang w:val="de-DE"/>
        </w:rPr>
        <w:t>tand muß die</w:t>
      </w:r>
      <w:r>
        <w:rPr>
          <w:lang w:val="de-DE"/>
        </w:rPr>
        <w:t>s</w:t>
      </w:r>
      <w:r w:rsidRPr="006926E1">
        <w:rPr>
          <w:lang w:val="de-DE"/>
        </w:rPr>
        <w:t>e Vertheilung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ehr erleichtern, nemlich die </w:t>
      </w:r>
      <w:r w:rsidRPr="007E3B51">
        <w:rPr>
          <w:b/>
          <w:bCs/>
          <w:lang w:val="de-DE"/>
        </w:rPr>
        <w:t>eigene Verbindung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ol-</w:t>
      </w:r>
      <w:r>
        <w:rPr>
          <w:lang w:val="de-DE"/>
        </w:rPr>
        <w:br/>
      </w:r>
      <w:r w:rsidRPr="006926E1">
        <w:rPr>
          <w:lang w:val="de-DE"/>
        </w:rPr>
        <w:t>cher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unter </w:t>
      </w:r>
      <w:r>
        <w:rPr>
          <w:lang w:val="de-DE"/>
        </w:rPr>
        <w:t>s</w:t>
      </w:r>
      <w:r w:rsidRPr="006926E1">
        <w:rPr>
          <w:lang w:val="de-DE"/>
        </w:rPr>
        <w:t>ich, die zu der</w:t>
      </w:r>
      <w:r>
        <w:rPr>
          <w:lang w:val="de-DE"/>
        </w:rPr>
        <w:t>s</w:t>
      </w:r>
      <w:r w:rsidRPr="006926E1">
        <w:rPr>
          <w:lang w:val="de-DE"/>
        </w:rPr>
        <w:t>elbigen Kla</w:t>
      </w:r>
      <w:r>
        <w:rPr>
          <w:lang w:val="de-DE"/>
        </w:rPr>
        <w:t>ss</w:t>
      </w:r>
      <w:r w:rsidRPr="006926E1">
        <w:rPr>
          <w:lang w:val="de-DE"/>
        </w:rPr>
        <w:t>e</w:t>
      </w:r>
      <w:r>
        <w:rPr>
          <w:lang w:val="de-DE"/>
        </w:rPr>
        <w:br/>
      </w:r>
      <w:r w:rsidRPr="006926E1">
        <w:rPr>
          <w:lang w:val="de-DE"/>
        </w:rPr>
        <w:t>geh</w:t>
      </w:r>
      <w:r>
        <w:rPr>
          <w:lang w:val="de-DE"/>
        </w:rPr>
        <w:t>ö</w:t>
      </w:r>
      <w:r w:rsidRPr="006926E1">
        <w:rPr>
          <w:lang w:val="de-DE"/>
        </w:rPr>
        <w:t xml:space="preserve">ren. Sobald z. </w:t>
      </w:r>
      <w:ins w:id="37" w:author="John Hymers" w:date="2024-02-17T22:24:00Z">
        <w:r w:rsidR="00883134" w:rsidRPr="00883134">
          <w:rPr>
            <w:lang w:val="de-DE"/>
          </w:rPr>
          <w:t>B</w:t>
        </w:r>
      </w:ins>
      <w:del w:id="38" w:author="John Hymers" w:date="2024-02-17T22:24:00Z">
        <w:r w:rsidRPr="006926E1">
          <w:rPr>
            <w:lang w:val="de-DE"/>
          </w:rPr>
          <w:delText>E</w:delText>
        </w:r>
      </w:del>
      <w:r w:rsidRPr="006926E1">
        <w:rPr>
          <w:lang w:val="de-DE"/>
        </w:rPr>
        <w:t>. die Augen ge</w:t>
      </w:r>
      <w:r>
        <w:rPr>
          <w:lang w:val="de-DE"/>
        </w:rPr>
        <w:t>s</w:t>
      </w:r>
      <w:r w:rsidRPr="006926E1">
        <w:rPr>
          <w:lang w:val="de-DE"/>
        </w:rPr>
        <w:t>chlo</w:t>
      </w:r>
      <w:r>
        <w:rPr>
          <w:lang w:val="de-DE"/>
        </w:rPr>
        <w:t>ss</w:t>
      </w:r>
      <w:r w:rsidRPr="006926E1">
        <w:rPr>
          <w:lang w:val="de-DE"/>
        </w:rPr>
        <w:t>en wurden,</w:t>
      </w:r>
      <w:r>
        <w:rPr>
          <w:lang w:val="de-DE"/>
        </w:rPr>
        <w:br/>
        <w:t>s</w:t>
      </w:r>
      <w:r w:rsidRPr="006926E1">
        <w:rPr>
          <w:lang w:val="de-DE"/>
        </w:rPr>
        <w:t>o ver</w:t>
      </w:r>
      <w:r>
        <w:rPr>
          <w:lang w:val="de-DE"/>
        </w:rPr>
        <w:t>s</w:t>
      </w:r>
      <w:r w:rsidRPr="006926E1">
        <w:rPr>
          <w:lang w:val="de-DE"/>
        </w:rPr>
        <w:t>chwand die ganze Menge von Ge</w:t>
      </w:r>
      <w:r>
        <w:rPr>
          <w:lang w:val="de-DE"/>
        </w:rPr>
        <w:t>s</w:t>
      </w:r>
      <w:r w:rsidRPr="006926E1">
        <w:rPr>
          <w:lang w:val="de-DE"/>
        </w:rPr>
        <w:t>ichtsempfindun-</w:t>
      </w:r>
      <w:r>
        <w:rPr>
          <w:lang w:val="de-DE"/>
        </w:rPr>
        <w:br/>
      </w:r>
      <w:r w:rsidRPr="006926E1">
        <w:rPr>
          <w:lang w:val="de-DE"/>
        </w:rPr>
        <w:t xml:space="preserve">gen auf einmal; wurden </w:t>
      </w:r>
      <w:r>
        <w:rPr>
          <w:lang w:val="de-DE"/>
        </w:rPr>
        <w:t>s</w:t>
      </w:r>
      <w:r w:rsidRPr="006926E1">
        <w:rPr>
          <w:lang w:val="de-DE"/>
        </w:rPr>
        <w:t>ie wieder er</w:t>
      </w:r>
      <w:r>
        <w:rPr>
          <w:lang w:val="de-DE"/>
        </w:rPr>
        <w:t>ö</w:t>
      </w:r>
      <w:r w:rsidRPr="006926E1">
        <w:rPr>
          <w:lang w:val="de-DE"/>
        </w:rPr>
        <w:t xml:space="preserve">fnet, </w:t>
      </w:r>
      <w:r>
        <w:rPr>
          <w:lang w:val="de-DE"/>
        </w:rPr>
        <w:t>s</w:t>
      </w:r>
      <w:r w:rsidRPr="006926E1">
        <w:rPr>
          <w:lang w:val="de-DE"/>
        </w:rPr>
        <w:t>o erneuerte</w:t>
      </w:r>
      <w:r>
        <w:rPr>
          <w:lang w:val="de-DE"/>
        </w:rPr>
        <w:br/>
        <w:t>s</w:t>
      </w:r>
      <w:r w:rsidRPr="006926E1">
        <w:rPr>
          <w:lang w:val="de-DE"/>
        </w:rPr>
        <w:t>ich eine ganze Scene von unendlicher Mannigfaltigkeit.</w:t>
      </w:r>
      <w:r>
        <w:rPr>
          <w:lang w:val="de-DE"/>
        </w:rPr>
        <w:br/>
      </w:r>
      <w:r w:rsidRPr="006926E1">
        <w:rPr>
          <w:lang w:val="de-DE"/>
        </w:rPr>
        <w:t>Auf gleiche Art ent</w:t>
      </w:r>
      <w:r>
        <w:rPr>
          <w:lang w:val="de-DE"/>
        </w:rPr>
        <w:t>s</w:t>
      </w:r>
      <w:r w:rsidRPr="006926E1">
        <w:rPr>
          <w:lang w:val="de-DE"/>
        </w:rPr>
        <w:t xml:space="preserve">tund eine ganze Menge von </w:t>
      </w:r>
      <w:r w:rsidR="0018035F">
        <w:rPr>
          <w:lang w:val="de-DE"/>
        </w:rPr>
        <w:t xml:space="preserve"> </w:t>
      </w:r>
      <w:r w:rsidRPr="006926E1">
        <w:rPr>
          <w:lang w:val="de-DE"/>
        </w:rPr>
        <w:t>Empfin-</w:t>
      </w:r>
      <w:r>
        <w:rPr>
          <w:lang w:val="de-DE"/>
        </w:rPr>
        <w:br/>
      </w:r>
      <w:r w:rsidRPr="006926E1">
        <w:rPr>
          <w:lang w:val="de-DE"/>
        </w:rPr>
        <w:t>dungen, wenn der Arm oder der Fuß beweget ward, die</w:t>
      </w:r>
    </w:p>
    <w:p w14:paraId="71D95E09" w14:textId="326B4C2E" w:rsidR="006926E1" w:rsidRDefault="006926E1" w:rsidP="006926E1">
      <w:pPr>
        <w:rPr>
          <w:lang w:val="de-DE"/>
        </w:rPr>
      </w:pPr>
      <w:r w:rsidRPr="006926E1">
        <w:rPr>
          <w:lang w:val="de-DE"/>
        </w:rPr>
        <w:t>zu</w:t>
      </w:r>
      <w:r>
        <w:rPr>
          <w:lang w:val="de-DE"/>
        </w:rPr>
        <w:t>s</w:t>
      </w:r>
      <w:r w:rsidRPr="006926E1">
        <w:rPr>
          <w:lang w:val="de-DE"/>
        </w:rPr>
        <w:t>am-</w:t>
      </w:r>
    </w:p>
    <w:p w14:paraId="6BBCF0DF" w14:textId="7BAB333B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387</w:t>
      </w:r>
      <w:r>
        <w:rPr>
          <w:lang w:val="de-DE"/>
        </w:rPr>
        <w:t>] Kenntn. v. d. objektiv. Existenz d. Dinge.</w:t>
      </w:r>
    </w:p>
    <w:p w14:paraId="324A25EA" w14:textId="7EF5D79F" w:rsidR="006926E1" w:rsidRDefault="006926E1" w:rsidP="006926E1">
      <w:pPr>
        <w:rPr>
          <w:lang w:val="de-DE"/>
        </w:rPr>
      </w:pPr>
      <w:r w:rsidRPr="006926E1">
        <w:rPr>
          <w:lang w:val="de-DE"/>
        </w:rPr>
        <w:t>zu</w:t>
      </w:r>
      <w:r>
        <w:rPr>
          <w:lang w:val="de-DE"/>
        </w:rPr>
        <w:t>s</w:t>
      </w:r>
      <w:r w:rsidRPr="006926E1">
        <w:rPr>
          <w:lang w:val="de-DE"/>
        </w:rPr>
        <w:t xml:space="preserve">ammen nur </w:t>
      </w:r>
      <w:r w:rsidRPr="007E3B51">
        <w:rPr>
          <w:b/>
          <w:bCs/>
          <w:lang w:val="de-DE"/>
        </w:rPr>
        <w:t>Eine</w:t>
      </w:r>
      <w:r w:rsidRPr="006926E1">
        <w:rPr>
          <w:lang w:val="de-DE"/>
        </w:rPr>
        <w:t xml:space="preserve"> ausmachten, und jeder Schmerz</w:t>
      </w:r>
      <w:r>
        <w:rPr>
          <w:lang w:val="de-DE"/>
        </w:rPr>
        <w:br/>
      </w:r>
      <w:r w:rsidRPr="006926E1">
        <w:rPr>
          <w:lang w:val="de-DE"/>
        </w:rPr>
        <w:t>in einem Theil des K</w:t>
      </w:r>
      <w:r>
        <w:rPr>
          <w:lang w:val="de-DE"/>
        </w:rPr>
        <w:t>ö</w:t>
      </w:r>
      <w:r w:rsidRPr="006926E1">
        <w:rPr>
          <w:lang w:val="de-DE"/>
        </w:rPr>
        <w:t>rpers i</w:t>
      </w:r>
      <w:r>
        <w:rPr>
          <w:lang w:val="de-DE"/>
        </w:rPr>
        <w:t>s</w:t>
      </w:r>
      <w:r w:rsidRPr="006926E1">
        <w:rPr>
          <w:lang w:val="de-DE"/>
        </w:rPr>
        <w:t xml:space="preserve">t ein </w:t>
      </w:r>
      <w:r>
        <w:rPr>
          <w:lang w:val="de-DE"/>
        </w:rPr>
        <w:t>In</w:t>
      </w:r>
      <w:r w:rsidRPr="006926E1">
        <w:rPr>
          <w:lang w:val="de-DE"/>
        </w:rPr>
        <w:t xml:space="preserve">begrif von </w:t>
      </w:r>
      <w:ins w:id="39" w:author="John Hymers" w:date="2024-02-17T22:24:00Z">
        <w:r w:rsidR="00883134" w:rsidRPr="00883134">
          <w:rPr>
            <w:lang w:val="de-DE"/>
          </w:rPr>
          <w:t>mehrern</w:t>
        </w:r>
      </w:ins>
      <w:r w:rsidR="0018035F">
        <w:rPr>
          <w:lang w:val="de-DE"/>
        </w:rPr>
        <w:t xml:space="preserve"> </w:t>
      </w:r>
      <w:del w:id="40" w:author="John Hymers" w:date="2024-02-17T22:24:00Z">
        <w:r w:rsidRPr="006926E1">
          <w:rPr>
            <w:lang w:val="de-DE"/>
          </w:rPr>
          <w:delText>meh-</w:delText>
        </w:r>
        <w:r>
          <w:rPr>
            <w:lang w:val="de-DE"/>
          </w:rPr>
          <w:br/>
        </w:r>
        <w:r w:rsidRPr="006926E1">
          <w:rPr>
            <w:lang w:val="de-DE"/>
          </w:rPr>
          <w:delText>ren</w:delText>
        </w:r>
      </w:del>
      <w:r w:rsidRPr="006926E1">
        <w:rPr>
          <w:lang w:val="de-DE"/>
        </w:rPr>
        <w:t xml:space="preserve"> gleichzeitigen Gef</w:t>
      </w:r>
      <w:r>
        <w:rPr>
          <w:lang w:val="de-DE"/>
        </w:rPr>
        <w:t>ü</w:t>
      </w:r>
      <w:r w:rsidRPr="006926E1">
        <w:rPr>
          <w:lang w:val="de-DE"/>
        </w:rPr>
        <w:t>hlen und Eindr</w:t>
      </w:r>
      <w:r>
        <w:rPr>
          <w:lang w:val="de-DE"/>
        </w:rPr>
        <w:t>ü</w:t>
      </w:r>
      <w:r w:rsidRPr="006926E1">
        <w:rPr>
          <w:lang w:val="de-DE"/>
        </w:rPr>
        <w:t>cken, die mit ein-</w:t>
      </w:r>
      <w:r>
        <w:rPr>
          <w:lang w:val="de-DE"/>
        </w:rPr>
        <w:br/>
      </w:r>
      <w:r w:rsidRPr="006926E1">
        <w:rPr>
          <w:lang w:val="de-DE"/>
        </w:rPr>
        <w:t>ander ent</w:t>
      </w:r>
      <w:r>
        <w:rPr>
          <w:lang w:val="de-DE"/>
        </w:rPr>
        <w:t>s</w:t>
      </w:r>
      <w:r w:rsidRPr="006926E1">
        <w:rPr>
          <w:lang w:val="de-DE"/>
        </w:rPr>
        <w:t xml:space="preserve">tehen und vergehen. Solche </w:t>
      </w:r>
      <w:r w:rsidRPr="007E3B51">
        <w:rPr>
          <w:b/>
          <w:bCs/>
          <w:lang w:val="de-DE"/>
        </w:rPr>
        <w:t>näher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verbun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E3B51">
        <w:rPr>
          <w:b/>
          <w:bCs/>
          <w:lang w:val="de-DE"/>
        </w:rPr>
        <w:t>dene</w:t>
      </w:r>
      <w:r w:rsidRPr="006926E1">
        <w:rPr>
          <w:lang w:val="de-DE"/>
        </w:rPr>
        <w:t xml:space="preserve"> Eindr</w:t>
      </w:r>
      <w:r>
        <w:rPr>
          <w:lang w:val="de-DE"/>
        </w:rPr>
        <w:t>ü</w:t>
      </w:r>
      <w:r w:rsidRPr="006926E1">
        <w:rPr>
          <w:lang w:val="de-DE"/>
        </w:rPr>
        <w:t>cke m</w:t>
      </w:r>
      <w:r>
        <w:rPr>
          <w:lang w:val="de-DE"/>
        </w:rPr>
        <w:t>üss</w:t>
      </w:r>
      <w:r w:rsidRPr="006926E1">
        <w:rPr>
          <w:lang w:val="de-DE"/>
        </w:rPr>
        <w:t xml:space="preserve">en </w:t>
      </w:r>
      <w:r>
        <w:rPr>
          <w:lang w:val="de-DE"/>
        </w:rPr>
        <w:t>s</w:t>
      </w:r>
      <w:r w:rsidRPr="006926E1">
        <w:rPr>
          <w:lang w:val="de-DE"/>
        </w:rPr>
        <w:t>ich al</w:t>
      </w:r>
      <w:r>
        <w:rPr>
          <w:lang w:val="de-DE"/>
        </w:rPr>
        <w:t>s</w:t>
      </w:r>
      <w:r w:rsidRPr="006926E1">
        <w:rPr>
          <w:lang w:val="de-DE"/>
        </w:rPr>
        <w:t xml:space="preserve">o, </w:t>
      </w:r>
      <w:r>
        <w:rPr>
          <w:lang w:val="de-DE"/>
        </w:rPr>
        <w:t>s</w:t>
      </w:r>
      <w:r w:rsidRPr="006926E1">
        <w:rPr>
          <w:lang w:val="de-DE"/>
        </w:rPr>
        <w:t xml:space="preserve">o zu </w:t>
      </w:r>
      <w:r>
        <w:rPr>
          <w:lang w:val="de-DE"/>
        </w:rPr>
        <w:t>s</w:t>
      </w:r>
      <w:r w:rsidRPr="006926E1">
        <w:rPr>
          <w:lang w:val="de-DE"/>
        </w:rPr>
        <w:t xml:space="preserve">agen, von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in einzelne Haufen zu</w:t>
      </w:r>
      <w:r>
        <w:rPr>
          <w:lang w:val="de-DE"/>
        </w:rPr>
        <w:t>s</w:t>
      </w:r>
      <w:r w:rsidRPr="006926E1">
        <w:rPr>
          <w:lang w:val="de-DE"/>
        </w:rPr>
        <w:t>ammenziehen, und zwar nach dem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etz der A</w:t>
      </w:r>
      <w:r>
        <w:rPr>
          <w:lang w:val="de-DE"/>
        </w:rPr>
        <w:t>ss</w:t>
      </w:r>
      <w:r w:rsidRPr="006926E1">
        <w:rPr>
          <w:lang w:val="de-DE"/>
        </w:rPr>
        <w:t>ociation, noch ehe die Denkkraft zu ver-</w:t>
      </w:r>
      <w:r>
        <w:rPr>
          <w:lang w:val="de-DE"/>
        </w:rPr>
        <w:br/>
      </w:r>
      <w:r w:rsidRPr="006926E1">
        <w:rPr>
          <w:lang w:val="de-DE"/>
        </w:rPr>
        <w:t>gleichen anf</w:t>
      </w:r>
      <w:r>
        <w:rPr>
          <w:lang w:val="de-DE"/>
        </w:rPr>
        <w:t>ä</w:t>
      </w:r>
      <w:r w:rsidRPr="006926E1">
        <w:rPr>
          <w:lang w:val="de-DE"/>
        </w:rPr>
        <w:t>ngt, und die Ver</w:t>
      </w:r>
      <w:r>
        <w:rPr>
          <w:lang w:val="de-DE"/>
        </w:rPr>
        <w:t>s</w:t>
      </w:r>
      <w:r w:rsidRPr="006926E1">
        <w:rPr>
          <w:lang w:val="de-DE"/>
        </w:rPr>
        <w:t xml:space="preserve">chiedenheiten </w:t>
      </w:r>
      <w:r w:rsidRPr="007E3B51">
        <w:rPr>
          <w:b/>
          <w:bCs/>
          <w:lang w:val="de-DE"/>
        </w:rPr>
        <w:t>gewahr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E3B51">
        <w:rPr>
          <w:b/>
          <w:bCs/>
          <w:lang w:val="de-DE"/>
        </w:rPr>
        <w:t>nimmt</w:t>
      </w:r>
      <w:r w:rsidRPr="006926E1">
        <w:rPr>
          <w:lang w:val="de-DE"/>
        </w:rPr>
        <w:t>. Und auf die</w:t>
      </w:r>
      <w:r>
        <w:rPr>
          <w:lang w:val="de-DE"/>
        </w:rPr>
        <w:t>s</w:t>
      </w:r>
      <w:r w:rsidRPr="006926E1">
        <w:rPr>
          <w:lang w:val="de-DE"/>
        </w:rPr>
        <w:t>elbige Wei</w:t>
      </w:r>
      <w:r>
        <w:rPr>
          <w:lang w:val="de-DE"/>
        </w:rPr>
        <w:t>s</w:t>
      </w:r>
      <w:r w:rsidRPr="006926E1">
        <w:rPr>
          <w:lang w:val="de-DE"/>
        </w:rPr>
        <w:t>e konnten auch die</w:t>
      </w:r>
      <w:r>
        <w:rPr>
          <w:lang w:val="de-DE"/>
        </w:rPr>
        <w:br/>
      </w:r>
      <w:r w:rsidRPr="006926E1">
        <w:rPr>
          <w:lang w:val="de-DE"/>
        </w:rPr>
        <w:t>Empfindungen des K</w:t>
      </w:r>
      <w:r>
        <w:rPr>
          <w:lang w:val="de-DE"/>
        </w:rPr>
        <w:t>ö</w:t>
      </w:r>
      <w:r w:rsidRPr="006926E1">
        <w:rPr>
          <w:lang w:val="de-DE"/>
        </w:rPr>
        <w:t>rpers in be</w:t>
      </w:r>
      <w:r>
        <w:rPr>
          <w:lang w:val="de-DE"/>
        </w:rPr>
        <w:t>s</w:t>
      </w:r>
      <w:r w:rsidRPr="006926E1">
        <w:rPr>
          <w:lang w:val="de-DE"/>
        </w:rPr>
        <w:t>ondere Kla</w:t>
      </w:r>
      <w:r>
        <w:rPr>
          <w:lang w:val="de-DE"/>
        </w:rPr>
        <w:t>ss</w:t>
      </w:r>
      <w:r w:rsidRPr="006926E1">
        <w:rPr>
          <w:lang w:val="de-DE"/>
        </w:rPr>
        <w:t>en von</w:t>
      </w:r>
      <w:r>
        <w:rPr>
          <w:lang w:val="de-DE"/>
        </w:rPr>
        <w:br/>
      </w:r>
      <w:r w:rsidRPr="006926E1">
        <w:rPr>
          <w:lang w:val="de-DE"/>
        </w:rPr>
        <w:t xml:space="preserve">Empfindungen aus </w:t>
      </w:r>
      <w:r w:rsidRPr="007E3B51">
        <w:rPr>
          <w:b/>
          <w:bCs/>
          <w:lang w:val="de-DE"/>
        </w:rPr>
        <w:t>einzelnen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Theilen</w:t>
      </w:r>
      <w:r w:rsidRPr="006926E1">
        <w:rPr>
          <w:lang w:val="de-DE"/>
        </w:rPr>
        <w:t>, z. B. in die</w:t>
      </w:r>
      <w:r>
        <w:rPr>
          <w:lang w:val="de-DE"/>
        </w:rPr>
        <w:br/>
      </w:r>
      <w:r w:rsidRPr="006926E1">
        <w:rPr>
          <w:lang w:val="de-DE"/>
        </w:rPr>
        <w:t>Empfindungen im Kopf, in die, in den F</w:t>
      </w:r>
      <w:r>
        <w:rPr>
          <w:lang w:val="de-DE"/>
        </w:rPr>
        <w:t>ü</w:t>
      </w:r>
      <w:r w:rsidRPr="006926E1">
        <w:rPr>
          <w:lang w:val="de-DE"/>
        </w:rPr>
        <w:t>ßen, in die,</w:t>
      </w:r>
      <w:r>
        <w:rPr>
          <w:lang w:val="de-DE"/>
        </w:rPr>
        <w:br/>
      </w:r>
      <w:r w:rsidRPr="006926E1">
        <w:rPr>
          <w:lang w:val="de-DE"/>
        </w:rPr>
        <w:t>in den H</w:t>
      </w:r>
      <w:r>
        <w:rPr>
          <w:lang w:val="de-DE"/>
        </w:rPr>
        <w:t>ä</w:t>
      </w:r>
      <w:r w:rsidRPr="006926E1">
        <w:rPr>
          <w:lang w:val="de-DE"/>
        </w:rPr>
        <w:t xml:space="preserve">nden u. </w:t>
      </w:r>
      <w:r>
        <w:rPr>
          <w:lang w:val="de-DE"/>
        </w:rPr>
        <w:t>s</w:t>
      </w:r>
      <w:r w:rsidRPr="006926E1">
        <w:rPr>
          <w:lang w:val="de-DE"/>
        </w:rPr>
        <w:t>. w. ge</w:t>
      </w:r>
      <w:r>
        <w:rPr>
          <w:lang w:val="de-DE"/>
        </w:rPr>
        <w:t>s</w:t>
      </w:r>
      <w:r w:rsidRPr="006926E1">
        <w:rPr>
          <w:lang w:val="de-DE"/>
        </w:rPr>
        <w:t>ondert werden.</w:t>
      </w:r>
    </w:p>
    <w:p w14:paraId="6C01CF33" w14:textId="41CFB934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einmal in gewi</w:t>
      </w:r>
      <w:r>
        <w:rPr>
          <w:lang w:val="de-DE"/>
        </w:rPr>
        <w:t>ss</w:t>
      </w:r>
      <w:r w:rsidRPr="006926E1">
        <w:rPr>
          <w:lang w:val="de-DE"/>
        </w:rPr>
        <w:t>e Haufen ge</w:t>
      </w:r>
      <w:r>
        <w:rPr>
          <w:lang w:val="de-DE"/>
        </w:rPr>
        <w:t>s</w:t>
      </w:r>
      <w:r w:rsidRPr="006926E1">
        <w:rPr>
          <w:lang w:val="de-DE"/>
        </w:rPr>
        <w:t>onderte Modifika-</w:t>
      </w:r>
      <w:r>
        <w:rPr>
          <w:lang w:val="de-DE"/>
        </w:rPr>
        <w:br/>
      </w:r>
      <w:r w:rsidRPr="006926E1">
        <w:rPr>
          <w:lang w:val="de-DE"/>
        </w:rPr>
        <w:t xml:space="preserve">tionen machten ein vereinigtes </w:t>
      </w:r>
      <w:r w:rsidRPr="007E3B51">
        <w:rPr>
          <w:b/>
          <w:bCs/>
          <w:lang w:val="de-DE"/>
        </w:rPr>
        <w:t>Ganze</w:t>
      </w:r>
      <w:r w:rsidRPr="006926E1">
        <w:rPr>
          <w:lang w:val="de-DE"/>
        </w:rPr>
        <w:t xml:space="preserve"> aus. Die</w:t>
      </w:r>
      <w:r>
        <w:rPr>
          <w:lang w:val="de-DE"/>
        </w:rPr>
        <w:t>s</w:t>
      </w:r>
      <w:r w:rsidRPr="006926E1">
        <w:rPr>
          <w:lang w:val="de-DE"/>
        </w:rPr>
        <w:t>es</w:t>
      </w:r>
      <w:r>
        <w:rPr>
          <w:lang w:val="de-DE"/>
        </w:rPr>
        <w:br/>
      </w:r>
      <w:r w:rsidRPr="006926E1">
        <w:rPr>
          <w:lang w:val="de-DE"/>
        </w:rPr>
        <w:t xml:space="preserve">mußte wiederum die Folge haben, daß, </w:t>
      </w:r>
      <w:r>
        <w:rPr>
          <w:lang w:val="de-DE"/>
        </w:rPr>
        <w:t>s</w:t>
      </w:r>
      <w:r w:rsidRPr="006926E1">
        <w:rPr>
          <w:lang w:val="de-DE"/>
        </w:rPr>
        <w:t>obald das Ge-</w:t>
      </w:r>
      <w:r>
        <w:rPr>
          <w:lang w:val="de-DE"/>
        </w:rPr>
        <w:br/>
      </w:r>
      <w:r w:rsidRPr="006926E1">
        <w:rPr>
          <w:lang w:val="de-DE"/>
        </w:rPr>
        <w:t>wahrnehmungsverm</w:t>
      </w:r>
      <w:r>
        <w:rPr>
          <w:lang w:val="de-DE"/>
        </w:rPr>
        <w:t>ö</w:t>
      </w:r>
      <w:r w:rsidRPr="006926E1">
        <w:rPr>
          <w:lang w:val="de-DE"/>
        </w:rPr>
        <w:t>gen von der Empfindung einer Art</w:t>
      </w:r>
      <w:r>
        <w:rPr>
          <w:lang w:val="de-DE"/>
        </w:rPr>
        <w:br/>
      </w:r>
      <w:r w:rsidRPr="006926E1">
        <w:rPr>
          <w:lang w:val="de-DE"/>
        </w:rPr>
        <w:t xml:space="preserve">zu einer anderartigen </w:t>
      </w:r>
      <w:r>
        <w:rPr>
          <w:lang w:val="de-DE"/>
        </w:rPr>
        <w:t>ü</w:t>
      </w:r>
      <w:r w:rsidRPr="006926E1">
        <w:rPr>
          <w:lang w:val="de-DE"/>
        </w:rPr>
        <w:t xml:space="preserve">bergieng, </w:t>
      </w:r>
      <w:r>
        <w:rPr>
          <w:lang w:val="de-DE"/>
        </w:rPr>
        <w:t>s</w:t>
      </w:r>
      <w:r w:rsidRPr="006926E1">
        <w:rPr>
          <w:lang w:val="de-DE"/>
        </w:rPr>
        <w:t>ich eine große Aus</w:t>
      </w:r>
      <w:r>
        <w:rPr>
          <w:lang w:val="de-DE"/>
        </w:rPr>
        <w:t>s</w:t>
      </w:r>
      <w:r w:rsidRPr="006926E1">
        <w:rPr>
          <w:lang w:val="de-DE"/>
        </w:rPr>
        <w:t>icht</w:t>
      </w:r>
      <w:r>
        <w:rPr>
          <w:lang w:val="de-DE"/>
        </w:rPr>
        <w:br/>
      </w:r>
      <w:r w:rsidRPr="006926E1">
        <w:rPr>
          <w:lang w:val="de-DE"/>
        </w:rPr>
        <w:t>in der Seele auf einmal ver</w:t>
      </w:r>
      <w:r>
        <w:rPr>
          <w:lang w:val="de-DE"/>
        </w:rPr>
        <w:t>ä</w:t>
      </w:r>
      <w:r w:rsidRPr="006926E1">
        <w:rPr>
          <w:lang w:val="de-DE"/>
        </w:rPr>
        <w:t xml:space="preserve">nderte. Eine </w:t>
      </w:r>
      <w:r>
        <w:rPr>
          <w:lang w:val="de-DE"/>
        </w:rPr>
        <w:t>s</w:t>
      </w:r>
      <w:r w:rsidRPr="006926E1">
        <w:rPr>
          <w:lang w:val="de-DE"/>
        </w:rPr>
        <w:t>o große Ver-</w:t>
      </w:r>
      <w:r>
        <w:rPr>
          <w:lang w:val="de-DE"/>
        </w:rPr>
        <w:br/>
        <w:t>ä</w:t>
      </w:r>
      <w:r w:rsidRPr="006926E1">
        <w:rPr>
          <w:lang w:val="de-DE"/>
        </w:rPr>
        <w:t>nderung aber gab der Aufmerk</w:t>
      </w:r>
      <w:r>
        <w:rPr>
          <w:lang w:val="de-DE"/>
        </w:rPr>
        <w:t>s</w:t>
      </w:r>
      <w:r w:rsidRPr="006926E1">
        <w:rPr>
          <w:lang w:val="de-DE"/>
        </w:rPr>
        <w:t xml:space="preserve">amkeit einen neuen </w:t>
      </w:r>
      <w:r>
        <w:rPr>
          <w:lang w:val="de-DE"/>
        </w:rPr>
        <w:t>s</w:t>
      </w:r>
      <w:r w:rsidRPr="006926E1">
        <w:rPr>
          <w:lang w:val="de-DE"/>
        </w:rPr>
        <w:t>tar-</w:t>
      </w:r>
      <w:r>
        <w:rPr>
          <w:lang w:val="de-DE"/>
        </w:rPr>
        <w:br/>
      </w:r>
      <w:r w:rsidRPr="006926E1">
        <w:rPr>
          <w:lang w:val="de-DE"/>
        </w:rPr>
        <w:t>ken Antrieb nach einer neuen Richtung hin, wobey neue</w:t>
      </w:r>
      <w:r>
        <w:rPr>
          <w:lang w:val="de-DE"/>
        </w:rPr>
        <w:br/>
      </w:r>
      <w:r w:rsidRPr="006926E1">
        <w:rPr>
          <w:lang w:val="de-DE"/>
        </w:rPr>
        <w:t>Th</w:t>
      </w:r>
      <w:r>
        <w:rPr>
          <w:lang w:val="de-DE"/>
        </w:rPr>
        <w:t>ä</w:t>
      </w:r>
      <w:r w:rsidRPr="006926E1">
        <w:rPr>
          <w:lang w:val="de-DE"/>
        </w:rPr>
        <w:t>tigkeiten und neue Empfindungen erreget wurden,</w:t>
      </w:r>
      <w:r>
        <w:rPr>
          <w:lang w:val="de-DE"/>
        </w:rPr>
        <w:br/>
      </w:r>
      <w:r w:rsidRPr="006926E1">
        <w:rPr>
          <w:lang w:val="de-DE"/>
        </w:rPr>
        <w:t xml:space="preserve">die </w:t>
      </w:r>
      <w:r>
        <w:rPr>
          <w:lang w:val="de-DE"/>
        </w:rPr>
        <w:t>s</w:t>
      </w:r>
      <w:r w:rsidRPr="006926E1">
        <w:rPr>
          <w:lang w:val="de-DE"/>
        </w:rPr>
        <w:t>ich wiederum mit den Gef</w:t>
      </w:r>
      <w:r>
        <w:rPr>
          <w:lang w:val="de-DE"/>
        </w:rPr>
        <w:t>ü</w:t>
      </w:r>
      <w:r w:rsidRPr="006926E1">
        <w:rPr>
          <w:lang w:val="de-DE"/>
        </w:rPr>
        <w:t>hlen vereinigten, und als</w:t>
      </w:r>
      <w:r>
        <w:rPr>
          <w:lang w:val="de-DE"/>
        </w:rPr>
        <w:br/>
      </w:r>
      <w:r w:rsidRPr="006926E1">
        <w:rPr>
          <w:lang w:val="de-DE"/>
        </w:rPr>
        <w:t>Unter</w:t>
      </w:r>
      <w:r>
        <w:rPr>
          <w:lang w:val="de-DE"/>
        </w:rPr>
        <w:t>s</w:t>
      </w:r>
      <w:r w:rsidRPr="006926E1">
        <w:rPr>
          <w:lang w:val="de-DE"/>
        </w:rPr>
        <w:t>cheidungskennzeichen von die</w:t>
      </w:r>
      <w:r>
        <w:rPr>
          <w:lang w:val="de-DE"/>
        </w:rPr>
        <w:t>s</w:t>
      </w:r>
      <w:r w:rsidRPr="006926E1">
        <w:rPr>
          <w:lang w:val="de-DE"/>
        </w:rPr>
        <w:t>en gebrauchet werden</w:t>
      </w:r>
      <w:r>
        <w:rPr>
          <w:lang w:val="de-DE"/>
        </w:rPr>
        <w:br/>
      </w:r>
      <w:r w:rsidRPr="006926E1">
        <w:rPr>
          <w:lang w:val="de-DE"/>
        </w:rPr>
        <w:t xml:space="preserve">konnten. Die Seele wirket, </w:t>
      </w:r>
      <w:r>
        <w:rPr>
          <w:lang w:val="de-DE"/>
        </w:rPr>
        <w:t>s</w:t>
      </w:r>
      <w:r w:rsidRPr="006926E1">
        <w:rPr>
          <w:lang w:val="de-DE"/>
        </w:rPr>
        <w:t xml:space="preserve">o zu </w:t>
      </w:r>
      <w:r>
        <w:rPr>
          <w:lang w:val="de-DE"/>
        </w:rPr>
        <w:t>s</w:t>
      </w:r>
      <w:r w:rsidRPr="006926E1">
        <w:rPr>
          <w:lang w:val="de-DE"/>
        </w:rPr>
        <w:t>agen, in einer an-</w:t>
      </w:r>
      <w:r>
        <w:rPr>
          <w:lang w:val="de-DE"/>
        </w:rPr>
        <w:br/>
      </w:r>
      <w:r w:rsidRPr="006926E1">
        <w:rPr>
          <w:lang w:val="de-DE"/>
        </w:rPr>
        <w:t xml:space="preserve">dern Richtung, wenn </w:t>
      </w:r>
      <w:r>
        <w:rPr>
          <w:lang w:val="de-DE"/>
        </w:rPr>
        <w:t>s</w:t>
      </w:r>
      <w:r w:rsidRPr="006926E1">
        <w:rPr>
          <w:lang w:val="de-DE"/>
        </w:rPr>
        <w:t xml:space="preserve">ie auf </w:t>
      </w:r>
      <w:r>
        <w:rPr>
          <w:lang w:val="de-DE"/>
        </w:rPr>
        <w:t>ä</w:t>
      </w:r>
      <w:r w:rsidRPr="006926E1">
        <w:rPr>
          <w:lang w:val="de-DE"/>
        </w:rPr>
        <w:t>ußere Objekte wirket, und</w:t>
      </w:r>
      <w:r>
        <w:rPr>
          <w:lang w:val="de-DE"/>
        </w:rPr>
        <w:br/>
      </w:r>
      <w:r w:rsidRPr="006926E1">
        <w:rPr>
          <w:lang w:val="de-DE"/>
        </w:rPr>
        <w:t xml:space="preserve">in einer andern, wenn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be</w:t>
      </w:r>
      <w:r>
        <w:rPr>
          <w:lang w:val="de-DE"/>
        </w:rPr>
        <w:t>s</w:t>
      </w:r>
      <w:r w:rsidRPr="006926E1">
        <w:rPr>
          <w:lang w:val="de-DE"/>
        </w:rPr>
        <w:t>chauet, deren Un-</w:t>
      </w:r>
      <w:r>
        <w:rPr>
          <w:lang w:val="de-DE"/>
        </w:rPr>
        <w:br/>
      </w:r>
      <w:r w:rsidRPr="006926E1">
        <w:rPr>
          <w:lang w:val="de-DE"/>
        </w:rPr>
        <w:t>ter</w:t>
      </w:r>
      <w:r>
        <w:rPr>
          <w:lang w:val="de-DE"/>
        </w:rPr>
        <w:t>s</w:t>
      </w:r>
      <w:r w:rsidRPr="006926E1">
        <w:rPr>
          <w:lang w:val="de-DE"/>
        </w:rPr>
        <w:t xml:space="preserve">chied auch </w:t>
      </w:r>
      <w:r>
        <w:rPr>
          <w:lang w:val="de-DE"/>
        </w:rPr>
        <w:t>ä</w:t>
      </w:r>
      <w:r w:rsidRPr="006926E1">
        <w:rPr>
          <w:lang w:val="de-DE"/>
        </w:rPr>
        <w:t xml:space="preserve">ußerlich in </w:t>
      </w:r>
      <w:ins w:id="41" w:author="John Hymers" w:date="2024-02-17T22:24:00Z">
        <w:r w:rsidR="00883134" w:rsidRPr="00883134">
          <w:rPr>
            <w:lang w:val="de-DE"/>
          </w:rPr>
          <w:t>den</w:t>
        </w:r>
      </w:ins>
      <w:r w:rsidR="0018035F">
        <w:rPr>
          <w:lang w:val="de-DE"/>
        </w:rPr>
        <w:t xml:space="preserve"> </w:t>
      </w:r>
      <w:del w:id="42" w:author="John Hymers" w:date="2024-02-17T22:24:00Z">
        <w:r w:rsidRPr="006926E1">
          <w:rPr>
            <w:lang w:val="de-DE"/>
          </w:rPr>
          <w:delText>dem</w:delText>
        </w:r>
      </w:del>
      <w:r w:rsidRPr="006926E1">
        <w:rPr>
          <w:lang w:val="de-DE"/>
        </w:rPr>
        <w:t xml:space="preserve"> Ge</w:t>
      </w:r>
      <w:r>
        <w:rPr>
          <w:lang w:val="de-DE"/>
        </w:rPr>
        <w:t>s</w:t>
      </w:r>
      <w:r w:rsidRPr="006926E1">
        <w:rPr>
          <w:lang w:val="de-DE"/>
        </w:rPr>
        <w:t>ichtsmu</w:t>
      </w:r>
      <w:r>
        <w:rPr>
          <w:lang w:val="de-DE"/>
        </w:rPr>
        <w:t>s</w:t>
      </w:r>
      <w:r w:rsidRPr="006926E1">
        <w:rPr>
          <w:lang w:val="de-DE"/>
        </w:rPr>
        <w:t>keln und Bli-</w:t>
      </w:r>
      <w:r>
        <w:rPr>
          <w:lang w:val="de-DE"/>
        </w:rPr>
        <w:br/>
      </w:r>
      <w:r w:rsidRPr="006926E1">
        <w:rPr>
          <w:lang w:val="de-DE"/>
        </w:rPr>
        <w:t>cken ausdr</w:t>
      </w:r>
      <w:r>
        <w:rPr>
          <w:lang w:val="de-DE"/>
        </w:rPr>
        <w:t>ü</w:t>
      </w:r>
      <w:r w:rsidRPr="006926E1">
        <w:rPr>
          <w:lang w:val="de-DE"/>
        </w:rPr>
        <w:t xml:space="preserve">cket, wo man den in </w:t>
      </w:r>
      <w:r>
        <w:rPr>
          <w:lang w:val="de-DE"/>
        </w:rPr>
        <w:t>s</w:t>
      </w:r>
      <w:r w:rsidRPr="006926E1">
        <w:rPr>
          <w:lang w:val="de-DE"/>
        </w:rPr>
        <w:t>ich gekehrten Sinn nach-</w:t>
      </w:r>
      <w:r>
        <w:rPr>
          <w:lang w:val="de-DE"/>
        </w:rPr>
        <w:br/>
      </w:r>
      <w:r w:rsidRPr="006926E1">
        <w:rPr>
          <w:lang w:val="de-DE"/>
        </w:rPr>
        <w:t xml:space="preserve">denkender und </w:t>
      </w:r>
      <w:r>
        <w:rPr>
          <w:lang w:val="de-DE"/>
        </w:rPr>
        <w:t>s</w:t>
      </w:r>
      <w:r w:rsidRPr="006926E1">
        <w:rPr>
          <w:lang w:val="de-DE"/>
        </w:rPr>
        <w:t>chwerm</w:t>
      </w:r>
      <w:r>
        <w:rPr>
          <w:lang w:val="de-DE"/>
        </w:rPr>
        <w:t>ü</w:t>
      </w:r>
      <w:r w:rsidRPr="006926E1">
        <w:rPr>
          <w:lang w:val="de-DE"/>
        </w:rPr>
        <w:t>thiger Per</w:t>
      </w:r>
      <w:r>
        <w:rPr>
          <w:lang w:val="de-DE"/>
        </w:rPr>
        <w:t>s</w:t>
      </w:r>
      <w:r w:rsidRPr="006926E1">
        <w:rPr>
          <w:lang w:val="de-DE"/>
        </w:rPr>
        <w:t>onen le</w:t>
      </w:r>
      <w:r>
        <w:rPr>
          <w:lang w:val="de-DE"/>
        </w:rPr>
        <w:t>s</w:t>
      </w:r>
      <w:r w:rsidRPr="006926E1">
        <w:rPr>
          <w:lang w:val="de-DE"/>
        </w:rPr>
        <w:t>en, wie dem</w:t>
      </w:r>
      <w:r>
        <w:rPr>
          <w:lang w:val="de-DE"/>
        </w:rPr>
        <w:br/>
      </w:r>
      <w:r w:rsidRPr="006926E1">
        <w:rPr>
          <w:lang w:val="de-DE"/>
        </w:rPr>
        <w:t xml:space="preserve">Beobachter, der auf </w:t>
      </w:r>
      <w:r>
        <w:rPr>
          <w:lang w:val="de-DE"/>
        </w:rPr>
        <w:t>ä</w:t>
      </w:r>
      <w:r w:rsidRPr="006926E1">
        <w:rPr>
          <w:lang w:val="de-DE"/>
        </w:rPr>
        <w:t>ußere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 aufmerk</w:t>
      </w:r>
      <w:r>
        <w:rPr>
          <w:lang w:val="de-DE"/>
        </w:rPr>
        <w:t>s</w:t>
      </w:r>
      <w:r w:rsidRPr="006926E1">
        <w:rPr>
          <w:lang w:val="de-DE"/>
        </w:rPr>
        <w:t>am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>t, es an den Augen an</w:t>
      </w:r>
      <w:r>
        <w:rPr>
          <w:lang w:val="de-DE"/>
        </w:rPr>
        <w:t>s</w:t>
      </w:r>
      <w:r w:rsidRPr="006926E1">
        <w:rPr>
          <w:lang w:val="de-DE"/>
        </w:rPr>
        <w:t xml:space="preserve">ehen kann, daß </w:t>
      </w:r>
      <w:r>
        <w:rPr>
          <w:lang w:val="de-DE"/>
        </w:rPr>
        <w:t>s</w:t>
      </w:r>
      <w:r w:rsidRPr="006926E1">
        <w:rPr>
          <w:lang w:val="de-DE"/>
        </w:rPr>
        <w:t>eine Seele</w:t>
      </w:r>
      <w:r>
        <w:rPr>
          <w:lang w:val="de-DE"/>
        </w:rPr>
        <w:br/>
      </w:r>
      <w:r w:rsidRPr="006926E1">
        <w:rPr>
          <w:lang w:val="de-DE"/>
        </w:rPr>
        <w:t xml:space="preserve">außer </w:t>
      </w:r>
      <w:r>
        <w:rPr>
          <w:lang w:val="de-DE"/>
        </w:rPr>
        <w:t>s</w:t>
      </w:r>
      <w:r w:rsidRPr="006926E1">
        <w:rPr>
          <w:lang w:val="de-DE"/>
        </w:rPr>
        <w:t>ich mit andern Objekten zu thun hat.</w:t>
      </w:r>
    </w:p>
    <w:p w14:paraId="16810FC9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V. Von</w:t>
      </w:r>
    </w:p>
    <w:p w14:paraId="208DB2F4" w14:textId="1C76D975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B b 2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388</w:t>
      </w:r>
      <w:r>
        <w:rPr>
          <w:lang w:val="de-DE"/>
        </w:rPr>
        <w:t>] V. Versuch. Ueber den Urspr. unserer</w:t>
      </w:r>
    </w:p>
    <w:p w14:paraId="543278AC" w14:textId="77777777" w:rsidR="006926E1" w:rsidRDefault="006926E1" w:rsidP="006926E1">
      <w:pPr>
        <w:rPr>
          <w:lang w:val="de-DE"/>
        </w:rPr>
      </w:pPr>
      <w:r>
        <w:rPr>
          <w:lang w:val="de-DE"/>
        </w:rPr>
        <w:t>V.</w:t>
      </w:r>
    </w:p>
    <w:p w14:paraId="1FD749D3" w14:textId="77777777" w:rsidR="0018035F" w:rsidRDefault="006926E1" w:rsidP="00883134">
      <w:pPr>
        <w:rPr>
          <w:lang w:val="de-DE"/>
        </w:rPr>
      </w:pPr>
      <w:r w:rsidRPr="006926E1">
        <w:rPr>
          <w:lang w:val="de-DE"/>
        </w:rPr>
        <w:t>Von dem Ur</w:t>
      </w:r>
      <w:r>
        <w:rPr>
          <w:lang w:val="de-DE"/>
        </w:rPr>
        <w:t>s</w:t>
      </w:r>
      <w:r w:rsidRPr="006926E1">
        <w:rPr>
          <w:lang w:val="de-DE"/>
        </w:rPr>
        <w:t>prung der Grundbegriffe des</w:t>
      </w:r>
      <w:r>
        <w:rPr>
          <w:lang w:val="de-DE"/>
        </w:rPr>
        <w:br/>
      </w: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 xml:space="preserve">tandes, die zu den Urtheilen </w:t>
      </w:r>
      <w:r>
        <w:rPr>
          <w:lang w:val="de-DE"/>
        </w:rPr>
        <w:t>ü</w:t>
      </w:r>
      <w:r w:rsidRPr="006926E1">
        <w:rPr>
          <w:lang w:val="de-DE"/>
        </w:rPr>
        <w:t>ber die</w:t>
      </w:r>
      <w:r>
        <w:rPr>
          <w:lang w:val="de-DE"/>
        </w:rPr>
        <w:br/>
      </w:r>
      <w:r w:rsidRPr="006926E1">
        <w:rPr>
          <w:lang w:val="de-DE"/>
        </w:rPr>
        <w:t>Exi</w:t>
      </w:r>
      <w:r>
        <w:rPr>
          <w:lang w:val="de-DE"/>
        </w:rPr>
        <w:t>s</w:t>
      </w:r>
      <w:r w:rsidRPr="006926E1">
        <w:rPr>
          <w:lang w:val="de-DE"/>
        </w:rPr>
        <w:t>tenz der Dinge erfodert werden. Be-</w:t>
      </w:r>
      <w:r>
        <w:rPr>
          <w:lang w:val="de-DE"/>
        </w:rPr>
        <w:br/>
      </w:r>
      <w:r w:rsidRPr="006926E1">
        <w:rPr>
          <w:lang w:val="de-DE"/>
        </w:rPr>
        <w:t>griffe von einem Subjekt und von Be</w:t>
      </w:r>
      <w:r>
        <w:rPr>
          <w:lang w:val="de-DE"/>
        </w:rPr>
        <w:t>s</w:t>
      </w:r>
      <w:r w:rsidRPr="006926E1">
        <w:rPr>
          <w:lang w:val="de-DE"/>
        </w:rPr>
        <w:t>chaf-</w:t>
      </w:r>
      <w:r>
        <w:rPr>
          <w:lang w:val="de-DE"/>
        </w:rPr>
        <w:br/>
      </w:r>
      <w:r w:rsidRPr="006926E1">
        <w:rPr>
          <w:lang w:val="de-DE"/>
        </w:rPr>
        <w:t>fenheiten. Begrif von 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>
        <w:rPr>
          <w:lang w:val="de-DE"/>
        </w:rPr>
        <w:t>Ich</w:t>
      </w:r>
      <w:r w:rsidRPr="006926E1">
        <w:rPr>
          <w:lang w:val="de-DE"/>
        </w:rPr>
        <w:t>, als</w:t>
      </w:r>
      <w:r>
        <w:rPr>
          <w:lang w:val="de-DE"/>
        </w:rPr>
        <w:br/>
      </w:r>
      <w:r w:rsidRPr="006926E1">
        <w:rPr>
          <w:lang w:val="de-DE"/>
        </w:rPr>
        <w:t>einem Dinge.</w:t>
      </w:r>
    </w:p>
    <w:p w14:paraId="285D92A9" w14:textId="6680F090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zwote Frage, wie ent</w:t>
      </w:r>
      <w:r>
        <w:rPr>
          <w:lang w:val="de-DE"/>
        </w:rPr>
        <w:t>s</w:t>
      </w:r>
      <w:r w:rsidRPr="006926E1">
        <w:rPr>
          <w:lang w:val="de-DE"/>
        </w:rPr>
        <w:t>tehen die allgemeinen Vor-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tellungen und Begriffe von einem </w:t>
      </w:r>
      <w:r w:rsidRPr="007E3B51">
        <w:rPr>
          <w:b/>
          <w:bCs/>
          <w:lang w:val="de-DE"/>
        </w:rPr>
        <w:t>Dinge</w:t>
      </w:r>
      <w:r w:rsidRPr="006926E1">
        <w:rPr>
          <w:lang w:val="de-DE"/>
        </w:rPr>
        <w:t>, von</w:t>
      </w:r>
      <w:r>
        <w:rPr>
          <w:lang w:val="de-DE"/>
        </w:rPr>
        <w:br/>
      </w:r>
      <w:r w:rsidRPr="007E3B51">
        <w:rPr>
          <w:b/>
          <w:bCs/>
          <w:lang w:val="de-DE"/>
        </w:rPr>
        <w:t>Beschaffenheiten</w:t>
      </w:r>
      <w:r w:rsidRPr="006926E1">
        <w:rPr>
          <w:lang w:val="de-DE"/>
        </w:rPr>
        <w:t xml:space="preserve">, die in einem Dinge </w:t>
      </w:r>
      <w:r>
        <w:rPr>
          <w:lang w:val="de-DE"/>
        </w:rPr>
        <w:t>s</w:t>
      </w:r>
      <w:r w:rsidRPr="006926E1">
        <w:rPr>
          <w:lang w:val="de-DE"/>
        </w:rPr>
        <w:t>ind, von der</w:t>
      </w:r>
      <w:r>
        <w:rPr>
          <w:lang w:val="de-DE"/>
        </w:rPr>
        <w:br/>
      </w:r>
      <w:r w:rsidRPr="006926E1">
        <w:rPr>
          <w:lang w:val="de-DE"/>
        </w:rPr>
        <w:t>Sub</w:t>
      </w:r>
      <w:r>
        <w:rPr>
          <w:lang w:val="de-DE"/>
        </w:rPr>
        <w:t>s</w:t>
      </w:r>
      <w:r w:rsidRPr="006926E1">
        <w:rPr>
          <w:lang w:val="de-DE"/>
        </w:rPr>
        <w:t xml:space="preserve">tanz und von </w:t>
      </w:r>
      <w:r w:rsidRPr="007E3B51">
        <w:rPr>
          <w:b/>
          <w:bCs/>
          <w:lang w:val="de-DE"/>
        </w:rPr>
        <w:t>Accidenzen</w:t>
      </w:r>
      <w:r w:rsidRPr="006926E1">
        <w:rPr>
          <w:lang w:val="de-DE"/>
        </w:rPr>
        <w:t>, von einem wirklichen</w:t>
      </w:r>
      <w:r>
        <w:rPr>
          <w:lang w:val="de-DE"/>
        </w:rPr>
        <w:br/>
      </w:r>
      <w:r w:rsidRPr="006926E1">
        <w:rPr>
          <w:lang w:val="de-DE"/>
        </w:rPr>
        <w:t xml:space="preserve">Dinge oder </w:t>
      </w:r>
      <w:r w:rsidRPr="007E3B51">
        <w:rPr>
          <w:b/>
          <w:bCs/>
          <w:lang w:val="de-DE"/>
        </w:rPr>
        <w:t>Objekt</w:t>
      </w:r>
      <w:r w:rsidRPr="006926E1">
        <w:rPr>
          <w:lang w:val="de-DE"/>
        </w:rPr>
        <w:t>, von 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 w:rsidRPr="007E3B51">
        <w:rPr>
          <w:b/>
          <w:bCs/>
          <w:lang w:val="de-DE"/>
        </w:rPr>
        <w:t>Ich</w:t>
      </w:r>
      <w:r w:rsidRPr="006926E1">
        <w:rPr>
          <w:lang w:val="de-DE"/>
        </w:rPr>
        <w:t xml:space="preserve">, und von </w:t>
      </w:r>
      <w:r w:rsidRPr="007E3B51">
        <w:rPr>
          <w:b/>
          <w:bCs/>
          <w:lang w:val="de-DE"/>
        </w:rPr>
        <w:t>äu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E3B51">
        <w:rPr>
          <w:b/>
          <w:bCs/>
          <w:lang w:val="de-DE"/>
        </w:rPr>
        <w:t>ßern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Objekten</w:t>
      </w:r>
      <w:r w:rsidRPr="006926E1">
        <w:rPr>
          <w:lang w:val="de-DE"/>
        </w:rPr>
        <w:t xml:space="preserve">, und von der </w:t>
      </w:r>
      <w:r w:rsidRPr="007E3B51">
        <w:rPr>
          <w:b/>
          <w:bCs/>
          <w:lang w:val="de-DE"/>
        </w:rPr>
        <w:t>Inhärenz</w:t>
      </w:r>
      <w:r w:rsidRPr="006926E1">
        <w:rPr>
          <w:lang w:val="de-DE"/>
        </w:rPr>
        <w:t xml:space="preserve"> einer Be</w:t>
      </w:r>
      <w:r>
        <w:rPr>
          <w:lang w:val="de-DE"/>
        </w:rPr>
        <w:t>s</w:t>
      </w:r>
      <w:r w:rsidRPr="006926E1">
        <w:rPr>
          <w:lang w:val="de-DE"/>
        </w:rPr>
        <w:t>chaf-</w:t>
      </w:r>
      <w:r>
        <w:rPr>
          <w:lang w:val="de-DE"/>
        </w:rPr>
        <w:br/>
      </w:r>
      <w:r w:rsidRPr="006926E1">
        <w:rPr>
          <w:lang w:val="de-DE"/>
        </w:rPr>
        <w:t>fenheit in jenem oder in die</w:t>
      </w:r>
      <w:r>
        <w:rPr>
          <w:lang w:val="de-DE"/>
        </w:rPr>
        <w:t>s</w:t>
      </w:r>
      <w:r w:rsidRPr="006926E1">
        <w:rPr>
          <w:lang w:val="de-DE"/>
        </w:rPr>
        <w:t xml:space="preserve">em, oder von der </w:t>
      </w:r>
      <w:r w:rsidRPr="007E3B51">
        <w:rPr>
          <w:b/>
          <w:bCs/>
          <w:lang w:val="de-DE"/>
        </w:rPr>
        <w:t>subjekti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E3B51">
        <w:rPr>
          <w:b/>
          <w:bCs/>
          <w:lang w:val="de-DE"/>
        </w:rPr>
        <w:t>vischen</w:t>
      </w:r>
      <w:r w:rsidRPr="006926E1">
        <w:rPr>
          <w:lang w:val="de-DE"/>
        </w:rPr>
        <w:t xml:space="preserve"> und </w:t>
      </w:r>
      <w:r w:rsidRPr="007E3B51">
        <w:rPr>
          <w:b/>
          <w:bCs/>
          <w:lang w:val="de-DE"/>
        </w:rPr>
        <w:t>objektivischen</w:t>
      </w:r>
      <w:r w:rsidRPr="006926E1">
        <w:rPr>
          <w:lang w:val="de-DE"/>
        </w:rPr>
        <w:t xml:space="preserve"> Exi</w:t>
      </w:r>
      <w:r>
        <w:rPr>
          <w:lang w:val="de-DE"/>
        </w:rPr>
        <w:t>s</w:t>
      </w:r>
      <w:r w:rsidRPr="006926E1">
        <w:rPr>
          <w:lang w:val="de-DE"/>
        </w:rPr>
        <w:t>tenz? Die</w:t>
      </w:r>
      <w:r>
        <w:rPr>
          <w:lang w:val="de-DE"/>
        </w:rPr>
        <w:t>s</w:t>
      </w:r>
      <w:r w:rsidRPr="006926E1">
        <w:rPr>
          <w:lang w:val="de-DE"/>
        </w:rPr>
        <w:t>e Frage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chwer, und weitl</w:t>
      </w:r>
      <w:r>
        <w:rPr>
          <w:lang w:val="de-DE"/>
        </w:rPr>
        <w:t>ä</w:t>
      </w:r>
      <w:r w:rsidRPr="006926E1">
        <w:rPr>
          <w:lang w:val="de-DE"/>
        </w:rPr>
        <w:t>uftig in ihrem ganzen Umfang be-</w:t>
      </w:r>
      <w:r>
        <w:rPr>
          <w:lang w:val="de-DE"/>
        </w:rPr>
        <w:br/>
      </w:r>
      <w:r w:rsidRPr="006926E1">
        <w:rPr>
          <w:lang w:val="de-DE"/>
        </w:rPr>
        <w:t xml:space="preserve">antwortet zu werden. </w:t>
      </w:r>
      <w:r>
        <w:rPr>
          <w:lang w:val="de-DE"/>
        </w:rPr>
        <w:t>Ich</w:t>
      </w:r>
      <w:r w:rsidRPr="006926E1">
        <w:rPr>
          <w:lang w:val="de-DE"/>
        </w:rPr>
        <w:t xml:space="preserve"> werde nicht viel mehr als die</w:t>
      </w:r>
      <w:r>
        <w:rPr>
          <w:lang w:val="de-DE"/>
        </w:rPr>
        <w:br/>
      </w:r>
      <w:r w:rsidRPr="006926E1">
        <w:rPr>
          <w:lang w:val="de-DE"/>
        </w:rPr>
        <w:t>Grundlinien von die</w:t>
      </w:r>
      <w:r>
        <w:rPr>
          <w:lang w:val="de-DE"/>
        </w:rPr>
        <w:t>s</w:t>
      </w:r>
      <w:r w:rsidRPr="006926E1">
        <w:rPr>
          <w:lang w:val="de-DE"/>
        </w:rPr>
        <w:t>er fruchtbaren Unter</w:t>
      </w:r>
      <w:r>
        <w:rPr>
          <w:lang w:val="de-DE"/>
        </w:rPr>
        <w:t>s</w:t>
      </w:r>
      <w:r w:rsidRPr="006926E1">
        <w:rPr>
          <w:lang w:val="de-DE"/>
        </w:rPr>
        <w:t xml:space="preserve">uchung </w:t>
      </w:r>
      <w:r w:rsidR="006E37A7">
        <w:rPr>
          <w:lang w:val="de-DE"/>
        </w:rPr>
        <w:t xml:space="preserve"> </w:t>
      </w:r>
      <w:r w:rsidRPr="006926E1">
        <w:rPr>
          <w:lang w:val="de-DE"/>
        </w:rPr>
        <w:t>her</w:t>
      </w:r>
      <w:r>
        <w:rPr>
          <w:lang w:val="de-DE"/>
        </w:rPr>
        <w:t>s</w:t>
      </w:r>
      <w:r w:rsidRPr="006926E1">
        <w:rPr>
          <w:lang w:val="de-DE"/>
        </w:rPr>
        <w:t>e-</w:t>
      </w:r>
      <w:r>
        <w:rPr>
          <w:lang w:val="de-DE"/>
        </w:rPr>
        <w:br/>
      </w:r>
      <w:r w:rsidRPr="006926E1">
        <w:rPr>
          <w:lang w:val="de-DE"/>
        </w:rPr>
        <w:t xml:space="preserve">tzen, </w:t>
      </w:r>
      <w:r>
        <w:rPr>
          <w:lang w:val="de-DE"/>
        </w:rPr>
        <w:t>s</w:t>
      </w:r>
      <w:r w:rsidRPr="006926E1">
        <w:rPr>
          <w:lang w:val="de-DE"/>
        </w:rPr>
        <w:t>o weit es meine Ab</w:t>
      </w:r>
      <w:r>
        <w:rPr>
          <w:lang w:val="de-DE"/>
        </w:rPr>
        <w:t>s</w:t>
      </w:r>
      <w:r w:rsidRPr="006926E1">
        <w:rPr>
          <w:lang w:val="de-DE"/>
        </w:rPr>
        <w:t>icht erfodert; verwei</w:t>
      </w:r>
      <w:r>
        <w:rPr>
          <w:lang w:val="de-DE"/>
        </w:rPr>
        <w:t>s</w:t>
      </w:r>
      <w:r w:rsidRPr="006926E1">
        <w:rPr>
          <w:lang w:val="de-DE"/>
        </w:rPr>
        <w:t>e aber</w:t>
      </w:r>
      <w:r>
        <w:rPr>
          <w:lang w:val="de-DE"/>
        </w:rPr>
        <w:br/>
      </w:r>
      <w:r w:rsidRPr="006926E1">
        <w:rPr>
          <w:lang w:val="de-DE"/>
        </w:rPr>
        <w:t xml:space="preserve">auch im </w:t>
      </w:r>
      <w:r>
        <w:rPr>
          <w:lang w:val="de-DE"/>
        </w:rPr>
        <w:t>ü</w:t>
      </w:r>
      <w:r w:rsidRPr="006926E1">
        <w:rPr>
          <w:lang w:val="de-DE"/>
        </w:rPr>
        <w:t>brigen meine Le</w:t>
      </w:r>
      <w:r>
        <w:rPr>
          <w:lang w:val="de-DE"/>
        </w:rPr>
        <w:t>s</w:t>
      </w:r>
      <w:r w:rsidRPr="006926E1">
        <w:rPr>
          <w:lang w:val="de-DE"/>
        </w:rPr>
        <w:t xml:space="preserve">er auf </w:t>
      </w:r>
      <w:r w:rsidRPr="007E3B51">
        <w:rPr>
          <w:b/>
          <w:bCs/>
          <w:lang w:val="de-DE"/>
        </w:rPr>
        <w:t>Locken</w:t>
      </w:r>
      <w:r w:rsidRPr="006926E1">
        <w:rPr>
          <w:lang w:val="de-DE"/>
        </w:rPr>
        <w:t xml:space="preserve"> und </w:t>
      </w:r>
      <w:r w:rsidRPr="007E3B51">
        <w:rPr>
          <w:b/>
          <w:bCs/>
          <w:lang w:val="de-DE"/>
        </w:rPr>
        <w:t>Leibnitz</w:t>
      </w:r>
      <w:r w:rsidRPr="006926E1">
        <w:rPr>
          <w:lang w:val="de-DE"/>
        </w:rPr>
        <w:t>.</w:t>
      </w:r>
    </w:p>
    <w:p w14:paraId="52E75861" w14:textId="658D0801" w:rsidR="006926E1" w:rsidRDefault="006926E1" w:rsidP="006926E1">
      <w:pPr>
        <w:rPr>
          <w:lang w:val="de-DE"/>
        </w:rPr>
      </w:pP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 erwehnten Gemeinbegriffe m</w:t>
      </w:r>
      <w:r>
        <w:rPr>
          <w:lang w:val="de-DE"/>
        </w:rPr>
        <w:t>üss</w:t>
      </w:r>
      <w:r w:rsidRPr="006926E1">
        <w:rPr>
          <w:lang w:val="de-DE"/>
        </w:rPr>
        <w:t>en, wie es oben</w:t>
      </w:r>
      <w:r>
        <w:rPr>
          <w:lang w:val="de-DE"/>
        </w:rPr>
        <w:br/>
      </w:r>
      <w:r w:rsidRPr="006926E1">
        <w:rPr>
          <w:lang w:val="de-DE"/>
        </w:rPr>
        <w:t xml:space="preserve">von den </w:t>
      </w:r>
      <w:r>
        <w:rPr>
          <w:lang w:val="de-DE"/>
        </w:rPr>
        <w:t>s</w:t>
      </w:r>
      <w:r w:rsidRPr="006926E1">
        <w:rPr>
          <w:lang w:val="de-DE"/>
        </w:rPr>
        <w:t>innlichen Ab</w:t>
      </w:r>
      <w:r>
        <w:rPr>
          <w:lang w:val="de-DE"/>
        </w:rPr>
        <w:t>s</w:t>
      </w:r>
      <w:r w:rsidRPr="006926E1">
        <w:rPr>
          <w:lang w:val="de-DE"/>
        </w:rPr>
        <w:t>traktionen erinnert i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 xml:space="preserve">chon </w:t>
      </w:r>
      <w:r w:rsidR="006E37A7">
        <w:rPr>
          <w:lang w:val="de-DE"/>
        </w:rPr>
        <w:t xml:space="preserve"> </w:t>
      </w:r>
      <w:r w:rsidRPr="006926E1">
        <w:rPr>
          <w:lang w:val="de-DE"/>
        </w:rPr>
        <w:t>vor-</w:t>
      </w:r>
      <w:r>
        <w:rPr>
          <w:lang w:val="de-DE"/>
        </w:rPr>
        <w:br/>
      </w:r>
      <w:r w:rsidRPr="006926E1">
        <w:rPr>
          <w:lang w:val="de-DE"/>
        </w:rPr>
        <w:t xml:space="preserve">handen </w:t>
      </w:r>
      <w:r>
        <w:rPr>
          <w:lang w:val="de-DE"/>
        </w:rPr>
        <w:t>s</w:t>
      </w:r>
      <w:r w:rsidRPr="006926E1">
        <w:rPr>
          <w:lang w:val="de-DE"/>
        </w:rPr>
        <w:t>eyn, ehe irgend eins von un</w:t>
      </w:r>
      <w:r>
        <w:rPr>
          <w:lang w:val="de-DE"/>
        </w:rPr>
        <w:t>s</w:t>
      </w:r>
      <w:r w:rsidRPr="006926E1">
        <w:rPr>
          <w:lang w:val="de-DE"/>
        </w:rPr>
        <w:t xml:space="preserve">ern Urtheilen </w:t>
      </w:r>
      <w:r>
        <w:rPr>
          <w:lang w:val="de-DE"/>
        </w:rPr>
        <w:t>ü</w:t>
      </w:r>
      <w:r w:rsidRPr="006926E1">
        <w:rPr>
          <w:lang w:val="de-DE"/>
        </w:rPr>
        <w:t>ber</w:t>
      </w:r>
      <w:r>
        <w:rPr>
          <w:lang w:val="de-DE"/>
        </w:rPr>
        <w:br/>
      </w:r>
      <w:r w:rsidRPr="006926E1">
        <w:rPr>
          <w:lang w:val="de-DE"/>
        </w:rPr>
        <w:t>die Objektivit</w:t>
      </w:r>
      <w:r>
        <w:rPr>
          <w:lang w:val="de-DE"/>
        </w:rPr>
        <w:t>ä</w:t>
      </w:r>
      <w:r w:rsidRPr="006926E1">
        <w:rPr>
          <w:lang w:val="de-DE"/>
        </w:rPr>
        <w:t>t der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und </w:t>
      </w:r>
      <w:r>
        <w:rPr>
          <w:lang w:val="de-DE"/>
        </w:rPr>
        <w:t>ü</w:t>
      </w:r>
      <w:r w:rsidRPr="006926E1">
        <w:rPr>
          <w:lang w:val="de-DE"/>
        </w:rPr>
        <w:t xml:space="preserve">ber die </w:t>
      </w:r>
      <w:r>
        <w:rPr>
          <w:lang w:val="de-DE"/>
        </w:rPr>
        <w:t>s</w:t>
      </w:r>
      <w:r w:rsidRPr="006926E1">
        <w:rPr>
          <w:lang w:val="de-DE"/>
        </w:rPr>
        <w:t>ubjekti-</w:t>
      </w:r>
      <w:r>
        <w:rPr>
          <w:lang w:val="de-DE"/>
        </w:rPr>
        <w:br/>
      </w:r>
      <w:r w:rsidRPr="006926E1">
        <w:rPr>
          <w:lang w:val="de-DE"/>
        </w:rPr>
        <w:t>vi</w:t>
      </w:r>
      <w:r>
        <w:rPr>
          <w:lang w:val="de-DE"/>
        </w:rPr>
        <w:t>s</w:t>
      </w:r>
      <w:r w:rsidRPr="006926E1">
        <w:rPr>
          <w:lang w:val="de-DE"/>
        </w:rPr>
        <w:t>che und objektivi</w:t>
      </w:r>
      <w:r>
        <w:rPr>
          <w:lang w:val="de-DE"/>
        </w:rPr>
        <w:t>s</w:t>
      </w:r>
      <w:r w:rsidRPr="006926E1">
        <w:rPr>
          <w:lang w:val="de-DE"/>
        </w:rPr>
        <w:t>che Wirklichkeit der Objekte zu Stan-</w:t>
      </w:r>
      <w:r>
        <w:rPr>
          <w:lang w:val="de-DE"/>
        </w:rPr>
        <w:br/>
      </w:r>
      <w:r w:rsidRPr="006926E1">
        <w:rPr>
          <w:lang w:val="de-DE"/>
        </w:rPr>
        <w:t xml:space="preserve">de kommen kann. Der Gedanke: das, was ich </w:t>
      </w:r>
      <w:r>
        <w:rPr>
          <w:lang w:val="de-DE"/>
        </w:rPr>
        <w:t>s</w:t>
      </w:r>
      <w:r w:rsidRPr="006926E1">
        <w:rPr>
          <w:lang w:val="de-DE"/>
        </w:rPr>
        <w:t>ehe,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 xml:space="preserve">t ein Baum, der vor mir </w:t>
      </w:r>
      <w:r>
        <w:rPr>
          <w:lang w:val="de-DE"/>
        </w:rPr>
        <w:t>s</w:t>
      </w:r>
      <w:r w:rsidRPr="006926E1">
        <w:rPr>
          <w:lang w:val="de-DE"/>
        </w:rPr>
        <w:t>tehet, ein gewi</w:t>
      </w:r>
      <w:r>
        <w:rPr>
          <w:lang w:val="de-DE"/>
        </w:rPr>
        <w:t>ss</w:t>
      </w:r>
      <w:r w:rsidRPr="006926E1">
        <w:rPr>
          <w:lang w:val="de-DE"/>
        </w:rPr>
        <w:t>es Ding,</w:t>
      </w:r>
      <w:r>
        <w:rPr>
          <w:lang w:val="de-DE"/>
        </w:rPr>
        <w:br/>
      </w:r>
      <w:r w:rsidRPr="006926E1">
        <w:rPr>
          <w:lang w:val="de-DE"/>
        </w:rPr>
        <w:t xml:space="preserve">oder ein wirkliches Objekt, das ich nicht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bin; und</w:t>
      </w:r>
      <w:r>
        <w:rPr>
          <w:lang w:val="de-DE"/>
        </w:rPr>
        <w:br/>
      </w:r>
      <w:r w:rsidRPr="006926E1">
        <w:rPr>
          <w:lang w:val="de-DE"/>
        </w:rPr>
        <w:t>„die Bewegung und Figur, die ich gewahrnehme,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eine Be</w:t>
      </w:r>
      <w:r>
        <w:rPr>
          <w:lang w:val="de-DE"/>
        </w:rPr>
        <w:t>s</w:t>
      </w:r>
      <w:r w:rsidRPr="006926E1">
        <w:rPr>
          <w:lang w:val="de-DE"/>
        </w:rPr>
        <w:t>chaffenheit in die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ä</w:t>
      </w:r>
      <w:r w:rsidRPr="006926E1">
        <w:rPr>
          <w:lang w:val="de-DE"/>
        </w:rPr>
        <w:t>ußern Sache,“ und der-</w:t>
      </w:r>
      <w:r>
        <w:rPr>
          <w:lang w:val="de-DE"/>
        </w:rPr>
        <w:br/>
      </w:r>
      <w:r w:rsidRPr="006926E1">
        <w:rPr>
          <w:lang w:val="de-DE"/>
        </w:rPr>
        <w:t>gleichen Aus</w:t>
      </w:r>
      <w:r>
        <w:rPr>
          <w:lang w:val="de-DE"/>
        </w:rPr>
        <w:t>s</w:t>
      </w:r>
      <w:r w:rsidRPr="006926E1">
        <w:rPr>
          <w:lang w:val="de-DE"/>
        </w:rPr>
        <w:t>pr</w:t>
      </w:r>
      <w:r>
        <w:rPr>
          <w:lang w:val="de-DE"/>
        </w:rPr>
        <w:t>ü</w:t>
      </w:r>
      <w:r w:rsidRPr="006926E1">
        <w:rPr>
          <w:lang w:val="de-DE"/>
        </w:rPr>
        <w:t xml:space="preserve">che mehr, erfodern, daß </w:t>
      </w:r>
      <w:r>
        <w:rPr>
          <w:lang w:val="de-DE"/>
        </w:rPr>
        <w:t>Id</w:t>
      </w:r>
      <w:r w:rsidRPr="006926E1">
        <w:rPr>
          <w:lang w:val="de-DE"/>
        </w:rPr>
        <w:t>een von die-</w:t>
      </w:r>
      <w:r>
        <w:rPr>
          <w:lang w:val="de-DE"/>
        </w:rPr>
        <w:br/>
        <w:t>s</w:t>
      </w:r>
      <w:r w:rsidRPr="006926E1">
        <w:rPr>
          <w:lang w:val="de-DE"/>
        </w:rPr>
        <w:t>en allgemeinen Pr</w:t>
      </w:r>
      <w:r>
        <w:rPr>
          <w:lang w:val="de-DE"/>
        </w:rPr>
        <w:t>ä</w:t>
      </w:r>
      <w:r w:rsidRPr="006926E1">
        <w:rPr>
          <w:lang w:val="de-DE"/>
        </w:rPr>
        <w:t xml:space="preserve">dikaten in uns </w:t>
      </w:r>
      <w:r>
        <w:rPr>
          <w:lang w:val="de-DE"/>
        </w:rPr>
        <w:t>s</w:t>
      </w:r>
      <w:r w:rsidRPr="006926E1">
        <w:rPr>
          <w:lang w:val="de-DE"/>
        </w:rPr>
        <w:t>ind, die wir den Sub-</w:t>
      </w:r>
      <w:r>
        <w:rPr>
          <w:lang w:val="de-DE"/>
        </w:rPr>
        <w:br/>
      </w:r>
      <w:r w:rsidRPr="006926E1">
        <w:rPr>
          <w:lang w:val="de-DE"/>
        </w:rPr>
        <w:t>jekten zu</w:t>
      </w:r>
      <w:r>
        <w:rPr>
          <w:lang w:val="de-DE"/>
        </w:rPr>
        <w:t>s</w:t>
      </w:r>
      <w:r w:rsidRPr="006926E1">
        <w:rPr>
          <w:lang w:val="de-DE"/>
        </w:rPr>
        <w:t>chreiben.</w:t>
      </w:r>
    </w:p>
    <w:p w14:paraId="660862E6" w14:textId="28D01CA3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Auch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389</w:t>
      </w:r>
      <w:r>
        <w:rPr>
          <w:lang w:val="de-DE"/>
        </w:rPr>
        <w:t>] Kenntn. v. d. objektiv. Existenz d. Dinge.</w:t>
      </w:r>
    </w:p>
    <w:p w14:paraId="6FA85FC3" w14:textId="1D88AFE2" w:rsidR="006926E1" w:rsidRDefault="006926E1" w:rsidP="006926E1">
      <w:pPr>
        <w:rPr>
          <w:lang w:val="de-DE"/>
        </w:rPr>
      </w:pPr>
      <w:r w:rsidRPr="006926E1">
        <w:rPr>
          <w:lang w:val="de-DE"/>
        </w:rPr>
        <w:t>Auch die</w:t>
      </w:r>
      <w:r>
        <w:rPr>
          <w:lang w:val="de-DE"/>
        </w:rPr>
        <w:t>s</w:t>
      </w:r>
      <w:r w:rsidRPr="006926E1">
        <w:rPr>
          <w:lang w:val="de-DE"/>
        </w:rPr>
        <w:t xml:space="preserve">e </w:t>
      </w:r>
      <w:r w:rsidRPr="007E3B51">
        <w:rPr>
          <w:b/>
          <w:bCs/>
          <w:lang w:val="de-DE"/>
        </w:rPr>
        <w:t>Abstraktionen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ind ur</w:t>
      </w:r>
      <w:r>
        <w:rPr>
          <w:lang w:val="de-DE"/>
        </w:rPr>
        <w:t>s</w:t>
      </w:r>
      <w:r w:rsidRPr="006926E1">
        <w:rPr>
          <w:lang w:val="de-DE"/>
        </w:rPr>
        <w:t>pr</w:t>
      </w:r>
      <w:r>
        <w:rPr>
          <w:lang w:val="de-DE"/>
        </w:rPr>
        <w:t>ü</w:t>
      </w:r>
      <w:r w:rsidRPr="006926E1">
        <w:rPr>
          <w:lang w:val="de-DE"/>
        </w:rPr>
        <w:t>ngliche Vor-</w:t>
      </w:r>
      <w:r>
        <w:rPr>
          <w:lang w:val="de-DE"/>
        </w:rPr>
        <w:br/>
        <w:t>s</w:t>
      </w:r>
      <w:r w:rsidRPr="006926E1">
        <w:rPr>
          <w:lang w:val="de-DE"/>
        </w:rPr>
        <w:t>tellungen aus Empfindungen, welche die Denkkraft be-</w:t>
      </w:r>
      <w:r>
        <w:rPr>
          <w:lang w:val="de-DE"/>
        </w:rPr>
        <w:br/>
      </w:r>
      <w:r w:rsidRPr="006926E1">
        <w:rPr>
          <w:lang w:val="de-DE"/>
        </w:rPr>
        <w:t>arbeitet hat. Es i</w:t>
      </w:r>
      <w:r>
        <w:rPr>
          <w:lang w:val="de-DE"/>
        </w:rPr>
        <w:t>s</w:t>
      </w:r>
      <w:r w:rsidRPr="006926E1">
        <w:rPr>
          <w:lang w:val="de-DE"/>
        </w:rPr>
        <w:t>t die Frage, welche Arten von Em-</w:t>
      </w:r>
      <w:r>
        <w:rPr>
          <w:lang w:val="de-DE"/>
        </w:rPr>
        <w:br/>
      </w:r>
      <w:r w:rsidRPr="006926E1">
        <w:rPr>
          <w:lang w:val="de-DE"/>
        </w:rPr>
        <w:t xml:space="preserve">pfindungen — denn danach richten </w:t>
      </w:r>
      <w:r>
        <w:rPr>
          <w:lang w:val="de-DE"/>
        </w:rPr>
        <w:t>s</w:t>
      </w:r>
      <w:r w:rsidRPr="006926E1">
        <w:rPr>
          <w:lang w:val="de-DE"/>
        </w:rPr>
        <w:t>ich die Vor</w:t>
      </w:r>
      <w:r>
        <w:rPr>
          <w:lang w:val="de-DE"/>
        </w:rPr>
        <w:t>s</w:t>
      </w:r>
      <w:r w:rsidRPr="006926E1">
        <w:rPr>
          <w:lang w:val="de-DE"/>
        </w:rPr>
        <w:t>tellun-</w:t>
      </w:r>
      <w:r>
        <w:rPr>
          <w:lang w:val="de-DE"/>
        </w:rPr>
        <w:br/>
      </w:r>
      <w:r w:rsidRPr="006926E1">
        <w:rPr>
          <w:lang w:val="de-DE"/>
        </w:rPr>
        <w:t>gen — den Stoff dazu ausmachen, und durch welche</w:t>
      </w:r>
      <w:r>
        <w:rPr>
          <w:lang w:val="de-DE"/>
        </w:rPr>
        <w:br/>
      </w:r>
      <w:r w:rsidRPr="006926E1">
        <w:rPr>
          <w:lang w:val="de-DE"/>
        </w:rPr>
        <w:t>Th</w:t>
      </w:r>
      <w:r>
        <w:rPr>
          <w:lang w:val="de-DE"/>
        </w:rPr>
        <w:t>ä</w:t>
      </w:r>
      <w:r w:rsidRPr="006926E1">
        <w:rPr>
          <w:lang w:val="de-DE"/>
        </w:rPr>
        <w:t>tigkeiten der verh</w:t>
      </w:r>
      <w:r>
        <w:rPr>
          <w:lang w:val="de-DE"/>
        </w:rPr>
        <w:t>ä</w:t>
      </w:r>
      <w:r w:rsidRPr="006926E1">
        <w:rPr>
          <w:lang w:val="de-DE"/>
        </w:rPr>
        <w:t>ltni</w:t>
      </w:r>
      <w:r>
        <w:rPr>
          <w:lang w:val="de-DE"/>
        </w:rPr>
        <w:t>ss</w:t>
      </w:r>
      <w:r w:rsidRPr="006926E1">
        <w:rPr>
          <w:lang w:val="de-DE"/>
        </w:rPr>
        <w:t xml:space="preserve">edenkenden Kraft </w:t>
      </w:r>
      <w:r>
        <w:rPr>
          <w:lang w:val="de-DE"/>
        </w:rPr>
        <w:t>s</w:t>
      </w:r>
      <w:r w:rsidRPr="006926E1">
        <w:rPr>
          <w:lang w:val="de-DE"/>
        </w:rPr>
        <w:t>ie zu</w:t>
      </w:r>
      <w:r>
        <w:rPr>
          <w:lang w:val="de-DE"/>
        </w:rPr>
        <w:br/>
        <w:t>Id</w:t>
      </w:r>
      <w:r w:rsidRPr="006926E1">
        <w:rPr>
          <w:lang w:val="de-DE"/>
        </w:rPr>
        <w:t>een und Gemeinbegriffen zugerichtet werden?</w:t>
      </w:r>
    </w:p>
    <w:p w14:paraId="17536DC7" w14:textId="79D91B9E" w:rsidR="006926E1" w:rsidRDefault="006926E1" w:rsidP="006926E1">
      <w:pPr>
        <w:rPr>
          <w:lang w:val="de-DE"/>
        </w:rPr>
      </w:pPr>
      <w:r w:rsidRPr="006926E1">
        <w:rPr>
          <w:lang w:val="de-DE"/>
        </w:rPr>
        <w:t>Was zun</w:t>
      </w:r>
      <w:r>
        <w:rPr>
          <w:lang w:val="de-DE"/>
        </w:rPr>
        <w:t>ä</w:t>
      </w:r>
      <w:r w:rsidRPr="006926E1">
        <w:rPr>
          <w:lang w:val="de-DE"/>
        </w:rPr>
        <w:t>ch</w:t>
      </w:r>
      <w:r>
        <w:rPr>
          <w:lang w:val="de-DE"/>
        </w:rPr>
        <w:t>s</w:t>
      </w:r>
      <w:r w:rsidRPr="006926E1">
        <w:rPr>
          <w:lang w:val="de-DE"/>
        </w:rPr>
        <w:t xml:space="preserve">t die beiden </w:t>
      </w:r>
      <w:r>
        <w:rPr>
          <w:lang w:val="de-DE"/>
        </w:rPr>
        <w:t>s</w:t>
      </w:r>
      <w:r w:rsidRPr="006926E1">
        <w:rPr>
          <w:lang w:val="de-DE"/>
        </w:rPr>
        <w:t>ich auf einander beziehen-</w:t>
      </w:r>
      <w:r>
        <w:rPr>
          <w:lang w:val="de-DE"/>
        </w:rPr>
        <w:br/>
      </w:r>
      <w:r w:rsidRPr="006926E1">
        <w:rPr>
          <w:lang w:val="de-DE"/>
        </w:rPr>
        <w:t xml:space="preserve">den Begriffe von </w:t>
      </w:r>
      <w:r w:rsidRPr="007E3B51">
        <w:rPr>
          <w:b/>
          <w:bCs/>
          <w:lang w:val="de-DE"/>
        </w:rPr>
        <w:t>einem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Dinge</w:t>
      </w:r>
      <w:r w:rsidRPr="006926E1">
        <w:rPr>
          <w:lang w:val="de-DE"/>
        </w:rPr>
        <w:t xml:space="preserve"> und von einer </w:t>
      </w:r>
      <w:r w:rsidRPr="007E3B51">
        <w:rPr>
          <w:b/>
          <w:bCs/>
          <w:lang w:val="de-DE"/>
        </w:rPr>
        <w:t>Be-</w:t>
      </w:r>
      <w:r>
        <w:rPr>
          <w:lang w:val="de-DE"/>
        </w:rPr>
        <w:br/>
      </w:r>
      <w:r w:rsidRPr="007E3B51">
        <w:rPr>
          <w:b/>
          <w:bCs/>
          <w:lang w:val="de-DE"/>
        </w:rPr>
        <w:t>schaffenheit</w:t>
      </w:r>
      <w:r w:rsidRPr="006926E1">
        <w:rPr>
          <w:lang w:val="de-DE"/>
        </w:rPr>
        <w:t xml:space="preserve"> eines Dinges betrift, </w:t>
      </w:r>
      <w:r>
        <w:rPr>
          <w:lang w:val="de-DE"/>
        </w:rPr>
        <w:t>s</w:t>
      </w:r>
      <w:r w:rsidRPr="006926E1">
        <w:rPr>
          <w:lang w:val="de-DE"/>
        </w:rPr>
        <w:t>o l</w:t>
      </w:r>
      <w:r>
        <w:rPr>
          <w:lang w:val="de-DE"/>
        </w:rPr>
        <w:t>ä</w:t>
      </w:r>
      <w:r w:rsidRPr="006926E1">
        <w:rPr>
          <w:lang w:val="de-DE"/>
        </w:rPr>
        <w:t xml:space="preserve">ßt </w:t>
      </w:r>
      <w:r>
        <w:rPr>
          <w:lang w:val="de-DE"/>
        </w:rPr>
        <w:t>s</w:t>
      </w:r>
      <w:r w:rsidRPr="006926E1">
        <w:rPr>
          <w:lang w:val="de-DE"/>
        </w:rPr>
        <w:t>ich, wie ich</w:t>
      </w:r>
      <w:r>
        <w:rPr>
          <w:lang w:val="de-DE"/>
        </w:rPr>
        <w:br/>
      </w:r>
      <w:r w:rsidRPr="006926E1">
        <w:rPr>
          <w:lang w:val="de-DE"/>
        </w:rPr>
        <w:t>meine, die Materie zu ihnen in den Empfindungen bald</w:t>
      </w:r>
      <w:r>
        <w:rPr>
          <w:lang w:val="de-DE"/>
        </w:rPr>
        <w:br/>
      </w:r>
      <w:r w:rsidRPr="006926E1">
        <w:rPr>
          <w:lang w:val="de-DE"/>
        </w:rPr>
        <w:t>gewahrnehmen.</w:t>
      </w:r>
    </w:p>
    <w:p w14:paraId="07E933FD" w14:textId="26C43B22" w:rsidR="006926E1" w:rsidRDefault="006926E1" w:rsidP="006926E1">
      <w:pPr>
        <w:rPr>
          <w:lang w:val="de-DE"/>
        </w:rPr>
      </w:pPr>
      <w:r w:rsidRPr="006926E1">
        <w:rPr>
          <w:lang w:val="de-DE"/>
        </w:rPr>
        <w:t>Z. B</w:t>
      </w:r>
      <w:ins w:id="43" w:author="John Hymers" w:date="2024-02-17T22:24:00Z">
        <w:r w:rsidR="00883134" w:rsidRPr="00883134">
          <w:rPr>
            <w:lang w:val="de-DE"/>
          </w:rPr>
          <w:t>.:</w:t>
        </w:r>
      </w:ins>
      <w:del w:id="44" w:author="John Hymers" w:date="2024-02-17T22:24:00Z">
        <w:r w:rsidRPr="006926E1">
          <w:rPr>
            <w:lang w:val="de-DE"/>
          </w:rPr>
          <w:delText>.</w:delText>
        </w:r>
      </w:del>
      <w:r w:rsidRPr="006926E1">
        <w:rPr>
          <w:lang w:val="de-DE"/>
        </w:rPr>
        <w:t xml:space="preserve"> </w:t>
      </w:r>
      <w:r>
        <w:rPr>
          <w:lang w:val="de-DE"/>
        </w:rPr>
        <w:t>Ich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ehe da ein kleines Bild vor mir liegen,</w:t>
      </w:r>
      <w:r>
        <w:rPr>
          <w:lang w:val="de-DE"/>
        </w:rPr>
        <w:br/>
      </w:r>
      <w:r w:rsidRPr="006926E1">
        <w:rPr>
          <w:lang w:val="de-DE"/>
        </w:rPr>
        <w:t xml:space="preserve">das ich mit </w:t>
      </w:r>
      <w:r w:rsidRPr="007E3B51">
        <w:rPr>
          <w:b/>
          <w:bCs/>
          <w:lang w:val="de-DE"/>
        </w:rPr>
        <w:t>Einem</w:t>
      </w:r>
      <w:r w:rsidRPr="006926E1">
        <w:rPr>
          <w:lang w:val="de-DE"/>
        </w:rPr>
        <w:t xml:space="preserve"> Blick, wie es mir vorkommt, ganz</w:t>
      </w:r>
      <w:r>
        <w:rPr>
          <w:lang w:val="de-DE"/>
        </w:rPr>
        <w:br/>
      </w:r>
      <w:r w:rsidRPr="006926E1">
        <w:rPr>
          <w:lang w:val="de-DE"/>
        </w:rPr>
        <w:t>mit meinem An</w:t>
      </w:r>
      <w:r>
        <w:rPr>
          <w:lang w:val="de-DE"/>
        </w:rPr>
        <w:t>s</w:t>
      </w:r>
      <w:r w:rsidRPr="006926E1">
        <w:rPr>
          <w:lang w:val="de-DE"/>
        </w:rPr>
        <w:t>chauen umfa</w:t>
      </w:r>
      <w:r>
        <w:rPr>
          <w:lang w:val="de-DE"/>
        </w:rPr>
        <w:t>ss</w:t>
      </w:r>
      <w:r w:rsidRPr="006926E1">
        <w:rPr>
          <w:lang w:val="de-DE"/>
        </w:rPr>
        <w:t>e, und davon ich den ent-</w:t>
      </w:r>
      <w:r>
        <w:rPr>
          <w:lang w:val="de-DE"/>
        </w:rPr>
        <w:br/>
        <w:t>s</w:t>
      </w:r>
      <w:r w:rsidRPr="006926E1">
        <w:rPr>
          <w:lang w:val="de-DE"/>
        </w:rPr>
        <w:t>tehenden Eindruck f</w:t>
      </w:r>
      <w:r>
        <w:rPr>
          <w:lang w:val="de-DE"/>
        </w:rPr>
        <w:t>ü</w:t>
      </w:r>
      <w:r w:rsidRPr="006926E1">
        <w:rPr>
          <w:lang w:val="de-DE"/>
        </w:rPr>
        <w:t>hle.</w:t>
      </w:r>
    </w:p>
    <w:p w14:paraId="6BF48E00" w14:textId="03F06E61" w:rsidR="006926E1" w:rsidRDefault="006926E1" w:rsidP="006926E1">
      <w:pPr>
        <w:rPr>
          <w:lang w:val="de-DE"/>
        </w:rPr>
      </w:pP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 Empfindung mag aus einer Menge, und aus</w:t>
      </w:r>
      <w:r>
        <w:rPr>
          <w:lang w:val="de-DE"/>
        </w:rPr>
        <w:br/>
      </w:r>
      <w:r w:rsidRPr="006926E1">
        <w:rPr>
          <w:lang w:val="de-DE"/>
        </w:rPr>
        <w:t>einer unz</w:t>
      </w:r>
      <w:r>
        <w:rPr>
          <w:lang w:val="de-DE"/>
        </w:rPr>
        <w:t>ä</w:t>
      </w:r>
      <w:r w:rsidRPr="006926E1">
        <w:rPr>
          <w:lang w:val="de-DE"/>
        </w:rPr>
        <w:t>hligen Menge von kleinern Gef</w:t>
      </w:r>
      <w:r>
        <w:rPr>
          <w:lang w:val="de-DE"/>
        </w:rPr>
        <w:t>ü</w:t>
      </w:r>
      <w:r w:rsidRPr="006926E1">
        <w:rPr>
          <w:lang w:val="de-DE"/>
        </w:rPr>
        <w:t>hlen be</w:t>
      </w:r>
      <w:r>
        <w:rPr>
          <w:lang w:val="de-DE"/>
        </w:rPr>
        <w:t>s</w:t>
      </w:r>
      <w:r w:rsidRPr="006926E1">
        <w:rPr>
          <w:lang w:val="de-DE"/>
        </w:rPr>
        <w:t>tehen,</w:t>
      </w:r>
      <w:r>
        <w:rPr>
          <w:lang w:val="de-DE"/>
        </w:rPr>
        <w:br/>
      </w:r>
      <w:r w:rsidRPr="006926E1">
        <w:rPr>
          <w:lang w:val="de-DE"/>
        </w:rPr>
        <w:t>die auf einander folgen; und jedes auf einmal vorhan-</w:t>
      </w:r>
      <w:r>
        <w:rPr>
          <w:lang w:val="de-DE"/>
        </w:rPr>
        <w:br/>
      </w:r>
      <w:r w:rsidRPr="006926E1">
        <w:rPr>
          <w:lang w:val="de-DE"/>
        </w:rPr>
        <w:t>dene Gef</w:t>
      </w:r>
      <w:r>
        <w:rPr>
          <w:lang w:val="de-DE"/>
        </w:rPr>
        <w:t>ü</w:t>
      </w:r>
      <w:r w:rsidRPr="006926E1">
        <w:rPr>
          <w:lang w:val="de-DE"/>
        </w:rPr>
        <w:t xml:space="preserve">hl mag mehrere einfachere gleichzeitige in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 xml:space="preserve">enthalten, </w:t>
      </w:r>
      <w:r>
        <w:rPr>
          <w:lang w:val="de-DE"/>
        </w:rPr>
        <w:t>s</w:t>
      </w:r>
      <w:r w:rsidRPr="006926E1">
        <w:rPr>
          <w:lang w:val="de-DE"/>
        </w:rPr>
        <w:t>o i</w:t>
      </w:r>
      <w:r>
        <w:rPr>
          <w:lang w:val="de-DE"/>
        </w:rPr>
        <w:t>s</w:t>
      </w:r>
      <w:r w:rsidRPr="006926E1">
        <w:rPr>
          <w:lang w:val="de-DE"/>
        </w:rPr>
        <w:t>t es doch f</w:t>
      </w:r>
      <w:r>
        <w:rPr>
          <w:lang w:val="de-DE"/>
        </w:rPr>
        <w:t>ü</w:t>
      </w:r>
      <w:r w:rsidRPr="006926E1">
        <w:rPr>
          <w:lang w:val="de-DE"/>
        </w:rPr>
        <w:t xml:space="preserve">r mich </w:t>
      </w:r>
      <w:r w:rsidRPr="007E3B51">
        <w:rPr>
          <w:b/>
          <w:bCs/>
          <w:lang w:val="de-DE"/>
        </w:rPr>
        <w:t>Ein</w:t>
      </w:r>
      <w:r w:rsidRPr="006926E1">
        <w:rPr>
          <w:lang w:val="de-DE"/>
        </w:rPr>
        <w:t xml:space="preserve"> Gef</w:t>
      </w:r>
      <w:r>
        <w:rPr>
          <w:lang w:val="de-DE"/>
        </w:rPr>
        <w:t>ü</w:t>
      </w:r>
      <w:r w:rsidRPr="006926E1">
        <w:rPr>
          <w:lang w:val="de-DE"/>
        </w:rPr>
        <w:t xml:space="preserve">hl, und </w:t>
      </w:r>
      <w:r w:rsidRPr="007E3B51">
        <w:rPr>
          <w:b/>
          <w:bCs/>
          <w:lang w:val="de-DE"/>
        </w:rPr>
        <w:t>Ein</w:t>
      </w:r>
      <w:r>
        <w:rPr>
          <w:lang w:val="de-DE"/>
        </w:rPr>
        <w:br/>
      </w:r>
      <w:r w:rsidRPr="006926E1">
        <w:rPr>
          <w:lang w:val="de-DE"/>
        </w:rPr>
        <w:t>und der</w:t>
      </w:r>
      <w:r>
        <w:rPr>
          <w:lang w:val="de-DE"/>
        </w:rPr>
        <w:t>s</w:t>
      </w:r>
      <w:r w:rsidRPr="006926E1">
        <w:rPr>
          <w:lang w:val="de-DE"/>
        </w:rPr>
        <w:t xml:space="preserve">elbige </w:t>
      </w:r>
      <w:r w:rsidRPr="007E3B51">
        <w:rPr>
          <w:b/>
          <w:bCs/>
          <w:lang w:val="de-DE"/>
        </w:rPr>
        <w:t>Aktus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des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Bewußtseyns</w:t>
      </w:r>
      <w:r w:rsidRPr="006926E1">
        <w:rPr>
          <w:lang w:val="de-DE"/>
        </w:rPr>
        <w:t>, womit</w:t>
      </w:r>
      <w:r>
        <w:rPr>
          <w:lang w:val="de-DE"/>
        </w:rPr>
        <w:br/>
      </w:r>
      <w:r w:rsidRPr="006926E1">
        <w:rPr>
          <w:lang w:val="de-DE"/>
        </w:rPr>
        <w:t>ich die</w:t>
      </w:r>
      <w:r>
        <w:rPr>
          <w:lang w:val="de-DE"/>
        </w:rPr>
        <w:t>s</w:t>
      </w:r>
      <w:r w:rsidRPr="006926E1">
        <w:rPr>
          <w:lang w:val="de-DE"/>
        </w:rPr>
        <w:t>e Summe von Gef</w:t>
      </w:r>
      <w:r>
        <w:rPr>
          <w:lang w:val="de-DE"/>
        </w:rPr>
        <w:t>ü</w:t>
      </w:r>
      <w:r w:rsidRPr="006926E1">
        <w:rPr>
          <w:lang w:val="de-DE"/>
        </w:rPr>
        <w:t xml:space="preserve">hlen, oder was es </w:t>
      </w:r>
      <w:r w:rsidRPr="007E3B51">
        <w:rPr>
          <w:lang w:val="de-DE"/>
        </w:rPr>
        <w:t>ist</w:t>
      </w:r>
      <w:r w:rsidRPr="006926E1">
        <w:rPr>
          <w:lang w:val="de-DE"/>
        </w:rPr>
        <w:t>,</w:t>
      </w:r>
      <w:r w:rsidR="006E37A7">
        <w:rPr>
          <w:lang w:val="de-DE"/>
        </w:rPr>
        <w:t xml:space="preserve"> </w:t>
      </w:r>
      <w:r w:rsidRPr="006926E1">
        <w:rPr>
          <w:lang w:val="de-DE"/>
        </w:rPr>
        <w:t>zu-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ammennehme, </w:t>
      </w:r>
      <w:ins w:id="45" w:author="John Hymers" w:date="2024-02-17T22:24:00Z">
        <w:r w:rsidR="006E37A7" w:rsidRPr="00883134">
          <w:rPr>
            <w:lang w:val="de-DE"/>
          </w:rPr>
          <w:t>und</w:t>
        </w:r>
      </w:ins>
      <w:r w:rsidR="006E37A7">
        <w:rPr>
          <w:lang w:val="de-DE"/>
        </w:rPr>
        <w:t xml:space="preserve"> </w:t>
      </w:r>
      <w:del w:id="46" w:author="John Hymers" w:date="2024-02-17T22:24:00Z">
        <w:r w:rsidRPr="006926E1">
          <w:rPr>
            <w:lang w:val="de-DE"/>
          </w:rPr>
          <w:delText>nnd</w:delText>
        </w:r>
      </w:del>
      <w:r w:rsidRPr="006926E1">
        <w:rPr>
          <w:lang w:val="de-DE"/>
        </w:rPr>
        <w:t xml:space="preserve"> daher als </w:t>
      </w:r>
      <w:r w:rsidRPr="007E3B51">
        <w:rPr>
          <w:b/>
          <w:bCs/>
          <w:lang w:val="de-DE"/>
        </w:rPr>
        <w:t>Eine</w:t>
      </w:r>
      <w:r w:rsidRPr="006926E1">
        <w:rPr>
          <w:lang w:val="de-DE"/>
        </w:rPr>
        <w:t xml:space="preserve"> Empfindung un-</w:t>
      </w:r>
      <w:r>
        <w:rPr>
          <w:lang w:val="de-DE"/>
        </w:rPr>
        <w:br/>
      </w:r>
      <w:r w:rsidRPr="006926E1">
        <w:rPr>
          <w:lang w:val="de-DE"/>
        </w:rPr>
        <w:t>ter</w:t>
      </w:r>
      <w:r>
        <w:rPr>
          <w:lang w:val="de-DE"/>
        </w:rPr>
        <w:t>s</w:t>
      </w:r>
      <w:r w:rsidRPr="006926E1">
        <w:rPr>
          <w:lang w:val="de-DE"/>
        </w:rPr>
        <w:t xml:space="preserve">cheide. </w:t>
      </w:r>
      <w:r>
        <w:rPr>
          <w:lang w:val="de-DE"/>
        </w:rPr>
        <w:t>Ich</w:t>
      </w:r>
      <w:r w:rsidRPr="006926E1">
        <w:rPr>
          <w:lang w:val="de-DE"/>
        </w:rPr>
        <w:t xml:space="preserve"> bemerke keine Mannigfaltigkeit in die-</w:t>
      </w:r>
      <w:r>
        <w:rPr>
          <w:lang w:val="de-DE"/>
        </w:rPr>
        <w:br/>
        <w:t>s</w:t>
      </w:r>
      <w:r w:rsidRPr="006926E1">
        <w:rPr>
          <w:lang w:val="de-DE"/>
        </w:rPr>
        <w:t>em Aktus, und keine Folge, und keine Theile, oder</w:t>
      </w:r>
      <w:r>
        <w:rPr>
          <w:lang w:val="de-DE"/>
        </w:rPr>
        <w:br/>
      </w:r>
      <w:r w:rsidRPr="006926E1">
        <w:rPr>
          <w:lang w:val="de-DE"/>
        </w:rPr>
        <w:t xml:space="preserve">wenn ich </w:t>
      </w:r>
      <w:r>
        <w:rPr>
          <w:lang w:val="de-DE"/>
        </w:rPr>
        <w:t>s</w:t>
      </w:r>
      <w:r w:rsidRPr="006926E1">
        <w:rPr>
          <w:lang w:val="de-DE"/>
        </w:rPr>
        <w:t xml:space="preserve">ie auch nachher bemerke,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 xml:space="preserve">ondere ich </w:t>
      </w:r>
      <w:r>
        <w:rPr>
          <w:lang w:val="de-DE"/>
        </w:rPr>
        <w:t>s</w:t>
      </w:r>
      <w:r w:rsidRPr="006926E1">
        <w:rPr>
          <w:lang w:val="de-DE"/>
        </w:rPr>
        <w:t>olche</w:t>
      </w:r>
      <w:r>
        <w:rPr>
          <w:lang w:val="de-DE"/>
        </w:rPr>
        <w:br/>
      </w:r>
      <w:r w:rsidRPr="006926E1">
        <w:rPr>
          <w:lang w:val="de-DE"/>
        </w:rPr>
        <w:t xml:space="preserve">nicht von einander ab. Sie machen ein </w:t>
      </w:r>
      <w:r w:rsidRPr="007E3B51">
        <w:rPr>
          <w:b/>
          <w:bCs/>
          <w:lang w:val="de-DE"/>
        </w:rPr>
        <w:t>vereinigtes</w:t>
      </w:r>
      <w:r>
        <w:rPr>
          <w:lang w:val="de-DE"/>
        </w:rPr>
        <w:br/>
      </w:r>
      <w:r w:rsidRPr="007E3B51">
        <w:rPr>
          <w:b/>
          <w:bCs/>
          <w:lang w:val="de-DE"/>
        </w:rPr>
        <w:t>Ganze</w:t>
      </w:r>
      <w:r w:rsidRPr="006926E1">
        <w:rPr>
          <w:lang w:val="de-DE"/>
        </w:rPr>
        <w:t xml:space="preserve"> in der Empfindung und in der Wiedervor</w:t>
      </w:r>
      <w:r>
        <w:rPr>
          <w:lang w:val="de-DE"/>
        </w:rPr>
        <w:t>s</w:t>
      </w:r>
      <w:r w:rsidRPr="006926E1">
        <w:rPr>
          <w:lang w:val="de-DE"/>
        </w:rPr>
        <w:t>tel-</w:t>
      </w:r>
      <w:r>
        <w:rPr>
          <w:lang w:val="de-DE"/>
        </w:rPr>
        <w:br/>
      </w:r>
      <w:r w:rsidRPr="006926E1">
        <w:rPr>
          <w:lang w:val="de-DE"/>
        </w:rPr>
        <w:t>lung aus, de</w:t>
      </w:r>
      <w:r>
        <w:rPr>
          <w:lang w:val="de-DE"/>
        </w:rPr>
        <w:t>ss</w:t>
      </w:r>
      <w:r w:rsidRPr="006926E1">
        <w:rPr>
          <w:lang w:val="de-DE"/>
        </w:rPr>
        <w:t>en Theile in Verbindung mit einander</w:t>
      </w:r>
      <w:r>
        <w:rPr>
          <w:lang w:val="de-DE"/>
        </w:rPr>
        <w:br/>
      </w:r>
      <w:r w:rsidRPr="006926E1">
        <w:rPr>
          <w:lang w:val="de-DE"/>
        </w:rPr>
        <w:t xml:space="preserve">vorhanden </w:t>
      </w:r>
      <w:r>
        <w:rPr>
          <w:lang w:val="de-DE"/>
        </w:rPr>
        <w:t>s</w:t>
      </w:r>
      <w:r w:rsidRPr="006926E1">
        <w:rPr>
          <w:lang w:val="de-DE"/>
        </w:rPr>
        <w:t>ind.</w:t>
      </w:r>
    </w:p>
    <w:p w14:paraId="1A4BCCD2" w14:textId="2798A32F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Dieß Ganze kann entweder als ein </w:t>
      </w:r>
      <w:r>
        <w:rPr>
          <w:lang w:val="de-DE"/>
        </w:rPr>
        <w:t>In</w:t>
      </w:r>
      <w:r w:rsidRPr="006926E1">
        <w:rPr>
          <w:lang w:val="de-DE"/>
        </w:rPr>
        <w:t>begriff von</w:t>
      </w:r>
      <w:r>
        <w:rPr>
          <w:lang w:val="de-DE"/>
        </w:rPr>
        <w:br/>
      </w:r>
      <w:r w:rsidRPr="006926E1">
        <w:rPr>
          <w:lang w:val="de-DE"/>
        </w:rPr>
        <w:t>einer Menge einzelner dunkler Gef</w:t>
      </w:r>
      <w:r>
        <w:rPr>
          <w:lang w:val="de-DE"/>
        </w:rPr>
        <w:t>ü</w:t>
      </w:r>
      <w:r w:rsidRPr="006926E1">
        <w:rPr>
          <w:lang w:val="de-DE"/>
        </w:rPr>
        <w:t>hle ange</w:t>
      </w:r>
      <w:r>
        <w:rPr>
          <w:lang w:val="de-DE"/>
        </w:rPr>
        <w:t>s</w:t>
      </w:r>
      <w:r w:rsidRPr="006926E1">
        <w:rPr>
          <w:lang w:val="de-DE"/>
        </w:rPr>
        <w:t>ehen werden,</w:t>
      </w:r>
      <w:r>
        <w:rPr>
          <w:lang w:val="de-DE"/>
        </w:rPr>
        <w:br/>
      </w:r>
      <w:r w:rsidRPr="006926E1">
        <w:rPr>
          <w:lang w:val="de-DE"/>
        </w:rPr>
        <w:t>die de</w:t>
      </w:r>
      <w:r>
        <w:rPr>
          <w:lang w:val="de-DE"/>
        </w:rPr>
        <w:t>ss</w:t>
      </w:r>
      <w:r w:rsidRPr="006926E1">
        <w:rPr>
          <w:lang w:val="de-DE"/>
        </w:rPr>
        <w:t>en Be</w:t>
      </w:r>
      <w:r>
        <w:rPr>
          <w:lang w:val="de-DE"/>
        </w:rPr>
        <w:t>s</w:t>
      </w:r>
      <w:r w:rsidRPr="006926E1">
        <w:rPr>
          <w:lang w:val="de-DE"/>
        </w:rPr>
        <w:t xml:space="preserve">tandtheile </w:t>
      </w:r>
      <w:r>
        <w:rPr>
          <w:lang w:val="de-DE"/>
        </w:rPr>
        <w:t>s</w:t>
      </w:r>
      <w:r w:rsidRPr="006926E1">
        <w:rPr>
          <w:lang w:val="de-DE"/>
        </w:rPr>
        <w:t>ind, und aus deren Verbin-</w:t>
      </w:r>
      <w:r>
        <w:rPr>
          <w:lang w:val="de-DE"/>
        </w:rPr>
        <w:br/>
      </w:r>
      <w:r w:rsidRPr="006926E1">
        <w:rPr>
          <w:lang w:val="de-DE"/>
        </w:rPr>
        <w:t>dung es be</w:t>
      </w:r>
      <w:r>
        <w:rPr>
          <w:lang w:val="de-DE"/>
        </w:rPr>
        <w:t>s</w:t>
      </w:r>
      <w:r w:rsidRPr="006926E1">
        <w:rPr>
          <w:lang w:val="de-DE"/>
        </w:rPr>
        <w:t xml:space="preserve">tehet; oder auch nur als eine </w:t>
      </w:r>
      <w:r w:rsidRPr="007E3B51">
        <w:rPr>
          <w:b/>
          <w:bCs/>
          <w:lang w:val="de-DE"/>
        </w:rPr>
        <w:t>einfache</w:t>
      </w:r>
      <w:r w:rsidRPr="006926E1">
        <w:rPr>
          <w:lang w:val="de-DE"/>
        </w:rPr>
        <w:t xml:space="preserve"> oder</w:t>
      </w:r>
    </w:p>
    <w:p w14:paraId="4E184D20" w14:textId="77777777" w:rsidR="006926E1" w:rsidRPr="007E3B51" w:rsidRDefault="006926E1" w:rsidP="006926E1">
      <w:pPr>
        <w:rPr>
          <w:b/>
          <w:bCs/>
          <w:lang w:val="de-DE"/>
        </w:rPr>
      </w:pPr>
      <w:r w:rsidRPr="007E3B51">
        <w:rPr>
          <w:b/>
          <w:bCs/>
          <w:lang w:val="de-DE"/>
        </w:rPr>
        <w:t>einzige</w:t>
      </w:r>
    </w:p>
    <w:p w14:paraId="379050EF" w14:textId="5AD23A6D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B b 3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390</w:t>
      </w:r>
      <w:r>
        <w:rPr>
          <w:lang w:val="de-DE"/>
        </w:rPr>
        <w:t>] V. Versuch. Ueber den Urspr. unserer</w:t>
      </w:r>
    </w:p>
    <w:p w14:paraId="55041588" w14:textId="4637B6CC" w:rsidR="006926E1" w:rsidRDefault="006926E1" w:rsidP="006926E1">
      <w:pPr>
        <w:rPr>
          <w:lang w:val="de-DE"/>
        </w:rPr>
      </w:pPr>
      <w:r w:rsidRPr="007E3B51">
        <w:rPr>
          <w:b/>
          <w:bCs/>
          <w:lang w:val="de-DE"/>
        </w:rPr>
        <w:t>einzige</w:t>
      </w:r>
      <w:r w:rsidRPr="006926E1">
        <w:rPr>
          <w:lang w:val="de-DE"/>
        </w:rPr>
        <w:t xml:space="preserve"> Empfindung, von einer gewi</w:t>
      </w:r>
      <w:r>
        <w:rPr>
          <w:lang w:val="de-DE"/>
        </w:rPr>
        <w:t>ss</w:t>
      </w:r>
      <w:r w:rsidRPr="006926E1">
        <w:rPr>
          <w:lang w:val="de-DE"/>
        </w:rPr>
        <w:t>en merklichen</w:t>
      </w:r>
      <w:r>
        <w:rPr>
          <w:lang w:val="de-DE"/>
        </w:rPr>
        <w:br/>
      </w:r>
      <w:r w:rsidRPr="006926E1">
        <w:rPr>
          <w:lang w:val="de-DE"/>
        </w:rPr>
        <w:t>Gr</w:t>
      </w:r>
      <w:r>
        <w:rPr>
          <w:lang w:val="de-DE"/>
        </w:rPr>
        <w:t>ö</w:t>
      </w:r>
      <w:r w:rsidRPr="006926E1">
        <w:rPr>
          <w:lang w:val="de-DE"/>
        </w:rPr>
        <w:t>ße, Breite, Tiefe und Dauer. So ge</w:t>
      </w:r>
      <w:r>
        <w:rPr>
          <w:lang w:val="de-DE"/>
        </w:rPr>
        <w:t>s</w:t>
      </w:r>
      <w:r w:rsidRPr="006926E1">
        <w:rPr>
          <w:lang w:val="de-DE"/>
        </w:rPr>
        <w:t>chwinde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ü</w:t>
      </w:r>
      <w:r w:rsidRPr="006926E1">
        <w:rPr>
          <w:lang w:val="de-DE"/>
        </w:rPr>
        <w:t xml:space="preserve">bergehend, </w:t>
      </w:r>
      <w:r>
        <w:rPr>
          <w:lang w:val="de-DE"/>
        </w:rPr>
        <w:t>s</w:t>
      </w:r>
      <w:r w:rsidRPr="006926E1">
        <w:rPr>
          <w:lang w:val="de-DE"/>
        </w:rPr>
        <w:t xml:space="preserve">o klein am Umfang es auch </w:t>
      </w:r>
      <w:r>
        <w:rPr>
          <w:lang w:val="de-DE"/>
        </w:rPr>
        <w:t>s</w:t>
      </w:r>
      <w:r w:rsidRPr="006926E1">
        <w:rPr>
          <w:lang w:val="de-DE"/>
        </w:rPr>
        <w:t>on</w:t>
      </w:r>
      <w:r>
        <w:rPr>
          <w:lang w:val="de-DE"/>
        </w:rPr>
        <w:t>s</w:t>
      </w:r>
      <w:r w:rsidRPr="006926E1">
        <w:rPr>
          <w:lang w:val="de-DE"/>
        </w:rPr>
        <w:t xml:space="preserve">ten </w:t>
      </w:r>
      <w:r>
        <w:rPr>
          <w:lang w:val="de-DE"/>
        </w:rPr>
        <w:t>s</w:t>
      </w:r>
      <w:r w:rsidRPr="006926E1">
        <w:rPr>
          <w:lang w:val="de-DE"/>
        </w:rPr>
        <w:t>eyn</w:t>
      </w:r>
      <w:r>
        <w:rPr>
          <w:lang w:val="de-DE"/>
        </w:rPr>
        <w:br/>
      </w:r>
      <w:r w:rsidRPr="006926E1">
        <w:rPr>
          <w:lang w:val="de-DE"/>
        </w:rPr>
        <w:t xml:space="preserve">mag, </w:t>
      </w:r>
      <w:r>
        <w:rPr>
          <w:lang w:val="de-DE"/>
        </w:rPr>
        <w:t>s</w:t>
      </w:r>
      <w:r w:rsidRPr="006926E1">
        <w:rPr>
          <w:lang w:val="de-DE"/>
        </w:rPr>
        <w:t xml:space="preserve">o muß es eine </w:t>
      </w:r>
      <w:r>
        <w:rPr>
          <w:lang w:val="de-DE"/>
        </w:rPr>
        <w:t>s</w:t>
      </w:r>
      <w:r w:rsidRPr="006926E1">
        <w:rPr>
          <w:lang w:val="de-DE"/>
        </w:rPr>
        <w:t>olche Gr</w:t>
      </w:r>
      <w:r>
        <w:rPr>
          <w:lang w:val="de-DE"/>
        </w:rPr>
        <w:t>ö</w:t>
      </w:r>
      <w:r w:rsidRPr="006926E1">
        <w:rPr>
          <w:lang w:val="de-DE"/>
        </w:rPr>
        <w:t>ße und Dauer haben,</w:t>
      </w:r>
      <w:r>
        <w:rPr>
          <w:lang w:val="de-DE"/>
        </w:rPr>
        <w:br/>
      </w:r>
      <w:r w:rsidRPr="006926E1">
        <w:rPr>
          <w:lang w:val="de-DE"/>
        </w:rPr>
        <w:t>daß eine Nachempfindung ent</w:t>
      </w:r>
      <w:r>
        <w:rPr>
          <w:lang w:val="de-DE"/>
        </w:rPr>
        <w:t>s</w:t>
      </w:r>
      <w:r w:rsidRPr="006926E1">
        <w:rPr>
          <w:lang w:val="de-DE"/>
        </w:rPr>
        <w:t>tehen, und daß das Ganze</w:t>
      </w:r>
      <w:r>
        <w:rPr>
          <w:lang w:val="de-DE"/>
        </w:rPr>
        <w:br/>
      </w:r>
      <w:r w:rsidRPr="006926E1">
        <w:rPr>
          <w:lang w:val="de-DE"/>
        </w:rPr>
        <w:t>gewahrgenommen werden k</w:t>
      </w:r>
      <w:r>
        <w:rPr>
          <w:lang w:val="de-DE"/>
        </w:rPr>
        <w:t>ö</w:t>
      </w:r>
      <w:r w:rsidRPr="006926E1">
        <w:rPr>
          <w:lang w:val="de-DE"/>
        </w:rPr>
        <w:t>nne.</w:t>
      </w:r>
    </w:p>
    <w:p w14:paraId="55779959" w14:textId="341F5EDB" w:rsidR="006926E1" w:rsidRDefault="006926E1" w:rsidP="006926E1">
      <w:pPr>
        <w:rPr>
          <w:lang w:val="de-DE"/>
        </w:rPr>
      </w:pPr>
      <w:r>
        <w:rPr>
          <w:lang w:val="de-DE"/>
        </w:rPr>
        <w:t>In</w:t>
      </w:r>
      <w:r w:rsidRPr="006926E1">
        <w:rPr>
          <w:lang w:val="de-DE"/>
        </w:rPr>
        <w:t xml:space="preserve"> die</w:t>
      </w:r>
      <w:r>
        <w:rPr>
          <w:lang w:val="de-DE"/>
        </w:rPr>
        <w:t>s</w:t>
      </w:r>
      <w:r w:rsidRPr="006926E1">
        <w:rPr>
          <w:lang w:val="de-DE"/>
        </w:rPr>
        <w:t>er ganzen Empfindung des Bildes, werden</w:t>
      </w:r>
      <w:r>
        <w:rPr>
          <w:lang w:val="de-DE"/>
        </w:rPr>
        <w:br/>
      </w:r>
      <w:r w:rsidRPr="006926E1">
        <w:rPr>
          <w:lang w:val="de-DE"/>
        </w:rPr>
        <w:t>Ein oder mehrere Farbenz</w:t>
      </w:r>
      <w:r>
        <w:rPr>
          <w:lang w:val="de-DE"/>
        </w:rPr>
        <w:t>ü</w:t>
      </w:r>
      <w:r w:rsidRPr="006926E1">
        <w:rPr>
          <w:lang w:val="de-DE"/>
        </w:rPr>
        <w:t>ge unter</w:t>
      </w:r>
      <w:r>
        <w:rPr>
          <w:lang w:val="de-DE"/>
        </w:rPr>
        <w:t>s</w:t>
      </w:r>
      <w:r w:rsidRPr="006926E1">
        <w:rPr>
          <w:lang w:val="de-DE"/>
        </w:rPr>
        <w:t>chieden, und ausge-</w:t>
      </w:r>
      <w:r>
        <w:rPr>
          <w:lang w:val="de-DE"/>
        </w:rPr>
        <w:br/>
      </w:r>
      <w:r w:rsidRPr="006926E1">
        <w:rPr>
          <w:lang w:val="de-DE"/>
        </w:rPr>
        <w:t xml:space="preserve">kannt von dem </w:t>
      </w:r>
      <w:r>
        <w:rPr>
          <w:lang w:val="de-DE"/>
        </w:rPr>
        <w:t>ü</w:t>
      </w:r>
      <w:r w:rsidRPr="006926E1">
        <w:rPr>
          <w:lang w:val="de-DE"/>
        </w:rPr>
        <w:t>brigen, diejenigen n</w:t>
      </w:r>
      <w:r>
        <w:rPr>
          <w:lang w:val="de-DE"/>
        </w:rPr>
        <w:t>ä</w:t>
      </w:r>
      <w:r w:rsidRPr="006926E1">
        <w:rPr>
          <w:lang w:val="de-DE"/>
        </w:rPr>
        <w:t>mlich, die am</w:t>
      </w:r>
      <w:r>
        <w:rPr>
          <w:lang w:val="de-DE"/>
        </w:rPr>
        <w:br/>
      </w:r>
      <w:r w:rsidRPr="006926E1">
        <w:rPr>
          <w:lang w:val="de-DE"/>
        </w:rPr>
        <w:t>mei</w:t>
      </w:r>
      <w:r>
        <w:rPr>
          <w:lang w:val="de-DE"/>
        </w:rPr>
        <w:t>s</w:t>
      </w:r>
      <w:r w:rsidRPr="006926E1">
        <w:rPr>
          <w:lang w:val="de-DE"/>
        </w:rPr>
        <w:t>ten hervor</w:t>
      </w:r>
      <w:r>
        <w:rPr>
          <w:lang w:val="de-DE"/>
        </w:rPr>
        <w:t>s</w:t>
      </w:r>
      <w:r w:rsidRPr="006926E1">
        <w:rPr>
          <w:lang w:val="de-DE"/>
        </w:rPr>
        <w:t>techen.</w:t>
      </w:r>
    </w:p>
    <w:p w14:paraId="66B52215" w14:textId="0A8A48E3" w:rsidR="006926E1" w:rsidRDefault="006926E1" w:rsidP="006926E1">
      <w:pPr>
        <w:rPr>
          <w:lang w:val="de-DE"/>
        </w:rPr>
      </w:pP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 xml:space="preserve">e </w:t>
      </w:r>
      <w:r>
        <w:rPr>
          <w:lang w:val="de-DE"/>
        </w:rPr>
        <w:t>s</w:t>
      </w:r>
      <w:r w:rsidRPr="006926E1">
        <w:rPr>
          <w:lang w:val="de-DE"/>
        </w:rPr>
        <w:t>ich ausnehmende Z</w:t>
      </w:r>
      <w:r>
        <w:rPr>
          <w:lang w:val="de-DE"/>
        </w:rPr>
        <w:t>ü</w:t>
      </w:r>
      <w:r w:rsidRPr="006926E1">
        <w:rPr>
          <w:lang w:val="de-DE"/>
        </w:rPr>
        <w:t>ge in der ganzen Em-</w:t>
      </w:r>
      <w:r>
        <w:rPr>
          <w:lang w:val="de-DE"/>
        </w:rPr>
        <w:br/>
      </w:r>
      <w:r w:rsidRPr="006926E1">
        <w:rPr>
          <w:lang w:val="de-DE"/>
        </w:rPr>
        <w:t xml:space="preserve">pfindung </w:t>
      </w:r>
      <w:r>
        <w:rPr>
          <w:lang w:val="de-DE"/>
        </w:rPr>
        <w:t>s</w:t>
      </w:r>
      <w:r w:rsidRPr="006926E1">
        <w:rPr>
          <w:lang w:val="de-DE"/>
        </w:rPr>
        <w:t xml:space="preserve">ind </w:t>
      </w:r>
      <w:r w:rsidRPr="007E3B51">
        <w:rPr>
          <w:b/>
          <w:bCs/>
          <w:lang w:val="de-DE"/>
        </w:rPr>
        <w:t>Theile</w:t>
      </w:r>
      <w:r w:rsidRPr="006926E1">
        <w:rPr>
          <w:lang w:val="de-DE"/>
        </w:rPr>
        <w:t xml:space="preserve"> der ganzen Empfindung. Aber</w:t>
      </w:r>
      <w:r>
        <w:rPr>
          <w:lang w:val="de-DE"/>
        </w:rPr>
        <w:br/>
      </w:r>
      <w:r w:rsidRPr="006926E1">
        <w:rPr>
          <w:lang w:val="de-DE"/>
        </w:rPr>
        <w:t xml:space="preserve">man kann </w:t>
      </w:r>
      <w:r>
        <w:rPr>
          <w:lang w:val="de-DE"/>
        </w:rPr>
        <w:t>s</w:t>
      </w:r>
      <w:r w:rsidRPr="006926E1">
        <w:rPr>
          <w:lang w:val="de-DE"/>
        </w:rPr>
        <w:t>ie nur Theile in der allgemein</w:t>
      </w:r>
      <w:r>
        <w:rPr>
          <w:lang w:val="de-DE"/>
        </w:rPr>
        <w:t>s</w:t>
      </w:r>
      <w:r w:rsidRPr="006926E1">
        <w:rPr>
          <w:lang w:val="de-DE"/>
        </w:rPr>
        <w:t>ten Bedeu-</w:t>
      </w:r>
      <w:r>
        <w:rPr>
          <w:lang w:val="de-DE"/>
        </w:rPr>
        <w:br/>
      </w:r>
      <w:r w:rsidRPr="006926E1">
        <w:rPr>
          <w:lang w:val="de-DE"/>
        </w:rPr>
        <w:t xml:space="preserve">tung des Wortes nennen. Denn wir </w:t>
      </w:r>
      <w:r>
        <w:rPr>
          <w:lang w:val="de-DE"/>
        </w:rPr>
        <w:t>s</w:t>
      </w:r>
      <w:r w:rsidRPr="006926E1">
        <w:rPr>
          <w:lang w:val="de-DE"/>
        </w:rPr>
        <w:t xml:space="preserve">ehen </w:t>
      </w:r>
      <w:r>
        <w:rPr>
          <w:lang w:val="de-DE"/>
        </w:rPr>
        <w:t>s</w:t>
      </w:r>
      <w:r w:rsidRPr="006926E1">
        <w:rPr>
          <w:lang w:val="de-DE"/>
        </w:rPr>
        <w:t xml:space="preserve">ie nicht </w:t>
      </w:r>
      <w:r>
        <w:rPr>
          <w:lang w:val="de-DE"/>
        </w:rPr>
        <w:t>s</w:t>
      </w:r>
      <w:r w:rsidRPr="006926E1">
        <w:rPr>
          <w:lang w:val="de-DE"/>
        </w:rPr>
        <w:t>o</w:t>
      </w:r>
      <w:r>
        <w:rPr>
          <w:lang w:val="de-DE"/>
        </w:rPr>
        <w:br/>
      </w:r>
      <w:r w:rsidRPr="006926E1">
        <w:rPr>
          <w:lang w:val="de-DE"/>
        </w:rPr>
        <w:t xml:space="preserve">an, als wenn die ganze Empfindung aus </w:t>
      </w:r>
      <w:r>
        <w:rPr>
          <w:lang w:val="de-DE"/>
        </w:rPr>
        <w:t>s</w:t>
      </w:r>
      <w:r w:rsidRPr="006926E1">
        <w:rPr>
          <w:lang w:val="de-DE"/>
        </w:rPr>
        <w:t>olchen hervor-</w:t>
      </w:r>
      <w:r>
        <w:rPr>
          <w:lang w:val="de-DE"/>
        </w:rPr>
        <w:br/>
        <w:t>s</w:t>
      </w:r>
      <w:r w:rsidRPr="006926E1">
        <w:rPr>
          <w:lang w:val="de-DE"/>
        </w:rPr>
        <w:t>techenden Z</w:t>
      </w:r>
      <w:r>
        <w:rPr>
          <w:lang w:val="de-DE"/>
        </w:rPr>
        <w:t>ü</w:t>
      </w:r>
      <w:r w:rsidRPr="006926E1">
        <w:rPr>
          <w:lang w:val="de-DE"/>
        </w:rPr>
        <w:t>gen zu</w:t>
      </w:r>
      <w:r>
        <w:rPr>
          <w:lang w:val="de-DE"/>
        </w:rPr>
        <w:t>s</w:t>
      </w:r>
      <w:r w:rsidRPr="006926E1">
        <w:rPr>
          <w:lang w:val="de-DE"/>
        </w:rPr>
        <w:t>ammenge</w:t>
      </w:r>
      <w:r>
        <w:rPr>
          <w:lang w:val="de-DE"/>
        </w:rPr>
        <w:t>s</w:t>
      </w:r>
      <w:r w:rsidRPr="006926E1">
        <w:rPr>
          <w:lang w:val="de-DE"/>
        </w:rPr>
        <w:t>etzet w</w:t>
      </w:r>
      <w:r>
        <w:rPr>
          <w:lang w:val="de-DE"/>
        </w:rPr>
        <w:t>ä</w:t>
      </w:r>
      <w:r w:rsidRPr="006926E1">
        <w:rPr>
          <w:lang w:val="de-DE"/>
        </w:rPr>
        <w:t>re.</w:t>
      </w:r>
    </w:p>
    <w:p w14:paraId="0F6CFBFD" w14:textId="00756D92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So eine Empfindung, die eine </w:t>
      </w:r>
      <w:r w:rsidRPr="007E3B51">
        <w:rPr>
          <w:b/>
          <w:bCs/>
          <w:lang w:val="de-DE"/>
        </w:rPr>
        <w:t>ganze</w:t>
      </w:r>
      <w:r w:rsidRPr="006926E1">
        <w:rPr>
          <w:lang w:val="de-DE"/>
        </w:rPr>
        <w:t xml:space="preserve"> </w:t>
      </w:r>
      <w:r w:rsidRPr="007E3B51">
        <w:rPr>
          <w:b/>
          <w:bCs/>
          <w:lang w:val="de-DE"/>
        </w:rPr>
        <w:t>ungetheilte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 xml:space="preserve">zugleich vorhandene </w:t>
      </w:r>
      <w:r w:rsidRPr="007E3B51">
        <w:rPr>
          <w:b/>
          <w:bCs/>
          <w:lang w:val="de-DE"/>
        </w:rPr>
        <w:t>Empfindung</w:t>
      </w:r>
      <w:r w:rsidRPr="006926E1">
        <w:rPr>
          <w:lang w:val="de-DE"/>
        </w:rPr>
        <w:t xml:space="preserve"> i</w:t>
      </w:r>
      <w:r>
        <w:rPr>
          <w:lang w:val="de-DE"/>
        </w:rPr>
        <w:t>s</w:t>
      </w:r>
      <w:r w:rsidRPr="006926E1">
        <w:rPr>
          <w:lang w:val="de-DE"/>
        </w:rPr>
        <w:t xml:space="preserve">t, und in der </w:t>
      </w:r>
      <w:r w:rsidRPr="007E3B51">
        <w:rPr>
          <w:b/>
          <w:bCs/>
          <w:lang w:val="de-DE"/>
        </w:rPr>
        <w:t>Ein</w:t>
      </w:r>
      <w:r>
        <w:rPr>
          <w:lang w:val="de-DE"/>
        </w:rPr>
        <w:br/>
      </w:r>
      <w:r w:rsidRPr="006926E1">
        <w:rPr>
          <w:lang w:val="de-DE"/>
        </w:rPr>
        <w:t>unabge</w:t>
      </w:r>
      <w:r>
        <w:rPr>
          <w:lang w:val="de-DE"/>
        </w:rPr>
        <w:t>s</w:t>
      </w:r>
      <w:r w:rsidRPr="006926E1">
        <w:rPr>
          <w:lang w:val="de-DE"/>
        </w:rPr>
        <w:t xml:space="preserve">onderter, mit dem </w:t>
      </w:r>
      <w:r>
        <w:rPr>
          <w:lang w:val="de-DE"/>
        </w:rPr>
        <w:t>ü</w:t>
      </w:r>
      <w:r w:rsidRPr="006926E1">
        <w:rPr>
          <w:lang w:val="de-DE"/>
        </w:rPr>
        <w:t xml:space="preserve">brigen vereinigter Zug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>vor andern an leichterer Apperceptibilit</w:t>
      </w:r>
      <w:r>
        <w:rPr>
          <w:lang w:val="de-DE"/>
        </w:rPr>
        <w:t>ä</w:t>
      </w:r>
      <w:r w:rsidRPr="006926E1">
        <w:rPr>
          <w:lang w:val="de-DE"/>
        </w:rPr>
        <w:t>t ausnimmt,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 xml:space="preserve">eine </w:t>
      </w:r>
      <w:r>
        <w:rPr>
          <w:lang w:val="de-DE"/>
        </w:rPr>
        <w:t>s</w:t>
      </w:r>
      <w:r w:rsidRPr="006926E1">
        <w:rPr>
          <w:lang w:val="de-DE"/>
        </w:rPr>
        <w:t xml:space="preserve">olche, aus der die Denkkraft die </w:t>
      </w:r>
      <w:r>
        <w:rPr>
          <w:lang w:val="de-DE"/>
        </w:rPr>
        <w:t>Id</w:t>
      </w:r>
      <w:r w:rsidRPr="006926E1">
        <w:rPr>
          <w:lang w:val="de-DE"/>
        </w:rPr>
        <w:t>ee von einem</w:t>
      </w:r>
      <w:r>
        <w:rPr>
          <w:lang w:val="de-DE"/>
        </w:rPr>
        <w:br/>
      </w:r>
      <w:r w:rsidRPr="007E3B51">
        <w:rPr>
          <w:b/>
          <w:bCs/>
          <w:lang w:val="de-DE"/>
        </w:rPr>
        <w:t>Dinge</w:t>
      </w:r>
      <w:r w:rsidRPr="006926E1">
        <w:rPr>
          <w:lang w:val="de-DE"/>
        </w:rPr>
        <w:t xml:space="preserve"> und von einer </w:t>
      </w:r>
      <w:r w:rsidRPr="007E3B51">
        <w:rPr>
          <w:b/>
          <w:bCs/>
          <w:lang w:val="de-DE"/>
        </w:rPr>
        <w:t>Beschaffenheit</w:t>
      </w:r>
      <w:r w:rsidRPr="006926E1">
        <w:rPr>
          <w:lang w:val="de-DE"/>
        </w:rPr>
        <w:t xml:space="preserve"> macht. Auf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 Art:</w:t>
      </w:r>
    </w:p>
    <w:p w14:paraId="57C676F6" w14:textId="33F93250" w:rsidR="006926E1" w:rsidRDefault="006926E1" w:rsidP="006926E1">
      <w:pPr>
        <w:rPr>
          <w:lang w:val="de-DE"/>
        </w:rPr>
      </w:pPr>
      <w:r w:rsidRPr="006926E1">
        <w:rPr>
          <w:lang w:val="de-DE"/>
        </w:rPr>
        <w:t>Sie unter</w:t>
      </w:r>
      <w:r>
        <w:rPr>
          <w:lang w:val="de-DE"/>
        </w:rPr>
        <w:t>s</w:t>
      </w:r>
      <w:r w:rsidRPr="006926E1">
        <w:rPr>
          <w:lang w:val="de-DE"/>
        </w:rPr>
        <w:t>cheidet das Ganze von andern. Dieß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der Gedanke: es 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 w:rsidRPr="007E3B51">
        <w:rPr>
          <w:b/>
          <w:bCs/>
          <w:lang w:val="de-DE"/>
        </w:rPr>
        <w:t>Eine</w:t>
      </w:r>
      <w:r w:rsidRPr="006926E1">
        <w:rPr>
          <w:lang w:val="de-DE"/>
        </w:rPr>
        <w:t xml:space="preserve"> be</w:t>
      </w:r>
      <w:r>
        <w:rPr>
          <w:lang w:val="de-DE"/>
        </w:rPr>
        <w:t>s</w:t>
      </w:r>
      <w:r w:rsidRPr="006926E1">
        <w:rPr>
          <w:lang w:val="de-DE"/>
        </w:rPr>
        <w:t>ondere ganze Empfindung,</w:t>
      </w:r>
      <w:r>
        <w:rPr>
          <w:lang w:val="de-DE"/>
        </w:rPr>
        <w:br/>
      </w:r>
      <w:r w:rsidRPr="006926E1">
        <w:rPr>
          <w:lang w:val="de-DE"/>
        </w:rPr>
        <w:t>oder Vor</w:t>
      </w:r>
      <w:r>
        <w:rPr>
          <w:lang w:val="de-DE"/>
        </w:rPr>
        <w:t>s</w:t>
      </w:r>
      <w:r w:rsidRPr="006926E1">
        <w:rPr>
          <w:lang w:val="de-DE"/>
        </w:rPr>
        <w:t>tellung. Sie unter</w:t>
      </w:r>
      <w:r>
        <w:rPr>
          <w:lang w:val="de-DE"/>
        </w:rPr>
        <w:t>s</w:t>
      </w:r>
      <w:r w:rsidRPr="006926E1">
        <w:rPr>
          <w:lang w:val="de-DE"/>
        </w:rPr>
        <w:t xml:space="preserve">cheidet den </w:t>
      </w:r>
      <w:r>
        <w:rPr>
          <w:lang w:val="de-DE"/>
        </w:rPr>
        <w:t>s</w:t>
      </w:r>
      <w:r w:rsidRPr="006926E1">
        <w:rPr>
          <w:lang w:val="de-DE"/>
        </w:rPr>
        <w:t>ich ausneh-</w:t>
      </w:r>
      <w:r>
        <w:rPr>
          <w:lang w:val="de-DE"/>
        </w:rPr>
        <w:br/>
      </w:r>
      <w:r w:rsidRPr="006926E1">
        <w:rPr>
          <w:lang w:val="de-DE"/>
        </w:rPr>
        <w:t>menden Zug in die</w:t>
      </w:r>
      <w:r>
        <w:rPr>
          <w:lang w:val="de-DE"/>
        </w:rPr>
        <w:t>s</w:t>
      </w:r>
      <w:r w:rsidRPr="006926E1">
        <w:rPr>
          <w:lang w:val="de-DE"/>
        </w:rPr>
        <w:t>em Ganzen.</w:t>
      </w:r>
    </w:p>
    <w:p w14:paraId="59E54567" w14:textId="480C9B5A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Die </w:t>
      </w:r>
      <w:r w:rsidRPr="007E3B51">
        <w:rPr>
          <w:b/>
          <w:bCs/>
          <w:lang w:val="de-DE"/>
        </w:rPr>
        <w:t>Verbindung des unterschiedenen Zuges</w:t>
      </w:r>
      <w:r>
        <w:rPr>
          <w:lang w:val="de-DE"/>
        </w:rPr>
        <w:br/>
      </w:r>
      <w:r w:rsidRPr="007E3B51">
        <w:rPr>
          <w:b/>
          <w:bCs/>
          <w:lang w:val="de-DE"/>
        </w:rPr>
        <w:t>mit dem Ganzen</w:t>
      </w:r>
      <w:r w:rsidRPr="006926E1">
        <w:rPr>
          <w:lang w:val="de-DE"/>
        </w:rPr>
        <w:t>, erreget den Verh</w:t>
      </w:r>
      <w:r>
        <w:rPr>
          <w:lang w:val="de-DE"/>
        </w:rPr>
        <w:t>ä</w:t>
      </w:r>
      <w:r w:rsidRPr="006926E1">
        <w:rPr>
          <w:lang w:val="de-DE"/>
        </w:rPr>
        <w:t>ltnißgedanken,</w:t>
      </w:r>
      <w:r>
        <w:rPr>
          <w:lang w:val="de-DE"/>
        </w:rPr>
        <w:br/>
      </w:r>
      <w:r w:rsidRPr="006926E1">
        <w:rPr>
          <w:lang w:val="de-DE"/>
        </w:rPr>
        <w:t xml:space="preserve">„daß der Zug in dem Ganzen enthalten </w:t>
      </w:r>
      <w:r>
        <w:rPr>
          <w:lang w:val="de-DE"/>
        </w:rPr>
        <w:t>s</w:t>
      </w:r>
      <w:r w:rsidRPr="006926E1">
        <w:rPr>
          <w:lang w:val="de-DE"/>
        </w:rPr>
        <w:t>ey.“ Dieß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 xml:space="preserve">eine Beziehung, die zu den </w:t>
      </w:r>
      <w:r w:rsidRPr="007E3B51">
        <w:rPr>
          <w:b/>
          <w:bCs/>
          <w:lang w:val="de-DE"/>
        </w:rPr>
        <w:t>Verhältnissen aus der</w:t>
      </w:r>
      <w:r w:rsidRPr="007E3B51">
        <w:rPr>
          <w:b/>
          <w:bCs/>
          <w:lang w:val="de-DE"/>
        </w:rPr>
        <w:br/>
        <w:t>Mitwirklichkeit</w:t>
      </w:r>
      <w:r w:rsidRPr="006926E1">
        <w:rPr>
          <w:lang w:val="de-DE"/>
        </w:rPr>
        <w:t xml:space="preserve"> geh</w:t>
      </w:r>
      <w:r>
        <w:rPr>
          <w:lang w:val="de-DE"/>
        </w:rPr>
        <w:t>ö</w:t>
      </w:r>
      <w:r w:rsidRPr="006926E1">
        <w:rPr>
          <w:lang w:val="de-DE"/>
        </w:rPr>
        <w:t>rt. Es 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 w:rsidRPr="007E3B51">
        <w:rPr>
          <w:b/>
          <w:bCs/>
          <w:lang w:val="de-DE"/>
        </w:rPr>
        <w:t>Vereinigung des</w:t>
      </w:r>
      <w:r w:rsidRPr="007E3B51">
        <w:rPr>
          <w:b/>
          <w:bCs/>
          <w:lang w:val="de-DE"/>
        </w:rPr>
        <w:br/>
        <w:t>Unterschiedenen</w:t>
      </w:r>
      <w:r w:rsidRPr="006926E1">
        <w:rPr>
          <w:lang w:val="de-DE"/>
        </w:rPr>
        <w:t xml:space="preserve"> da.</w:t>
      </w:r>
    </w:p>
    <w:p w14:paraId="7ED63D3A" w14:textId="2B4EA73C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Bald darauf denket die Seele noch eine </w:t>
      </w:r>
      <w:r w:rsidRPr="007E3B51">
        <w:rPr>
          <w:b/>
          <w:bCs/>
          <w:lang w:val="de-DE"/>
        </w:rPr>
        <w:t>ursachliche</w:t>
      </w:r>
      <w:r>
        <w:rPr>
          <w:lang w:val="de-DE"/>
        </w:rPr>
        <w:br/>
      </w:r>
      <w:r w:rsidRPr="006926E1">
        <w:rPr>
          <w:lang w:val="de-DE"/>
        </w:rPr>
        <w:t>Beziehung hinzu. Die ganze Empfindung wird als</w:t>
      </w:r>
    </w:p>
    <w:p w14:paraId="6D135178" w14:textId="5FCE7D81" w:rsidR="006926E1" w:rsidRDefault="006926E1" w:rsidP="006926E1">
      <w:pPr>
        <w:rPr>
          <w:lang w:val="de-DE"/>
        </w:rPr>
      </w:pPr>
      <w:r w:rsidRPr="006926E1">
        <w:rPr>
          <w:lang w:val="de-DE"/>
        </w:rPr>
        <w:t>abh</w:t>
      </w:r>
      <w:r>
        <w:rPr>
          <w:lang w:val="de-DE"/>
        </w:rPr>
        <w:t>ä</w:t>
      </w:r>
      <w:r w:rsidRPr="006926E1">
        <w:rPr>
          <w:lang w:val="de-DE"/>
        </w:rPr>
        <w:t>n-</w:t>
      </w:r>
    </w:p>
    <w:p w14:paraId="220D06C9" w14:textId="7BF7D0D4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391</w:t>
      </w:r>
      <w:r>
        <w:rPr>
          <w:lang w:val="de-DE"/>
        </w:rPr>
        <w:t>] Kenntn. v. d. objektiv. Existenz d. Dinge.</w:t>
      </w:r>
    </w:p>
    <w:p w14:paraId="1D8F1310" w14:textId="26B0A829" w:rsidR="006926E1" w:rsidRDefault="006926E1" w:rsidP="006926E1">
      <w:pPr>
        <w:rPr>
          <w:lang w:val="de-DE"/>
        </w:rPr>
      </w:pPr>
      <w:r w:rsidRPr="006926E1">
        <w:rPr>
          <w:lang w:val="de-DE"/>
        </w:rPr>
        <w:t>abh</w:t>
      </w:r>
      <w:r>
        <w:rPr>
          <w:lang w:val="de-DE"/>
        </w:rPr>
        <w:t>ä</w:t>
      </w:r>
      <w:r w:rsidRPr="006926E1">
        <w:rPr>
          <w:lang w:val="de-DE"/>
        </w:rPr>
        <w:t xml:space="preserve">ngig, als eine </w:t>
      </w:r>
      <w:r w:rsidRPr="00D7507C">
        <w:rPr>
          <w:b/>
          <w:bCs/>
          <w:lang w:val="de-DE"/>
          <w:rPrChange w:id="47" w:author="John Hymers" w:date="2024-02-21T00:23:00Z">
            <w:rPr>
              <w:lang w:val="de-DE"/>
            </w:rPr>
          </w:rPrChange>
        </w:rPr>
        <w:t>Wirkung</w:t>
      </w:r>
      <w:r w:rsidRPr="006926E1">
        <w:rPr>
          <w:lang w:val="de-DE"/>
        </w:rPr>
        <w:t xml:space="preserve"> vorge</w:t>
      </w:r>
      <w:r>
        <w:rPr>
          <w:lang w:val="de-DE"/>
        </w:rPr>
        <w:t>s</w:t>
      </w:r>
      <w:r w:rsidRPr="006926E1">
        <w:rPr>
          <w:lang w:val="de-DE"/>
        </w:rPr>
        <w:t xml:space="preserve">tellet, die </w:t>
      </w:r>
      <w:r w:rsidRPr="00D7507C">
        <w:rPr>
          <w:b/>
          <w:bCs/>
          <w:lang w:val="de-DE"/>
          <w:rPrChange w:id="48" w:author="John Hymers" w:date="2024-02-21T00:23:00Z">
            <w:rPr>
              <w:lang w:val="de-DE"/>
            </w:rPr>
          </w:rPrChange>
        </w:rPr>
        <w:t>anders</w:t>
      </w:r>
      <w:r>
        <w:rPr>
          <w:lang w:val="de-DE"/>
        </w:rPr>
        <w:br/>
      </w:r>
      <w:r w:rsidRPr="00D7507C">
        <w:rPr>
          <w:b/>
          <w:bCs/>
          <w:lang w:val="de-DE"/>
          <w:rPrChange w:id="49" w:author="John Hymers" w:date="2024-02-21T00:23:00Z">
            <w:rPr>
              <w:lang w:val="de-DE"/>
            </w:rPr>
          </w:rPrChange>
        </w:rPr>
        <w:t>woher</w:t>
      </w:r>
      <w:r w:rsidRPr="006926E1">
        <w:rPr>
          <w:lang w:val="de-DE"/>
        </w:rPr>
        <w:t xml:space="preserve"> kommt. Aber die</w:t>
      </w:r>
      <w:r>
        <w:rPr>
          <w:lang w:val="de-DE"/>
        </w:rPr>
        <w:t>s</w:t>
      </w:r>
      <w:r w:rsidRPr="006926E1">
        <w:rPr>
          <w:lang w:val="de-DE"/>
        </w:rPr>
        <w:t>er Zu</w:t>
      </w:r>
      <w:r>
        <w:rPr>
          <w:lang w:val="de-DE"/>
        </w:rPr>
        <w:t>s</w:t>
      </w:r>
      <w:r w:rsidRPr="006926E1">
        <w:rPr>
          <w:lang w:val="de-DE"/>
        </w:rPr>
        <w:t xml:space="preserve">atz erfodert, daß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chon Begriffe von mehrern Dingen habe. </w:t>
      </w:r>
      <w:r>
        <w:rPr>
          <w:lang w:val="de-DE"/>
        </w:rPr>
        <w:t>Im</w:t>
      </w:r>
      <w:r w:rsidRPr="006926E1">
        <w:rPr>
          <w:lang w:val="de-DE"/>
        </w:rPr>
        <w:t xml:space="preserve"> Anfang</w:t>
      </w:r>
      <w:r>
        <w:rPr>
          <w:lang w:val="de-DE"/>
        </w:rPr>
        <w:br/>
      </w:r>
      <w:r w:rsidRPr="006926E1">
        <w:rPr>
          <w:lang w:val="de-DE"/>
        </w:rPr>
        <w:t>kann al</w:t>
      </w:r>
      <w:r>
        <w:rPr>
          <w:lang w:val="de-DE"/>
        </w:rPr>
        <w:t>s</w:t>
      </w:r>
      <w:r w:rsidRPr="006926E1">
        <w:rPr>
          <w:lang w:val="de-DE"/>
        </w:rPr>
        <w:t>o die</w:t>
      </w:r>
      <w:r>
        <w:rPr>
          <w:lang w:val="de-DE"/>
        </w:rPr>
        <w:t>s</w:t>
      </w:r>
      <w:r w:rsidRPr="006926E1">
        <w:rPr>
          <w:lang w:val="de-DE"/>
        </w:rPr>
        <w:t xml:space="preserve">er Gedanke noch nicht vorhanden </w:t>
      </w:r>
      <w:r>
        <w:rPr>
          <w:lang w:val="de-DE"/>
        </w:rPr>
        <w:t>s</w:t>
      </w:r>
      <w:r w:rsidRPr="006926E1">
        <w:rPr>
          <w:lang w:val="de-DE"/>
        </w:rPr>
        <w:t>eyn.</w:t>
      </w:r>
    </w:p>
    <w:p w14:paraId="33056D45" w14:textId="7995C81A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Da haben wir nun den Gemeinbegriff eines </w:t>
      </w:r>
      <w:r w:rsidRPr="00D7507C">
        <w:rPr>
          <w:b/>
          <w:bCs/>
          <w:lang w:val="de-DE"/>
          <w:rPrChange w:id="50" w:author="John Hymers" w:date="2024-02-21T00:23:00Z">
            <w:rPr>
              <w:lang w:val="de-DE"/>
            </w:rPr>
          </w:rPrChange>
        </w:rPr>
        <w:t>Din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D7507C">
        <w:rPr>
          <w:b/>
          <w:bCs/>
          <w:lang w:val="de-DE"/>
          <w:rPrChange w:id="51" w:author="John Hymers" w:date="2024-02-21T00:23:00Z">
            <w:rPr>
              <w:lang w:val="de-DE"/>
            </w:rPr>
          </w:rPrChange>
        </w:rPr>
        <w:t>ges</w:t>
      </w:r>
      <w:r w:rsidRPr="006926E1">
        <w:rPr>
          <w:lang w:val="de-DE"/>
        </w:rPr>
        <w:t xml:space="preserve">, als eines </w:t>
      </w:r>
      <w:r w:rsidRPr="00D7507C">
        <w:rPr>
          <w:b/>
          <w:bCs/>
          <w:lang w:val="de-DE"/>
          <w:rPrChange w:id="52" w:author="John Hymers" w:date="2024-02-21T00:23:00Z">
            <w:rPr>
              <w:lang w:val="de-DE"/>
            </w:rPr>
          </w:rPrChange>
        </w:rPr>
        <w:t>Subjekts</w:t>
      </w:r>
      <w:r w:rsidRPr="006926E1">
        <w:rPr>
          <w:lang w:val="de-DE"/>
        </w:rPr>
        <w:t>, und einer Be</w:t>
      </w:r>
      <w:r>
        <w:rPr>
          <w:lang w:val="de-DE"/>
        </w:rPr>
        <w:t>s</w:t>
      </w:r>
      <w:r w:rsidRPr="006926E1">
        <w:rPr>
          <w:lang w:val="de-DE"/>
        </w:rPr>
        <w:t>chaffenheit,</w:t>
      </w:r>
      <w:r>
        <w:rPr>
          <w:lang w:val="de-DE"/>
        </w:rPr>
        <w:br/>
      </w:r>
      <w:r w:rsidRPr="006926E1">
        <w:rPr>
          <w:lang w:val="de-DE"/>
        </w:rPr>
        <w:t xml:space="preserve">als eines </w:t>
      </w:r>
      <w:r w:rsidRPr="00D7507C">
        <w:rPr>
          <w:b/>
          <w:bCs/>
          <w:lang w:val="de-DE"/>
          <w:rPrChange w:id="53" w:author="John Hymers" w:date="2024-02-21T00:23:00Z">
            <w:rPr>
              <w:lang w:val="de-DE"/>
            </w:rPr>
          </w:rPrChange>
        </w:rPr>
        <w:t>Prädikats</w:t>
      </w:r>
      <w:r w:rsidRPr="006926E1">
        <w:rPr>
          <w:lang w:val="de-DE"/>
        </w:rPr>
        <w:t>, das die</w:t>
      </w:r>
      <w:r>
        <w:rPr>
          <w:lang w:val="de-DE"/>
        </w:rPr>
        <w:t>s</w:t>
      </w:r>
      <w:r w:rsidRPr="006926E1">
        <w:rPr>
          <w:lang w:val="de-DE"/>
        </w:rPr>
        <w:t>em Subjekte zukommt,</w:t>
      </w:r>
      <w:r>
        <w:rPr>
          <w:lang w:val="de-DE"/>
        </w:rPr>
        <w:br/>
      </w:r>
      <w:r w:rsidRPr="006926E1">
        <w:rPr>
          <w:lang w:val="de-DE"/>
        </w:rPr>
        <w:t xml:space="preserve">und </w:t>
      </w:r>
      <w:r w:rsidRPr="00D7507C">
        <w:rPr>
          <w:b/>
          <w:bCs/>
          <w:lang w:val="de-DE"/>
          <w:rPrChange w:id="54" w:author="John Hymers" w:date="2024-02-21T00:23:00Z">
            <w:rPr>
              <w:lang w:val="de-DE"/>
            </w:rPr>
          </w:rPrChange>
        </w:rPr>
        <w:t>in ihm</w:t>
      </w:r>
      <w:r w:rsidRPr="006926E1">
        <w:rPr>
          <w:lang w:val="de-DE"/>
        </w:rPr>
        <w:t xml:space="preserve"> i</w:t>
      </w:r>
      <w:r>
        <w:rPr>
          <w:lang w:val="de-DE"/>
        </w:rPr>
        <w:t>s</w:t>
      </w:r>
      <w:r w:rsidRPr="006926E1">
        <w:rPr>
          <w:lang w:val="de-DE"/>
        </w:rPr>
        <w:t>t. Aus allen Empfindungen, die einzeln</w:t>
      </w:r>
      <w:r>
        <w:rPr>
          <w:lang w:val="de-DE"/>
        </w:rPr>
        <w:br/>
      </w:r>
      <w:r w:rsidRPr="006926E1">
        <w:rPr>
          <w:lang w:val="de-DE"/>
        </w:rPr>
        <w:t>genommen, ein unzertrenntes Ganze ausmachten, de</w:t>
      </w:r>
      <w:r>
        <w:rPr>
          <w:lang w:val="de-DE"/>
        </w:rPr>
        <w:t>ss</w:t>
      </w:r>
      <w:r w:rsidRPr="006926E1">
        <w:rPr>
          <w:lang w:val="de-DE"/>
        </w:rPr>
        <w:t>en</w:t>
      </w:r>
      <w:r>
        <w:rPr>
          <w:lang w:val="de-DE"/>
        </w:rPr>
        <w:br/>
      </w:r>
      <w:r w:rsidRPr="006926E1">
        <w:rPr>
          <w:lang w:val="de-DE"/>
        </w:rPr>
        <w:t>Be</w:t>
      </w:r>
      <w:r>
        <w:rPr>
          <w:lang w:val="de-DE"/>
        </w:rPr>
        <w:t>s</w:t>
      </w:r>
      <w:r w:rsidRPr="006926E1">
        <w:rPr>
          <w:lang w:val="de-DE"/>
        </w:rPr>
        <w:t>tandtheile durch die Koexi</w:t>
      </w:r>
      <w:r>
        <w:rPr>
          <w:lang w:val="de-DE"/>
        </w:rPr>
        <w:t>s</w:t>
      </w:r>
      <w:r w:rsidRPr="006926E1">
        <w:rPr>
          <w:lang w:val="de-DE"/>
        </w:rPr>
        <w:t>tenz vereiniget waren,</w:t>
      </w:r>
      <w:r>
        <w:rPr>
          <w:lang w:val="de-DE"/>
        </w:rPr>
        <w:br/>
      </w:r>
      <w:r w:rsidRPr="006926E1">
        <w:rPr>
          <w:lang w:val="de-DE"/>
        </w:rPr>
        <w:t>und vereiniget vorge</w:t>
      </w:r>
      <w:r>
        <w:rPr>
          <w:lang w:val="de-DE"/>
        </w:rPr>
        <w:t>s</w:t>
      </w:r>
      <w:r w:rsidRPr="006926E1">
        <w:rPr>
          <w:lang w:val="de-DE"/>
        </w:rPr>
        <w:t xml:space="preserve">tellet worden </w:t>
      </w:r>
      <w:r>
        <w:rPr>
          <w:lang w:val="de-DE"/>
        </w:rPr>
        <w:t>s</w:t>
      </w:r>
      <w:r w:rsidRPr="006926E1">
        <w:rPr>
          <w:lang w:val="de-DE"/>
        </w:rPr>
        <w:t>ind, und in welchen</w:t>
      </w:r>
      <w:r>
        <w:rPr>
          <w:lang w:val="de-DE"/>
        </w:rPr>
        <w:br/>
      </w:r>
      <w:r w:rsidRPr="006926E1">
        <w:rPr>
          <w:lang w:val="de-DE"/>
        </w:rPr>
        <w:t>wiederum etwas unter</w:t>
      </w:r>
      <w:r>
        <w:rPr>
          <w:lang w:val="de-DE"/>
        </w:rPr>
        <w:t>s</w:t>
      </w:r>
      <w:r w:rsidRPr="006926E1">
        <w:rPr>
          <w:lang w:val="de-DE"/>
        </w:rPr>
        <w:t>chieden wird, k</w:t>
      </w:r>
      <w:r>
        <w:rPr>
          <w:lang w:val="de-DE"/>
        </w:rPr>
        <w:t>ö</w:t>
      </w:r>
      <w:r w:rsidRPr="006926E1">
        <w:rPr>
          <w:lang w:val="de-DE"/>
        </w:rPr>
        <w:t>nnen die gedach-</w:t>
      </w:r>
      <w:r>
        <w:rPr>
          <w:lang w:val="de-DE"/>
        </w:rPr>
        <w:br/>
      </w:r>
      <w:r w:rsidRPr="006926E1">
        <w:rPr>
          <w:lang w:val="de-DE"/>
        </w:rPr>
        <w:t>ten Ab</w:t>
      </w:r>
      <w:r>
        <w:rPr>
          <w:lang w:val="de-DE"/>
        </w:rPr>
        <w:t>s</w:t>
      </w:r>
      <w:r w:rsidRPr="006926E1">
        <w:rPr>
          <w:lang w:val="de-DE"/>
        </w:rPr>
        <w:t>traktionen von einem Dinge und de</w:t>
      </w:r>
      <w:r>
        <w:rPr>
          <w:lang w:val="de-DE"/>
        </w:rPr>
        <w:t>ss</w:t>
      </w:r>
      <w:r w:rsidRPr="006926E1">
        <w:rPr>
          <w:lang w:val="de-DE"/>
        </w:rPr>
        <w:t>en Be</w:t>
      </w:r>
      <w:r>
        <w:rPr>
          <w:lang w:val="de-DE"/>
        </w:rPr>
        <w:t>s</w:t>
      </w:r>
      <w:r w:rsidRPr="006926E1">
        <w:rPr>
          <w:lang w:val="de-DE"/>
        </w:rPr>
        <w:t>chaf-</w:t>
      </w:r>
      <w:r>
        <w:rPr>
          <w:lang w:val="de-DE"/>
        </w:rPr>
        <w:br/>
      </w:r>
      <w:r w:rsidRPr="006926E1">
        <w:rPr>
          <w:lang w:val="de-DE"/>
        </w:rPr>
        <w:t>fenheiten, abgezogen werden.</w:t>
      </w:r>
    </w:p>
    <w:p w14:paraId="439227D4" w14:textId="00872045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Jede </w:t>
      </w:r>
      <w:r>
        <w:rPr>
          <w:lang w:val="de-DE"/>
        </w:rPr>
        <w:t>s</w:t>
      </w:r>
      <w:r w:rsidRPr="006926E1">
        <w:rPr>
          <w:lang w:val="de-DE"/>
        </w:rPr>
        <w:t xml:space="preserve">olche ganze Empfindung faßt, wie </w:t>
      </w:r>
      <w:r>
        <w:rPr>
          <w:lang w:val="de-DE"/>
        </w:rPr>
        <w:t>s</w:t>
      </w:r>
      <w:r w:rsidRPr="006926E1">
        <w:rPr>
          <w:lang w:val="de-DE"/>
        </w:rPr>
        <w:t>ichs nach-</w:t>
      </w:r>
      <w:r>
        <w:rPr>
          <w:lang w:val="de-DE"/>
        </w:rPr>
        <w:br/>
      </w:r>
      <w:r w:rsidRPr="006926E1">
        <w:rPr>
          <w:lang w:val="de-DE"/>
        </w:rPr>
        <w:t xml:space="preserve">her zeiget, mehr in </w:t>
      </w:r>
      <w:r>
        <w:rPr>
          <w:lang w:val="de-DE"/>
        </w:rPr>
        <w:t>s</w:t>
      </w:r>
      <w:r w:rsidRPr="006926E1">
        <w:rPr>
          <w:lang w:val="de-DE"/>
        </w:rPr>
        <w:t>ich, als wir be</w:t>
      </w:r>
      <w:r>
        <w:rPr>
          <w:lang w:val="de-DE"/>
        </w:rPr>
        <w:t>s</w:t>
      </w:r>
      <w:r w:rsidRPr="006926E1">
        <w:rPr>
          <w:lang w:val="de-DE"/>
        </w:rPr>
        <w:t>onders gewahrzu-</w:t>
      </w:r>
      <w:r>
        <w:rPr>
          <w:lang w:val="de-DE"/>
        </w:rPr>
        <w:br/>
      </w:r>
      <w:r w:rsidRPr="006926E1">
        <w:rPr>
          <w:lang w:val="de-DE"/>
        </w:rPr>
        <w:t>nehmen und zu unter</w:t>
      </w:r>
      <w:r>
        <w:rPr>
          <w:lang w:val="de-DE"/>
        </w:rPr>
        <w:t>s</w:t>
      </w:r>
      <w:r w:rsidRPr="006926E1">
        <w:rPr>
          <w:lang w:val="de-DE"/>
        </w:rPr>
        <w:t xml:space="preserve">cheiden im Stande </w:t>
      </w:r>
      <w:r>
        <w:rPr>
          <w:lang w:val="de-DE"/>
        </w:rPr>
        <w:t>s</w:t>
      </w:r>
      <w:r w:rsidRPr="006926E1">
        <w:rPr>
          <w:lang w:val="de-DE"/>
        </w:rPr>
        <w:t>ind; und bey</w:t>
      </w:r>
      <w:r>
        <w:rPr>
          <w:lang w:val="de-DE"/>
        </w:rPr>
        <w:br/>
        <w:t>s</w:t>
      </w:r>
      <w:r w:rsidRPr="006926E1">
        <w:rPr>
          <w:lang w:val="de-DE"/>
        </w:rPr>
        <w:t>olchen, wo wir die Aufl</w:t>
      </w:r>
      <w:r>
        <w:rPr>
          <w:lang w:val="de-DE"/>
        </w:rPr>
        <w:t>ös</w:t>
      </w:r>
      <w:r w:rsidRPr="006926E1">
        <w:rPr>
          <w:lang w:val="de-DE"/>
        </w:rPr>
        <w:t>ung ver</w:t>
      </w:r>
      <w:r>
        <w:rPr>
          <w:lang w:val="de-DE"/>
        </w:rPr>
        <w:t>s</w:t>
      </w:r>
      <w:r w:rsidRPr="006926E1">
        <w:rPr>
          <w:lang w:val="de-DE"/>
        </w:rPr>
        <w:t xml:space="preserve">ucht haben, fand </w:t>
      </w:r>
      <w:r>
        <w:rPr>
          <w:lang w:val="de-DE"/>
        </w:rPr>
        <w:t>s</w:t>
      </w:r>
      <w:r w:rsidRPr="006926E1">
        <w:rPr>
          <w:lang w:val="de-DE"/>
        </w:rPr>
        <w:t>ichs,</w:t>
      </w:r>
      <w:r>
        <w:rPr>
          <w:lang w:val="de-DE"/>
        </w:rPr>
        <w:br/>
      </w:r>
      <w:r w:rsidRPr="006926E1">
        <w:rPr>
          <w:lang w:val="de-DE"/>
        </w:rPr>
        <w:t>daß immer noch etwas Unaufgel</w:t>
      </w:r>
      <w:r>
        <w:rPr>
          <w:lang w:val="de-DE"/>
        </w:rPr>
        <w:t>ös</w:t>
      </w:r>
      <w:r w:rsidRPr="006926E1">
        <w:rPr>
          <w:lang w:val="de-DE"/>
        </w:rPr>
        <w:t>etes zur</w:t>
      </w:r>
      <w:r>
        <w:rPr>
          <w:lang w:val="de-DE"/>
        </w:rPr>
        <w:t>ü</w:t>
      </w:r>
      <w:r w:rsidRPr="006926E1">
        <w:rPr>
          <w:lang w:val="de-DE"/>
        </w:rPr>
        <w:t>ck blieb. Die</w:t>
      </w:r>
      <w:r>
        <w:rPr>
          <w:lang w:val="de-DE"/>
        </w:rPr>
        <w:br/>
      </w:r>
      <w:r w:rsidRPr="006926E1">
        <w:rPr>
          <w:lang w:val="de-DE"/>
        </w:rPr>
        <w:t>noch m</w:t>
      </w:r>
      <w:r>
        <w:rPr>
          <w:lang w:val="de-DE"/>
        </w:rPr>
        <w:t>ö</w:t>
      </w:r>
      <w:r w:rsidRPr="006926E1">
        <w:rPr>
          <w:lang w:val="de-DE"/>
        </w:rPr>
        <w:t>gliche Aufl</w:t>
      </w:r>
      <w:r>
        <w:rPr>
          <w:lang w:val="de-DE"/>
        </w:rPr>
        <w:t>ös</w:t>
      </w:r>
      <w:r w:rsidRPr="006926E1">
        <w:rPr>
          <w:lang w:val="de-DE"/>
        </w:rPr>
        <w:t xml:space="preserve">ung </w:t>
      </w:r>
      <w:r>
        <w:rPr>
          <w:lang w:val="de-DE"/>
        </w:rPr>
        <w:t>s</w:t>
      </w:r>
      <w:r w:rsidRPr="006926E1">
        <w:rPr>
          <w:lang w:val="de-DE"/>
        </w:rPr>
        <w:t xml:space="preserve">chien </w:t>
      </w:r>
      <w:r w:rsidRPr="00D7507C">
        <w:rPr>
          <w:b/>
          <w:bCs/>
          <w:lang w:val="de-DE"/>
          <w:rPrChange w:id="55" w:author="John Hymers" w:date="2024-02-21T00:23:00Z">
            <w:rPr>
              <w:lang w:val="de-DE"/>
            </w:rPr>
          </w:rPrChange>
        </w:rPr>
        <w:t>ins Unendliche</w:t>
      </w:r>
      <w:r w:rsidRPr="006926E1">
        <w:rPr>
          <w:lang w:val="de-DE"/>
        </w:rPr>
        <w:t xml:space="preserve"> zu ge-</w:t>
      </w:r>
      <w:r>
        <w:rPr>
          <w:lang w:val="de-DE"/>
        </w:rPr>
        <w:br/>
      </w:r>
      <w:r w:rsidRPr="006926E1">
        <w:rPr>
          <w:lang w:val="de-DE"/>
        </w:rPr>
        <w:t>hen, oder doch f</w:t>
      </w:r>
      <w:r>
        <w:rPr>
          <w:lang w:val="de-DE"/>
        </w:rPr>
        <w:t>ü</w:t>
      </w:r>
      <w:r w:rsidRPr="006926E1">
        <w:rPr>
          <w:lang w:val="de-DE"/>
        </w:rPr>
        <w:t xml:space="preserve">r uns endlos zu </w:t>
      </w:r>
      <w:r>
        <w:rPr>
          <w:lang w:val="de-DE"/>
        </w:rPr>
        <w:t>s</w:t>
      </w:r>
      <w:r w:rsidRPr="006926E1">
        <w:rPr>
          <w:lang w:val="de-DE"/>
        </w:rPr>
        <w:t xml:space="preserve">eyn. Jede </w:t>
      </w:r>
      <w:r>
        <w:rPr>
          <w:lang w:val="de-DE"/>
        </w:rPr>
        <w:t>s</w:t>
      </w:r>
      <w:r w:rsidRPr="006926E1">
        <w:rPr>
          <w:lang w:val="de-DE"/>
        </w:rPr>
        <w:t>olche Em-</w:t>
      </w:r>
      <w:r>
        <w:rPr>
          <w:lang w:val="de-DE"/>
        </w:rPr>
        <w:br/>
      </w:r>
      <w:r w:rsidRPr="006926E1">
        <w:rPr>
          <w:lang w:val="de-DE"/>
        </w:rPr>
        <w:t>pfindung und die ihr zugeh</w:t>
      </w:r>
      <w:r>
        <w:rPr>
          <w:lang w:val="de-DE"/>
        </w:rPr>
        <w:t>ö</w:t>
      </w:r>
      <w:r w:rsidRPr="006926E1">
        <w:rPr>
          <w:lang w:val="de-DE"/>
        </w:rPr>
        <w:t>rige Vor</w:t>
      </w:r>
      <w:r>
        <w:rPr>
          <w:lang w:val="de-DE"/>
        </w:rPr>
        <w:t>s</w:t>
      </w:r>
      <w:r w:rsidRPr="006926E1">
        <w:rPr>
          <w:lang w:val="de-DE"/>
        </w:rPr>
        <w:t xml:space="preserve">tellung hat, </w:t>
      </w:r>
      <w:r>
        <w:rPr>
          <w:lang w:val="de-DE"/>
        </w:rPr>
        <w:t>s</w:t>
      </w:r>
      <w:r w:rsidRPr="006926E1">
        <w:rPr>
          <w:lang w:val="de-DE"/>
        </w:rPr>
        <w:t>o zu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agen, einen </w:t>
      </w:r>
      <w:r w:rsidRPr="00D7507C">
        <w:rPr>
          <w:b/>
          <w:bCs/>
          <w:lang w:val="de-DE"/>
          <w:rPrChange w:id="56" w:author="John Hymers" w:date="2024-02-21T00:23:00Z">
            <w:rPr>
              <w:lang w:val="de-DE"/>
            </w:rPr>
          </w:rPrChange>
        </w:rPr>
        <w:t>dunklen unauflösbaren Boden</w:t>
      </w:r>
      <w:r w:rsidRPr="006926E1">
        <w:rPr>
          <w:lang w:val="de-DE"/>
        </w:rPr>
        <w:t>, auf</w:t>
      </w:r>
      <w:r>
        <w:rPr>
          <w:lang w:val="de-DE"/>
        </w:rPr>
        <w:br/>
      </w:r>
      <w:r w:rsidRPr="006926E1">
        <w:rPr>
          <w:lang w:val="de-DE"/>
        </w:rPr>
        <w:t>welchem noch unendlich vielfache, aber f</w:t>
      </w:r>
      <w:r>
        <w:rPr>
          <w:lang w:val="de-DE"/>
        </w:rPr>
        <w:t>ü</w:t>
      </w:r>
      <w:r w:rsidRPr="006926E1">
        <w:rPr>
          <w:lang w:val="de-DE"/>
        </w:rPr>
        <w:t>r uns nicht un-</w:t>
      </w:r>
      <w:r>
        <w:rPr>
          <w:lang w:val="de-DE"/>
        </w:rPr>
        <w:br/>
      </w:r>
      <w:r w:rsidRPr="006926E1">
        <w:rPr>
          <w:lang w:val="de-DE"/>
        </w:rPr>
        <w:t>ter</w:t>
      </w:r>
      <w:r>
        <w:rPr>
          <w:lang w:val="de-DE"/>
        </w:rPr>
        <w:t>s</w:t>
      </w:r>
      <w:r w:rsidRPr="006926E1">
        <w:rPr>
          <w:lang w:val="de-DE"/>
        </w:rPr>
        <w:t xml:space="preserve">cheidbare Punkte vorhanden </w:t>
      </w:r>
      <w:r>
        <w:rPr>
          <w:lang w:val="de-DE"/>
        </w:rPr>
        <w:t>s</w:t>
      </w:r>
      <w:r w:rsidRPr="006926E1">
        <w:rPr>
          <w:lang w:val="de-DE"/>
        </w:rPr>
        <w:t>eyn k</w:t>
      </w:r>
      <w:r>
        <w:rPr>
          <w:lang w:val="de-DE"/>
        </w:rPr>
        <w:t>ö</w:t>
      </w:r>
      <w:r w:rsidRPr="006926E1">
        <w:rPr>
          <w:lang w:val="de-DE"/>
        </w:rPr>
        <w:t>nnen. Wenn es</w:t>
      </w:r>
      <w:r>
        <w:rPr>
          <w:lang w:val="de-DE"/>
        </w:rPr>
        <w:br/>
      </w:r>
      <w:r w:rsidRPr="006926E1">
        <w:rPr>
          <w:lang w:val="de-DE"/>
        </w:rPr>
        <w:t>aber erlaubt w</w:t>
      </w:r>
      <w:r>
        <w:rPr>
          <w:lang w:val="de-DE"/>
        </w:rPr>
        <w:t>ä</w:t>
      </w:r>
      <w:r w:rsidRPr="006926E1">
        <w:rPr>
          <w:lang w:val="de-DE"/>
        </w:rPr>
        <w:t xml:space="preserve">re, von der </w:t>
      </w:r>
      <w:r>
        <w:rPr>
          <w:lang w:val="de-DE"/>
        </w:rPr>
        <w:t>Id</w:t>
      </w:r>
      <w:r w:rsidRPr="006926E1">
        <w:rPr>
          <w:lang w:val="de-DE"/>
        </w:rPr>
        <w:t>ee der von einigen in die</w:t>
      </w:r>
      <w:r>
        <w:rPr>
          <w:lang w:val="de-DE"/>
        </w:rPr>
        <w:br/>
      </w:r>
      <w:r w:rsidRPr="006926E1">
        <w:rPr>
          <w:lang w:val="de-DE"/>
        </w:rPr>
        <w:t>Philo</w:t>
      </w:r>
      <w:r>
        <w:rPr>
          <w:lang w:val="de-DE"/>
        </w:rPr>
        <w:t>s</w:t>
      </w:r>
      <w:r w:rsidRPr="006926E1">
        <w:rPr>
          <w:lang w:val="de-DE"/>
        </w:rPr>
        <w:t xml:space="preserve">ophie gebrachten </w:t>
      </w:r>
      <w:r w:rsidRPr="00D7507C">
        <w:rPr>
          <w:b/>
          <w:bCs/>
          <w:lang w:val="de-DE"/>
          <w:rPrChange w:id="57" w:author="John Hymers" w:date="2024-02-21T00:23:00Z">
            <w:rPr>
              <w:lang w:val="de-DE"/>
            </w:rPr>
          </w:rPrChange>
        </w:rPr>
        <w:t>unkörperlichen Ausdehnung</w:t>
      </w:r>
      <w:r>
        <w:rPr>
          <w:lang w:val="de-DE"/>
        </w:rPr>
        <w:br/>
      </w:r>
      <w:r w:rsidRPr="006926E1">
        <w:rPr>
          <w:lang w:val="de-DE"/>
        </w:rPr>
        <w:t xml:space="preserve">als von einem Bilde, Gebrauch zu machen, </w:t>
      </w:r>
      <w:r>
        <w:rPr>
          <w:lang w:val="de-DE"/>
        </w:rPr>
        <w:t>s</w:t>
      </w:r>
      <w:r w:rsidRPr="006926E1">
        <w:rPr>
          <w:lang w:val="de-DE"/>
        </w:rPr>
        <w:t>o k</w:t>
      </w:r>
      <w:r>
        <w:rPr>
          <w:lang w:val="de-DE"/>
        </w:rPr>
        <w:t>ö</w:t>
      </w:r>
      <w:r w:rsidRPr="006926E1">
        <w:rPr>
          <w:lang w:val="de-DE"/>
        </w:rPr>
        <w:t>nnte</w:t>
      </w:r>
      <w:r>
        <w:rPr>
          <w:lang w:val="de-DE"/>
        </w:rPr>
        <w:br/>
      </w:r>
      <w:r w:rsidRPr="006926E1">
        <w:rPr>
          <w:lang w:val="de-DE"/>
        </w:rPr>
        <w:t xml:space="preserve">man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o ausdr</w:t>
      </w:r>
      <w:r>
        <w:rPr>
          <w:lang w:val="de-DE"/>
        </w:rPr>
        <w:t>ü</w:t>
      </w:r>
      <w:r w:rsidRPr="006926E1">
        <w:rPr>
          <w:lang w:val="de-DE"/>
        </w:rPr>
        <w:t>cken: jede ganze Empfindung oder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s</w:t>
      </w:r>
      <w:r w:rsidRPr="006926E1">
        <w:rPr>
          <w:lang w:val="de-DE"/>
        </w:rPr>
        <w:t xml:space="preserve">tellung eines Subjekts enthalte eine </w:t>
      </w:r>
      <w:r w:rsidRPr="00D7507C">
        <w:rPr>
          <w:b/>
          <w:bCs/>
          <w:lang w:val="de-DE"/>
          <w:rPrChange w:id="58" w:author="John Hymers" w:date="2024-02-21T00:23:00Z">
            <w:rPr>
              <w:lang w:val="de-DE"/>
            </w:rPr>
          </w:rPrChange>
        </w:rPr>
        <w:t>Ausdehnung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 xml:space="preserve">in welcher </w:t>
      </w:r>
      <w:r>
        <w:rPr>
          <w:lang w:val="de-DE"/>
        </w:rPr>
        <w:t>s</w:t>
      </w:r>
      <w:r w:rsidRPr="006926E1">
        <w:rPr>
          <w:lang w:val="de-DE"/>
        </w:rPr>
        <w:t>ich unendliche Punkte außer einander, die</w:t>
      </w:r>
      <w:r>
        <w:rPr>
          <w:lang w:val="de-DE"/>
        </w:rPr>
        <w:br/>
      </w:r>
      <w:r w:rsidRPr="006926E1">
        <w:rPr>
          <w:lang w:val="de-DE"/>
        </w:rPr>
        <w:t xml:space="preserve">aber untrennbar </w:t>
      </w:r>
      <w:r>
        <w:rPr>
          <w:lang w:val="de-DE"/>
        </w:rPr>
        <w:t>s</w:t>
      </w:r>
      <w:r w:rsidRPr="006926E1">
        <w:rPr>
          <w:lang w:val="de-DE"/>
        </w:rPr>
        <w:t>ind, vor</w:t>
      </w:r>
      <w:r>
        <w:rPr>
          <w:lang w:val="de-DE"/>
        </w:rPr>
        <w:t>s</w:t>
      </w:r>
      <w:r w:rsidRPr="006926E1">
        <w:rPr>
          <w:lang w:val="de-DE"/>
        </w:rPr>
        <w:t>tellen la</w:t>
      </w:r>
      <w:r>
        <w:rPr>
          <w:lang w:val="de-DE"/>
        </w:rPr>
        <w:t>ss</w:t>
      </w:r>
      <w:r w:rsidRPr="006926E1">
        <w:rPr>
          <w:lang w:val="de-DE"/>
        </w:rPr>
        <w:t>en.</w:t>
      </w:r>
    </w:p>
    <w:p w14:paraId="28E996A5" w14:textId="3509DBA2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Jede </w:t>
      </w:r>
      <w:r w:rsidRPr="00D7507C">
        <w:rPr>
          <w:b/>
          <w:bCs/>
          <w:lang w:val="de-DE"/>
          <w:rPrChange w:id="59" w:author="John Hymers" w:date="2024-02-21T00:23:00Z">
            <w:rPr>
              <w:lang w:val="de-DE"/>
            </w:rPr>
          </w:rPrChange>
        </w:rPr>
        <w:t>Beschaffenheit</w:t>
      </w:r>
      <w:r w:rsidRPr="006926E1">
        <w:rPr>
          <w:lang w:val="de-DE"/>
        </w:rPr>
        <w:t xml:space="preserve"> eines Dinges kann wiederum</w:t>
      </w:r>
      <w:r>
        <w:rPr>
          <w:lang w:val="de-DE"/>
        </w:rPr>
        <w:br/>
      </w:r>
      <w:r w:rsidRPr="006926E1">
        <w:rPr>
          <w:lang w:val="de-DE"/>
        </w:rPr>
        <w:t xml:space="preserve">in der </w:t>
      </w:r>
      <w:r w:rsidRPr="00D7507C">
        <w:rPr>
          <w:b/>
          <w:bCs/>
          <w:lang w:val="de-DE"/>
          <w:rPrChange w:id="60" w:author="John Hymers" w:date="2024-02-21T00:23:00Z">
            <w:rPr>
              <w:lang w:val="de-DE"/>
            </w:rPr>
          </w:rPrChange>
        </w:rPr>
        <w:t>Gestalt eines Subjekts</w:t>
      </w:r>
      <w:r w:rsidRPr="006926E1">
        <w:rPr>
          <w:lang w:val="de-DE"/>
        </w:rPr>
        <w:t xml:space="preserve"> gedacht werden, das</w:t>
      </w:r>
      <w:r>
        <w:rPr>
          <w:lang w:val="de-DE"/>
        </w:rPr>
        <w:br/>
      </w:r>
      <w:r w:rsidRPr="006926E1">
        <w:rPr>
          <w:lang w:val="de-DE"/>
        </w:rPr>
        <w:t xml:space="preserve">von neuen </w:t>
      </w:r>
      <w:r>
        <w:rPr>
          <w:lang w:val="de-DE"/>
        </w:rPr>
        <w:t>s</w:t>
      </w:r>
      <w:r w:rsidRPr="006926E1">
        <w:rPr>
          <w:lang w:val="de-DE"/>
        </w:rPr>
        <w:t>eine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 an </w:t>
      </w:r>
      <w:r>
        <w:rPr>
          <w:lang w:val="de-DE"/>
        </w:rPr>
        <w:t>s</w:t>
      </w:r>
      <w:r w:rsidRPr="006926E1">
        <w:rPr>
          <w:lang w:val="de-DE"/>
        </w:rPr>
        <w:t>ich hat; und Sub-</w:t>
      </w:r>
    </w:p>
    <w:p w14:paraId="41318FC8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jekte</w:t>
      </w:r>
    </w:p>
    <w:p w14:paraId="5111F718" w14:textId="024F8F1A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B b 4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392</w:t>
      </w:r>
      <w:r>
        <w:rPr>
          <w:lang w:val="de-DE"/>
        </w:rPr>
        <w:t>] V. Versuch. Ueber den Urspr. unserer</w:t>
      </w:r>
    </w:p>
    <w:p w14:paraId="194AEEBB" w14:textId="1BB1DD82" w:rsidR="006926E1" w:rsidRDefault="006926E1" w:rsidP="006926E1">
      <w:pPr>
        <w:rPr>
          <w:lang w:val="de-DE"/>
        </w:rPr>
      </w:pPr>
      <w:r w:rsidRPr="006926E1">
        <w:rPr>
          <w:lang w:val="de-DE"/>
        </w:rPr>
        <w:t>jekte k</w:t>
      </w:r>
      <w:r>
        <w:rPr>
          <w:lang w:val="de-DE"/>
        </w:rPr>
        <w:t>ö</w:t>
      </w:r>
      <w:r w:rsidRPr="006926E1">
        <w:rPr>
          <w:lang w:val="de-DE"/>
        </w:rPr>
        <w:t xml:space="preserve">nnen als </w:t>
      </w:r>
      <w:r w:rsidRPr="00D7507C">
        <w:rPr>
          <w:b/>
          <w:bCs/>
          <w:lang w:val="de-DE"/>
          <w:rPrChange w:id="61" w:author="John Hymers" w:date="2024-02-21T00:25:00Z">
            <w:rPr>
              <w:lang w:val="de-DE"/>
            </w:rPr>
          </w:rPrChange>
        </w:rPr>
        <w:t>Prädikate</w:t>
      </w:r>
      <w:r w:rsidRPr="006926E1">
        <w:rPr>
          <w:lang w:val="de-DE"/>
        </w:rPr>
        <w:t xml:space="preserve"> von andern Dingen, als</w:t>
      </w:r>
      <w:r>
        <w:rPr>
          <w:lang w:val="de-DE"/>
        </w:rPr>
        <w:br/>
      </w:r>
      <w:r w:rsidRPr="006926E1">
        <w:rPr>
          <w:lang w:val="de-DE"/>
        </w:rPr>
        <w:t>ihren Subjekten, vorge</w:t>
      </w:r>
      <w:r>
        <w:rPr>
          <w:lang w:val="de-DE"/>
        </w:rPr>
        <w:t>s</w:t>
      </w:r>
      <w:r w:rsidRPr="006926E1">
        <w:rPr>
          <w:lang w:val="de-DE"/>
        </w:rPr>
        <w:t>tellet werden. Wir nehmen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 Ver</w:t>
      </w:r>
      <w:r>
        <w:rPr>
          <w:lang w:val="de-DE"/>
        </w:rPr>
        <w:t>ä</w:t>
      </w:r>
      <w:r w:rsidRPr="006926E1">
        <w:rPr>
          <w:lang w:val="de-DE"/>
        </w:rPr>
        <w:t>nderung der Formen wirklich vor, wie die Er-</w:t>
      </w:r>
      <w:r>
        <w:rPr>
          <w:lang w:val="de-DE"/>
        </w:rPr>
        <w:br/>
      </w:r>
      <w:r w:rsidRPr="006926E1">
        <w:rPr>
          <w:lang w:val="de-DE"/>
        </w:rPr>
        <w:t xml:space="preserve">fahrung lehret. Alle </w:t>
      </w:r>
      <w:r w:rsidRPr="00D7507C">
        <w:rPr>
          <w:b/>
          <w:bCs/>
          <w:lang w:val="de-DE"/>
          <w:rPrChange w:id="62" w:author="John Hymers" w:date="2024-02-21T00:25:00Z">
            <w:rPr>
              <w:lang w:val="de-DE"/>
            </w:rPr>
          </w:rPrChange>
        </w:rPr>
        <w:t>Beschaffenheiten</w:t>
      </w:r>
      <w:r w:rsidRPr="006926E1">
        <w:rPr>
          <w:lang w:val="de-DE"/>
        </w:rPr>
        <w:t xml:space="preserve">, </w:t>
      </w:r>
      <w:r>
        <w:rPr>
          <w:lang w:val="de-DE"/>
        </w:rPr>
        <w:t>s</w:t>
      </w:r>
      <w:r w:rsidRPr="006926E1">
        <w:rPr>
          <w:lang w:val="de-DE"/>
        </w:rPr>
        <w:t xml:space="preserve">obald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>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ein Gegen</w:t>
      </w:r>
      <w:r>
        <w:rPr>
          <w:lang w:val="de-DE"/>
        </w:rPr>
        <w:t>s</w:t>
      </w:r>
      <w:r w:rsidRPr="006926E1">
        <w:rPr>
          <w:lang w:val="de-DE"/>
        </w:rPr>
        <w:t>tand der Betrachtung werden,</w:t>
      </w:r>
      <w:r>
        <w:rPr>
          <w:lang w:val="de-DE"/>
        </w:rPr>
        <w:br/>
      </w:r>
      <w:r w:rsidRPr="006926E1">
        <w:rPr>
          <w:lang w:val="de-DE"/>
        </w:rPr>
        <w:t xml:space="preserve">nehmen die Form der </w:t>
      </w:r>
      <w:r w:rsidRPr="00D7507C">
        <w:rPr>
          <w:b/>
          <w:bCs/>
          <w:lang w:val="de-DE"/>
          <w:rPrChange w:id="63" w:author="John Hymers" w:date="2024-02-21T00:25:00Z">
            <w:rPr>
              <w:lang w:val="de-DE"/>
            </w:rPr>
          </w:rPrChange>
        </w:rPr>
        <w:t>Dinge</w:t>
      </w:r>
      <w:r w:rsidRPr="006926E1">
        <w:rPr>
          <w:lang w:val="de-DE"/>
        </w:rPr>
        <w:t xml:space="preserve"> an, denen man Be</w:t>
      </w:r>
      <w:r>
        <w:rPr>
          <w:lang w:val="de-DE"/>
        </w:rPr>
        <w:t>s</w:t>
      </w:r>
      <w:r w:rsidRPr="006926E1">
        <w:rPr>
          <w:lang w:val="de-DE"/>
        </w:rPr>
        <w:t>chaffen-</w:t>
      </w:r>
      <w:r>
        <w:rPr>
          <w:lang w:val="de-DE"/>
        </w:rPr>
        <w:br/>
      </w:r>
      <w:r w:rsidRPr="006926E1">
        <w:rPr>
          <w:lang w:val="de-DE"/>
        </w:rPr>
        <w:t xml:space="preserve">heiten beyleget, </w:t>
      </w:r>
      <w:r>
        <w:rPr>
          <w:lang w:val="de-DE"/>
        </w:rPr>
        <w:t>s</w:t>
      </w:r>
      <w:r w:rsidRPr="006926E1">
        <w:rPr>
          <w:lang w:val="de-DE"/>
        </w:rPr>
        <w:t xml:space="preserve">obald man in </w:t>
      </w:r>
      <w:r w:rsidRPr="00D7507C">
        <w:rPr>
          <w:b/>
          <w:bCs/>
          <w:lang w:val="de-DE"/>
          <w:rPrChange w:id="64" w:author="John Hymers" w:date="2024-02-21T00:25:00Z">
            <w:rPr>
              <w:lang w:val="de-DE"/>
            </w:rPr>
          </w:rPrChange>
        </w:rPr>
        <w:t>ihnen</w:t>
      </w:r>
      <w:r w:rsidRPr="006926E1">
        <w:rPr>
          <w:lang w:val="de-DE"/>
        </w:rPr>
        <w:t xml:space="preserve"> etwas unter</w:t>
      </w:r>
      <w:r>
        <w:rPr>
          <w:lang w:val="de-DE"/>
        </w:rPr>
        <w:t>s</w:t>
      </w:r>
      <w:r w:rsidRPr="006926E1">
        <w:rPr>
          <w:lang w:val="de-DE"/>
        </w:rPr>
        <w:t>chei-</w:t>
      </w:r>
      <w:r>
        <w:rPr>
          <w:lang w:val="de-DE"/>
        </w:rPr>
        <w:br/>
      </w:r>
      <w:r w:rsidRPr="006926E1">
        <w:rPr>
          <w:lang w:val="de-DE"/>
        </w:rPr>
        <w:t>det. Dieß h</w:t>
      </w:r>
      <w:r>
        <w:rPr>
          <w:lang w:val="de-DE"/>
        </w:rPr>
        <w:t>ä</w:t>
      </w:r>
      <w:r w:rsidRPr="006926E1">
        <w:rPr>
          <w:lang w:val="de-DE"/>
        </w:rPr>
        <w:t>ngt von der Ab</w:t>
      </w:r>
      <w:r>
        <w:rPr>
          <w:lang w:val="de-DE"/>
        </w:rPr>
        <w:t>s</w:t>
      </w:r>
      <w:r w:rsidRPr="006926E1">
        <w:rPr>
          <w:lang w:val="de-DE"/>
        </w:rPr>
        <w:t>onderung und Vereini-</w:t>
      </w:r>
      <w:r>
        <w:rPr>
          <w:lang w:val="de-DE"/>
        </w:rPr>
        <w:br/>
      </w:r>
      <w:r w:rsidRPr="006926E1">
        <w:rPr>
          <w:lang w:val="de-DE"/>
        </w:rPr>
        <w:t>gung der Empfindungsvor</w:t>
      </w:r>
      <w:r>
        <w:rPr>
          <w:lang w:val="de-DE"/>
        </w:rPr>
        <w:t>s</w:t>
      </w:r>
      <w:r w:rsidRPr="006926E1">
        <w:rPr>
          <w:lang w:val="de-DE"/>
        </w:rPr>
        <w:t>tellungen in der Einbildungs-</w:t>
      </w:r>
      <w:r>
        <w:rPr>
          <w:lang w:val="de-DE"/>
        </w:rPr>
        <w:br/>
      </w:r>
      <w:r w:rsidRPr="006926E1">
        <w:rPr>
          <w:lang w:val="de-DE"/>
        </w:rPr>
        <w:t>kraft ab.</w:t>
      </w:r>
    </w:p>
    <w:p w14:paraId="477D9790" w14:textId="10DBB336" w:rsidR="006926E1" w:rsidRDefault="006926E1" w:rsidP="006926E1">
      <w:pPr>
        <w:rPr>
          <w:lang w:val="de-DE"/>
        </w:rPr>
      </w:pPr>
      <w:r w:rsidRPr="006926E1">
        <w:rPr>
          <w:lang w:val="de-DE"/>
        </w:rPr>
        <w:t>Es giebt aber auch Ganze, die es durch die Natur</w:t>
      </w:r>
      <w:r>
        <w:rPr>
          <w:lang w:val="de-DE"/>
        </w:rPr>
        <w:br/>
      </w:r>
      <w:r w:rsidRPr="006926E1">
        <w:rPr>
          <w:lang w:val="de-DE"/>
        </w:rPr>
        <w:t xml:space="preserve">der Empfindung </w:t>
      </w:r>
      <w:r>
        <w:rPr>
          <w:lang w:val="de-DE"/>
        </w:rPr>
        <w:t>s</w:t>
      </w:r>
      <w:r w:rsidRPr="006926E1">
        <w:rPr>
          <w:lang w:val="de-DE"/>
        </w:rPr>
        <w:t>ind, welche nicht getheilet werden k</w:t>
      </w:r>
      <w:r>
        <w:rPr>
          <w:lang w:val="de-DE"/>
        </w:rPr>
        <w:t>ö</w:t>
      </w:r>
      <w:r w:rsidRPr="006926E1">
        <w:rPr>
          <w:lang w:val="de-DE"/>
        </w:rPr>
        <w:t>n-</w:t>
      </w:r>
      <w:r>
        <w:rPr>
          <w:lang w:val="de-DE"/>
        </w:rPr>
        <w:br/>
      </w:r>
      <w:r w:rsidRPr="006926E1">
        <w:rPr>
          <w:lang w:val="de-DE"/>
        </w:rPr>
        <w:t xml:space="preserve">nen, </w:t>
      </w:r>
      <w:r>
        <w:rPr>
          <w:lang w:val="de-DE"/>
        </w:rPr>
        <w:t>s</w:t>
      </w:r>
      <w:r w:rsidRPr="006926E1">
        <w:rPr>
          <w:lang w:val="de-DE"/>
        </w:rPr>
        <w:t>ondern f</w:t>
      </w:r>
      <w:r>
        <w:rPr>
          <w:lang w:val="de-DE"/>
        </w:rPr>
        <w:t>ü</w:t>
      </w:r>
      <w:r w:rsidRPr="006926E1">
        <w:rPr>
          <w:lang w:val="de-DE"/>
        </w:rPr>
        <w:t xml:space="preserve">r uns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>ehr einzelne ganze Empfindun-</w:t>
      </w:r>
      <w:r>
        <w:rPr>
          <w:lang w:val="de-DE"/>
        </w:rPr>
        <w:br/>
      </w:r>
      <w:r w:rsidRPr="006926E1">
        <w:rPr>
          <w:lang w:val="de-DE"/>
        </w:rPr>
        <w:t xml:space="preserve">gen </w:t>
      </w:r>
      <w:r>
        <w:rPr>
          <w:lang w:val="de-DE"/>
        </w:rPr>
        <w:t>s</w:t>
      </w:r>
      <w:r w:rsidRPr="006926E1">
        <w:rPr>
          <w:lang w:val="de-DE"/>
        </w:rPr>
        <w:t xml:space="preserve">ind, daß </w:t>
      </w:r>
      <w:r>
        <w:rPr>
          <w:lang w:val="de-DE"/>
        </w:rPr>
        <w:t>s</w:t>
      </w:r>
      <w:r w:rsidRPr="006926E1">
        <w:rPr>
          <w:lang w:val="de-DE"/>
        </w:rPr>
        <w:t>ie entweder v</w:t>
      </w:r>
      <w:r>
        <w:rPr>
          <w:lang w:val="de-DE"/>
        </w:rPr>
        <w:t>ö</w:t>
      </w:r>
      <w:r w:rsidRPr="006926E1">
        <w:rPr>
          <w:lang w:val="de-DE"/>
        </w:rPr>
        <w:t xml:space="preserve">llig vorhanden </w:t>
      </w:r>
      <w:r>
        <w:rPr>
          <w:lang w:val="de-DE"/>
        </w:rPr>
        <w:t>s</w:t>
      </w:r>
      <w:r w:rsidRPr="006926E1">
        <w:rPr>
          <w:lang w:val="de-DE"/>
        </w:rPr>
        <w:t>ind, oder</w:t>
      </w:r>
      <w:r>
        <w:rPr>
          <w:lang w:val="de-DE"/>
        </w:rPr>
        <w:br/>
      </w:r>
      <w:r w:rsidRPr="006926E1">
        <w:rPr>
          <w:lang w:val="de-DE"/>
        </w:rPr>
        <w:t xml:space="preserve">nichts von ihnen. Die </w:t>
      </w:r>
      <w:r w:rsidRPr="00D7507C">
        <w:rPr>
          <w:b/>
          <w:bCs/>
          <w:lang w:val="de-DE"/>
          <w:rPrChange w:id="65" w:author="John Hymers" w:date="2024-02-21T00:25:00Z">
            <w:rPr>
              <w:lang w:val="de-DE"/>
            </w:rPr>
          </w:rPrChange>
        </w:rPr>
        <w:t>einfachen</w:t>
      </w:r>
      <w:r w:rsidRPr="006926E1">
        <w:rPr>
          <w:lang w:val="de-DE"/>
        </w:rPr>
        <w:t xml:space="preserve"> Empfindungen ge-</w:t>
      </w:r>
      <w:r>
        <w:rPr>
          <w:lang w:val="de-DE"/>
        </w:rPr>
        <w:br/>
      </w:r>
      <w:r w:rsidRPr="006926E1">
        <w:rPr>
          <w:lang w:val="de-DE"/>
        </w:rPr>
        <w:t>h</w:t>
      </w:r>
      <w:r>
        <w:rPr>
          <w:lang w:val="de-DE"/>
        </w:rPr>
        <w:t>ö</w:t>
      </w:r>
      <w:r w:rsidRPr="006926E1">
        <w:rPr>
          <w:lang w:val="de-DE"/>
        </w:rPr>
        <w:t>ren alle zu die</w:t>
      </w:r>
      <w:r>
        <w:rPr>
          <w:lang w:val="de-DE"/>
        </w:rPr>
        <w:t>s</w:t>
      </w:r>
      <w:r w:rsidRPr="006926E1">
        <w:rPr>
          <w:lang w:val="de-DE"/>
        </w:rPr>
        <w:t>er Gattung, neb</w:t>
      </w:r>
      <w:r>
        <w:rPr>
          <w:lang w:val="de-DE"/>
        </w:rPr>
        <w:t>s</w:t>
      </w:r>
      <w:r w:rsidRPr="006926E1">
        <w:rPr>
          <w:lang w:val="de-DE"/>
        </w:rPr>
        <w:t>t noch andern, in wel-</w:t>
      </w:r>
      <w:r>
        <w:rPr>
          <w:lang w:val="de-DE"/>
        </w:rPr>
        <w:br/>
      </w:r>
      <w:r w:rsidRPr="006926E1">
        <w:rPr>
          <w:lang w:val="de-DE"/>
        </w:rPr>
        <w:t xml:space="preserve">chen </w:t>
      </w:r>
      <w:r>
        <w:rPr>
          <w:lang w:val="de-DE"/>
        </w:rPr>
        <w:t>s</w:t>
      </w:r>
      <w:r w:rsidRPr="006926E1">
        <w:rPr>
          <w:lang w:val="de-DE"/>
        </w:rPr>
        <w:t>ich be</w:t>
      </w:r>
      <w:r>
        <w:rPr>
          <w:lang w:val="de-DE"/>
        </w:rPr>
        <w:t>s</w:t>
      </w:r>
      <w:r w:rsidRPr="006926E1">
        <w:rPr>
          <w:lang w:val="de-DE"/>
        </w:rPr>
        <w:t>ondere Theile als Merkmale unter</w:t>
      </w:r>
      <w:r>
        <w:rPr>
          <w:lang w:val="de-DE"/>
        </w:rPr>
        <w:t>s</w:t>
      </w:r>
      <w:r w:rsidRPr="006926E1">
        <w:rPr>
          <w:lang w:val="de-DE"/>
        </w:rPr>
        <w:t>cheiden,</w:t>
      </w:r>
      <w:r>
        <w:rPr>
          <w:lang w:val="de-DE"/>
        </w:rPr>
        <w:br/>
      </w:r>
      <w:r w:rsidRPr="006926E1">
        <w:rPr>
          <w:lang w:val="de-DE"/>
        </w:rPr>
        <w:t>aber wegen ihrer innigen Vereinigung oder nat</w:t>
      </w:r>
      <w:r>
        <w:rPr>
          <w:lang w:val="de-DE"/>
        </w:rPr>
        <w:t>ü</w:t>
      </w:r>
      <w:r w:rsidRPr="006926E1">
        <w:rPr>
          <w:lang w:val="de-DE"/>
        </w:rPr>
        <w:t>rlichen</w:t>
      </w:r>
      <w:r>
        <w:rPr>
          <w:lang w:val="de-DE"/>
        </w:rPr>
        <w:br/>
      </w:r>
      <w:r w:rsidRPr="006926E1">
        <w:rPr>
          <w:lang w:val="de-DE"/>
        </w:rPr>
        <w:t>Unzertrennlichkeit nicht von einander ab</w:t>
      </w:r>
      <w:r>
        <w:rPr>
          <w:lang w:val="de-DE"/>
        </w:rPr>
        <w:t>s</w:t>
      </w:r>
      <w:r w:rsidRPr="006926E1">
        <w:rPr>
          <w:lang w:val="de-DE"/>
        </w:rPr>
        <w:t>ondern la</w:t>
      </w:r>
      <w:r>
        <w:rPr>
          <w:lang w:val="de-DE"/>
        </w:rPr>
        <w:t>ss</w:t>
      </w:r>
      <w:r w:rsidRPr="006926E1">
        <w:rPr>
          <w:lang w:val="de-DE"/>
        </w:rPr>
        <w:t>en.</w:t>
      </w:r>
    </w:p>
    <w:p w14:paraId="14642156" w14:textId="13993A8F" w:rsidR="006926E1" w:rsidRDefault="006926E1" w:rsidP="006926E1">
      <w:pPr>
        <w:rPr>
          <w:lang w:val="de-DE"/>
        </w:rPr>
      </w:pPr>
      <w:r w:rsidRPr="00D7507C">
        <w:rPr>
          <w:b/>
          <w:bCs/>
          <w:lang w:val="de-DE"/>
          <w:rPrChange w:id="66" w:author="John Hymers" w:date="2024-02-21T00:25:00Z">
            <w:rPr>
              <w:lang w:val="de-DE"/>
            </w:rPr>
          </w:rPrChange>
        </w:rPr>
        <w:t>Hume</w:t>
      </w:r>
      <w:r w:rsidRPr="006926E1">
        <w:rPr>
          <w:lang w:val="de-DE"/>
        </w:rPr>
        <w:t>, als Verfa</w:t>
      </w:r>
      <w:r>
        <w:rPr>
          <w:lang w:val="de-DE"/>
        </w:rPr>
        <w:t>ss</w:t>
      </w:r>
      <w:r w:rsidRPr="006926E1">
        <w:rPr>
          <w:lang w:val="de-DE"/>
        </w:rPr>
        <w:t>er der ber</w:t>
      </w:r>
      <w:r>
        <w:rPr>
          <w:lang w:val="de-DE"/>
        </w:rPr>
        <w:t>ü</w:t>
      </w:r>
      <w:r w:rsidRPr="006926E1">
        <w:rPr>
          <w:lang w:val="de-DE"/>
        </w:rPr>
        <w:t xml:space="preserve">chteten Schrift </w:t>
      </w:r>
      <w:r w:rsidRPr="00D7507C">
        <w:rPr>
          <w:b/>
          <w:bCs/>
          <w:lang w:val="de-DE"/>
          <w:rPrChange w:id="67" w:author="John Hymers" w:date="2024-02-21T00:25:00Z">
            <w:rPr>
              <w:lang w:val="de-DE"/>
            </w:rPr>
          </w:rPrChange>
        </w:rPr>
        <w:t>über</w:t>
      </w:r>
      <w:r>
        <w:rPr>
          <w:lang w:val="de-DE"/>
        </w:rPr>
        <w:br/>
      </w:r>
      <w:r w:rsidRPr="00D7507C">
        <w:rPr>
          <w:b/>
          <w:bCs/>
          <w:lang w:val="de-DE"/>
          <w:rPrChange w:id="68" w:author="John Hymers" w:date="2024-02-21T00:25:00Z">
            <w:rPr>
              <w:lang w:val="de-DE"/>
            </w:rPr>
          </w:rPrChange>
        </w:rPr>
        <w:t>die menschliche Natur</w:t>
      </w:r>
      <w:r w:rsidRPr="006926E1">
        <w:rPr>
          <w:lang w:val="de-DE"/>
        </w:rPr>
        <w:t>, *) erkl</w:t>
      </w:r>
      <w:r>
        <w:rPr>
          <w:lang w:val="de-DE"/>
        </w:rPr>
        <w:t>ä</w:t>
      </w:r>
      <w:r w:rsidRPr="006926E1">
        <w:rPr>
          <w:lang w:val="de-DE"/>
        </w:rPr>
        <w:t xml:space="preserve">rte die </w:t>
      </w:r>
      <w:r>
        <w:rPr>
          <w:lang w:val="de-DE"/>
        </w:rPr>
        <w:t>Id</w:t>
      </w:r>
      <w:r w:rsidRPr="006926E1">
        <w:rPr>
          <w:lang w:val="de-DE"/>
        </w:rPr>
        <w:t>ee, die</w:t>
      </w:r>
      <w:r>
        <w:rPr>
          <w:lang w:val="de-DE"/>
        </w:rPr>
        <w:br/>
      </w:r>
      <w:r w:rsidRPr="006926E1">
        <w:rPr>
          <w:lang w:val="de-DE"/>
        </w:rPr>
        <w:t>wir von 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 w:rsidRPr="00D7507C">
        <w:rPr>
          <w:b/>
          <w:bCs/>
          <w:lang w:val="de-DE"/>
          <w:rPrChange w:id="69" w:author="John Hymers" w:date="2024-02-21T00:25:00Z">
            <w:rPr>
              <w:lang w:val="de-DE"/>
            </w:rPr>
          </w:rPrChange>
        </w:rPr>
        <w:t>Ich</w:t>
      </w:r>
      <w:r w:rsidRPr="006926E1">
        <w:rPr>
          <w:lang w:val="de-DE"/>
        </w:rPr>
        <w:t>, oder von un</w:t>
      </w:r>
      <w:r>
        <w:rPr>
          <w:lang w:val="de-DE"/>
        </w:rPr>
        <w:t>s</w:t>
      </w:r>
      <w:r w:rsidRPr="006926E1">
        <w:rPr>
          <w:lang w:val="de-DE"/>
        </w:rPr>
        <w:t>erer Seele haben,</w:t>
      </w:r>
      <w:r>
        <w:rPr>
          <w:lang w:val="de-DE"/>
        </w:rPr>
        <w:br/>
      </w:r>
      <w:r w:rsidRPr="006926E1">
        <w:rPr>
          <w:lang w:val="de-DE"/>
        </w:rPr>
        <w:t>„f</w:t>
      </w:r>
      <w:r>
        <w:rPr>
          <w:lang w:val="de-DE"/>
        </w:rPr>
        <w:t>ü</w:t>
      </w:r>
      <w:r w:rsidRPr="006926E1">
        <w:rPr>
          <w:lang w:val="de-DE"/>
        </w:rPr>
        <w:t xml:space="preserve">r einen </w:t>
      </w:r>
      <w:r>
        <w:rPr>
          <w:lang w:val="de-DE"/>
        </w:rPr>
        <w:t>In</w:t>
      </w:r>
      <w:r w:rsidRPr="006926E1">
        <w:rPr>
          <w:lang w:val="de-DE"/>
        </w:rPr>
        <w:t>begriff von einer Menge be</w:t>
      </w:r>
      <w:r>
        <w:rPr>
          <w:lang w:val="de-DE"/>
        </w:rPr>
        <w:t>s</w:t>
      </w:r>
      <w:r w:rsidRPr="006926E1">
        <w:rPr>
          <w:lang w:val="de-DE"/>
        </w:rPr>
        <w:t>onderer, auf</w:t>
      </w:r>
      <w:r>
        <w:rPr>
          <w:lang w:val="de-DE"/>
        </w:rPr>
        <w:br/>
      </w:r>
      <w:r w:rsidRPr="006926E1">
        <w:rPr>
          <w:lang w:val="de-DE"/>
        </w:rPr>
        <w:t>„einander gefolgter einzelner aber getheilter und zer</w:t>
      </w:r>
      <w:r>
        <w:rPr>
          <w:lang w:val="de-DE"/>
        </w:rPr>
        <w:t>s</w:t>
      </w:r>
      <w:r w:rsidRPr="006926E1">
        <w:rPr>
          <w:lang w:val="de-DE"/>
        </w:rPr>
        <w:t>treue-</w:t>
      </w:r>
      <w:r>
        <w:rPr>
          <w:lang w:val="de-DE"/>
        </w:rPr>
        <w:br/>
      </w:r>
      <w:r w:rsidRPr="006926E1">
        <w:rPr>
          <w:lang w:val="de-DE"/>
        </w:rPr>
        <w:t>„ter Empfindungen, aus deren Verbindung in der</w:t>
      </w:r>
      <w:r>
        <w:rPr>
          <w:lang w:val="de-DE"/>
        </w:rPr>
        <w:br/>
      </w:r>
      <w:r w:rsidRPr="006926E1">
        <w:rPr>
          <w:lang w:val="de-DE"/>
        </w:rPr>
        <w:t>„Phanta</w:t>
      </w:r>
      <w:r>
        <w:rPr>
          <w:lang w:val="de-DE"/>
        </w:rPr>
        <w:t>s</w:t>
      </w:r>
      <w:r w:rsidRPr="006926E1">
        <w:rPr>
          <w:lang w:val="de-DE"/>
        </w:rPr>
        <w:t xml:space="preserve">ie die </w:t>
      </w:r>
      <w:r>
        <w:rPr>
          <w:lang w:val="de-DE"/>
        </w:rPr>
        <w:t>Id</w:t>
      </w:r>
      <w:r w:rsidRPr="006926E1">
        <w:rPr>
          <w:lang w:val="de-DE"/>
        </w:rPr>
        <w:t xml:space="preserve">ee von </w:t>
      </w:r>
      <w:r w:rsidRPr="00D7507C">
        <w:rPr>
          <w:b/>
          <w:bCs/>
          <w:lang w:val="de-DE"/>
          <w:rPrChange w:id="70" w:author="John Hymers" w:date="2024-02-21T00:25:00Z">
            <w:rPr>
              <w:lang w:val="de-DE"/>
            </w:rPr>
          </w:rPrChange>
        </w:rPr>
        <w:t>Einem</w:t>
      </w:r>
      <w:r w:rsidRPr="006926E1">
        <w:rPr>
          <w:lang w:val="de-DE"/>
        </w:rPr>
        <w:t xml:space="preserve"> Ganzen, als einem</w:t>
      </w:r>
      <w:r w:rsidRPr="00C37805">
        <w:rPr>
          <w:lang w:val="de-DE"/>
        </w:rPr>
        <w:br/>
        <w:t>„Subjekt</w:t>
      </w:r>
      <w:r w:rsidRPr="006926E1">
        <w:rPr>
          <w:lang w:val="de-DE"/>
        </w:rPr>
        <w:t xml:space="preserve"> gemacht worden, welches das einzelne Em-</w:t>
      </w:r>
      <w:r>
        <w:rPr>
          <w:lang w:val="de-DE"/>
        </w:rPr>
        <w:br/>
      </w:r>
      <w:r w:rsidRPr="006926E1">
        <w:rPr>
          <w:lang w:val="de-DE"/>
        </w:rPr>
        <w:t xml:space="preserve">„pfundene als </w:t>
      </w:r>
      <w:r>
        <w:rPr>
          <w:lang w:val="de-DE"/>
        </w:rPr>
        <w:t>s</w:t>
      </w:r>
      <w:r w:rsidRPr="006926E1">
        <w:rPr>
          <w:lang w:val="de-DE"/>
        </w:rPr>
        <w:t>eine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chaffenheiten in </w:t>
      </w:r>
      <w:r>
        <w:rPr>
          <w:lang w:val="de-DE"/>
        </w:rPr>
        <w:t>s</w:t>
      </w:r>
      <w:r w:rsidRPr="006926E1">
        <w:rPr>
          <w:lang w:val="de-DE"/>
        </w:rPr>
        <w:t>ich halte.“ Er</w:t>
      </w:r>
      <w:r>
        <w:rPr>
          <w:lang w:val="de-DE"/>
        </w:rPr>
        <w:br/>
      </w:r>
      <w:r w:rsidRPr="006926E1">
        <w:rPr>
          <w:lang w:val="de-DE"/>
        </w:rPr>
        <w:t>zog daraus die Folgerung, daß wir auch mit Evidenz</w:t>
      </w:r>
      <w:r>
        <w:rPr>
          <w:lang w:val="de-DE"/>
        </w:rPr>
        <w:br/>
      </w:r>
      <w:r w:rsidRPr="006926E1">
        <w:rPr>
          <w:lang w:val="de-DE"/>
        </w:rPr>
        <w:t>nichts mehr von der Seele behaupten k</w:t>
      </w:r>
      <w:r>
        <w:rPr>
          <w:lang w:val="de-DE"/>
        </w:rPr>
        <w:t>ö</w:t>
      </w:r>
      <w:r w:rsidRPr="006926E1">
        <w:rPr>
          <w:lang w:val="de-DE"/>
        </w:rPr>
        <w:t>nnten, als daß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ie ein </w:t>
      </w:r>
      <w:r>
        <w:rPr>
          <w:lang w:val="de-DE"/>
        </w:rPr>
        <w:t>In</w:t>
      </w:r>
      <w:r w:rsidRPr="006926E1">
        <w:rPr>
          <w:lang w:val="de-DE"/>
        </w:rPr>
        <w:t>begriff von Be</w:t>
      </w:r>
      <w:r>
        <w:rPr>
          <w:lang w:val="de-DE"/>
        </w:rPr>
        <w:t>s</w:t>
      </w:r>
      <w:r w:rsidRPr="006926E1">
        <w:rPr>
          <w:lang w:val="de-DE"/>
        </w:rPr>
        <w:t>chaffenheiten und Ver</w:t>
      </w:r>
      <w:r>
        <w:rPr>
          <w:lang w:val="de-DE"/>
        </w:rPr>
        <w:t>ä</w:t>
      </w:r>
      <w:r w:rsidRPr="006926E1">
        <w:rPr>
          <w:lang w:val="de-DE"/>
        </w:rPr>
        <w:t>nderun-</w:t>
      </w:r>
      <w:r>
        <w:rPr>
          <w:lang w:val="de-DE"/>
        </w:rPr>
        <w:br/>
      </w:r>
      <w:r w:rsidRPr="006926E1">
        <w:rPr>
          <w:lang w:val="de-DE"/>
        </w:rPr>
        <w:t xml:space="preserve">gen </w:t>
      </w:r>
      <w:r>
        <w:rPr>
          <w:lang w:val="de-DE"/>
        </w:rPr>
        <w:t>s</w:t>
      </w:r>
      <w:r w:rsidRPr="006926E1">
        <w:rPr>
          <w:lang w:val="de-DE"/>
        </w:rPr>
        <w:t xml:space="preserve">ey, welche, da </w:t>
      </w:r>
      <w:r>
        <w:rPr>
          <w:lang w:val="de-DE"/>
        </w:rPr>
        <w:t>s</w:t>
      </w:r>
      <w:r w:rsidRPr="006926E1">
        <w:rPr>
          <w:lang w:val="de-DE"/>
        </w:rPr>
        <w:t>ie unmittelbar gef</w:t>
      </w:r>
      <w:r>
        <w:rPr>
          <w:lang w:val="de-DE"/>
        </w:rPr>
        <w:t>ü</w:t>
      </w:r>
      <w:r w:rsidRPr="006926E1">
        <w:rPr>
          <w:lang w:val="de-DE"/>
        </w:rPr>
        <w:t>hlet werden,</w:t>
      </w:r>
      <w:r>
        <w:rPr>
          <w:lang w:val="de-DE"/>
        </w:rPr>
        <w:br/>
      </w:r>
      <w:r w:rsidRPr="006926E1">
        <w:rPr>
          <w:lang w:val="de-DE"/>
        </w:rPr>
        <w:t>wirklich exi</w:t>
      </w:r>
      <w:r>
        <w:rPr>
          <w:lang w:val="de-DE"/>
        </w:rPr>
        <w:t>s</w:t>
      </w:r>
      <w:r w:rsidRPr="006926E1">
        <w:rPr>
          <w:lang w:val="de-DE"/>
        </w:rPr>
        <w:t xml:space="preserve">tiren; nicht aber, daß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 w:rsidRPr="00D7507C">
        <w:rPr>
          <w:b/>
          <w:bCs/>
          <w:lang w:val="de-DE"/>
          <w:rPrChange w:id="71" w:author="John Hymers" w:date="2024-02-21T00:25:00Z">
            <w:rPr>
              <w:lang w:val="de-DE"/>
            </w:rPr>
          </w:rPrChange>
        </w:rPr>
        <w:t>Ein Ding</w:t>
      </w:r>
      <w:r w:rsidRPr="006926E1">
        <w:rPr>
          <w:lang w:val="de-DE"/>
        </w:rPr>
        <w:t>, ein</w:t>
      </w:r>
    </w:p>
    <w:p w14:paraId="393C995D" w14:textId="77777777" w:rsidR="006926E1" w:rsidRPr="00D7507C" w:rsidRDefault="006926E1" w:rsidP="006926E1">
      <w:pPr>
        <w:rPr>
          <w:b/>
          <w:bCs/>
          <w:rPrChange w:id="72" w:author="John Hymers" w:date="2024-02-21T00:25:00Z">
            <w:rPr>
              <w:lang w:val="de-DE"/>
            </w:rPr>
          </w:rPrChange>
        </w:rPr>
      </w:pPr>
      <w:proofErr w:type="spellStart"/>
      <w:r w:rsidRPr="00D7507C">
        <w:rPr>
          <w:b/>
          <w:bCs/>
          <w:rPrChange w:id="73" w:author="John Hymers" w:date="2024-02-21T00:25:00Z">
            <w:rPr>
              <w:lang w:val="de-DE"/>
            </w:rPr>
          </w:rPrChange>
        </w:rPr>
        <w:t>Ganzes</w:t>
      </w:r>
      <w:proofErr w:type="spellEnd"/>
    </w:p>
    <w:p w14:paraId="7A7C2368" w14:textId="54993D69" w:rsidR="006926E1" w:rsidRPr="006926E1" w:rsidRDefault="006926E1" w:rsidP="006926E1">
      <w:pPr>
        <w:rPr>
          <w:lang w:val="de-DE"/>
        </w:rPr>
      </w:pPr>
      <w:r w:rsidRPr="00E579CF">
        <w:rPr>
          <w:rPrChange w:id="74" w:author="John Hymers" w:date="2024-02-20T08:55:00Z">
            <w:rPr>
              <w:lang w:val="de-DE"/>
            </w:rPr>
          </w:rPrChange>
        </w:rPr>
        <w:t xml:space="preserve">*) </w:t>
      </w:r>
      <w:r w:rsidRPr="00467510">
        <w:rPr>
          <w:i/>
          <w:iCs/>
          <w:rPrChange w:id="75" w:author="John Hymers" w:date="2024-02-21T00:46:00Z">
            <w:rPr>
              <w:lang w:val="de-DE"/>
            </w:rPr>
          </w:rPrChange>
        </w:rPr>
        <w:t>Treatise of human nature</w:t>
      </w:r>
      <w:r w:rsidRPr="00E579CF">
        <w:rPr>
          <w:rPrChange w:id="76" w:author="John Hymers" w:date="2024-02-20T08:55:00Z">
            <w:rPr>
              <w:lang w:val="de-DE"/>
            </w:rPr>
          </w:rPrChange>
        </w:rPr>
        <w:t xml:space="preserve">. </w:t>
      </w:r>
      <w:r w:rsidRPr="006926E1">
        <w:rPr>
          <w:lang w:val="de-DE"/>
        </w:rPr>
        <w:t>3. vol. 8.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393</w:t>
      </w:r>
      <w:r>
        <w:rPr>
          <w:lang w:val="de-DE"/>
        </w:rPr>
        <w:t>] Kenntn. v. d. objektiv. Existenz d. Dinge.</w:t>
      </w:r>
    </w:p>
    <w:p w14:paraId="04E67E7A" w14:textId="7F030D97" w:rsidR="006926E1" w:rsidRDefault="006926E1" w:rsidP="006926E1">
      <w:pPr>
        <w:rPr>
          <w:lang w:val="de-DE"/>
        </w:rPr>
      </w:pPr>
      <w:r w:rsidRPr="00C25FC6">
        <w:rPr>
          <w:b/>
          <w:bCs/>
          <w:lang w:val="de-DE"/>
          <w:rPrChange w:id="77" w:author="John Hymers" w:date="2024-02-21T00:31:00Z">
            <w:rPr>
              <w:lang w:val="de-DE"/>
            </w:rPr>
          </w:rPrChange>
        </w:rPr>
        <w:t>Ganzes</w:t>
      </w:r>
      <w:r w:rsidRPr="006926E1">
        <w:rPr>
          <w:lang w:val="de-DE"/>
        </w:rPr>
        <w:t xml:space="preserve"> </w:t>
      </w:r>
      <w:r w:rsidRPr="00C25FC6">
        <w:rPr>
          <w:b/>
          <w:bCs/>
          <w:lang w:val="de-DE"/>
          <w:rPrChange w:id="78" w:author="John Hymers" w:date="2024-02-21T00:31:00Z">
            <w:rPr>
              <w:lang w:val="de-DE"/>
            </w:rPr>
          </w:rPrChange>
        </w:rPr>
        <w:t>Eins</w:t>
      </w:r>
      <w:r w:rsidRPr="006926E1">
        <w:rPr>
          <w:lang w:val="de-DE"/>
        </w:rPr>
        <w:t xml:space="preserve">, ein wirkliches </w:t>
      </w:r>
      <w:r w:rsidRPr="00C25FC6">
        <w:rPr>
          <w:b/>
          <w:bCs/>
          <w:lang w:val="de-DE"/>
          <w:rPrChange w:id="79" w:author="John Hymers" w:date="2024-02-21T00:31:00Z">
            <w:rPr>
              <w:lang w:val="de-DE"/>
            </w:rPr>
          </w:rPrChange>
        </w:rPr>
        <w:t>Ding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ey. Und hier-</w:t>
      </w:r>
      <w:r>
        <w:rPr>
          <w:lang w:val="de-DE"/>
        </w:rPr>
        <w:br/>
      </w:r>
      <w:r w:rsidRPr="006926E1">
        <w:rPr>
          <w:lang w:val="de-DE"/>
        </w:rPr>
        <w:t>inn be</w:t>
      </w:r>
      <w:r>
        <w:rPr>
          <w:lang w:val="de-DE"/>
        </w:rPr>
        <w:t>s</w:t>
      </w:r>
      <w:r w:rsidRPr="006926E1">
        <w:rPr>
          <w:lang w:val="de-DE"/>
        </w:rPr>
        <w:t xml:space="preserve">teht es, was ihm </w:t>
      </w:r>
      <w:r>
        <w:rPr>
          <w:lang w:val="de-DE"/>
        </w:rPr>
        <w:t>s</w:t>
      </w:r>
      <w:r w:rsidRPr="006926E1">
        <w:rPr>
          <w:lang w:val="de-DE"/>
        </w:rPr>
        <w:t>eine Gegner zur La</w:t>
      </w:r>
      <w:r>
        <w:rPr>
          <w:lang w:val="de-DE"/>
        </w:rPr>
        <w:t>s</w:t>
      </w:r>
      <w:r w:rsidRPr="006926E1">
        <w:rPr>
          <w:lang w:val="de-DE"/>
        </w:rPr>
        <w:t>t gelegt ha-</w:t>
      </w:r>
      <w:r>
        <w:rPr>
          <w:lang w:val="de-DE"/>
        </w:rPr>
        <w:br/>
      </w:r>
      <w:r w:rsidRPr="006926E1">
        <w:rPr>
          <w:lang w:val="de-DE"/>
        </w:rPr>
        <w:t xml:space="preserve">ben, er habe </w:t>
      </w:r>
      <w:r>
        <w:rPr>
          <w:lang w:val="de-DE"/>
        </w:rPr>
        <w:t>s</w:t>
      </w:r>
      <w:r w:rsidRPr="006926E1">
        <w:rPr>
          <w:lang w:val="de-DE"/>
        </w:rPr>
        <w:t xml:space="preserve">ogar die </w:t>
      </w:r>
      <w:r w:rsidRPr="00C25FC6">
        <w:rPr>
          <w:b/>
          <w:bCs/>
          <w:lang w:val="de-DE"/>
          <w:rPrChange w:id="80" w:author="John Hymers" w:date="2024-02-21T00:31:00Z">
            <w:rPr>
              <w:lang w:val="de-DE"/>
            </w:rPr>
          </w:rPrChange>
        </w:rPr>
        <w:t>Existenz der Seele</w:t>
      </w:r>
      <w:r w:rsidRPr="006926E1">
        <w:rPr>
          <w:lang w:val="de-DE"/>
        </w:rPr>
        <w:t xml:space="preserve"> wegver-</w:t>
      </w:r>
      <w:r>
        <w:rPr>
          <w:lang w:val="de-DE"/>
        </w:rPr>
        <w:br/>
      </w:r>
      <w:r w:rsidRPr="006926E1">
        <w:rPr>
          <w:lang w:val="de-DE"/>
        </w:rPr>
        <w:t>n</w:t>
      </w:r>
      <w:r>
        <w:rPr>
          <w:lang w:val="de-DE"/>
        </w:rPr>
        <w:t>ü</w:t>
      </w:r>
      <w:r w:rsidRPr="006926E1">
        <w:rPr>
          <w:lang w:val="de-DE"/>
        </w:rPr>
        <w:t xml:space="preserve">nftelt, und nur die </w:t>
      </w:r>
      <w:r w:rsidRPr="00C25FC6">
        <w:rPr>
          <w:b/>
          <w:bCs/>
          <w:lang w:val="de-DE"/>
          <w:rPrChange w:id="81" w:author="John Hymers" w:date="2024-02-21T00:31:00Z">
            <w:rPr>
              <w:lang w:val="de-DE"/>
            </w:rPr>
          </w:rPrChange>
        </w:rPr>
        <w:t>Wirklichkeit seiner Gedanken</w:t>
      </w:r>
      <w:r w:rsidRPr="00C25FC6">
        <w:rPr>
          <w:b/>
          <w:bCs/>
          <w:lang w:val="de-DE"/>
          <w:rPrChange w:id="82" w:author="John Hymers" w:date="2024-02-21T00:31:00Z">
            <w:rPr>
              <w:lang w:val="de-DE"/>
            </w:rPr>
          </w:rPrChange>
        </w:rPr>
        <w:br/>
        <w:t>und Veränderungen</w:t>
      </w:r>
      <w:r w:rsidRPr="006926E1">
        <w:rPr>
          <w:lang w:val="de-DE"/>
        </w:rPr>
        <w:t xml:space="preserve"> einge</w:t>
      </w:r>
      <w:r>
        <w:rPr>
          <w:lang w:val="de-DE"/>
        </w:rPr>
        <w:t>s</w:t>
      </w:r>
      <w:r w:rsidRPr="006926E1">
        <w:rPr>
          <w:lang w:val="de-DE"/>
        </w:rPr>
        <w:t>tanden. Allerdings war</w:t>
      </w:r>
      <w:r>
        <w:rPr>
          <w:lang w:val="de-DE"/>
        </w:rPr>
        <w:br/>
      </w:r>
      <w:r w:rsidRPr="006926E1">
        <w:rPr>
          <w:lang w:val="de-DE"/>
        </w:rPr>
        <w:t xml:space="preserve">dieß die </w:t>
      </w:r>
      <w:r>
        <w:rPr>
          <w:lang w:val="de-DE"/>
        </w:rPr>
        <w:t>ä</w:t>
      </w:r>
      <w:r w:rsidRPr="006926E1">
        <w:rPr>
          <w:lang w:val="de-DE"/>
        </w:rPr>
        <w:t>ußer</w:t>
      </w:r>
      <w:r>
        <w:rPr>
          <w:lang w:val="de-DE"/>
        </w:rPr>
        <w:t>s</w:t>
      </w:r>
      <w:r w:rsidRPr="006926E1">
        <w:rPr>
          <w:lang w:val="de-DE"/>
        </w:rPr>
        <w:t>te Grenze in dem rai</w:t>
      </w:r>
      <w:r>
        <w:rPr>
          <w:lang w:val="de-DE"/>
        </w:rPr>
        <w:t>s</w:t>
      </w:r>
      <w:r w:rsidRPr="006926E1">
        <w:rPr>
          <w:lang w:val="de-DE"/>
        </w:rPr>
        <w:t>onnirenden Skepti-</w:t>
      </w:r>
      <w:r>
        <w:rPr>
          <w:lang w:val="de-DE"/>
        </w:rPr>
        <w:br/>
      </w:r>
      <w:r w:rsidRPr="006926E1">
        <w:rPr>
          <w:lang w:val="de-DE"/>
        </w:rPr>
        <w:t>cismus.</w:t>
      </w:r>
    </w:p>
    <w:p w14:paraId="13A50CAF" w14:textId="7F991AC0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Was die Hrn. </w:t>
      </w:r>
      <w:r w:rsidRPr="00C25FC6">
        <w:rPr>
          <w:b/>
          <w:bCs/>
          <w:lang w:val="de-DE"/>
          <w:rPrChange w:id="83" w:author="John Hymers" w:date="2024-02-21T00:31:00Z">
            <w:rPr>
              <w:lang w:val="de-DE"/>
            </w:rPr>
          </w:rPrChange>
        </w:rPr>
        <w:t>Reid</w:t>
      </w:r>
      <w:r w:rsidRPr="006926E1">
        <w:rPr>
          <w:lang w:val="de-DE"/>
        </w:rPr>
        <w:t xml:space="preserve"> und </w:t>
      </w:r>
      <w:r w:rsidRPr="00C25FC6">
        <w:rPr>
          <w:b/>
          <w:bCs/>
          <w:lang w:val="de-DE"/>
          <w:rPrChange w:id="84" w:author="John Hymers" w:date="2024-02-21T00:31:00Z">
            <w:rPr>
              <w:lang w:val="de-DE"/>
            </w:rPr>
          </w:rPrChange>
        </w:rPr>
        <w:t>Beattie</w:t>
      </w:r>
      <w:r w:rsidRPr="006926E1">
        <w:rPr>
          <w:lang w:val="de-DE"/>
        </w:rPr>
        <w:t xml:space="preserve"> ihm entgegen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etzet, i</w:t>
      </w:r>
      <w:r>
        <w:rPr>
          <w:lang w:val="de-DE"/>
        </w:rPr>
        <w:t>s</w:t>
      </w:r>
      <w:r w:rsidRPr="006926E1">
        <w:rPr>
          <w:lang w:val="de-DE"/>
        </w:rPr>
        <w:t>t bekannt, nemlich, daß dieß wider den Men-</w:t>
      </w:r>
      <w:r>
        <w:rPr>
          <w:lang w:val="de-DE"/>
        </w:rPr>
        <w:br/>
        <w:t>s</w:t>
      </w:r>
      <w:r w:rsidRPr="006926E1">
        <w:rPr>
          <w:lang w:val="de-DE"/>
        </w:rPr>
        <w:t>chenver</w:t>
      </w:r>
      <w:r>
        <w:rPr>
          <w:lang w:val="de-DE"/>
        </w:rPr>
        <w:t>s</w:t>
      </w:r>
      <w:r w:rsidRPr="006926E1">
        <w:rPr>
          <w:lang w:val="de-DE"/>
        </w:rPr>
        <w:t xml:space="preserve">tand </w:t>
      </w:r>
      <w:r>
        <w:rPr>
          <w:lang w:val="de-DE"/>
        </w:rPr>
        <w:t>s</w:t>
      </w:r>
      <w:r w:rsidRPr="006926E1">
        <w:rPr>
          <w:lang w:val="de-DE"/>
        </w:rPr>
        <w:t>ey. Die Antwort i</w:t>
      </w:r>
      <w:r>
        <w:rPr>
          <w:lang w:val="de-DE"/>
        </w:rPr>
        <w:t>s</w:t>
      </w:r>
      <w:r w:rsidRPr="006926E1">
        <w:rPr>
          <w:lang w:val="de-DE"/>
        </w:rPr>
        <w:t>t nicht unrichtig, nur</w:t>
      </w:r>
      <w:r>
        <w:rPr>
          <w:lang w:val="de-DE"/>
        </w:rPr>
        <w:br/>
      </w:r>
      <w:r w:rsidRPr="006926E1">
        <w:rPr>
          <w:lang w:val="de-DE"/>
        </w:rPr>
        <w:t>unphilo</w:t>
      </w:r>
      <w:r>
        <w:rPr>
          <w:lang w:val="de-DE"/>
        </w:rPr>
        <w:t>s</w:t>
      </w:r>
      <w:r w:rsidRPr="006926E1">
        <w:rPr>
          <w:lang w:val="de-DE"/>
        </w:rPr>
        <w:t>ophi</w:t>
      </w:r>
      <w:r>
        <w:rPr>
          <w:lang w:val="de-DE"/>
        </w:rPr>
        <w:t>s</w:t>
      </w:r>
      <w:r w:rsidRPr="006926E1">
        <w:rPr>
          <w:lang w:val="de-DE"/>
        </w:rPr>
        <w:t xml:space="preserve">ch, </w:t>
      </w:r>
      <w:r>
        <w:rPr>
          <w:lang w:val="de-DE"/>
        </w:rPr>
        <w:t>s</w:t>
      </w:r>
      <w:r w:rsidRPr="006926E1">
        <w:rPr>
          <w:lang w:val="de-DE"/>
        </w:rPr>
        <w:t>o lange noch eine andere m</w:t>
      </w:r>
      <w:r>
        <w:rPr>
          <w:lang w:val="de-DE"/>
        </w:rPr>
        <w:t>ö</w:t>
      </w:r>
      <w:r w:rsidRPr="006926E1">
        <w:rPr>
          <w:lang w:val="de-DE"/>
        </w:rPr>
        <w:t>glich i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 xml:space="preserve">welche zugleich auch den Grund von dem </w:t>
      </w:r>
      <w:r>
        <w:rPr>
          <w:lang w:val="de-DE"/>
        </w:rPr>
        <w:t>Ir</w:t>
      </w:r>
      <w:r w:rsidRPr="006926E1">
        <w:rPr>
          <w:lang w:val="de-DE"/>
        </w:rPr>
        <w:t>rthum an-</w:t>
      </w:r>
      <w:r>
        <w:rPr>
          <w:lang w:val="de-DE"/>
        </w:rPr>
        <w:br/>
      </w:r>
      <w:r w:rsidRPr="006926E1">
        <w:rPr>
          <w:lang w:val="de-DE"/>
        </w:rPr>
        <w:t>giebet.</w:t>
      </w:r>
    </w:p>
    <w:p w14:paraId="791591ED" w14:textId="340AB4F8" w:rsidR="006926E1" w:rsidRDefault="006926E1" w:rsidP="006926E1">
      <w:pPr>
        <w:rPr>
          <w:lang w:val="de-DE"/>
        </w:rPr>
      </w:pPr>
      <w:r w:rsidRPr="006926E1">
        <w:rPr>
          <w:lang w:val="de-DE"/>
        </w:rPr>
        <w:t>Es verh</w:t>
      </w:r>
      <w:r>
        <w:rPr>
          <w:lang w:val="de-DE"/>
        </w:rPr>
        <w:t>ä</w:t>
      </w:r>
      <w:r w:rsidRPr="006926E1">
        <w:rPr>
          <w:lang w:val="de-DE"/>
        </w:rPr>
        <w:t xml:space="preserve">lt </w:t>
      </w:r>
      <w:r>
        <w:rPr>
          <w:lang w:val="de-DE"/>
        </w:rPr>
        <w:t>s</w:t>
      </w:r>
      <w:r w:rsidRPr="006926E1">
        <w:rPr>
          <w:lang w:val="de-DE"/>
        </w:rPr>
        <w:t xml:space="preserve">ich nicht </w:t>
      </w:r>
      <w:r>
        <w:rPr>
          <w:lang w:val="de-DE"/>
        </w:rPr>
        <w:t>s</w:t>
      </w:r>
      <w:r w:rsidRPr="006926E1">
        <w:rPr>
          <w:lang w:val="de-DE"/>
        </w:rPr>
        <w:t xml:space="preserve">o, wie es Hr. </w:t>
      </w:r>
      <w:r w:rsidRPr="00C25FC6">
        <w:rPr>
          <w:b/>
          <w:bCs/>
          <w:lang w:val="de-DE"/>
          <w:rPrChange w:id="85" w:author="John Hymers" w:date="2024-02-21T00:31:00Z">
            <w:rPr>
              <w:lang w:val="de-DE"/>
            </w:rPr>
          </w:rPrChange>
        </w:rPr>
        <w:t>Hume</w:t>
      </w:r>
      <w:r w:rsidRPr="006926E1">
        <w:rPr>
          <w:lang w:val="de-DE"/>
        </w:rPr>
        <w:t xml:space="preserve"> angege-</w:t>
      </w:r>
      <w:r>
        <w:rPr>
          <w:lang w:val="de-DE"/>
        </w:rPr>
        <w:br/>
      </w:r>
      <w:r w:rsidRPr="006926E1">
        <w:rPr>
          <w:lang w:val="de-DE"/>
        </w:rPr>
        <w:t>ben hat, und dieß kann man behaupten, ohne etwas mehr</w:t>
      </w:r>
      <w:r>
        <w:rPr>
          <w:lang w:val="de-DE"/>
        </w:rPr>
        <w:br/>
      </w:r>
      <w:r w:rsidRPr="006926E1">
        <w:rPr>
          <w:lang w:val="de-DE"/>
        </w:rPr>
        <w:t>f</w:t>
      </w:r>
      <w:r>
        <w:rPr>
          <w:lang w:val="de-DE"/>
        </w:rPr>
        <w:t>ü</w:t>
      </w:r>
      <w:r w:rsidRPr="006926E1">
        <w:rPr>
          <w:lang w:val="de-DE"/>
        </w:rPr>
        <w:t xml:space="preserve">r wirklich vorhanden anzunehmen, als was er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daf</w:t>
      </w:r>
      <w:r>
        <w:rPr>
          <w:lang w:val="de-DE"/>
        </w:rPr>
        <w:t>ü</w:t>
      </w:r>
      <w:r w:rsidRPr="006926E1">
        <w:rPr>
          <w:lang w:val="de-DE"/>
        </w:rPr>
        <w:t xml:space="preserve">r erkennet; nur </w:t>
      </w:r>
      <w:r>
        <w:rPr>
          <w:lang w:val="de-DE"/>
        </w:rPr>
        <w:t>s</w:t>
      </w:r>
      <w:r w:rsidRPr="006926E1">
        <w:rPr>
          <w:lang w:val="de-DE"/>
        </w:rPr>
        <w:t xml:space="preserve">o viel nemlich, als wir uns </w:t>
      </w:r>
      <w:r w:rsidRPr="00C25FC6">
        <w:rPr>
          <w:b/>
          <w:bCs/>
          <w:lang w:val="de-DE"/>
          <w:rPrChange w:id="86" w:author="John Hymers" w:date="2024-02-21T00:31:00Z">
            <w:rPr>
              <w:lang w:val="de-DE"/>
            </w:rPr>
          </w:rPrChange>
        </w:rPr>
        <w:t>un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C25FC6">
        <w:rPr>
          <w:b/>
          <w:bCs/>
          <w:lang w:val="de-DE"/>
          <w:rPrChange w:id="87" w:author="John Hymers" w:date="2024-02-21T00:31:00Z">
            <w:rPr>
              <w:lang w:val="de-DE"/>
            </w:rPr>
          </w:rPrChange>
        </w:rPr>
        <w:t>mittelbar</w:t>
      </w:r>
      <w:r w:rsidRPr="006926E1">
        <w:rPr>
          <w:lang w:val="de-DE"/>
        </w:rPr>
        <w:t xml:space="preserve"> bewußt </w:t>
      </w:r>
      <w:r>
        <w:rPr>
          <w:lang w:val="de-DE"/>
        </w:rPr>
        <w:t>s</w:t>
      </w:r>
      <w:r w:rsidRPr="006926E1">
        <w:rPr>
          <w:lang w:val="de-DE"/>
        </w:rPr>
        <w:t xml:space="preserve">ind. Hr. </w:t>
      </w:r>
      <w:r w:rsidRPr="00C25FC6">
        <w:rPr>
          <w:b/>
          <w:bCs/>
          <w:lang w:val="de-DE"/>
          <w:rPrChange w:id="88" w:author="John Hymers" w:date="2024-02-21T00:31:00Z">
            <w:rPr>
              <w:lang w:val="de-DE"/>
            </w:rPr>
          </w:rPrChange>
        </w:rPr>
        <w:t>Hume</w:t>
      </w:r>
      <w:r w:rsidRPr="006926E1">
        <w:rPr>
          <w:lang w:val="de-DE"/>
        </w:rPr>
        <w:t xml:space="preserve"> hat aber einen</w:t>
      </w:r>
      <w:r>
        <w:rPr>
          <w:lang w:val="de-DE"/>
        </w:rPr>
        <w:br/>
      </w:r>
      <w:r w:rsidRPr="006926E1">
        <w:rPr>
          <w:lang w:val="de-DE"/>
        </w:rPr>
        <w:t>wichtigen Um</w:t>
      </w:r>
      <w:r>
        <w:rPr>
          <w:lang w:val="de-DE"/>
        </w:rPr>
        <w:t>s</w:t>
      </w:r>
      <w:r w:rsidRPr="006926E1">
        <w:rPr>
          <w:lang w:val="de-DE"/>
        </w:rPr>
        <w:t xml:space="preserve">tand </w:t>
      </w:r>
      <w:r>
        <w:rPr>
          <w:lang w:val="de-DE"/>
        </w:rPr>
        <w:t>ü</w:t>
      </w:r>
      <w:r w:rsidRPr="006926E1">
        <w:rPr>
          <w:lang w:val="de-DE"/>
        </w:rPr>
        <w:t>ber</w:t>
      </w:r>
      <w:r>
        <w:rPr>
          <w:lang w:val="de-DE"/>
        </w:rPr>
        <w:t>s</w:t>
      </w:r>
      <w:r w:rsidRPr="006926E1">
        <w:rPr>
          <w:lang w:val="de-DE"/>
        </w:rPr>
        <w:t>ehen.</w:t>
      </w:r>
    </w:p>
    <w:p w14:paraId="5CBF238C" w14:textId="78F66389" w:rsidR="006926E1" w:rsidRDefault="006926E1" w:rsidP="006926E1">
      <w:pPr>
        <w:rPr>
          <w:lang w:val="de-DE"/>
        </w:rPr>
      </w:pPr>
      <w:r>
        <w:rPr>
          <w:lang w:val="de-DE"/>
        </w:rPr>
        <w:t>Ich</w:t>
      </w:r>
      <w:r w:rsidRPr="006926E1">
        <w:rPr>
          <w:lang w:val="de-DE"/>
        </w:rPr>
        <w:t xml:space="preserve"> f</w:t>
      </w:r>
      <w:r>
        <w:rPr>
          <w:lang w:val="de-DE"/>
        </w:rPr>
        <w:t>ü</w:t>
      </w:r>
      <w:r w:rsidRPr="006926E1">
        <w:rPr>
          <w:lang w:val="de-DE"/>
        </w:rPr>
        <w:t>hle eine Vor</w:t>
      </w:r>
      <w:r>
        <w:rPr>
          <w:lang w:val="de-DE"/>
        </w:rPr>
        <w:t>s</w:t>
      </w:r>
      <w:r w:rsidRPr="006926E1">
        <w:rPr>
          <w:lang w:val="de-DE"/>
        </w:rPr>
        <w:t>tellung; noch eine andere, auch</w:t>
      </w:r>
      <w:r>
        <w:rPr>
          <w:lang w:val="de-DE"/>
        </w:rPr>
        <w:br/>
      </w:r>
      <w:r w:rsidRPr="006926E1">
        <w:rPr>
          <w:lang w:val="de-DE"/>
        </w:rPr>
        <w:t>eine Denkungsth</w:t>
      </w:r>
      <w:r>
        <w:rPr>
          <w:lang w:val="de-DE"/>
        </w:rPr>
        <w:t>ä</w:t>
      </w:r>
      <w:r w:rsidRPr="006926E1">
        <w:rPr>
          <w:lang w:val="de-DE"/>
        </w:rPr>
        <w:t>tigkeit, eine Willens</w:t>
      </w:r>
      <w:r>
        <w:rPr>
          <w:lang w:val="de-DE"/>
        </w:rPr>
        <w:t>ä</w:t>
      </w:r>
      <w:r w:rsidRPr="006926E1">
        <w:rPr>
          <w:lang w:val="de-DE"/>
        </w:rPr>
        <w:t xml:space="preserve">ußerung, u. </w:t>
      </w:r>
      <w:r>
        <w:rPr>
          <w:lang w:val="de-DE"/>
        </w:rPr>
        <w:t>s</w:t>
      </w:r>
      <w:r w:rsidRPr="006926E1">
        <w:rPr>
          <w:lang w:val="de-DE"/>
        </w:rPr>
        <w:t>. w.</w:t>
      </w:r>
      <w:r>
        <w:rPr>
          <w:lang w:val="de-DE"/>
        </w:rPr>
        <w:br/>
      </w:r>
      <w:r w:rsidRPr="006926E1">
        <w:rPr>
          <w:lang w:val="de-DE"/>
        </w:rPr>
        <w:t>und die</w:t>
      </w:r>
      <w:r>
        <w:rPr>
          <w:lang w:val="de-DE"/>
        </w:rPr>
        <w:t>s</w:t>
      </w:r>
      <w:r w:rsidRPr="006926E1">
        <w:rPr>
          <w:lang w:val="de-DE"/>
        </w:rPr>
        <w:t xml:space="preserve">e Empfindungen </w:t>
      </w:r>
      <w:r>
        <w:rPr>
          <w:lang w:val="de-DE"/>
        </w:rPr>
        <w:t>s</w:t>
      </w:r>
      <w:r w:rsidRPr="006926E1">
        <w:rPr>
          <w:lang w:val="de-DE"/>
        </w:rPr>
        <w:t>ind unter</w:t>
      </w:r>
      <w:r>
        <w:rPr>
          <w:lang w:val="de-DE"/>
        </w:rPr>
        <w:t>s</w:t>
      </w:r>
      <w:r w:rsidRPr="006926E1">
        <w:rPr>
          <w:lang w:val="de-DE"/>
        </w:rPr>
        <w:t>chieden, und wirklich.</w:t>
      </w:r>
      <w:r>
        <w:rPr>
          <w:lang w:val="de-DE"/>
        </w:rPr>
        <w:br/>
      </w:r>
      <w:r w:rsidRPr="006926E1">
        <w:rPr>
          <w:lang w:val="de-DE"/>
        </w:rPr>
        <w:t>Aber ich empfinde noch mehr.</w:t>
      </w:r>
    </w:p>
    <w:p w14:paraId="07184C1C" w14:textId="3A5526D4" w:rsidR="006926E1" w:rsidRDefault="006926E1" w:rsidP="006926E1">
      <w:pPr>
        <w:rPr>
          <w:lang w:val="de-DE"/>
        </w:rPr>
      </w:pPr>
      <w:r w:rsidRPr="006926E1">
        <w:rPr>
          <w:lang w:val="de-DE"/>
        </w:rPr>
        <w:t>So oft ich eine Vor</w:t>
      </w:r>
      <w:r>
        <w:rPr>
          <w:lang w:val="de-DE"/>
        </w:rPr>
        <w:t>s</w:t>
      </w:r>
      <w:r w:rsidRPr="006926E1">
        <w:rPr>
          <w:lang w:val="de-DE"/>
        </w:rPr>
        <w:t>tellung empfinde, gewahrneh-</w:t>
      </w:r>
      <w:r>
        <w:rPr>
          <w:lang w:val="de-DE"/>
        </w:rPr>
        <w:br/>
      </w:r>
      <w:r w:rsidRPr="006926E1">
        <w:rPr>
          <w:lang w:val="de-DE"/>
        </w:rPr>
        <w:t xml:space="preserve">me, und mich ihrer unmittelbar bewußt bin, </w:t>
      </w:r>
      <w:r>
        <w:rPr>
          <w:lang w:val="de-DE"/>
        </w:rPr>
        <w:t>s</w:t>
      </w:r>
      <w:r w:rsidRPr="006926E1">
        <w:rPr>
          <w:lang w:val="de-DE"/>
        </w:rPr>
        <w:t>o bin ich</w:t>
      </w:r>
      <w:r>
        <w:rPr>
          <w:lang w:val="de-DE"/>
        </w:rPr>
        <w:br/>
      </w:r>
      <w:r w:rsidRPr="006926E1">
        <w:rPr>
          <w:lang w:val="de-DE"/>
        </w:rPr>
        <w:t xml:space="preserve">mir eben </w:t>
      </w:r>
      <w:r>
        <w:rPr>
          <w:lang w:val="de-DE"/>
        </w:rPr>
        <w:t>s</w:t>
      </w:r>
      <w:r w:rsidRPr="006926E1">
        <w:rPr>
          <w:lang w:val="de-DE"/>
        </w:rPr>
        <w:t>o gut bewußt, daß dieß Gef</w:t>
      </w:r>
      <w:r>
        <w:rPr>
          <w:lang w:val="de-DE"/>
        </w:rPr>
        <w:t>ü</w:t>
      </w:r>
      <w:r w:rsidRPr="006926E1">
        <w:rPr>
          <w:lang w:val="de-DE"/>
        </w:rPr>
        <w:t xml:space="preserve">hl </w:t>
      </w:r>
      <w:r w:rsidRPr="00C25FC6">
        <w:rPr>
          <w:lang w:val="de-DE"/>
        </w:rPr>
        <w:t>meiner</w:t>
      </w:r>
      <w:r w:rsidRPr="006926E1">
        <w:rPr>
          <w:lang w:val="de-DE"/>
        </w:rPr>
        <w:t xml:space="preserve"> Mo-</w:t>
      </w:r>
      <w:r>
        <w:rPr>
          <w:lang w:val="de-DE"/>
        </w:rPr>
        <w:br/>
      </w:r>
      <w:r w:rsidRPr="006926E1">
        <w:rPr>
          <w:lang w:val="de-DE"/>
        </w:rPr>
        <w:t>difikation nur ein hervor</w:t>
      </w:r>
      <w:r>
        <w:rPr>
          <w:lang w:val="de-DE"/>
        </w:rPr>
        <w:t>s</w:t>
      </w:r>
      <w:r w:rsidRPr="006926E1">
        <w:rPr>
          <w:lang w:val="de-DE"/>
        </w:rPr>
        <w:t>techender Zug in einem viel</w:t>
      </w:r>
      <w:r>
        <w:rPr>
          <w:lang w:val="de-DE"/>
        </w:rPr>
        <w:br/>
      </w:r>
      <w:r w:rsidRPr="006926E1">
        <w:rPr>
          <w:lang w:val="de-DE"/>
        </w:rPr>
        <w:t>gr</w:t>
      </w:r>
      <w:r>
        <w:rPr>
          <w:lang w:val="de-DE"/>
        </w:rPr>
        <w:t>ö</w:t>
      </w:r>
      <w:r w:rsidRPr="006926E1">
        <w:rPr>
          <w:lang w:val="de-DE"/>
        </w:rPr>
        <w:t xml:space="preserve">ßern, ausgebreitetern, 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rkern, obgleich in </w:t>
      </w:r>
      <w:r>
        <w:rPr>
          <w:lang w:val="de-DE"/>
        </w:rPr>
        <w:t>s</w:t>
      </w:r>
      <w:r w:rsidRPr="006926E1">
        <w:rPr>
          <w:lang w:val="de-DE"/>
        </w:rPr>
        <w:t>einen</w:t>
      </w:r>
      <w:r>
        <w:rPr>
          <w:lang w:val="de-DE"/>
        </w:rPr>
        <w:br/>
        <w:t>ü</w:t>
      </w:r>
      <w:r w:rsidRPr="006926E1">
        <w:rPr>
          <w:lang w:val="de-DE"/>
        </w:rPr>
        <w:t>brigen Theilen dunklen, oder doch wenig klaren Gef</w:t>
      </w:r>
      <w:r>
        <w:rPr>
          <w:lang w:val="de-DE"/>
        </w:rPr>
        <w:t>ü</w:t>
      </w:r>
      <w:r w:rsidRPr="006926E1">
        <w:rPr>
          <w:lang w:val="de-DE"/>
        </w:rPr>
        <w:t>hl</w:t>
      </w:r>
      <w:r>
        <w:rPr>
          <w:lang w:val="de-DE"/>
        </w:rPr>
        <w:br/>
        <w:t>s</w:t>
      </w:r>
      <w:r w:rsidRPr="006926E1">
        <w:rPr>
          <w:lang w:val="de-DE"/>
        </w:rPr>
        <w:t>ey; und die</w:t>
      </w:r>
      <w:r>
        <w:rPr>
          <w:lang w:val="de-DE"/>
        </w:rPr>
        <w:t>s</w:t>
      </w:r>
      <w:r w:rsidRPr="006926E1">
        <w:rPr>
          <w:lang w:val="de-DE"/>
        </w:rPr>
        <w:t xml:space="preserve">es letztere bin ich mir eben </w:t>
      </w:r>
      <w:r>
        <w:rPr>
          <w:lang w:val="de-DE"/>
        </w:rPr>
        <w:t>s</w:t>
      </w:r>
      <w:r w:rsidRPr="006926E1">
        <w:rPr>
          <w:lang w:val="de-DE"/>
        </w:rPr>
        <w:t>o bewußt, und</w:t>
      </w:r>
      <w:r>
        <w:rPr>
          <w:lang w:val="de-DE"/>
        </w:rPr>
        <w:br/>
      </w:r>
      <w:r w:rsidRPr="006926E1">
        <w:rPr>
          <w:lang w:val="de-DE"/>
        </w:rPr>
        <w:t>auf die</w:t>
      </w:r>
      <w:r>
        <w:rPr>
          <w:lang w:val="de-DE"/>
        </w:rPr>
        <w:t>s</w:t>
      </w:r>
      <w:r w:rsidRPr="006926E1">
        <w:rPr>
          <w:lang w:val="de-DE"/>
        </w:rPr>
        <w:t>elbige Art, wie ich es in Hin</w:t>
      </w:r>
      <w:r>
        <w:rPr>
          <w:lang w:val="de-DE"/>
        </w:rPr>
        <w:t>s</w:t>
      </w:r>
      <w:r w:rsidRPr="006926E1">
        <w:rPr>
          <w:lang w:val="de-DE"/>
        </w:rPr>
        <w:t>icht der be</w:t>
      </w:r>
      <w:r>
        <w:rPr>
          <w:lang w:val="de-DE"/>
        </w:rPr>
        <w:t>s</w:t>
      </w:r>
      <w:r w:rsidRPr="006926E1">
        <w:rPr>
          <w:lang w:val="de-DE"/>
        </w:rPr>
        <w:t>onders</w:t>
      </w:r>
      <w:r>
        <w:rPr>
          <w:lang w:val="de-DE"/>
        </w:rPr>
        <w:br/>
      </w:r>
      <w:r w:rsidRPr="006926E1">
        <w:rPr>
          <w:lang w:val="de-DE"/>
        </w:rPr>
        <w:t>gewahrgenommenen einzelnen Be</w:t>
      </w:r>
      <w:r>
        <w:rPr>
          <w:lang w:val="de-DE"/>
        </w:rPr>
        <w:t>s</w:t>
      </w:r>
      <w:r w:rsidRPr="006926E1">
        <w:rPr>
          <w:lang w:val="de-DE"/>
        </w:rPr>
        <w:t>chaffenheit nur immer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eyn kann, </w:t>
      </w:r>
      <w:r>
        <w:rPr>
          <w:lang w:val="de-DE"/>
        </w:rPr>
        <w:t>s</w:t>
      </w:r>
      <w:r w:rsidRPr="006926E1">
        <w:rPr>
          <w:lang w:val="de-DE"/>
        </w:rPr>
        <w:t xml:space="preserve">o nemlich wie man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ü</w:t>
      </w:r>
      <w:r w:rsidRPr="006926E1">
        <w:rPr>
          <w:lang w:val="de-DE"/>
        </w:rPr>
        <w:t>berhaupt einer Sa-</w:t>
      </w:r>
      <w:r>
        <w:rPr>
          <w:lang w:val="de-DE"/>
        </w:rPr>
        <w:br/>
      </w:r>
      <w:r w:rsidRPr="006926E1">
        <w:rPr>
          <w:lang w:val="de-DE"/>
        </w:rPr>
        <w:t xml:space="preserve">che unmittelbar bewußt </w:t>
      </w:r>
      <w:r>
        <w:rPr>
          <w:lang w:val="de-DE"/>
        </w:rPr>
        <w:t>s</w:t>
      </w:r>
      <w:r w:rsidRPr="006926E1">
        <w:rPr>
          <w:lang w:val="de-DE"/>
        </w:rPr>
        <w:t xml:space="preserve">eyn kann. </w:t>
      </w:r>
      <w:r>
        <w:rPr>
          <w:lang w:val="de-DE"/>
        </w:rPr>
        <w:t>Ich</w:t>
      </w:r>
      <w:r w:rsidRPr="006926E1">
        <w:rPr>
          <w:lang w:val="de-DE"/>
        </w:rPr>
        <w:t xml:space="preserve"> habe al</w:t>
      </w:r>
      <w:r>
        <w:rPr>
          <w:lang w:val="de-DE"/>
        </w:rPr>
        <w:t>s</w:t>
      </w:r>
      <w:r w:rsidRPr="006926E1">
        <w:rPr>
          <w:lang w:val="de-DE"/>
        </w:rPr>
        <w:t>o eine</w:t>
      </w:r>
      <w:r>
        <w:rPr>
          <w:lang w:val="de-DE"/>
        </w:rPr>
        <w:br/>
        <w:t>s</w:t>
      </w:r>
      <w:r w:rsidRPr="006926E1">
        <w:rPr>
          <w:lang w:val="de-DE"/>
        </w:rPr>
        <w:t>olche Empfindung, die mich auf die nemliche Art zu</w:t>
      </w:r>
    </w:p>
    <w:p w14:paraId="38572DC7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dem</w:t>
      </w:r>
    </w:p>
    <w:p w14:paraId="6B484AC5" w14:textId="4744E021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B b 5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394</w:t>
      </w:r>
      <w:r>
        <w:rPr>
          <w:lang w:val="de-DE"/>
        </w:rPr>
        <w:t>] V. Versuch. Ueber den Urspr. unserer</w:t>
      </w:r>
    </w:p>
    <w:p w14:paraId="3E9ED7F6" w14:textId="6F3079D6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dem Gedanken bringet, daß ein </w:t>
      </w:r>
      <w:r w:rsidRPr="00C25FC6">
        <w:rPr>
          <w:b/>
          <w:bCs/>
          <w:lang w:val="de-DE"/>
          <w:rPrChange w:id="89" w:author="John Hymers" w:date="2024-02-21T00:33:00Z">
            <w:rPr>
              <w:lang w:val="de-DE"/>
            </w:rPr>
          </w:rPrChange>
        </w:rPr>
        <w:t>Ding</w:t>
      </w:r>
      <w:r w:rsidRPr="006926E1">
        <w:rPr>
          <w:lang w:val="de-DE"/>
        </w:rPr>
        <w:t xml:space="preserve"> und eine </w:t>
      </w:r>
      <w:r w:rsidRPr="00C25FC6">
        <w:rPr>
          <w:b/>
          <w:bCs/>
          <w:lang w:val="de-DE"/>
          <w:rPrChange w:id="90" w:author="John Hymers" w:date="2024-02-21T00:33:00Z">
            <w:rPr>
              <w:lang w:val="de-DE"/>
            </w:rPr>
          </w:rPrChange>
        </w:rPr>
        <w:t>Be-</w:t>
      </w:r>
      <w:r>
        <w:rPr>
          <w:lang w:val="de-DE"/>
        </w:rPr>
        <w:br/>
      </w:r>
      <w:r w:rsidRPr="00C25FC6">
        <w:rPr>
          <w:b/>
          <w:bCs/>
          <w:lang w:val="de-DE"/>
          <w:rPrChange w:id="91" w:author="John Hymers" w:date="2024-02-21T00:33:00Z">
            <w:rPr>
              <w:lang w:val="de-DE"/>
            </w:rPr>
          </w:rPrChange>
        </w:rPr>
        <w:t>schaffenheit</w:t>
      </w:r>
      <w:r w:rsidRPr="006926E1">
        <w:rPr>
          <w:lang w:val="de-DE"/>
        </w:rPr>
        <w:t xml:space="preserve"> in die</w:t>
      </w:r>
      <w:r>
        <w:rPr>
          <w:lang w:val="de-DE"/>
        </w:rPr>
        <w:t>s</w:t>
      </w:r>
      <w:r w:rsidRPr="006926E1">
        <w:rPr>
          <w:lang w:val="de-DE"/>
        </w:rPr>
        <w:t>em Dinge vorhanden i</w:t>
      </w:r>
      <w:r>
        <w:rPr>
          <w:lang w:val="de-DE"/>
        </w:rPr>
        <w:t>s</w:t>
      </w:r>
      <w:r w:rsidRPr="006926E1">
        <w:rPr>
          <w:lang w:val="de-DE"/>
        </w:rPr>
        <w:t>t, als ich</w:t>
      </w:r>
      <w:r>
        <w:rPr>
          <w:lang w:val="de-DE"/>
        </w:rPr>
        <w:br/>
      </w:r>
      <w:r w:rsidRPr="006926E1">
        <w:rPr>
          <w:lang w:val="de-DE"/>
        </w:rPr>
        <w:t xml:space="preserve">nach Hrn. </w:t>
      </w:r>
      <w:r w:rsidRPr="00C25FC6">
        <w:rPr>
          <w:b/>
          <w:bCs/>
          <w:lang w:val="de-DE"/>
          <w:rPrChange w:id="92" w:author="John Hymers" w:date="2024-02-21T00:33:00Z">
            <w:rPr>
              <w:lang w:val="de-DE"/>
            </w:rPr>
          </w:rPrChange>
        </w:rPr>
        <w:t>Hume’s</w:t>
      </w:r>
      <w:r w:rsidRPr="006926E1">
        <w:rPr>
          <w:lang w:val="de-DE"/>
        </w:rPr>
        <w:t xml:space="preserve"> eigener Einr</w:t>
      </w:r>
      <w:r>
        <w:rPr>
          <w:lang w:val="de-DE"/>
        </w:rPr>
        <w:t>ä</w:t>
      </w:r>
      <w:r w:rsidRPr="006926E1">
        <w:rPr>
          <w:lang w:val="de-DE"/>
        </w:rPr>
        <w:t>umung zu dem Ge-</w:t>
      </w:r>
      <w:r>
        <w:rPr>
          <w:lang w:val="de-DE"/>
        </w:rPr>
        <w:br/>
      </w:r>
      <w:r w:rsidRPr="006926E1">
        <w:rPr>
          <w:lang w:val="de-DE"/>
        </w:rPr>
        <w:t>danken gebracht werden kann: da i</w:t>
      </w:r>
      <w:r>
        <w:rPr>
          <w:lang w:val="de-DE"/>
        </w:rPr>
        <w:t>s</w:t>
      </w:r>
      <w:r w:rsidRPr="006926E1">
        <w:rPr>
          <w:lang w:val="de-DE"/>
        </w:rPr>
        <w:t xml:space="preserve">t eine </w:t>
      </w:r>
      <w:r w:rsidRPr="00C25FC6">
        <w:rPr>
          <w:b/>
          <w:bCs/>
          <w:lang w:val="de-DE"/>
          <w:rPrChange w:id="93" w:author="John Hymers" w:date="2024-02-21T00:33:00Z">
            <w:rPr>
              <w:lang w:val="de-DE"/>
            </w:rPr>
          </w:rPrChange>
        </w:rPr>
        <w:t>Beschaffen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C25FC6">
        <w:rPr>
          <w:b/>
          <w:bCs/>
          <w:lang w:val="de-DE"/>
          <w:rPrChange w:id="94" w:author="John Hymers" w:date="2024-02-21T00:33:00Z">
            <w:rPr>
              <w:lang w:val="de-DE"/>
            </w:rPr>
          </w:rPrChange>
        </w:rPr>
        <w:t>heit</w:t>
      </w:r>
      <w:r w:rsidRPr="006926E1">
        <w:rPr>
          <w:lang w:val="de-DE"/>
        </w:rPr>
        <w:t xml:space="preserve"> wirklich.</w:t>
      </w:r>
    </w:p>
    <w:p w14:paraId="33B20498" w14:textId="4EA7446C" w:rsidR="006926E1" w:rsidRDefault="006926E1" w:rsidP="006926E1">
      <w:pPr>
        <w:rPr>
          <w:lang w:val="de-DE"/>
        </w:rPr>
      </w:pPr>
      <w:r w:rsidRPr="006926E1">
        <w:rPr>
          <w:lang w:val="de-DE"/>
        </w:rPr>
        <w:t>Und in die</w:t>
      </w:r>
      <w:r>
        <w:rPr>
          <w:lang w:val="de-DE"/>
        </w:rPr>
        <w:t>s</w:t>
      </w:r>
      <w:r w:rsidRPr="006926E1">
        <w:rPr>
          <w:lang w:val="de-DE"/>
        </w:rPr>
        <w:t>er ganzen Empfindung i</w:t>
      </w:r>
      <w:r>
        <w:rPr>
          <w:lang w:val="de-DE"/>
        </w:rPr>
        <w:t>s</w:t>
      </w:r>
      <w:r w:rsidRPr="006926E1">
        <w:rPr>
          <w:lang w:val="de-DE"/>
        </w:rPr>
        <w:t xml:space="preserve">t der </w:t>
      </w:r>
      <w:r w:rsidRPr="00C25FC6">
        <w:rPr>
          <w:b/>
          <w:bCs/>
          <w:lang w:val="de-DE"/>
          <w:rPrChange w:id="95" w:author="John Hymers" w:date="2024-02-21T00:33:00Z">
            <w:rPr>
              <w:lang w:val="de-DE"/>
            </w:rPr>
          </w:rPrChange>
        </w:rPr>
        <w:t>dunkle</w:t>
      </w:r>
      <w:r>
        <w:rPr>
          <w:lang w:val="de-DE"/>
        </w:rPr>
        <w:br/>
      </w:r>
      <w:r w:rsidRPr="00C25FC6">
        <w:rPr>
          <w:b/>
          <w:bCs/>
          <w:lang w:val="de-DE"/>
          <w:rPrChange w:id="96" w:author="John Hymers" w:date="2024-02-21T00:33:00Z">
            <w:rPr>
              <w:lang w:val="de-DE"/>
            </w:rPr>
          </w:rPrChange>
        </w:rPr>
        <w:t>Grund</w:t>
      </w:r>
      <w:r w:rsidRPr="006926E1">
        <w:rPr>
          <w:lang w:val="de-DE"/>
        </w:rPr>
        <w:t xml:space="preserve"> von ihr immer </w:t>
      </w:r>
      <w:r w:rsidRPr="00C25FC6">
        <w:rPr>
          <w:b/>
          <w:bCs/>
          <w:lang w:val="de-DE"/>
          <w:rPrChange w:id="97" w:author="John Hymers" w:date="2024-02-21T00:33:00Z">
            <w:rPr>
              <w:lang w:val="de-DE"/>
            </w:rPr>
          </w:rPrChange>
        </w:rPr>
        <w:t>eben</w:t>
      </w:r>
      <w:r w:rsidRPr="006926E1">
        <w:rPr>
          <w:lang w:val="de-DE"/>
        </w:rPr>
        <w:t xml:space="preserve"> </w:t>
      </w:r>
      <w:r w:rsidRPr="00C25FC6">
        <w:rPr>
          <w:b/>
          <w:bCs/>
          <w:lang w:val="de-DE"/>
          <w:rPrChange w:id="98" w:author="John Hymers" w:date="2024-02-21T00:33:00Z">
            <w:rPr>
              <w:lang w:val="de-DE"/>
            </w:rPr>
          </w:rPrChange>
        </w:rPr>
        <w:t>derselbige</w:t>
      </w:r>
      <w:r w:rsidRPr="006926E1">
        <w:rPr>
          <w:lang w:val="de-DE"/>
        </w:rPr>
        <w:t>, wenn ich an-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tatt eines </w:t>
      </w:r>
      <w:r>
        <w:rPr>
          <w:lang w:val="de-DE"/>
        </w:rPr>
        <w:t>s</w:t>
      </w:r>
      <w:r w:rsidRPr="006926E1">
        <w:rPr>
          <w:lang w:val="de-DE"/>
        </w:rPr>
        <w:t>ich ausnehmenden Zuges einen andern ver-</w:t>
      </w:r>
      <w:r>
        <w:rPr>
          <w:lang w:val="de-DE"/>
        </w:rPr>
        <w:br/>
        <w:t>s</w:t>
      </w:r>
      <w:r w:rsidRPr="006926E1">
        <w:rPr>
          <w:lang w:val="de-DE"/>
        </w:rPr>
        <w:t>chiedenen in mir als gegenw</w:t>
      </w:r>
      <w:r>
        <w:rPr>
          <w:lang w:val="de-DE"/>
        </w:rPr>
        <w:t>ä</w:t>
      </w:r>
      <w:r w:rsidRPr="006926E1">
        <w:rPr>
          <w:lang w:val="de-DE"/>
        </w:rPr>
        <w:t>rtig vorhanden gewahrneh-</w:t>
      </w:r>
      <w:r>
        <w:rPr>
          <w:lang w:val="de-DE"/>
        </w:rPr>
        <w:br/>
      </w:r>
      <w:r w:rsidRPr="006926E1">
        <w:rPr>
          <w:lang w:val="de-DE"/>
        </w:rPr>
        <w:t>me. Die</w:t>
      </w:r>
      <w:r>
        <w:rPr>
          <w:lang w:val="de-DE"/>
        </w:rPr>
        <w:t>s</w:t>
      </w:r>
      <w:r w:rsidRPr="006926E1">
        <w:rPr>
          <w:lang w:val="de-DE"/>
        </w:rPr>
        <w:t>er Grund der ganzen Empfindung, der ge-</w:t>
      </w:r>
      <w:r>
        <w:rPr>
          <w:lang w:val="de-DE"/>
        </w:rPr>
        <w:br/>
      </w:r>
      <w:r w:rsidRPr="006926E1">
        <w:rPr>
          <w:lang w:val="de-DE"/>
        </w:rPr>
        <w:t>gen den hervor</w:t>
      </w:r>
      <w:r>
        <w:rPr>
          <w:lang w:val="de-DE"/>
        </w:rPr>
        <w:t>s</w:t>
      </w:r>
      <w:r w:rsidRPr="006926E1">
        <w:rPr>
          <w:lang w:val="de-DE"/>
        </w:rPr>
        <w:t xml:space="preserve">techenden Zug </w:t>
      </w:r>
      <w:r>
        <w:rPr>
          <w:lang w:val="de-DE"/>
        </w:rPr>
        <w:t>s</w:t>
      </w:r>
      <w:r w:rsidRPr="006926E1">
        <w:rPr>
          <w:lang w:val="de-DE"/>
        </w:rPr>
        <w:t>ich wie die Fl</w:t>
      </w:r>
      <w:r>
        <w:rPr>
          <w:lang w:val="de-DE"/>
        </w:rPr>
        <w:t>ä</w:t>
      </w:r>
      <w:r w:rsidRPr="006926E1">
        <w:rPr>
          <w:lang w:val="de-DE"/>
        </w:rPr>
        <w:t>che des Lan-</w:t>
      </w:r>
      <w:r>
        <w:rPr>
          <w:lang w:val="de-DE"/>
        </w:rPr>
        <w:br/>
      </w:r>
      <w:r w:rsidRPr="006926E1">
        <w:rPr>
          <w:lang w:val="de-DE"/>
        </w:rPr>
        <w:t>des gegen den Fuß eines hervorragenden Berges ver-</w:t>
      </w:r>
      <w:r>
        <w:rPr>
          <w:lang w:val="de-DE"/>
        </w:rPr>
        <w:br/>
      </w:r>
      <w:r w:rsidRPr="006926E1">
        <w:rPr>
          <w:lang w:val="de-DE"/>
        </w:rPr>
        <w:t>h</w:t>
      </w:r>
      <w:r>
        <w:rPr>
          <w:lang w:val="de-DE"/>
        </w:rPr>
        <w:t>ä</w:t>
      </w:r>
      <w:r w:rsidRPr="006926E1">
        <w:rPr>
          <w:lang w:val="de-DE"/>
        </w:rPr>
        <w:t>lt, i</w:t>
      </w:r>
      <w:r>
        <w:rPr>
          <w:lang w:val="de-DE"/>
        </w:rPr>
        <w:t>s</w:t>
      </w:r>
      <w:r w:rsidRPr="006926E1">
        <w:rPr>
          <w:lang w:val="de-DE"/>
        </w:rPr>
        <w:t xml:space="preserve">t bey </w:t>
      </w:r>
      <w:r w:rsidRPr="00C25FC6">
        <w:rPr>
          <w:b/>
          <w:bCs/>
          <w:lang w:val="de-DE"/>
          <w:rPrChange w:id="99" w:author="John Hymers" w:date="2024-02-21T00:33:00Z">
            <w:rPr>
              <w:lang w:val="de-DE"/>
            </w:rPr>
          </w:rPrChange>
        </w:rPr>
        <w:t>allen</w:t>
      </w:r>
      <w:r w:rsidRPr="006926E1">
        <w:rPr>
          <w:lang w:val="de-DE"/>
        </w:rPr>
        <w:t xml:space="preserve"> be</w:t>
      </w:r>
      <w:r>
        <w:rPr>
          <w:lang w:val="de-DE"/>
        </w:rPr>
        <w:t>s</w:t>
      </w:r>
      <w:r w:rsidRPr="006926E1">
        <w:rPr>
          <w:lang w:val="de-DE"/>
        </w:rPr>
        <w:t>ondern Ver</w:t>
      </w:r>
      <w:r>
        <w:rPr>
          <w:lang w:val="de-DE"/>
        </w:rPr>
        <w:t>ä</w:t>
      </w:r>
      <w:r w:rsidRPr="006926E1">
        <w:rPr>
          <w:lang w:val="de-DE"/>
        </w:rPr>
        <w:t>nderungen, in der</w:t>
      </w:r>
      <w:r>
        <w:rPr>
          <w:lang w:val="de-DE"/>
        </w:rPr>
        <w:br/>
      </w:r>
      <w:r w:rsidRPr="006926E1">
        <w:rPr>
          <w:lang w:val="de-DE"/>
        </w:rPr>
        <w:t>Empfindung und in der Vor</w:t>
      </w:r>
      <w:r>
        <w:rPr>
          <w:lang w:val="de-DE"/>
        </w:rPr>
        <w:t>s</w:t>
      </w:r>
      <w:r w:rsidRPr="006926E1">
        <w:rPr>
          <w:lang w:val="de-DE"/>
        </w:rPr>
        <w:t xml:space="preserve">tellung </w:t>
      </w:r>
      <w:r w:rsidRPr="00C25FC6">
        <w:rPr>
          <w:b/>
          <w:bCs/>
          <w:lang w:val="de-DE"/>
          <w:rPrChange w:id="100" w:author="John Hymers" w:date="2024-02-21T00:33:00Z">
            <w:rPr>
              <w:lang w:val="de-DE"/>
            </w:rPr>
          </w:rPrChange>
        </w:rPr>
        <w:t>eben derselbige</w:t>
      </w:r>
      <w:r w:rsidRPr="006926E1">
        <w:rPr>
          <w:lang w:val="de-DE"/>
        </w:rPr>
        <w:t>.</w:t>
      </w:r>
      <w:r>
        <w:rPr>
          <w:lang w:val="de-DE"/>
        </w:rPr>
        <w:br/>
      </w:r>
      <w:r w:rsidRPr="006926E1">
        <w:rPr>
          <w:lang w:val="de-DE"/>
        </w:rPr>
        <w:t xml:space="preserve">Daher der Begrif von der </w:t>
      </w:r>
      <w:r w:rsidRPr="00C25FC6">
        <w:rPr>
          <w:b/>
          <w:bCs/>
          <w:lang w:val="de-DE"/>
          <w:rPrChange w:id="101" w:author="John Hymers" w:date="2024-02-21T00:33:00Z">
            <w:rPr>
              <w:lang w:val="de-DE"/>
            </w:rPr>
          </w:rPrChange>
        </w:rPr>
        <w:t>Identität unsers Ichs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>aus der Vergleichung eines gegenw</w:t>
      </w:r>
      <w:r>
        <w:rPr>
          <w:lang w:val="de-DE"/>
        </w:rPr>
        <w:t>ä</w:t>
      </w:r>
      <w:r w:rsidRPr="006926E1">
        <w:rPr>
          <w:lang w:val="de-DE"/>
        </w:rPr>
        <w:t>rtigen Gef</w:t>
      </w:r>
      <w:r>
        <w:rPr>
          <w:lang w:val="de-DE"/>
        </w:rPr>
        <w:t>ü</w:t>
      </w:r>
      <w:r w:rsidRPr="006926E1">
        <w:rPr>
          <w:lang w:val="de-DE"/>
        </w:rPr>
        <w:t>hls von</w:t>
      </w:r>
      <w:r>
        <w:rPr>
          <w:lang w:val="de-DE"/>
        </w:rPr>
        <w:br/>
      </w:r>
      <w:r w:rsidRPr="006926E1">
        <w:rPr>
          <w:lang w:val="de-DE"/>
        </w:rPr>
        <w:t>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 w:rsidRPr="00C25FC6">
        <w:rPr>
          <w:b/>
          <w:bCs/>
          <w:lang w:val="de-DE"/>
          <w:rPrChange w:id="102" w:author="John Hymers" w:date="2024-02-21T00:33:00Z">
            <w:rPr>
              <w:lang w:val="de-DE"/>
            </w:rPr>
          </w:rPrChange>
        </w:rPr>
        <w:t>Ich</w:t>
      </w:r>
      <w:r w:rsidRPr="006926E1">
        <w:rPr>
          <w:lang w:val="de-DE"/>
        </w:rPr>
        <w:t xml:space="preserve">, als einem Subjekt mit </w:t>
      </w:r>
      <w:r>
        <w:rPr>
          <w:lang w:val="de-DE"/>
        </w:rPr>
        <w:t>s</w:t>
      </w:r>
      <w:r w:rsidRPr="006926E1">
        <w:rPr>
          <w:lang w:val="de-DE"/>
        </w:rPr>
        <w:t>einer in ihm vor-</w:t>
      </w:r>
      <w:r>
        <w:rPr>
          <w:lang w:val="de-DE"/>
        </w:rPr>
        <w:br/>
      </w:r>
      <w:r w:rsidRPr="006926E1">
        <w:rPr>
          <w:lang w:val="de-DE"/>
        </w:rPr>
        <w:t>handenen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 mit einem </w:t>
      </w:r>
      <w:r>
        <w:rPr>
          <w:lang w:val="de-DE"/>
        </w:rPr>
        <w:t>ä</w:t>
      </w:r>
      <w:r w:rsidRPr="006926E1">
        <w:rPr>
          <w:lang w:val="de-DE"/>
        </w:rPr>
        <w:t>hnlichen vergange-</w:t>
      </w:r>
      <w:r>
        <w:rPr>
          <w:lang w:val="de-DE"/>
        </w:rPr>
        <w:br/>
      </w:r>
      <w:r w:rsidRPr="006926E1">
        <w:rPr>
          <w:lang w:val="de-DE"/>
        </w:rPr>
        <w:t>nen Gef</w:t>
      </w:r>
      <w:r>
        <w:rPr>
          <w:lang w:val="de-DE"/>
        </w:rPr>
        <w:t>ü</w:t>
      </w:r>
      <w:r w:rsidRPr="006926E1">
        <w:rPr>
          <w:lang w:val="de-DE"/>
        </w:rPr>
        <w:t>hl, welches reproduciret wird. Doch dieß nur</w:t>
      </w:r>
      <w:r>
        <w:rPr>
          <w:lang w:val="de-DE"/>
        </w:rPr>
        <w:br/>
      </w:r>
      <w:r w:rsidRPr="006926E1">
        <w:rPr>
          <w:lang w:val="de-DE"/>
        </w:rPr>
        <w:t>im Vorbeygehen. Eine andere Folge davon i</w:t>
      </w:r>
      <w:r>
        <w:rPr>
          <w:lang w:val="de-DE"/>
        </w:rPr>
        <w:t>s</w:t>
      </w:r>
      <w:r w:rsidRPr="006926E1">
        <w:rPr>
          <w:lang w:val="de-DE"/>
        </w:rPr>
        <w:t>t, daß</w:t>
      </w:r>
      <w:r>
        <w:rPr>
          <w:lang w:val="de-DE"/>
        </w:rPr>
        <w:br/>
      </w:r>
      <w:r w:rsidRPr="006926E1">
        <w:rPr>
          <w:lang w:val="de-DE"/>
        </w:rPr>
        <w:t xml:space="preserve">die </w:t>
      </w:r>
      <w:r>
        <w:rPr>
          <w:lang w:val="de-DE"/>
        </w:rPr>
        <w:t>Id</w:t>
      </w:r>
      <w:r w:rsidRPr="006926E1">
        <w:rPr>
          <w:lang w:val="de-DE"/>
        </w:rPr>
        <w:t>ee oder Vor</w:t>
      </w:r>
      <w:r>
        <w:rPr>
          <w:lang w:val="de-DE"/>
        </w:rPr>
        <w:t>s</w:t>
      </w:r>
      <w:r w:rsidRPr="006926E1">
        <w:rPr>
          <w:lang w:val="de-DE"/>
        </w:rPr>
        <w:t xml:space="preserve">tellung von meinem </w:t>
      </w:r>
      <w:r w:rsidRPr="00C25FC6">
        <w:rPr>
          <w:b/>
          <w:bCs/>
          <w:lang w:val="de-DE"/>
          <w:rPrChange w:id="103" w:author="John Hymers" w:date="2024-02-21T00:33:00Z">
            <w:rPr>
              <w:lang w:val="de-DE"/>
            </w:rPr>
          </w:rPrChange>
        </w:rPr>
        <w:t>Ich</w:t>
      </w:r>
      <w:r w:rsidRPr="006926E1">
        <w:rPr>
          <w:lang w:val="de-DE"/>
        </w:rPr>
        <w:t>, keine</w:t>
      </w:r>
      <w:r>
        <w:rPr>
          <w:lang w:val="de-DE"/>
        </w:rPr>
        <w:br/>
      </w:r>
      <w:r w:rsidRPr="00C25FC6">
        <w:rPr>
          <w:b/>
          <w:bCs/>
          <w:lang w:val="de-DE"/>
          <w:rPrChange w:id="104" w:author="John Hymers" w:date="2024-02-21T00:33:00Z">
            <w:rPr>
              <w:lang w:val="de-DE"/>
            </w:rPr>
          </w:rPrChange>
        </w:rPr>
        <w:t>Sammlung</w:t>
      </w:r>
      <w:r w:rsidRPr="006926E1">
        <w:rPr>
          <w:lang w:val="de-DE"/>
        </w:rPr>
        <w:t xml:space="preserve"> von einzeln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</w:t>
      </w:r>
      <w:r>
        <w:rPr>
          <w:lang w:val="de-DE"/>
        </w:rPr>
        <w:t>s</w:t>
      </w:r>
      <w:r w:rsidRPr="006926E1">
        <w:rPr>
          <w:lang w:val="de-DE"/>
        </w:rPr>
        <w:t>ey, welche et-</w:t>
      </w:r>
      <w:r>
        <w:rPr>
          <w:lang w:val="de-DE"/>
        </w:rPr>
        <w:br/>
      </w:r>
      <w:r w:rsidRPr="006926E1">
        <w:rPr>
          <w:lang w:val="de-DE"/>
        </w:rPr>
        <w:t>wan die Einbildungskraft zu einem Ganzen gemacht hat,</w:t>
      </w:r>
      <w:r>
        <w:rPr>
          <w:lang w:val="de-DE"/>
        </w:rPr>
        <w:br/>
      </w:r>
      <w:r w:rsidRPr="006926E1">
        <w:rPr>
          <w:lang w:val="de-DE"/>
        </w:rPr>
        <w:t xml:space="preserve">wie </w:t>
      </w:r>
      <w:r>
        <w:rPr>
          <w:lang w:val="de-DE"/>
        </w:rPr>
        <w:t>s</w:t>
      </w:r>
      <w:r w:rsidRPr="006926E1">
        <w:rPr>
          <w:lang w:val="de-DE"/>
        </w:rPr>
        <w:t>ie die einzelnen Vor</w:t>
      </w:r>
      <w:r>
        <w:rPr>
          <w:lang w:val="de-DE"/>
        </w:rPr>
        <w:t>s</w:t>
      </w:r>
      <w:r w:rsidRPr="006926E1">
        <w:rPr>
          <w:lang w:val="de-DE"/>
        </w:rPr>
        <w:t>tellungen von Soldaten zu einer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s</w:t>
      </w:r>
      <w:r w:rsidRPr="006926E1">
        <w:rPr>
          <w:lang w:val="de-DE"/>
        </w:rPr>
        <w:t>tellung von Einem Regiment vereiniget. Jene</w:t>
      </w:r>
      <w:r>
        <w:rPr>
          <w:lang w:val="de-DE"/>
        </w:rPr>
        <w:br/>
      </w:r>
      <w:r w:rsidRPr="006926E1">
        <w:rPr>
          <w:lang w:val="de-DE"/>
        </w:rPr>
        <w:t xml:space="preserve">Vereinigung liegt in der </w:t>
      </w:r>
      <w:r w:rsidRPr="00C25FC6">
        <w:rPr>
          <w:b/>
          <w:bCs/>
          <w:lang w:val="de-DE"/>
          <w:rPrChange w:id="105" w:author="John Hymers" w:date="2024-02-21T00:34:00Z">
            <w:rPr>
              <w:lang w:val="de-DE"/>
            </w:rPr>
          </w:rPrChange>
        </w:rPr>
        <w:t>Empfindung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in der</w:t>
      </w:r>
      <w:r>
        <w:rPr>
          <w:lang w:val="de-DE"/>
        </w:rPr>
        <w:br/>
      </w:r>
      <w:r w:rsidRPr="006926E1">
        <w:rPr>
          <w:lang w:val="de-DE"/>
        </w:rPr>
        <w:t xml:space="preserve">Natur, nicht in einer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gemachten Verbindung.</w:t>
      </w:r>
      <w:r>
        <w:rPr>
          <w:lang w:val="de-DE"/>
        </w:rPr>
        <w:br/>
      </w:r>
      <w:r w:rsidRPr="006926E1">
        <w:rPr>
          <w:lang w:val="de-DE"/>
        </w:rPr>
        <w:t>Daher ent</w:t>
      </w:r>
      <w:r>
        <w:rPr>
          <w:lang w:val="de-DE"/>
        </w:rPr>
        <w:t>s</w:t>
      </w:r>
      <w:r w:rsidRPr="006926E1">
        <w:rPr>
          <w:lang w:val="de-DE"/>
        </w:rPr>
        <w:t>tehet eine Vor</w:t>
      </w:r>
      <w:r>
        <w:rPr>
          <w:lang w:val="de-DE"/>
        </w:rPr>
        <w:t>s</w:t>
      </w:r>
      <w:r w:rsidRPr="006926E1">
        <w:rPr>
          <w:lang w:val="de-DE"/>
        </w:rPr>
        <w:t xml:space="preserve">tellung von </w:t>
      </w:r>
      <w:r w:rsidRPr="00C25FC6">
        <w:rPr>
          <w:b/>
          <w:bCs/>
          <w:lang w:val="de-DE"/>
          <w:rPrChange w:id="106" w:author="John Hymers" w:date="2024-02-21T00:34:00Z">
            <w:rPr>
              <w:lang w:val="de-DE"/>
            </w:rPr>
          </w:rPrChange>
        </w:rPr>
        <w:t>Einem</w:t>
      </w:r>
      <w:r w:rsidRPr="006926E1">
        <w:rPr>
          <w:lang w:val="de-DE"/>
        </w:rPr>
        <w:t xml:space="preserve"> Subjekt</w:t>
      </w:r>
      <w:r>
        <w:rPr>
          <w:lang w:val="de-DE"/>
        </w:rPr>
        <w:br/>
      </w:r>
      <w:r w:rsidRPr="006926E1">
        <w:rPr>
          <w:lang w:val="de-DE"/>
        </w:rPr>
        <w:t>mit ver</w:t>
      </w:r>
      <w:r>
        <w:rPr>
          <w:lang w:val="de-DE"/>
        </w:rPr>
        <w:t>s</w:t>
      </w:r>
      <w:r w:rsidRPr="006926E1">
        <w:rPr>
          <w:lang w:val="de-DE"/>
        </w:rPr>
        <w:t>chiedenen Be</w:t>
      </w:r>
      <w:r>
        <w:rPr>
          <w:lang w:val="de-DE"/>
        </w:rPr>
        <w:t>s</w:t>
      </w:r>
      <w:r w:rsidRPr="006926E1">
        <w:rPr>
          <w:lang w:val="de-DE"/>
        </w:rPr>
        <w:t>chaffenheiten, das heißt, die</w:t>
      </w:r>
      <w:r>
        <w:rPr>
          <w:lang w:val="de-DE"/>
        </w:rPr>
        <w:br/>
      </w:r>
      <w:r w:rsidRPr="006926E1">
        <w:rPr>
          <w:lang w:val="de-DE"/>
        </w:rPr>
        <w:t xml:space="preserve">aus der </w:t>
      </w:r>
      <w:r w:rsidRPr="00C25FC6">
        <w:rPr>
          <w:b/>
          <w:bCs/>
          <w:lang w:val="de-DE"/>
          <w:rPrChange w:id="107" w:author="John Hymers" w:date="2024-02-21T00:34:00Z">
            <w:rPr>
              <w:lang w:val="de-DE"/>
            </w:rPr>
          </w:rPrChange>
        </w:rPr>
        <w:t>Empfindung</w:t>
      </w:r>
      <w:r w:rsidRPr="006926E1">
        <w:rPr>
          <w:lang w:val="de-DE"/>
        </w:rPr>
        <w:t xml:space="preserve"> unmittelbar ent</w:t>
      </w:r>
      <w:r>
        <w:rPr>
          <w:lang w:val="de-DE"/>
        </w:rPr>
        <w:t>s</w:t>
      </w:r>
      <w:r w:rsidRPr="006926E1">
        <w:rPr>
          <w:lang w:val="de-DE"/>
        </w:rPr>
        <w:t xml:space="preserve">tehende </w:t>
      </w:r>
      <w:r w:rsidRPr="00C25FC6">
        <w:rPr>
          <w:b/>
          <w:bCs/>
          <w:lang w:val="de-DE"/>
          <w:rPrChange w:id="108" w:author="John Hymers" w:date="2024-02-21T00:34:00Z">
            <w:rPr>
              <w:lang w:val="de-DE"/>
            </w:rPr>
          </w:rPrChange>
        </w:rPr>
        <w:t>Vor-</w:t>
      </w:r>
      <w:r w:rsidRPr="00C25FC6">
        <w:rPr>
          <w:b/>
          <w:bCs/>
          <w:lang w:val="de-DE"/>
          <w:rPrChange w:id="109" w:author="John Hymers" w:date="2024-02-21T00:34:00Z">
            <w:rPr>
              <w:lang w:val="de-DE"/>
            </w:rPr>
          </w:rPrChange>
        </w:rPr>
        <w:br/>
        <w:t xml:space="preserve">stellung </w:t>
      </w:r>
      <w:r w:rsidRPr="006926E1">
        <w:rPr>
          <w:lang w:val="de-DE"/>
        </w:rPr>
        <w:t xml:space="preserve">muß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 w:rsidRPr="00C25FC6">
        <w:rPr>
          <w:b/>
          <w:bCs/>
          <w:lang w:val="de-DE"/>
          <w:rPrChange w:id="110" w:author="John Hymers" w:date="2024-02-21T00:34:00Z">
            <w:rPr>
              <w:lang w:val="de-DE"/>
            </w:rPr>
          </w:rPrChange>
        </w:rPr>
        <w:t>gedacht</w:t>
      </w:r>
      <w:r w:rsidRPr="006926E1">
        <w:rPr>
          <w:lang w:val="de-DE"/>
        </w:rPr>
        <w:t xml:space="preserve">, und zu einer </w:t>
      </w:r>
      <w:r>
        <w:rPr>
          <w:lang w:val="de-DE"/>
        </w:rPr>
        <w:t>s</w:t>
      </w:r>
      <w:r w:rsidRPr="006926E1">
        <w:rPr>
          <w:lang w:val="de-DE"/>
        </w:rPr>
        <w:t xml:space="preserve">olchen </w:t>
      </w:r>
      <w:r w:rsidRPr="00C25FC6">
        <w:rPr>
          <w:b/>
          <w:bCs/>
          <w:lang w:val="de-DE"/>
          <w:rPrChange w:id="111" w:author="John Hymers" w:date="2024-02-21T00:34:00Z">
            <w:rPr>
              <w:lang w:val="de-DE"/>
            </w:rPr>
          </w:rPrChange>
        </w:rPr>
        <w:t>Idee</w:t>
      </w:r>
      <w:r>
        <w:rPr>
          <w:lang w:val="de-DE"/>
        </w:rPr>
        <w:br/>
      </w:r>
      <w:r w:rsidRPr="006926E1">
        <w:rPr>
          <w:lang w:val="de-DE"/>
        </w:rPr>
        <w:t>gemacht werden, wozu der gemeine Men</w:t>
      </w:r>
      <w:r>
        <w:rPr>
          <w:lang w:val="de-DE"/>
        </w:rPr>
        <w:t>s</w:t>
      </w:r>
      <w:r w:rsidRPr="006926E1">
        <w:rPr>
          <w:lang w:val="de-DE"/>
        </w:rPr>
        <w:t>chenver</w:t>
      </w:r>
      <w:r>
        <w:rPr>
          <w:lang w:val="de-DE"/>
        </w:rPr>
        <w:t>s</w:t>
      </w:r>
      <w:r w:rsidRPr="006926E1">
        <w:rPr>
          <w:lang w:val="de-DE"/>
        </w:rPr>
        <w:t>tand</w:t>
      </w:r>
      <w:r>
        <w:rPr>
          <w:lang w:val="de-DE"/>
        </w:rPr>
        <w:br/>
        <w:t>s</w:t>
      </w:r>
      <w:r w:rsidRPr="006926E1">
        <w:rPr>
          <w:lang w:val="de-DE"/>
        </w:rPr>
        <w:t>ie wirklich machet, der nur dann die</w:t>
      </w:r>
      <w:r>
        <w:rPr>
          <w:lang w:val="de-DE"/>
        </w:rPr>
        <w:t>s</w:t>
      </w:r>
      <w:r w:rsidRPr="006926E1">
        <w:rPr>
          <w:lang w:val="de-DE"/>
        </w:rPr>
        <w:t xml:space="preserve">e </w:t>
      </w:r>
      <w:r>
        <w:rPr>
          <w:lang w:val="de-DE"/>
        </w:rPr>
        <w:t>Id</w:t>
      </w:r>
      <w:r w:rsidRPr="006926E1">
        <w:rPr>
          <w:lang w:val="de-DE"/>
        </w:rPr>
        <w:t xml:space="preserve">ee auf </w:t>
      </w:r>
      <w:ins w:id="112" w:author="John Hymers" w:date="2024-02-17T22:24:00Z">
        <w:r w:rsidR="00883134" w:rsidRPr="00883134">
          <w:rPr>
            <w:lang w:val="de-DE"/>
          </w:rPr>
          <w:t xml:space="preserve">Humeisch </w:t>
        </w:r>
      </w:ins>
      <w:del w:id="113" w:author="John Hymers" w:date="2024-02-17T22:24:00Z">
        <w:r w:rsidRPr="006926E1">
          <w:rPr>
            <w:lang w:val="de-DE"/>
          </w:rPr>
          <w:delText>Humi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</w:delText>
        </w:r>
        <w:r>
          <w:rPr>
            <w:lang w:val="de-DE"/>
          </w:rPr>
          <w:br/>
        </w:r>
      </w:del>
      <w:r w:rsidRPr="006926E1">
        <w:rPr>
          <w:lang w:val="de-DE"/>
        </w:rPr>
        <w:t>gebildet haben k</w:t>
      </w:r>
      <w:r>
        <w:rPr>
          <w:lang w:val="de-DE"/>
        </w:rPr>
        <w:t>ö</w:t>
      </w:r>
      <w:r w:rsidRPr="006926E1">
        <w:rPr>
          <w:lang w:val="de-DE"/>
        </w:rPr>
        <w:t xml:space="preserve">nnte, wenn er in </w:t>
      </w:r>
      <w:r>
        <w:rPr>
          <w:lang w:val="de-DE"/>
        </w:rPr>
        <w:t>s</w:t>
      </w:r>
      <w:r w:rsidRPr="006926E1">
        <w:rPr>
          <w:lang w:val="de-DE"/>
        </w:rPr>
        <w:t>einer nat</w:t>
      </w:r>
      <w:r>
        <w:rPr>
          <w:lang w:val="de-DE"/>
        </w:rPr>
        <w:t>ü</w:t>
      </w:r>
      <w:r w:rsidRPr="006926E1">
        <w:rPr>
          <w:lang w:val="de-DE"/>
        </w:rPr>
        <w:t>rlichen Be-</w:t>
      </w:r>
      <w:r>
        <w:rPr>
          <w:lang w:val="de-DE"/>
        </w:rPr>
        <w:br/>
      </w:r>
      <w:r w:rsidRPr="006926E1">
        <w:rPr>
          <w:lang w:val="de-DE"/>
        </w:rPr>
        <w:t xml:space="preserve">obachtung eben </w:t>
      </w:r>
      <w:r>
        <w:rPr>
          <w:lang w:val="de-DE"/>
        </w:rPr>
        <w:t>s</w:t>
      </w:r>
      <w:r w:rsidRPr="006926E1">
        <w:rPr>
          <w:lang w:val="de-DE"/>
        </w:rPr>
        <w:t xml:space="preserve">o viel bey ihr </w:t>
      </w:r>
      <w:r>
        <w:rPr>
          <w:lang w:val="de-DE"/>
        </w:rPr>
        <w:t>ü</w:t>
      </w:r>
      <w:r w:rsidRPr="006926E1">
        <w:rPr>
          <w:lang w:val="de-DE"/>
        </w:rPr>
        <w:t>ber</w:t>
      </w:r>
      <w:r>
        <w:rPr>
          <w:lang w:val="de-DE"/>
        </w:rPr>
        <w:t>s</w:t>
      </w:r>
      <w:r w:rsidRPr="006926E1">
        <w:rPr>
          <w:lang w:val="de-DE"/>
        </w:rPr>
        <w:t>ehen, und nur an</w:t>
      </w:r>
    </w:p>
    <w:p w14:paraId="3E9A4966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Einer</w:t>
      </w:r>
    </w:p>
    <w:p w14:paraId="2AA6BE68" w14:textId="4F670792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395</w:t>
      </w:r>
      <w:r>
        <w:rPr>
          <w:lang w:val="de-DE"/>
        </w:rPr>
        <w:t>] Kenntn. v. d. objektiv. Existenz d. Dinge.</w:t>
      </w:r>
    </w:p>
    <w:p w14:paraId="4A8C6CBB" w14:textId="2F79FEBD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Einer </w:t>
      </w:r>
      <w:r>
        <w:rPr>
          <w:lang w:val="de-DE"/>
        </w:rPr>
        <w:t>s</w:t>
      </w:r>
      <w:r w:rsidRPr="006926E1">
        <w:rPr>
          <w:lang w:val="de-DE"/>
        </w:rPr>
        <w:t xml:space="preserve">ich ausnehmenden Seite </w:t>
      </w:r>
      <w:r>
        <w:rPr>
          <w:lang w:val="de-DE"/>
        </w:rPr>
        <w:t>s</w:t>
      </w:r>
      <w:r w:rsidRPr="006926E1">
        <w:rPr>
          <w:lang w:val="de-DE"/>
        </w:rPr>
        <w:t>ie gefa</w:t>
      </w:r>
      <w:r>
        <w:rPr>
          <w:lang w:val="de-DE"/>
        </w:rPr>
        <w:t>ss</w:t>
      </w:r>
      <w:r w:rsidRPr="006926E1">
        <w:rPr>
          <w:lang w:val="de-DE"/>
        </w:rPr>
        <w:t>et h</w:t>
      </w:r>
      <w:r>
        <w:rPr>
          <w:lang w:val="de-DE"/>
        </w:rPr>
        <w:t>ä</w:t>
      </w:r>
      <w:r w:rsidRPr="006926E1">
        <w:rPr>
          <w:lang w:val="de-DE"/>
        </w:rPr>
        <w:t>tte, als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er feine Metaphy</w:t>
      </w:r>
      <w:r>
        <w:rPr>
          <w:lang w:val="de-DE"/>
        </w:rPr>
        <w:t>s</w:t>
      </w:r>
      <w:r w:rsidRPr="006926E1">
        <w:rPr>
          <w:lang w:val="de-DE"/>
        </w:rPr>
        <w:t xml:space="preserve">iker bey </w:t>
      </w:r>
      <w:r>
        <w:rPr>
          <w:lang w:val="de-DE"/>
        </w:rPr>
        <w:t>s</w:t>
      </w:r>
      <w:r w:rsidRPr="006926E1">
        <w:rPr>
          <w:lang w:val="de-DE"/>
        </w:rPr>
        <w:t>einer Spekulation, da er</w:t>
      </w:r>
      <w:r>
        <w:rPr>
          <w:lang w:val="de-DE"/>
        </w:rPr>
        <w:br/>
      </w:r>
      <w:r w:rsidRPr="006926E1">
        <w:rPr>
          <w:lang w:val="de-DE"/>
        </w:rPr>
        <w:t>jeden Zug nach dem andern deutlich abl</w:t>
      </w:r>
      <w:r>
        <w:rPr>
          <w:lang w:val="de-DE"/>
        </w:rPr>
        <w:t>ös</w:t>
      </w:r>
      <w:r w:rsidRPr="006926E1">
        <w:rPr>
          <w:lang w:val="de-DE"/>
        </w:rPr>
        <w:t>en wollte.</w:t>
      </w:r>
    </w:p>
    <w:p w14:paraId="3EC39B96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V</w:t>
      </w:r>
      <w:r>
        <w:rPr>
          <w:lang w:val="de-DE"/>
        </w:rPr>
        <w:t>I.</w:t>
      </w:r>
    </w:p>
    <w:p w14:paraId="6906E10C" w14:textId="6A569EEF" w:rsidR="00A13E8E" w:rsidRDefault="006926E1" w:rsidP="006926E1">
      <w:pPr>
        <w:rPr>
          <w:lang w:val="de-DE"/>
        </w:rPr>
      </w:pPr>
      <w:r w:rsidRPr="006926E1">
        <w:rPr>
          <w:lang w:val="de-DE"/>
        </w:rPr>
        <w:t>Fort</w:t>
      </w:r>
      <w:r>
        <w:rPr>
          <w:lang w:val="de-DE"/>
        </w:rPr>
        <w:t>s</w:t>
      </w:r>
      <w:r w:rsidRPr="006926E1">
        <w:rPr>
          <w:lang w:val="de-DE"/>
        </w:rPr>
        <w:t>etzung des Vorhergehenden. Gemeinbe-</w:t>
      </w:r>
      <w:r>
        <w:rPr>
          <w:lang w:val="de-DE"/>
        </w:rPr>
        <w:br/>
      </w:r>
      <w:r w:rsidRPr="006926E1">
        <w:rPr>
          <w:lang w:val="de-DE"/>
        </w:rPr>
        <w:t>griffe, von einem Objekt, von der Wirklich-</w:t>
      </w:r>
      <w:r>
        <w:rPr>
          <w:lang w:val="de-DE"/>
        </w:rPr>
        <w:br/>
      </w:r>
      <w:r w:rsidRPr="006926E1">
        <w:rPr>
          <w:lang w:val="de-DE"/>
        </w:rPr>
        <w:t>keit, von der Sub</w:t>
      </w:r>
      <w:r>
        <w:rPr>
          <w:lang w:val="de-DE"/>
        </w:rPr>
        <w:t>s</w:t>
      </w:r>
      <w:r w:rsidRPr="006926E1">
        <w:rPr>
          <w:lang w:val="de-DE"/>
        </w:rPr>
        <w:t>tanz.</w:t>
      </w:r>
    </w:p>
    <w:p w14:paraId="545EF27A" w14:textId="3298E37A" w:rsidR="006926E1" w:rsidRDefault="006926E1" w:rsidP="006926E1">
      <w:pPr>
        <w:rPr>
          <w:lang w:val="de-DE"/>
        </w:rPr>
      </w:pP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er Begrif von einem Subjekt und von einer Be-</w:t>
      </w:r>
      <w:r>
        <w:rPr>
          <w:lang w:val="de-DE"/>
        </w:rPr>
        <w:br/>
        <w:t>s</w:t>
      </w:r>
      <w:r w:rsidRPr="006926E1">
        <w:rPr>
          <w:lang w:val="de-DE"/>
        </w:rPr>
        <w:t>chaffenheit, i</w:t>
      </w:r>
      <w:r>
        <w:rPr>
          <w:lang w:val="de-DE"/>
        </w:rPr>
        <w:t>s</w:t>
      </w:r>
      <w:r w:rsidRPr="006926E1">
        <w:rPr>
          <w:lang w:val="de-DE"/>
        </w:rPr>
        <w:t>t noch nicht der v</w:t>
      </w:r>
      <w:r>
        <w:rPr>
          <w:lang w:val="de-DE"/>
        </w:rPr>
        <w:t>ö</w:t>
      </w:r>
      <w:r w:rsidRPr="006926E1">
        <w:rPr>
          <w:lang w:val="de-DE"/>
        </w:rPr>
        <w:t>llige Begriff von</w:t>
      </w:r>
      <w:r>
        <w:rPr>
          <w:lang w:val="de-DE"/>
        </w:rPr>
        <w:br/>
      </w:r>
      <w:r w:rsidRPr="006926E1">
        <w:rPr>
          <w:lang w:val="de-DE"/>
        </w:rPr>
        <w:t xml:space="preserve">einem Dinge, als </w:t>
      </w:r>
      <w:r w:rsidRPr="00467510">
        <w:rPr>
          <w:b/>
          <w:bCs/>
          <w:lang w:val="de-DE"/>
          <w:rPrChange w:id="114" w:author="John Hymers" w:date="2024-02-21T00:49:00Z">
            <w:rPr>
              <w:lang w:val="de-DE"/>
            </w:rPr>
          </w:rPrChange>
        </w:rPr>
        <w:t>Objekt</w:t>
      </w:r>
      <w:r w:rsidRPr="006926E1">
        <w:rPr>
          <w:lang w:val="de-DE"/>
        </w:rPr>
        <w:t xml:space="preserve"> oder </w:t>
      </w:r>
      <w:r w:rsidRPr="00467510">
        <w:rPr>
          <w:b/>
          <w:bCs/>
          <w:lang w:val="de-DE"/>
          <w:rPrChange w:id="115" w:author="John Hymers" w:date="2024-02-21T00:49:00Z">
            <w:rPr>
              <w:lang w:val="de-DE"/>
            </w:rPr>
          </w:rPrChange>
        </w:rPr>
        <w:t>Gegenstand</w:t>
      </w:r>
      <w:r w:rsidRPr="006926E1">
        <w:rPr>
          <w:lang w:val="de-DE"/>
        </w:rPr>
        <w:t xml:space="preserve"> betrach-</w:t>
      </w:r>
      <w:r>
        <w:rPr>
          <w:lang w:val="de-DE"/>
        </w:rPr>
        <w:br/>
      </w:r>
      <w:r w:rsidRPr="006926E1">
        <w:rPr>
          <w:lang w:val="de-DE"/>
        </w:rPr>
        <w:t>tet, und noch weniger der Begriff von einer Sub</w:t>
      </w:r>
      <w:r>
        <w:rPr>
          <w:lang w:val="de-DE"/>
        </w:rPr>
        <w:t>s</w:t>
      </w:r>
      <w:r w:rsidRPr="006926E1">
        <w:rPr>
          <w:lang w:val="de-DE"/>
        </w:rPr>
        <w:t>tanz.</w:t>
      </w:r>
      <w:r>
        <w:rPr>
          <w:lang w:val="de-DE"/>
        </w:rPr>
        <w:br/>
      </w:r>
      <w:r w:rsidRPr="006926E1">
        <w:rPr>
          <w:lang w:val="de-DE"/>
        </w:rPr>
        <w:t xml:space="preserve">Die Begriffe vom </w:t>
      </w:r>
      <w:r w:rsidRPr="00467510">
        <w:rPr>
          <w:b/>
          <w:bCs/>
          <w:lang w:val="de-DE"/>
          <w:rPrChange w:id="116" w:author="John Hymers" w:date="2024-02-21T00:49:00Z">
            <w:rPr>
              <w:lang w:val="de-DE"/>
            </w:rPr>
          </w:rPrChange>
        </w:rPr>
        <w:t>Seyn</w:t>
      </w:r>
      <w:r w:rsidRPr="006926E1">
        <w:rPr>
          <w:lang w:val="de-DE"/>
        </w:rPr>
        <w:t xml:space="preserve"> oder Wirklichkeit, und vom</w:t>
      </w:r>
      <w:r>
        <w:rPr>
          <w:lang w:val="de-DE"/>
        </w:rPr>
        <w:br/>
      </w:r>
      <w:r w:rsidRPr="00467510">
        <w:rPr>
          <w:b/>
          <w:bCs/>
          <w:lang w:val="de-DE"/>
          <w:rPrChange w:id="117" w:author="John Hymers" w:date="2024-02-21T00:49:00Z">
            <w:rPr>
              <w:lang w:val="de-DE"/>
            </w:rPr>
          </w:rPrChange>
        </w:rPr>
        <w:t>Bestehen</w:t>
      </w:r>
      <w:r w:rsidRPr="006926E1">
        <w:rPr>
          <w:lang w:val="de-DE"/>
        </w:rPr>
        <w:t xml:space="preserve"> oder Fortdauern, und von dem </w:t>
      </w:r>
      <w:r w:rsidRPr="00467510">
        <w:rPr>
          <w:b/>
          <w:bCs/>
          <w:lang w:val="de-DE"/>
          <w:rPrChange w:id="118" w:author="John Hymers" w:date="2024-02-21T00:49:00Z">
            <w:rPr>
              <w:lang w:val="de-DE"/>
            </w:rPr>
          </w:rPrChange>
        </w:rPr>
        <w:t>Für</w:t>
      </w:r>
      <w:r w:rsidRPr="006926E1">
        <w:rPr>
          <w:lang w:val="de-DE"/>
        </w:rPr>
        <w:t xml:space="preserve"> </w:t>
      </w:r>
      <w:r w:rsidRPr="00467510">
        <w:rPr>
          <w:b/>
          <w:bCs/>
          <w:lang w:val="de-DE"/>
          <w:rPrChange w:id="119" w:author="John Hymers" w:date="2024-02-21T00:49:00Z">
            <w:rPr>
              <w:lang w:val="de-DE"/>
            </w:rPr>
          </w:rPrChange>
        </w:rPr>
        <w:t>sich</w:t>
      </w:r>
      <w:r>
        <w:rPr>
          <w:lang w:val="de-DE"/>
        </w:rPr>
        <w:br/>
      </w:r>
      <w:r w:rsidRPr="00467510">
        <w:rPr>
          <w:b/>
          <w:bCs/>
          <w:lang w:val="de-DE"/>
          <w:rPrChange w:id="120" w:author="John Hymers" w:date="2024-02-21T00:49:00Z">
            <w:rPr>
              <w:lang w:val="de-DE"/>
            </w:rPr>
          </w:rPrChange>
        </w:rPr>
        <w:t>bestehen</w:t>
      </w:r>
      <w:r w:rsidRPr="006926E1">
        <w:rPr>
          <w:lang w:val="de-DE"/>
        </w:rPr>
        <w:t xml:space="preserve"> m</w:t>
      </w:r>
      <w:r>
        <w:rPr>
          <w:lang w:val="de-DE"/>
        </w:rPr>
        <w:t>üss</w:t>
      </w:r>
      <w:r w:rsidRPr="006926E1">
        <w:rPr>
          <w:lang w:val="de-DE"/>
        </w:rPr>
        <w:t>en noch hinzu kommen; und die Denk-</w:t>
      </w:r>
      <w:r>
        <w:rPr>
          <w:lang w:val="de-DE"/>
        </w:rPr>
        <w:br/>
      </w:r>
      <w:r w:rsidRPr="006926E1">
        <w:rPr>
          <w:lang w:val="de-DE"/>
        </w:rPr>
        <w:t>kraft muß den Verh</w:t>
      </w:r>
      <w:r>
        <w:rPr>
          <w:lang w:val="de-DE"/>
        </w:rPr>
        <w:t>ä</w:t>
      </w:r>
      <w:r w:rsidRPr="006926E1">
        <w:rPr>
          <w:lang w:val="de-DE"/>
        </w:rPr>
        <w:t xml:space="preserve">ltnißgedanken von der </w:t>
      </w:r>
      <w:r w:rsidRPr="00467510">
        <w:rPr>
          <w:b/>
          <w:bCs/>
          <w:lang w:val="de-DE"/>
          <w:rPrChange w:id="121" w:author="John Hymers" w:date="2024-02-21T00:49:00Z">
            <w:rPr>
              <w:lang w:val="de-DE"/>
            </w:rPr>
          </w:rPrChange>
        </w:rPr>
        <w:t>ursachli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467510">
        <w:rPr>
          <w:b/>
          <w:bCs/>
          <w:lang w:val="de-DE"/>
          <w:rPrChange w:id="122" w:author="John Hymers" w:date="2024-02-21T00:49:00Z">
            <w:rPr>
              <w:lang w:val="de-DE"/>
            </w:rPr>
          </w:rPrChange>
        </w:rPr>
        <w:t>chen</w:t>
      </w:r>
      <w:r w:rsidRPr="006926E1">
        <w:rPr>
          <w:lang w:val="de-DE"/>
        </w:rPr>
        <w:t xml:space="preserve"> Verbindung hervorbringen, und ihn mit jenen</w:t>
      </w:r>
      <w:r>
        <w:rPr>
          <w:lang w:val="de-DE"/>
        </w:rPr>
        <w:br/>
      </w:r>
      <w:r w:rsidRPr="006926E1">
        <w:rPr>
          <w:lang w:val="de-DE"/>
        </w:rPr>
        <w:t>Ab</w:t>
      </w:r>
      <w:r>
        <w:rPr>
          <w:lang w:val="de-DE"/>
        </w:rPr>
        <w:t>s</w:t>
      </w:r>
      <w:r w:rsidRPr="006926E1">
        <w:rPr>
          <w:lang w:val="de-DE"/>
        </w:rPr>
        <w:t>traktionen vereinigen. Wir halten die Empfindun-</w:t>
      </w:r>
      <w:r>
        <w:rPr>
          <w:lang w:val="de-DE"/>
        </w:rPr>
        <w:br/>
      </w:r>
      <w:r w:rsidRPr="006926E1">
        <w:rPr>
          <w:lang w:val="de-DE"/>
        </w:rPr>
        <w:t>gen und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nicht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f</w:t>
      </w:r>
      <w:r>
        <w:rPr>
          <w:lang w:val="de-DE"/>
        </w:rPr>
        <w:t>ü</w:t>
      </w:r>
      <w:r w:rsidRPr="006926E1">
        <w:rPr>
          <w:lang w:val="de-DE"/>
        </w:rPr>
        <w:t xml:space="preserve">r ihre </w:t>
      </w:r>
      <w:r w:rsidRPr="00467510">
        <w:rPr>
          <w:b/>
          <w:bCs/>
          <w:lang w:val="de-DE"/>
          <w:rPrChange w:id="123" w:author="John Hymers" w:date="2024-02-21T00:49:00Z">
            <w:rPr>
              <w:lang w:val="de-DE"/>
            </w:rPr>
          </w:rPrChange>
        </w:rPr>
        <w:t>Objekte</w:t>
      </w:r>
      <w:r w:rsidRPr="006926E1">
        <w:rPr>
          <w:lang w:val="de-DE"/>
        </w:rPr>
        <w:t xml:space="preserve">, </w:t>
      </w:r>
      <w:r>
        <w:rPr>
          <w:lang w:val="de-DE"/>
        </w:rPr>
        <w:t>s</w:t>
      </w:r>
      <w:r w:rsidRPr="006926E1">
        <w:rPr>
          <w:lang w:val="de-DE"/>
        </w:rPr>
        <w:t>on-</w:t>
      </w:r>
      <w:r>
        <w:rPr>
          <w:lang w:val="de-DE"/>
        </w:rPr>
        <w:br/>
      </w:r>
      <w:r w:rsidRPr="006926E1">
        <w:rPr>
          <w:lang w:val="de-DE"/>
        </w:rPr>
        <w:t xml:space="preserve">dern </w:t>
      </w:r>
      <w:r>
        <w:rPr>
          <w:lang w:val="de-DE"/>
        </w:rPr>
        <w:t>s</w:t>
      </w:r>
      <w:r w:rsidRPr="006926E1">
        <w:rPr>
          <w:lang w:val="de-DE"/>
        </w:rPr>
        <w:t>etzen noch etwas anders außer der Vor</w:t>
      </w:r>
      <w:r>
        <w:rPr>
          <w:lang w:val="de-DE"/>
        </w:rPr>
        <w:t>s</w:t>
      </w:r>
      <w:r w:rsidRPr="006926E1">
        <w:rPr>
          <w:lang w:val="de-DE"/>
        </w:rPr>
        <w:t>tellung vor-</w:t>
      </w:r>
      <w:r>
        <w:rPr>
          <w:lang w:val="de-DE"/>
        </w:rPr>
        <w:br/>
      </w:r>
      <w:r w:rsidRPr="006926E1">
        <w:rPr>
          <w:lang w:val="de-DE"/>
        </w:rPr>
        <w:t>aus, das die Quelle der Empfindung i</w:t>
      </w:r>
      <w:r>
        <w:rPr>
          <w:lang w:val="de-DE"/>
        </w:rPr>
        <w:t>s</w:t>
      </w:r>
      <w:r w:rsidRPr="006926E1">
        <w:rPr>
          <w:lang w:val="de-DE"/>
        </w:rPr>
        <w:t>t, und die</w:t>
      </w:r>
      <w:r>
        <w:rPr>
          <w:lang w:val="de-DE"/>
        </w:rPr>
        <w:t>s</w:t>
      </w:r>
      <w:r w:rsidRPr="006926E1">
        <w:rPr>
          <w:lang w:val="de-DE"/>
        </w:rPr>
        <w:t>e letz-</w:t>
      </w:r>
      <w:r>
        <w:rPr>
          <w:lang w:val="de-DE"/>
        </w:rPr>
        <w:br/>
      </w:r>
      <w:r w:rsidRPr="006926E1">
        <w:rPr>
          <w:lang w:val="de-DE"/>
        </w:rPr>
        <w:t>tere auch wohl in den Zeitpunkten hervorbringen k</w:t>
      </w:r>
      <w:r>
        <w:rPr>
          <w:lang w:val="de-DE"/>
        </w:rPr>
        <w:t>ö</w:t>
      </w:r>
      <w:r w:rsidRPr="006926E1">
        <w:rPr>
          <w:lang w:val="de-DE"/>
        </w:rPr>
        <w:t>nnte,</w:t>
      </w:r>
      <w:r>
        <w:rPr>
          <w:lang w:val="de-DE"/>
        </w:rPr>
        <w:br/>
      </w:r>
      <w:r w:rsidRPr="006926E1">
        <w:rPr>
          <w:lang w:val="de-DE"/>
        </w:rPr>
        <w:t xml:space="preserve">in welchen wir </w:t>
      </w:r>
      <w:r>
        <w:rPr>
          <w:lang w:val="de-DE"/>
        </w:rPr>
        <w:t>s</w:t>
      </w:r>
      <w:r w:rsidRPr="006926E1">
        <w:rPr>
          <w:lang w:val="de-DE"/>
        </w:rPr>
        <w:t>ie nicht haben.</w:t>
      </w:r>
    </w:p>
    <w:p w14:paraId="7B4DBF6C" w14:textId="0A0CD736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Ab</w:t>
      </w:r>
      <w:r>
        <w:rPr>
          <w:lang w:val="de-DE"/>
        </w:rPr>
        <w:t>s</w:t>
      </w:r>
      <w:r w:rsidRPr="006926E1">
        <w:rPr>
          <w:lang w:val="de-DE"/>
        </w:rPr>
        <w:t xml:space="preserve">traktion, welche wir durch das Wort </w:t>
      </w:r>
      <w:r w:rsidRPr="00467510">
        <w:rPr>
          <w:b/>
          <w:bCs/>
          <w:lang w:val="de-DE"/>
          <w:rPrChange w:id="124" w:author="John Hymers" w:date="2024-02-21T00:49:00Z">
            <w:rPr>
              <w:lang w:val="de-DE"/>
            </w:rPr>
          </w:rPrChange>
        </w:rPr>
        <w:t>Seyn</w:t>
      </w:r>
      <w:r>
        <w:rPr>
          <w:lang w:val="de-DE"/>
        </w:rPr>
        <w:br/>
      </w:r>
      <w:r w:rsidRPr="006926E1">
        <w:rPr>
          <w:lang w:val="de-DE"/>
        </w:rPr>
        <w:t xml:space="preserve">oder </w:t>
      </w:r>
      <w:r w:rsidRPr="00467510">
        <w:rPr>
          <w:b/>
          <w:bCs/>
          <w:lang w:val="de-DE"/>
          <w:rPrChange w:id="125" w:author="John Hymers" w:date="2024-02-21T00:49:00Z">
            <w:rPr>
              <w:lang w:val="de-DE"/>
            </w:rPr>
          </w:rPrChange>
        </w:rPr>
        <w:t>Wirklichseyn</w:t>
      </w:r>
      <w:r w:rsidRPr="006926E1">
        <w:rPr>
          <w:lang w:val="de-DE"/>
        </w:rPr>
        <w:t xml:space="preserve"> ausdr</w:t>
      </w:r>
      <w:r>
        <w:rPr>
          <w:lang w:val="de-DE"/>
        </w:rPr>
        <w:t>ü</w:t>
      </w:r>
      <w:r w:rsidRPr="006926E1">
        <w:rPr>
          <w:lang w:val="de-DE"/>
        </w:rPr>
        <w:t>cken, war der er</w:t>
      </w:r>
      <w:r>
        <w:rPr>
          <w:lang w:val="de-DE"/>
        </w:rPr>
        <w:t>s</w:t>
      </w:r>
      <w:r w:rsidRPr="006926E1">
        <w:rPr>
          <w:lang w:val="de-DE"/>
        </w:rPr>
        <w:t>ten Anlage</w:t>
      </w:r>
      <w:r>
        <w:rPr>
          <w:lang w:val="de-DE"/>
        </w:rPr>
        <w:br/>
      </w:r>
      <w:r w:rsidRPr="006926E1">
        <w:rPr>
          <w:lang w:val="de-DE"/>
        </w:rPr>
        <w:t xml:space="preserve">nach </w:t>
      </w:r>
      <w:r>
        <w:rPr>
          <w:lang w:val="de-DE"/>
        </w:rPr>
        <w:t>s</w:t>
      </w:r>
      <w:r w:rsidRPr="006926E1">
        <w:rPr>
          <w:lang w:val="de-DE"/>
        </w:rPr>
        <w:t xml:space="preserve">o viel, als </w:t>
      </w:r>
      <w:r w:rsidRPr="00467510">
        <w:rPr>
          <w:b/>
          <w:bCs/>
          <w:lang w:val="de-DE"/>
          <w:rPrChange w:id="126" w:author="John Hymers" w:date="2024-02-21T00:49:00Z">
            <w:rPr>
              <w:lang w:val="de-DE"/>
            </w:rPr>
          </w:rPrChange>
        </w:rPr>
        <w:t>gefühlet</w:t>
      </w:r>
      <w:r w:rsidRPr="006926E1">
        <w:rPr>
          <w:lang w:val="de-DE"/>
        </w:rPr>
        <w:t xml:space="preserve"> und </w:t>
      </w:r>
      <w:r w:rsidRPr="00467510">
        <w:rPr>
          <w:b/>
          <w:bCs/>
          <w:lang w:val="de-DE"/>
          <w:rPrChange w:id="127" w:author="John Hymers" w:date="2024-02-21T00:49:00Z">
            <w:rPr>
              <w:lang w:val="de-DE"/>
            </w:rPr>
          </w:rPrChange>
        </w:rPr>
        <w:t>empfunden</w:t>
      </w:r>
      <w:r w:rsidRPr="006926E1">
        <w:rPr>
          <w:lang w:val="de-DE"/>
        </w:rPr>
        <w:t xml:space="preserve"> werden,</w:t>
      </w:r>
      <w:r>
        <w:rPr>
          <w:lang w:val="de-DE"/>
        </w:rPr>
        <w:br/>
      </w:r>
      <w:r w:rsidRPr="006926E1">
        <w:rPr>
          <w:lang w:val="de-DE"/>
        </w:rPr>
        <w:t xml:space="preserve">und ein </w:t>
      </w:r>
      <w:r w:rsidRPr="00467510">
        <w:rPr>
          <w:b/>
          <w:bCs/>
          <w:lang w:val="de-DE"/>
          <w:rPrChange w:id="128" w:author="John Hymers" w:date="2024-02-21T00:49:00Z">
            <w:rPr>
              <w:lang w:val="de-DE"/>
            </w:rPr>
          </w:rPrChange>
        </w:rPr>
        <w:t>Subjekt oder Ding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eyn. Aber es kam noch</w:t>
      </w:r>
      <w:r>
        <w:rPr>
          <w:lang w:val="de-DE"/>
        </w:rPr>
        <w:br/>
      </w:r>
      <w:r w:rsidRPr="006926E1">
        <w:rPr>
          <w:lang w:val="de-DE"/>
        </w:rPr>
        <w:t>hinzu, daß das gef</w:t>
      </w:r>
      <w:r>
        <w:rPr>
          <w:lang w:val="de-DE"/>
        </w:rPr>
        <w:t>ü</w:t>
      </w:r>
      <w:r w:rsidRPr="006926E1">
        <w:rPr>
          <w:lang w:val="de-DE"/>
        </w:rPr>
        <w:t>hlte Subjekt auch ohne R</w:t>
      </w:r>
      <w:r>
        <w:rPr>
          <w:lang w:val="de-DE"/>
        </w:rPr>
        <w:t>ü</w:t>
      </w:r>
      <w:r w:rsidRPr="006926E1">
        <w:rPr>
          <w:lang w:val="de-DE"/>
        </w:rPr>
        <w:t>ck</w:t>
      </w:r>
      <w:r>
        <w:rPr>
          <w:lang w:val="de-DE"/>
        </w:rPr>
        <w:t>s</w:t>
      </w:r>
      <w:r w:rsidRPr="006926E1">
        <w:rPr>
          <w:lang w:val="de-DE"/>
        </w:rPr>
        <w:t>icht</w:t>
      </w:r>
      <w:r>
        <w:rPr>
          <w:lang w:val="de-DE"/>
        </w:rPr>
        <w:br/>
      </w:r>
      <w:r w:rsidRPr="006926E1">
        <w:rPr>
          <w:lang w:val="de-DE"/>
        </w:rPr>
        <w:t>darauf, daß es wirklich gef</w:t>
      </w:r>
      <w:r>
        <w:rPr>
          <w:lang w:val="de-DE"/>
        </w:rPr>
        <w:t>ü</w:t>
      </w:r>
      <w:r w:rsidRPr="006926E1">
        <w:rPr>
          <w:lang w:val="de-DE"/>
        </w:rPr>
        <w:t xml:space="preserve">hlet ward, doch </w:t>
      </w:r>
      <w:r w:rsidRPr="00467510">
        <w:rPr>
          <w:b/>
          <w:bCs/>
          <w:lang w:val="de-DE"/>
          <w:rPrChange w:id="129" w:author="John Hymers" w:date="2024-02-21T00:49:00Z">
            <w:rPr>
              <w:lang w:val="de-DE"/>
            </w:rPr>
          </w:rPrChange>
        </w:rPr>
        <w:t>fühlbar</w:t>
      </w:r>
      <w:r>
        <w:rPr>
          <w:lang w:val="de-DE"/>
        </w:rPr>
        <w:br/>
        <w:t>s</w:t>
      </w:r>
      <w:r w:rsidRPr="006926E1">
        <w:rPr>
          <w:lang w:val="de-DE"/>
        </w:rPr>
        <w:t>ey, und gef</w:t>
      </w:r>
      <w:r>
        <w:rPr>
          <w:lang w:val="de-DE"/>
        </w:rPr>
        <w:t>ü</w:t>
      </w:r>
      <w:r w:rsidRPr="006926E1">
        <w:rPr>
          <w:lang w:val="de-DE"/>
        </w:rPr>
        <w:t xml:space="preserve">hlet werden </w:t>
      </w:r>
      <w:r w:rsidRPr="00467510">
        <w:rPr>
          <w:b/>
          <w:bCs/>
          <w:lang w:val="de-DE"/>
          <w:rPrChange w:id="130" w:author="John Hymers" w:date="2024-02-21T00:49:00Z">
            <w:rPr>
              <w:lang w:val="de-DE"/>
            </w:rPr>
          </w:rPrChange>
        </w:rPr>
        <w:t>konnte</w:t>
      </w:r>
      <w:r w:rsidRPr="006926E1">
        <w:rPr>
          <w:lang w:val="de-DE"/>
        </w:rPr>
        <w:t xml:space="preserve">. Das </w:t>
      </w:r>
      <w:r w:rsidRPr="00467510">
        <w:rPr>
          <w:b/>
          <w:bCs/>
          <w:lang w:val="de-DE"/>
          <w:rPrChange w:id="131" w:author="John Hymers" w:date="2024-02-21T00:49:00Z">
            <w:rPr>
              <w:lang w:val="de-DE"/>
            </w:rPr>
          </w:rPrChange>
        </w:rPr>
        <w:t>Wirkliche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>t etwas Objektivi</w:t>
      </w:r>
      <w:r>
        <w:rPr>
          <w:lang w:val="de-DE"/>
        </w:rPr>
        <w:t>s</w:t>
      </w:r>
      <w:r w:rsidRPr="006926E1">
        <w:rPr>
          <w:lang w:val="de-DE"/>
        </w:rPr>
        <w:t>ches, ein Gegen</w:t>
      </w:r>
      <w:r>
        <w:rPr>
          <w:lang w:val="de-DE"/>
        </w:rPr>
        <w:t>s</w:t>
      </w:r>
      <w:r w:rsidRPr="006926E1">
        <w:rPr>
          <w:lang w:val="de-DE"/>
        </w:rPr>
        <w:t>tand, etwas, das</w:t>
      </w:r>
      <w:r>
        <w:rPr>
          <w:lang w:val="de-DE"/>
        </w:rPr>
        <w:br/>
      </w:r>
      <w:r w:rsidRPr="006926E1">
        <w:rPr>
          <w:lang w:val="de-DE"/>
        </w:rPr>
        <w:t>von der Empfindung und Vor</w:t>
      </w:r>
      <w:r>
        <w:rPr>
          <w:lang w:val="de-DE"/>
        </w:rPr>
        <w:t>s</w:t>
      </w:r>
      <w:r w:rsidRPr="006926E1">
        <w:rPr>
          <w:lang w:val="de-DE"/>
        </w:rPr>
        <w:t>tellung unter</w:t>
      </w:r>
      <w:r>
        <w:rPr>
          <w:lang w:val="de-DE"/>
        </w:rPr>
        <w:t>s</w:t>
      </w:r>
      <w:r w:rsidRPr="006926E1">
        <w:rPr>
          <w:lang w:val="de-DE"/>
        </w:rPr>
        <w:t>chieden i</w:t>
      </w:r>
      <w:r>
        <w:rPr>
          <w:lang w:val="de-DE"/>
        </w:rPr>
        <w:t>s</w:t>
      </w:r>
      <w:r w:rsidRPr="006926E1">
        <w:rPr>
          <w:lang w:val="de-DE"/>
        </w:rPr>
        <w:t>t.</w:t>
      </w:r>
      <w:r>
        <w:rPr>
          <w:lang w:val="de-DE"/>
        </w:rPr>
        <w:br/>
      </w:r>
      <w:r w:rsidRPr="006926E1">
        <w:rPr>
          <w:lang w:val="de-DE"/>
        </w:rPr>
        <w:t xml:space="preserve">Dieß </w:t>
      </w:r>
      <w:r>
        <w:rPr>
          <w:lang w:val="de-DE"/>
        </w:rPr>
        <w:t>s</w:t>
      </w:r>
      <w:r w:rsidRPr="006926E1">
        <w:rPr>
          <w:lang w:val="de-DE"/>
        </w:rPr>
        <w:t>ind die er</w:t>
      </w:r>
      <w:r>
        <w:rPr>
          <w:lang w:val="de-DE"/>
        </w:rPr>
        <w:t>s</w:t>
      </w:r>
      <w:r w:rsidRPr="006926E1">
        <w:rPr>
          <w:lang w:val="de-DE"/>
        </w:rPr>
        <w:t>ten ur</w:t>
      </w:r>
      <w:r>
        <w:rPr>
          <w:lang w:val="de-DE"/>
        </w:rPr>
        <w:t>s</w:t>
      </w:r>
      <w:r w:rsidRPr="006926E1">
        <w:rPr>
          <w:lang w:val="de-DE"/>
        </w:rPr>
        <w:t>pr</w:t>
      </w:r>
      <w:r>
        <w:rPr>
          <w:lang w:val="de-DE"/>
        </w:rPr>
        <w:t>ü</w:t>
      </w:r>
      <w:r w:rsidRPr="006926E1">
        <w:rPr>
          <w:lang w:val="de-DE"/>
        </w:rPr>
        <w:t>nglichen Be</w:t>
      </w:r>
      <w:r>
        <w:rPr>
          <w:lang w:val="de-DE"/>
        </w:rPr>
        <w:t>s</w:t>
      </w:r>
      <w:r w:rsidRPr="006926E1">
        <w:rPr>
          <w:lang w:val="de-DE"/>
        </w:rPr>
        <w:t>tandtheile des</w:t>
      </w:r>
      <w:r>
        <w:rPr>
          <w:lang w:val="de-DE"/>
        </w:rPr>
        <w:br/>
      </w:r>
      <w:r w:rsidRPr="006926E1">
        <w:rPr>
          <w:lang w:val="de-DE"/>
        </w:rPr>
        <w:t xml:space="preserve">Begrifs von der </w:t>
      </w:r>
      <w:r w:rsidRPr="00467510">
        <w:rPr>
          <w:b/>
          <w:bCs/>
          <w:lang w:val="de-DE"/>
          <w:rPrChange w:id="132" w:author="John Hymers" w:date="2024-02-21T00:49:00Z">
            <w:rPr>
              <w:lang w:val="de-DE"/>
            </w:rPr>
          </w:rPrChange>
        </w:rPr>
        <w:t>Existenz</w:t>
      </w:r>
      <w:r w:rsidRPr="006926E1">
        <w:rPr>
          <w:lang w:val="de-DE"/>
        </w:rPr>
        <w:t xml:space="preserve">, vor </w:t>
      </w:r>
      <w:r>
        <w:rPr>
          <w:lang w:val="de-DE"/>
        </w:rPr>
        <w:t>s</w:t>
      </w:r>
      <w:r w:rsidRPr="006926E1">
        <w:rPr>
          <w:lang w:val="de-DE"/>
        </w:rPr>
        <w:t>einer voll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ndigen Ent-</w:t>
      </w:r>
    </w:p>
    <w:p w14:paraId="0143DE7D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wickelung</w:t>
      </w:r>
    </w:p>
    <w:p w14:paraId="21464FFE" w14:textId="70B595E1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396</w:t>
      </w:r>
      <w:r>
        <w:rPr>
          <w:lang w:val="de-DE"/>
        </w:rPr>
        <w:t>] V. Versuch. Ueber den Urspr. unserer</w:t>
      </w:r>
    </w:p>
    <w:p w14:paraId="13253026" w14:textId="27D4EDFA" w:rsidR="006926E1" w:rsidRDefault="006926E1" w:rsidP="006926E1">
      <w:pPr>
        <w:rPr>
          <w:lang w:val="de-DE"/>
        </w:rPr>
      </w:pPr>
      <w:r w:rsidRPr="006926E1">
        <w:rPr>
          <w:lang w:val="de-DE"/>
        </w:rPr>
        <w:t>wickelung und Be</w:t>
      </w:r>
      <w:r>
        <w:rPr>
          <w:lang w:val="de-DE"/>
        </w:rPr>
        <w:t>s</w:t>
      </w:r>
      <w:r w:rsidRPr="006926E1">
        <w:rPr>
          <w:lang w:val="de-DE"/>
        </w:rPr>
        <w:t>timmung, wozu die Nebenideen von</w:t>
      </w:r>
      <w:r>
        <w:rPr>
          <w:lang w:val="de-DE"/>
        </w:rPr>
        <w:br/>
      </w:r>
      <w:r w:rsidRPr="006926E1">
        <w:rPr>
          <w:lang w:val="de-DE"/>
        </w:rPr>
        <w:t xml:space="preserve">Ort und Zeit, oder von </w:t>
      </w:r>
      <w:r w:rsidRPr="00467510">
        <w:rPr>
          <w:b/>
          <w:bCs/>
          <w:lang w:val="de-DE"/>
          <w:rPrChange w:id="133" w:author="John Hymers" w:date="2024-02-21T00:49:00Z">
            <w:rPr>
              <w:lang w:val="de-DE"/>
            </w:rPr>
          </w:rPrChange>
        </w:rPr>
        <w:t>Irgendwo</w:t>
      </w:r>
      <w:r w:rsidRPr="006926E1">
        <w:rPr>
          <w:lang w:val="de-DE"/>
        </w:rPr>
        <w:t xml:space="preserve"> und </w:t>
      </w:r>
      <w:ins w:id="134" w:author="John Hymers" w:date="2024-02-17T22:24:00Z">
        <w:r w:rsidR="00883134" w:rsidRPr="00467510">
          <w:rPr>
            <w:b/>
            <w:bCs/>
            <w:lang w:val="de-DE"/>
            <w:rPrChange w:id="135" w:author="John Hymers" w:date="2024-02-21T00:49:00Z">
              <w:rPr>
                <w:lang w:val="de-DE"/>
              </w:rPr>
            </w:rPrChange>
          </w:rPr>
          <w:t xml:space="preserve">Irgendwenn, </w:t>
        </w:r>
      </w:ins>
      <w:del w:id="136" w:author="John Hymers" w:date="2024-02-17T22:24:00Z">
        <w:r w:rsidRPr="00467510">
          <w:rPr>
            <w:b/>
            <w:bCs/>
            <w:lang w:val="de-DE"/>
            <w:rPrChange w:id="137" w:author="John Hymers" w:date="2024-02-21T00:49:00Z">
              <w:rPr>
                <w:lang w:val="de-DE"/>
              </w:rPr>
            </w:rPrChange>
          </w:rPr>
          <w:delText>Irgendwie</w:delText>
        </w:r>
        <w:r w:rsidRPr="006926E1">
          <w:rPr>
            <w:lang w:val="de-DE"/>
          </w:rPr>
          <w:delText>,</w:delText>
        </w:r>
      </w:del>
      <w:r w:rsidR="004533F2">
        <w:rPr>
          <w:lang w:val="de-DE"/>
        </w:rPr>
        <w:t xml:space="preserve"> </w:t>
      </w:r>
      <w:ins w:id="138" w:author="John" w:date="2024-02-18T23:33:00Z">
        <w:r w:rsidR="004533F2">
          <w:rPr>
            <w:lang w:val="de-DE"/>
          </w:rPr>
          <w:t>[[note: also in UMich]]</w:t>
        </w:r>
      </w:ins>
      <w:del w:id="139" w:author="John Hymers" w:date="2024-02-17T22:24:00Z">
        <w:r>
          <w:rPr>
            <w:lang w:val="de-DE"/>
          </w:rPr>
          <w:br/>
        </w:r>
      </w:del>
      <w:r w:rsidRPr="006926E1">
        <w:rPr>
          <w:lang w:val="de-DE"/>
        </w:rPr>
        <w:t xml:space="preserve">und von der </w:t>
      </w:r>
      <w:r w:rsidRPr="00467510">
        <w:rPr>
          <w:b/>
          <w:bCs/>
          <w:lang w:val="de-DE"/>
          <w:rPrChange w:id="140" w:author="John Hymers" w:date="2024-02-21T00:49:00Z">
            <w:rPr>
              <w:lang w:val="de-DE"/>
            </w:rPr>
          </w:rPrChange>
        </w:rPr>
        <w:t>vollständigen innern Bestimmung</w:t>
      </w:r>
      <w:r w:rsidRPr="006926E1">
        <w:rPr>
          <w:lang w:val="de-DE"/>
        </w:rPr>
        <w:t xml:space="preserve"> (</w:t>
      </w:r>
      <w:r w:rsidRPr="004533F2">
        <w:rPr>
          <w:i/>
          <w:iCs/>
          <w:lang w:val="de-DE"/>
        </w:rPr>
        <w:t>de-</w:t>
      </w:r>
      <w:r w:rsidRPr="004533F2">
        <w:rPr>
          <w:i/>
          <w:iCs/>
          <w:lang w:val="de-DE"/>
        </w:rPr>
        <w:br/>
        <w:t>terminatio omnimoda</w:t>
      </w:r>
      <w:r w:rsidRPr="006926E1">
        <w:rPr>
          <w:lang w:val="de-DE"/>
        </w:rPr>
        <w:t>) geh</w:t>
      </w:r>
      <w:r>
        <w:rPr>
          <w:lang w:val="de-DE"/>
        </w:rPr>
        <w:t>ö</w:t>
      </w:r>
      <w:r w:rsidRPr="006926E1">
        <w:rPr>
          <w:lang w:val="de-DE"/>
        </w:rPr>
        <w:t>ren. Die</w:t>
      </w:r>
      <w:r>
        <w:rPr>
          <w:lang w:val="de-DE"/>
        </w:rPr>
        <w:t>s</w:t>
      </w:r>
      <w:r w:rsidRPr="006926E1">
        <w:rPr>
          <w:lang w:val="de-DE"/>
        </w:rPr>
        <w:t>e letztern Zu</w:t>
      </w:r>
      <w:r>
        <w:rPr>
          <w:lang w:val="de-DE"/>
        </w:rPr>
        <w:t>sä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6926E1">
        <w:rPr>
          <w:lang w:val="de-DE"/>
        </w:rPr>
        <w:t>tze be</w:t>
      </w:r>
      <w:r>
        <w:rPr>
          <w:lang w:val="de-DE"/>
        </w:rPr>
        <w:t>s</w:t>
      </w:r>
      <w:r w:rsidRPr="006926E1">
        <w:rPr>
          <w:lang w:val="de-DE"/>
        </w:rPr>
        <w:t>tehen wiederum in Beziehungen, welche die Denk-</w:t>
      </w:r>
      <w:r>
        <w:rPr>
          <w:lang w:val="de-DE"/>
        </w:rPr>
        <w:br/>
      </w:r>
      <w:r w:rsidRPr="006926E1">
        <w:rPr>
          <w:lang w:val="de-DE"/>
        </w:rPr>
        <w:t>kraft hinzuf</w:t>
      </w:r>
      <w:r>
        <w:rPr>
          <w:lang w:val="de-DE"/>
        </w:rPr>
        <w:t>ü</w:t>
      </w:r>
      <w:r w:rsidRPr="006926E1">
        <w:rPr>
          <w:lang w:val="de-DE"/>
        </w:rPr>
        <w:t xml:space="preserve">get, wenn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>oweit i</w:t>
      </w:r>
      <w:r>
        <w:rPr>
          <w:lang w:val="de-DE"/>
        </w:rPr>
        <w:t>s</w:t>
      </w:r>
      <w:r w:rsidRPr="006926E1">
        <w:rPr>
          <w:lang w:val="de-DE"/>
        </w:rPr>
        <w:t xml:space="preserve">t, daß </w:t>
      </w:r>
      <w:r>
        <w:rPr>
          <w:lang w:val="de-DE"/>
        </w:rPr>
        <w:t>s</w:t>
      </w:r>
      <w:r w:rsidRPr="006926E1">
        <w:rPr>
          <w:lang w:val="de-DE"/>
        </w:rPr>
        <w:t xml:space="preserve">ie das </w:t>
      </w:r>
      <w:r w:rsidRPr="007148FB">
        <w:rPr>
          <w:b/>
          <w:bCs/>
          <w:lang w:val="de-DE"/>
          <w:rPrChange w:id="141" w:author="John Hymers" w:date="2024-02-21T00:50:00Z">
            <w:rPr>
              <w:lang w:val="de-DE"/>
            </w:rPr>
          </w:rPrChange>
        </w:rPr>
        <w:t>Wirk-</w:t>
      </w:r>
      <w:r w:rsidRPr="007148FB">
        <w:rPr>
          <w:b/>
          <w:bCs/>
          <w:lang w:val="de-DE"/>
          <w:rPrChange w:id="142" w:author="John Hymers" w:date="2024-02-21T00:50:00Z">
            <w:rPr>
              <w:lang w:val="de-DE"/>
            </w:rPr>
          </w:rPrChange>
        </w:rPr>
        <w:br/>
        <w:t xml:space="preserve">liche </w:t>
      </w:r>
      <w:r w:rsidRPr="006926E1">
        <w:rPr>
          <w:lang w:val="de-DE"/>
        </w:rPr>
        <w:t xml:space="preserve">mit dem </w:t>
      </w:r>
      <w:r w:rsidRPr="007148FB">
        <w:rPr>
          <w:b/>
          <w:bCs/>
          <w:lang w:val="de-DE"/>
          <w:rPrChange w:id="143" w:author="John Hymers" w:date="2024-02-21T00:50:00Z">
            <w:rPr>
              <w:lang w:val="de-DE"/>
            </w:rPr>
          </w:rPrChange>
        </w:rPr>
        <w:t>Unwirklichen</w:t>
      </w:r>
      <w:r w:rsidRPr="006926E1">
        <w:rPr>
          <w:lang w:val="de-DE"/>
        </w:rPr>
        <w:t>, oder mit dem blos Vor-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tellten vergleichen kann.</w:t>
      </w:r>
    </w:p>
    <w:p w14:paraId="7AB7222F" w14:textId="0F48CBD8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Ab</w:t>
      </w:r>
      <w:r>
        <w:rPr>
          <w:lang w:val="de-DE"/>
        </w:rPr>
        <w:t>s</w:t>
      </w:r>
      <w:r w:rsidRPr="006926E1">
        <w:rPr>
          <w:lang w:val="de-DE"/>
        </w:rPr>
        <w:t xml:space="preserve">traktion von dem </w:t>
      </w:r>
      <w:r w:rsidRPr="007148FB">
        <w:rPr>
          <w:b/>
          <w:bCs/>
          <w:lang w:val="de-DE"/>
          <w:rPrChange w:id="144" w:author="John Hymers" w:date="2024-02-21T00:50:00Z">
            <w:rPr>
              <w:lang w:val="de-DE"/>
            </w:rPr>
          </w:rPrChange>
        </w:rPr>
        <w:t>gefühlet werden</w:t>
      </w:r>
      <w:r w:rsidRPr="006926E1">
        <w:rPr>
          <w:lang w:val="de-DE"/>
        </w:rPr>
        <w:t>, kann</w:t>
      </w:r>
      <w:r>
        <w:rPr>
          <w:lang w:val="de-DE"/>
        </w:rPr>
        <w:br/>
      </w:r>
      <w:r w:rsidRPr="006926E1">
        <w:rPr>
          <w:lang w:val="de-DE"/>
        </w:rPr>
        <w:t xml:space="preserve">man aus jedweder Empfindung nehmen. Die </w:t>
      </w:r>
      <w:r>
        <w:rPr>
          <w:lang w:val="de-DE"/>
        </w:rPr>
        <w:t>Id</w:t>
      </w:r>
      <w:r w:rsidRPr="006926E1">
        <w:rPr>
          <w:lang w:val="de-DE"/>
        </w:rPr>
        <w:t>ee von</w:t>
      </w:r>
      <w:r>
        <w:rPr>
          <w:lang w:val="de-DE"/>
        </w:rPr>
        <w:br/>
      </w:r>
      <w:r w:rsidRPr="006926E1">
        <w:rPr>
          <w:lang w:val="de-DE"/>
        </w:rPr>
        <w:t xml:space="preserve">einem </w:t>
      </w:r>
      <w:r w:rsidRPr="007148FB">
        <w:rPr>
          <w:b/>
          <w:bCs/>
          <w:lang w:val="de-DE"/>
          <w:rPrChange w:id="145" w:author="John Hymers" w:date="2024-02-21T00:50:00Z">
            <w:rPr>
              <w:lang w:val="de-DE"/>
            </w:rPr>
          </w:rPrChange>
        </w:rPr>
        <w:t>Subjekt</w:t>
      </w:r>
      <w:r w:rsidRPr="006926E1">
        <w:rPr>
          <w:lang w:val="de-DE"/>
        </w:rPr>
        <w:t xml:space="preserve"> — denn </w:t>
      </w:r>
      <w:r>
        <w:rPr>
          <w:lang w:val="de-DE"/>
        </w:rPr>
        <w:t>s</w:t>
      </w:r>
      <w:r w:rsidRPr="006926E1">
        <w:rPr>
          <w:lang w:val="de-DE"/>
        </w:rPr>
        <w:t xml:space="preserve">o bald wir auch eine </w:t>
      </w:r>
      <w:r w:rsidRPr="007148FB">
        <w:rPr>
          <w:b/>
          <w:bCs/>
          <w:lang w:val="de-DE"/>
          <w:rPrChange w:id="146" w:author="John Hymers" w:date="2024-02-21T00:50:00Z">
            <w:rPr>
              <w:lang w:val="de-DE"/>
            </w:rPr>
          </w:rPrChange>
        </w:rPr>
        <w:t>Be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148FB">
        <w:rPr>
          <w:b/>
          <w:bCs/>
          <w:lang w:val="de-DE"/>
          <w:rPrChange w:id="147" w:author="John Hymers" w:date="2024-02-21T00:50:00Z">
            <w:rPr>
              <w:lang w:val="de-DE"/>
            </w:rPr>
          </w:rPrChange>
        </w:rPr>
        <w:t>schaffenheit</w:t>
      </w:r>
      <w:r w:rsidRPr="006926E1">
        <w:rPr>
          <w:lang w:val="de-DE"/>
        </w:rPr>
        <w:t xml:space="preserve"> einer Sache, als etwas wirkliches uns vor-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tellen, gedenken wir </w:t>
      </w:r>
      <w:r>
        <w:rPr>
          <w:lang w:val="de-DE"/>
        </w:rPr>
        <w:t>s</w:t>
      </w:r>
      <w:r w:rsidRPr="006926E1">
        <w:rPr>
          <w:lang w:val="de-DE"/>
        </w:rPr>
        <w:t>ie als ein Subjekt, oder Ding,</w:t>
      </w:r>
      <w:r>
        <w:rPr>
          <w:lang w:val="de-DE"/>
        </w:rPr>
        <w:br/>
      </w:r>
      <w:r w:rsidRPr="006926E1">
        <w:rPr>
          <w:lang w:val="de-DE"/>
        </w:rPr>
        <w:t>dem eine Be</w:t>
      </w:r>
      <w:r>
        <w:rPr>
          <w:lang w:val="de-DE"/>
        </w:rPr>
        <w:t>s</w:t>
      </w:r>
      <w:r w:rsidRPr="006926E1">
        <w:rPr>
          <w:lang w:val="de-DE"/>
        </w:rPr>
        <w:t>chaffenheit, die Wirklichkeit nemlich, zu-</w:t>
      </w:r>
      <w:r>
        <w:rPr>
          <w:lang w:val="de-DE"/>
        </w:rPr>
        <w:br/>
      </w:r>
      <w:r w:rsidRPr="006926E1">
        <w:rPr>
          <w:lang w:val="de-DE"/>
        </w:rPr>
        <w:t>kommt, — 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chon vorhanden. Es i</w:t>
      </w:r>
      <w:r>
        <w:rPr>
          <w:lang w:val="de-DE"/>
        </w:rPr>
        <w:t>s</w:t>
      </w:r>
      <w:r w:rsidRPr="006926E1">
        <w:rPr>
          <w:lang w:val="de-DE"/>
        </w:rPr>
        <w:t>t al</w:t>
      </w:r>
      <w:r>
        <w:rPr>
          <w:lang w:val="de-DE"/>
        </w:rPr>
        <w:t>s</w:t>
      </w:r>
      <w:r w:rsidRPr="006926E1">
        <w:rPr>
          <w:lang w:val="de-DE"/>
        </w:rPr>
        <w:t>o der Ur-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prung des dritten </w:t>
      </w:r>
      <w:r>
        <w:rPr>
          <w:lang w:val="de-DE"/>
        </w:rPr>
        <w:t>In</w:t>
      </w:r>
      <w:r w:rsidRPr="006926E1">
        <w:rPr>
          <w:lang w:val="de-DE"/>
        </w:rPr>
        <w:t xml:space="preserve">gredienz noch </w:t>
      </w:r>
      <w:r>
        <w:rPr>
          <w:lang w:val="de-DE"/>
        </w:rPr>
        <w:t>ü</w:t>
      </w:r>
      <w:r w:rsidRPr="006926E1">
        <w:rPr>
          <w:lang w:val="de-DE"/>
        </w:rPr>
        <w:t>brig. Wie ent</w:t>
      </w:r>
      <w:r>
        <w:rPr>
          <w:lang w:val="de-DE"/>
        </w:rPr>
        <w:t>s</w:t>
      </w:r>
      <w:r w:rsidRPr="006926E1">
        <w:rPr>
          <w:lang w:val="de-DE"/>
        </w:rPr>
        <w:t>te-</w:t>
      </w:r>
      <w:r>
        <w:rPr>
          <w:lang w:val="de-DE"/>
        </w:rPr>
        <w:br/>
      </w:r>
      <w:r w:rsidRPr="006926E1">
        <w:rPr>
          <w:lang w:val="de-DE"/>
        </w:rPr>
        <w:t xml:space="preserve">het der Gedanke von einem </w:t>
      </w:r>
      <w:r w:rsidRPr="007148FB">
        <w:rPr>
          <w:b/>
          <w:bCs/>
          <w:lang w:val="de-DE"/>
          <w:rPrChange w:id="148" w:author="John Hymers" w:date="2024-02-21T00:50:00Z">
            <w:rPr>
              <w:lang w:val="de-DE"/>
            </w:rPr>
          </w:rPrChange>
        </w:rPr>
        <w:t>Objekt</w:t>
      </w:r>
      <w:r w:rsidRPr="006926E1">
        <w:rPr>
          <w:lang w:val="de-DE"/>
        </w:rPr>
        <w:t>, das i</w:t>
      </w:r>
      <w:r>
        <w:rPr>
          <w:lang w:val="de-DE"/>
        </w:rPr>
        <w:t>s</w:t>
      </w:r>
      <w:r w:rsidRPr="006926E1">
        <w:rPr>
          <w:lang w:val="de-DE"/>
        </w:rPr>
        <w:t>t, von einem</w:t>
      </w:r>
      <w:r>
        <w:rPr>
          <w:lang w:val="de-DE"/>
        </w:rPr>
        <w:br/>
      </w:r>
      <w:r w:rsidRPr="006926E1">
        <w:rPr>
          <w:lang w:val="de-DE"/>
        </w:rPr>
        <w:t>Dinge, welches von der Empfindung und Vor</w:t>
      </w:r>
      <w:r>
        <w:rPr>
          <w:lang w:val="de-DE"/>
        </w:rPr>
        <w:t>s</w:t>
      </w:r>
      <w:r w:rsidRPr="006926E1">
        <w:rPr>
          <w:lang w:val="de-DE"/>
        </w:rPr>
        <w:t>tellung</w:t>
      </w:r>
      <w:r>
        <w:rPr>
          <w:lang w:val="de-DE"/>
        </w:rPr>
        <w:br/>
      </w:r>
      <w:r w:rsidRPr="006926E1">
        <w:rPr>
          <w:lang w:val="de-DE"/>
        </w:rPr>
        <w:t>von ihm unter</w:t>
      </w:r>
      <w:r>
        <w:rPr>
          <w:lang w:val="de-DE"/>
        </w:rPr>
        <w:t>s</w:t>
      </w:r>
      <w:r w:rsidRPr="006926E1">
        <w:rPr>
          <w:lang w:val="de-DE"/>
        </w:rPr>
        <w:t>chieden i</w:t>
      </w:r>
      <w:r>
        <w:rPr>
          <w:lang w:val="de-DE"/>
        </w:rPr>
        <w:t>s</w:t>
      </w:r>
      <w:r w:rsidRPr="006926E1">
        <w:rPr>
          <w:lang w:val="de-DE"/>
        </w:rPr>
        <w:t>t, und jene hervorbringet, oder</w:t>
      </w:r>
      <w:r>
        <w:rPr>
          <w:lang w:val="de-DE"/>
        </w:rPr>
        <w:br/>
      </w:r>
      <w:r w:rsidRPr="006926E1">
        <w:rPr>
          <w:lang w:val="de-DE"/>
        </w:rPr>
        <w:t>hervorbringen kann?</w:t>
      </w:r>
    </w:p>
    <w:p w14:paraId="56162FDA" w14:textId="38195DCA" w:rsidR="006926E1" w:rsidRDefault="006926E1" w:rsidP="006926E1">
      <w:pPr>
        <w:rPr>
          <w:lang w:val="de-DE"/>
        </w:rPr>
      </w:pPr>
      <w:r w:rsidRPr="006926E1">
        <w:rPr>
          <w:lang w:val="de-DE"/>
        </w:rPr>
        <w:t>Al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ins w:id="149" w:author="John Hymers" w:date="2024-02-17T22:24:00Z">
        <w:r w:rsidR="00883134" w:rsidRPr="00883134">
          <w:rPr>
            <w:lang w:val="de-DE"/>
          </w:rPr>
          <w:t>erfordert</w:t>
        </w:r>
      </w:ins>
      <w:r w:rsidR="004533F2">
        <w:rPr>
          <w:lang w:val="de-DE"/>
        </w:rPr>
        <w:t xml:space="preserve"> </w:t>
      </w:r>
      <w:del w:id="150" w:author="John Hymers" w:date="2024-02-17T22:24:00Z">
        <w:r w:rsidRPr="006926E1">
          <w:rPr>
            <w:lang w:val="de-DE"/>
          </w:rPr>
          <w:delText>erfodert</w:delText>
        </w:r>
      </w:del>
      <w:r w:rsidRPr="006926E1">
        <w:rPr>
          <w:lang w:val="de-DE"/>
        </w:rPr>
        <w:t xml:space="preserve"> der Begrif von einem Objekt, er</w:t>
      </w:r>
      <w:r>
        <w:rPr>
          <w:lang w:val="de-DE"/>
        </w:rPr>
        <w:t>s</w:t>
      </w:r>
      <w:r w:rsidRPr="006926E1">
        <w:rPr>
          <w:lang w:val="de-DE"/>
        </w:rPr>
        <w:t>tlich</w:t>
      </w:r>
      <w:r>
        <w:rPr>
          <w:lang w:val="de-DE"/>
        </w:rPr>
        <w:br/>
      </w:r>
      <w:r w:rsidRPr="006926E1">
        <w:rPr>
          <w:lang w:val="de-DE"/>
        </w:rPr>
        <w:t>die Bemerkung des Unter</w:t>
      </w:r>
      <w:r>
        <w:rPr>
          <w:lang w:val="de-DE"/>
        </w:rPr>
        <w:t>s</w:t>
      </w:r>
      <w:r w:rsidRPr="006926E1">
        <w:rPr>
          <w:lang w:val="de-DE"/>
        </w:rPr>
        <w:t>chiedes zwi</w:t>
      </w:r>
      <w:r>
        <w:rPr>
          <w:lang w:val="de-DE"/>
        </w:rPr>
        <w:t>s</w:t>
      </w:r>
      <w:r w:rsidRPr="006926E1">
        <w:rPr>
          <w:lang w:val="de-DE"/>
        </w:rPr>
        <w:t>chen Sache oder</w:t>
      </w:r>
      <w:r>
        <w:rPr>
          <w:lang w:val="de-DE"/>
        </w:rPr>
        <w:br/>
      </w:r>
      <w:r w:rsidRPr="006926E1">
        <w:rPr>
          <w:lang w:val="de-DE"/>
        </w:rPr>
        <w:t>Ding und zwi</w:t>
      </w:r>
      <w:r>
        <w:rPr>
          <w:lang w:val="de-DE"/>
        </w:rPr>
        <w:t>s</w:t>
      </w:r>
      <w:r w:rsidRPr="006926E1">
        <w:rPr>
          <w:lang w:val="de-DE"/>
        </w:rPr>
        <w:t xml:space="preserve">chen einer </w:t>
      </w:r>
      <w:r w:rsidRPr="007148FB">
        <w:rPr>
          <w:b/>
          <w:bCs/>
          <w:lang w:val="de-DE"/>
          <w:rPrChange w:id="151" w:author="John Hymers" w:date="2024-02-21T00:50:00Z">
            <w:rPr>
              <w:lang w:val="de-DE"/>
            </w:rPr>
          </w:rPrChange>
        </w:rPr>
        <w:t>Vorstellung</w:t>
      </w:r>
      <w:r w:rsidRPr="006926E1">
        <w:rPr>
          <w:lang w:val="de-DE"/>
        </w:rPr>
        <w:t xml:space="preserve"> davon; dann</w:t>
      </w:r>
      <w:r>
        <w:rPr>
          <w:lang w:val="de-DE"/>
        </w:rPr>
        <w:br/>
      </w:r>
      <w:r w:rsidRPr="006926E1">
        <w:rPr>
          <w:lang w:val="de-DE"/>
        </w:rPr>
        <w:t>zweytens das Unter</w:t>
      </w:r>
      <w:r>
        <w:rPr>
          <w:lang w:val="de-DE"/>
        </w:rPr>
        <w:t>s</w:t>
      </w:r>
      <w:r w:rsidRPr="006926E1">
        <w:rPr>
          <w:lang w:val="de-DE"/>
        </w:rPr>
        <w:t xml:space="preserve">cheiden einer </w:t>
      </w:r>
      <w:r w:rsidRPr="007148FB">
        <w:rPr>
          <w:b/>
          <w:bCs/>
          <w:lang w:val="de-DE"/>
          <w:rPrChange w:id="152" w:author="John Hymers" w:date="2024-02-21T00:50:00Z">
            <w:rPr>
              <w:lang w:val="de-DE"/>
            </w:rPr>
          </w:rPrChange>
        </w:rPr>
        <w:t>Sache</w:t>
      </w:r>
      <w:r w:rsidRPr="006926E1">
        <w:rPr>
          <w:lang w:val="de-DE"/>
        </w:rPr>
        <w:t>, und des von</w:t>
      </w:r>
      <w:r>
        <w:rPr>
          <w:lang w:val="de-DE"/>
        </w:rPr>
        <w:br/>
      </w:r>
      <w:r w:rsidRPr="006926E1">
        <w:rPr>
          <w:lang w:val="de-DE"/>
        </w:rPr>
        <w:t>ihr ent</w:t>
      </w:r>
      <w:r>
        <w:rPr>
          <w:lang w:val="de-DE"/>
        </w:rPr>
        <w:t>s</w:t>
      </w:r>
      <w:r w:rsidRPr="006926E1">
        <w:rPr>
          <w:lang w:val="de-DE"/>
        </w:rPr>
        <w:t xml:space="preserve">tehenden </w:t>
      </w:r>
      <w:r w:rsidRPr="007148FB">
        <w:rPr>
          <w:b/>
          <w:bCs/>
          <w:lang w:val="de-DE"/>
          <w:rPrChange w:id="153" w:author="John Hymers" w:date="2024-02-21T00:50:00Z">
            <w:rPr>
              <w:lang w:val="de-DE"/>
            </w:rPr>
          </w:rPrChange>
        </w:rPr>
        <w:t>Gefühls</w:t>
      </w:r>
      <w:r w:rsidRPr="006926E1">
        <w:rPr>
          <w:lang w:val="de-DE"/>
        </w:rPr>
        <w:t>, das i</w:t>
      </w:r>
      <w:r>
        <w:rPr>
          <w:lang w:val="de-DE"/>
        </w:rPr>
        <w:t>s</w:t>
      </w:r>
      <w:r w:rsidRPr="006926E1">
        <w:rPr>
          <w:lang w:val="de-DE"/>
        </w:rPr>
        <w:t>t, einen Gedanken von</w:t>
      </w:r>
      <w:r>
        <w:rPr>
          <w:lang w:val="de-DE"/>
        </w:rPr>
        <w:br/>
      </w:r>
      <w:r w:rsidRPr="007148FB">
        <w:rPr>
          <w:b/>
          <w:bCs/>
          <w:lang w:val="de-DE"/>
          <w:rPrChange w:id="154" w:author="John Hymers" w:date="2024-02-21T00:50:00Z">
            <w:rPr>
              <w:lang w:val="de-DE"/>
            </w:rPr>
          </w:rPrChange>
        </w:rPr>
        <w:t>ursachlicher</w:t>
      </w:r>
      <w:r w:rsidRPr="006926E1">
        <w:rPr>
          <w:lang w:val="de-DE"/>
        </w:rPr>
        <w:t xml:space="preserve"> Verbindung.</w:t>
      </w:r>
    </w:p>
    <w:p w14:paraId="44E68947" w14:textId="017829FB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Das </w:t>
      </w:r>
      <w:r w:rsidRPr="007148FB">
        <w:rPr>
          <w:b/>
          <w:bCs/>
          <w:lang w:val="de-DE"/>
          <w:rPrChange w:id="155" w:author="John Hymers" w:date="2024-02-21T00:50:00Z">
            <w:rPr>
              <w:lang w:val="de-DE"/>
            </w:rPr>
          </w:rPrChange>
        </w:rPr>
        <w:t>Unterscheiden</w:t>
      </w:r>
      <w:r w:rsidRPr="006926E1">
        <w:rPr>
          <w:lang w:val="de-DE"/>
        </w:rPr>
        <w:t>, als ein Gedanke von Ver-</w:t>
      </w:r>
      <w:r>
        <w:rPr>
          <w:lang w:val="de-DE"/>
        </w:rPr>
        <w:br/>
        <w:t>s</w:t>
      </w:r>
      <w:r w:rsidRPr="006926E1">
        <w:rPr>
          <w:lang w:val="de-DE"/>
        </w:rPr>
        <w:t>chiedenheit ent</w:t>
      </w:r>
      <w:r>
        <w:rPr>
          <w:lang w:val="de-DE"/>
        </w:rPr>
        <w:t>s</w:t>
      </w:r>
      <w:r w:rsidRPr="006926E1">
        <w:rPr>
          <w:lang w:val="de-DE"/>
        </w:rPr>
        <w:t>tehet aus der Vergleichung. So bald</w:t>
      </w:r>
      <w:r>
        <w:rPr>
          <w:lang w:val="de-DE"/>
        </w:rPr>
        <w:br/>
      </w:r>
      <w:r w:rsidRPr="006926E1">
        <w:rPr>
          <w:lang w:val="de-DE"/>
        </w:rPr>
        <w:t>eine Vor</w:t>
      </w:r>
      <w:r>
        <w:rPr>
          <w:lang w:val="de-DE"/>
        </w:rPr>
        <w:t>s</w:t>
      </w:r>
      <w:r w:rsidRPr="006926E1">
        <w:rPr>
          <w:lang w:val="de-DE"/>
        </w:rPr>
        <w:t>tellung, das i</w:t>
      </w:r>
      <w:r>
        <w:rPr>
          <w:lang w:val="de-DE"/>
        </w:rPr>
        <w:t>s</w:t>
      </w:r>
      <w:r w:rsidRPr="006926E1">
        <w:rPr>
          <w:lang w:val="de-DE"/>
        </w:rPr>
        <w:t>t, ein wieder erneuerter Abdruck</w:t>
      </w:r>
      <w:r>
        <w:rPr>
          <w:lang w:val="de-DE"/>
        </w:rPr>
        <w:br/>
      </w:r>
      <w:r w:rsidRPr="006926E1">
        <w:rPr>
          <w:lang w:val="de-DE"/>
        </w:rPr>
        <w:t>eines vorigen Zu</w:t>
      </w:r>
      <w:r>
        <w:rPr>
          <w:lang w:val="de-DE"/>
        </w:rPr>
        <w:t>s</w:t>
      </w:r>
      <w:r w:rsidRPr="006926E1">
        <w:rPr>
          <w:lang w:val="de-DE"/>
        </w:rPr>
        <w:t>tandes, ein Phantasma, mit einem</w:t>
      </w:r>
      <w:r>
        <w:rPr>
          <w:lang w:val="de-DE"/>
        </w:rPr>
        <w:br/>
      </w:r>
      <w:r w:rsidRPr="006926E1">
        <w:rPr>
          <w:lang w:val="de-DE"/>
        </w:rPr>
        <w:t>Gef</w:t>
      </w:r>
      <w:r>
        <w:rPr>
          <w:lang w:val="de-DE"/>
        </w:rPr>
        <w:t>ü</w:t>
      </w:r>
      <w:r w:rsidRPr="006926E1">
        <w:rPr>
          <w:lang w:val="de-DE"/>
        </w:rPr>
        <w:t>hl eines gegenw</w:t>
      </w:r>
      <w:r>
        <w:rPr>
          <w:lang w:val="de-DE"/>
        </w:rPr>
        <w:t>ä</w:t>
      </w:r>
      <w:r w:rsidRPr="006926E1">
        <w:rPr>
          <w:lang w:val="de-DE"/>
        </w:rPr>
        <w:t xml:space="preserve">rtigen </w:t>
      </w:r>
      <w:r>
        <w:rPr>
          <w:lang w:val="de-DE"/>
        </w:rPr>
        <w:t>ä</w:t>
      </w:r>
      <w:r w:rsidRPr="006926E1">
        <w:rPr>
          <w:lang w:val="de-DE"/>
        </w:rPr>
        <w:t>hnlichen Zu</w:t>
      </w:r>
      <w:r>
        <w:rPr>
          <w:lang w:val="de-DE"/>
        </w:rPr>
        <w:t>s</w:t>
      </w:r>
      <w:r w:rsidRPr="006926E1">
        <w:rPr>
          <w:lang w:val="de-DE"/>
        </w:rPr>
        <w:t>tandes vergli-</w:t>
      </w:r>
      <w:r>
        <w:rPr>
          <w:lang w:val="de-DE"/>
        </w:rPr>
        <w:br/>
      </w:r>
      <w:r w:rsidRPr="006926E1">
        <w:rPr>
          <w:lang w:val="de-DE"/>
        </w:rPr>
        <w:t xml:space="preserve">chen wird, </w:t>
      </w:r>
      <w:r>
        <w:rPr>
          <w:lang w:val="de-DE"/>
        </w:rPr>
        <w:t>s</w:t>
      </w:r>
      <w:r w:rsidRPr="006926E1">
        <w:rPr>
          <w:lang w:val="de-DE"/>
        </w:rPr>
        <w:t xml:space="preserve">o muß der Gedanke; daß </w:t>
      </w:r>
      <w:r w:rsidRPr="007148FB">
        <w:rPr>
          <w:b/>
          <w:bCs/>
          <w:lang w:val="de-DE"/>
          <w:rPrChange w:id="156" w:author="John Hymers" w:date="2024-02-21T00:51:00Z">
            <w:rPr>
              <w:lang w:val="de-DE"/>
            </w:rPr>
          </w:rPrChange>
        </w:rPr>
        <w:t>Vorstellung und</w:t>
      </w:r>
      <w:r w:rsidRPr="007148FB">
        <w:rPr>
          <w:b/>
          <w:bCs/>
          <w:lang w:val="de-DE"/>
          <w:rPrChange w:id="157" w:author="John Hymers" w:date="2024-02-21T00:51:00Z">
            <w:rPr>
              <w:lang w:val="de-DE"/>
            </w:rPr>
          </w:rPrChange>
        </w:rPr>
        <w:br/>
        <w:t xml:space="preserve">Sache </w:t>
      </w:r>
      <w:r w:rsidRPr="006926E1">
        <w:rPr>
          <w:lang w:val="de-DE"/>
        </w:rPr>
        <w:t>unter</w:t>
      </w:r>
      <w:r>
        <w:rPr>
          <w:lang w:val="de-DE"/>
        </w:rPr>
        <w:t>s</w:t>
      </w:r>
      <w:r w:rsidRPr="006926E1">
        <w:rPr>
          <w:lang w:val="de-DE"/>
        </w:rPr>
        <w:t xml:space="preserve">chieden </w:t>
      </w:r>
      <w:r>
        <w:rPr>
          <w:lang w:val="de-DE"/>
        </w:rPr>
        <w:t>s</w:t>
      </w:r>
      <w:r w:rsidRPr="006926E1">
        <w:rPr>
          <w:lang w:val="de-DE"/>
        </w:rPr>
        <w:t>ind, hervorgehen. Dazu reichet</w:t>
      </w:r>
      <w:r>
        <w:rPr>
          <w:lang w:val="de-DE"/>
        </w:rPr>
        <w:br/>
      </w:r>
      <w:r w:rsidRPr="006926E1">
        <w:rPr>
          <w:lang w:val="de-DE"/>
        </w:rPr>
        <w:t>die nat</w:t>
      </w:r>
      <w:r>
        <w:rPr>
          <w:lang w:val="de-DE"/>
        </w:rPr>
        <w:t>ü</w:t>
      </w:r>
      <w:r w:rsidRPr="006926E1">
        <w:rPr>
          <w:lang w:val="de-DE"/>
        </w:rPr>
        <w:t>rliche Ver</w:t>
      </w:r>
      <w:r>
        <w:rPr>
          <w:lang w:val="de-DE"/>
        </w:rPr>
        <w:t>s</w:t>
      </w:r>
      <w:r w:rsidRPr="006926E1">
        <w:rPr>
          <w:lang w:val="de-DE"/>
        </w:rPr>
        <w:t xml:space="preserve">chiedenheit der </w:t>
      </w:r>
      <w:r>
        <w:rPr>
          <w:lang w:val="de-DE"/>
        </w:rPr>
        <w:t>s</w:t>
      </w:r>
      <w:r w:rsidRPr="006926E1">
        <w:rPr>
          <w:lang w:val="de-DE"/>
        </w:rPr>
        <w:t>chwachen Vor</w:t>
      </w:r>
      <w:r>
        <w:rPr>
          <w:lang w:val="de-DE"/>
        </w:rPr>
        <w:t>s</w:t>
      </w:r>
      <w:r w:rsidRPr="006926E1">
        <w:rPr>
          <w:lang w:val="de-DE"/>
        </w:rPr>
        <w:t>tellung</w:t>
      </w:r>
      <w:r>
        <w:rPr>
          <w:lang w:val="de-DE"/>
        </w:rPr>
        <w:br/>
      </w:r>
      <w:r w:rsidRPr="006926E1">
        <w:rPr>
          <w:lang w:val="de-DE"/>
        </w:rPr>
        <w:t>des Vergangenen mit dem Gef</w:t>
      </w:r>
      <w:r>
        <w:rPr>
          <w:lang w:val="de-DE"/>
        </w:rPr>
        <w:t>ü</w:t>
      </w:r>
      <w:r w:rsidRPr="006926E1">
        <w:rPr>
          <w:lang w:val="de-DE"/>
        </w:rPr>
        <w:t>hl des Gegenw</w:t>
      </w:r>
      <w:r>
        <w:rPr>
          <w:lang w:val="de-DE"/>
        </w:rPr>
        <w:t>ä</w:t>
      </w:r>
      <w:r w:rsidRPr="006926E1">
        <w:rPr>
          <w:lang w:val="de-DE"/>
        </w:rPr>
        <w:t>rtigen,</w:t>
      </w:r>
    </w:p>
    <w:p w14:paraId="73D4E1D6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wenn</w:t>
      </w:r>
    </w:p>
    <w:p w14:paraId="35246F40" w14:textId="5B2D4C4C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397</w:t>
      </w:r>
      <w:r>
        <w:rPr>
          <w:lang w:val="de-DE"/>
        </w:rPr>
        <w:t>] Kenntn. v. d. objektiv. Existenz d. Dinge.</w:t>
      </w:r>
    </w:p>
    <w:p w14:paraId="476227B1" w14:textId="5A8D25D4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wenn </w:t>
      </w:r>
      <w:r>
        <w:rPr>
          <w:lang w:val="de-DE"/>
        </w:rPr>
        <w:t>s</w:t>
      </w:r>
      <w:r w:rsidRPr="006926E1">
        <w:rPr>
          <w:lang w:val="de-DE"/>
        </w:rPr>
        <w:t>on</w:t>
      </w:r>
      <w:r>
        <w:rPr>
          <w:lang w:val="de-DE"/>
        </w:rPr>
        <w:t>s</w:t>
      </w:r>
      <w:r w:rsidRPr="006926E1">
        <w:rPr>
          <w:lang w:val="de-DE"/>
        </w:rPr>
        <w:t>ten alles einerley i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>chon hin. Die Ab</w:t>
      </w:r>
      <w:r>
        <w:rPr>
          <w:lang w:val="de-DE"/>
        </w:rPr>
        <w:t>s</w:t>
      </w:r>
      <w:r w:rsidRPr="006926E1">
        <w:rPr>
          <w:lang w:val="de-DE"/>
        </w:rPr>
        <w:t>trak-</w:t>
      </w:r>
      <w:r>
        <w:rPr>
          <w:lang w:val="de-DE"/>
        </w:rPr>
        <w:br/>
      </w:r>
      <w:r w:rsidRPr="006926E1">
        <w:rPr>
          <w:lang w:val="de-DE"/>
        </w:rPr>
        <w:t xml:space="preserve">tion von der </w:t>
      </w:r>
      <w:r w:rsidRPr="007148FB">
        <w:rPr>
          <w:b/>
          <w:bCs/>
          <w:lang w:val="de-DE"/>
          <w:rPrChange w:id="158" w:author="John Hymers" w:date="2024-02-21T00:56:00Z">
            <w:rPr>
              <w:lang w:val="de-DE"/>
            </w:rPr>
          </w:rPrChange>
        </w:rPr>
        <w:t>Objektivität</w:t>
      </w:r>
      <w:r w:rsidRPr="006926E1">
        <w:rPr>
          <w:lang w:val="de-DE"/>
        </w:rPr>
        <w:t xml:space="preserve"> in Hin</w:t>
      </w:r>
      <w:r>
        <w:rPr>
          <w:lang w:val="de-DE"/>
        </w:rPr>
        <w:t>s</w:t>
      </w:r>
      <w:r w:rsidRPr="006926E1">
        <w:rPr>
          <w:lang w:val="de-DE"/>
        </w:rPr>
        <w:t>icht die</w:t>
      </w:r>
      <w:r>
        <w:rPr>
          <w:lang w:val="de-DE"/>
        </w:rPr>
        <w:t>s</w:t>
      </w:r>
      <w:r w:rsidRPr="006926E1">
        <w:rPr>
          <w:lang w:val="de-DE"/>
        </w:rPr>
        <w:t>es er</w:t>
      </w:r>
      <w:r>
        <w:rPr>
          <w:lang w:val="de-DE"/>
        </w:rPr>
        <w:t>s</w:t>
      </w:r>
      <w:r w:rsidRPr="006926E1">
        <w:rPr>
          <w:lang w:val="de-DE"/>
        </w:rPr>
        <w:t>ten Merk-</w:t>
      </w:r>
      <w:r>
        <w:rPr>
          <w:lang w:val="de-DE"/>
        </w:rPr>
        <w:br/>
      </w:r>
      <w:r w:rsidRPr="006926E1">
        <w:rPr>
          <w:lang w:val="de-DE"/>
        </w:rPr>
        <w:t>mals konnte al</w:t>
      </w:r>
      <w:r>
        <w:rPr>
          <w:lang w:val="de-DE"/>
        </w:rPr>
        <w:t>s</w:t>
      </w:r>
      <w:r w:rsidRPr="006926E1">
        <w:rPr>
          <w:lang w:val="de-DE"/>
        </w:rPr>
        <w:t>o aus allen Arten von Empfindungen und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s</w:t>
      </w:r>
      <w:r w:rsidRPr="006926E1">
        <w:rPr>
          <w:lang w:val="de-DE"/>
        </w:rPr>
        <w:t xml:space="preserve">tellungen, die einander </w:t>
      </w:r>
      <w:r>
        <w:rPr>
          <w:lang w:val="de-DE"/>
        </w:rPr>
        <w:t>s</w:t>
      </w:r>
      <w:r w:rsidRPr="006926E1">
        <w:rPr>
          <w:lang w:val="de-DE"/>
        </w:rPr>
        <w:t xml:space="preserve">o weit </w:t>
      </w:r>
      <w:r>
        <w:rPr>
          <w:lang w:val="de-DE"/>
        </w:rPr>
        <w:t>ä</w:t>
      </w:r>
      <w:r w:rsidRPr="006926E1">
        <w:rPr>
          <w:lang w:val="de-DE"/>
        </w:rPr>
        <w:t>hnlich w</w:t>
      </w:r>
      <w:r>
        <w:rPr>
          <w:lang w:val="de-DE"/>
        </w:rPr>
        <w:t>ä</w:t>
      </w:r>
      <w:r w:rsidRPr="006926E1">
        <w:rPr>
          <w:lang w:val="de-DE"/>
        </w:rPr>
        <w:t>ren, als</w:t>
      </w:r>
      <w:r>
        <w:rPr>
          <w:lang w:val="de-DE"/>
        </w:rPr>
        <w:br/>
      </w:r>
      <w:r w:rsidRPr="006926E1">
        <w:rPr>
          <w:lang w:val="de-DE"/>
        </w:rPr>
        <w:t xml:space="preserve">die </w:t>
      </w:r>
      <w:r>
        <w:rPr>
          <w:lang w:val="de-DE"/>
        </w:rPr>
        <w:t>Id</w:t>
      </w:r>
      <w:r w:rsidRPr="006926E1">
        <w:rPr>
          <w:lang w:val="de-DE"/>
        </w:rPr>
        <w:t>entit</w:t>
      </w:r>
      <w:r>
        <w:rPr>
          <w:lang w:val="de-DE"/>
        </w:rPr>
        <w:t>ä</w:t>
      </w:r>
      <w:r w:rsidRPr="006926E1">
        <w:rPr>
          <w:lang w:val="de-DE"/>
        </w:rPr>
        <w:t>t des Gegen</w:t>
      </w:r>
      <w:r>
        <w:rPr>
          <w:lang w:val="de-DE"/>
        </w:rPr>
        <w:t>s</w:t>
      </w:r>
      <w:r w:rsidRPr="006926E1">
        <w:rPr>
          <w:lang w:val="de-DE"/>
        </w:rPr>
        <w:t xml:space="preserve">tandes es mit </w:t>
      </w:r>
      <w:r>
        <w:rPr>
          <w:lang w:val="de-DE"/>
        </w:rPr>
        <w:t>s</w:t>
      </w:r>
      <w:r w:rsidRPr="006926E1">
        <w:rPr>
          <w:lang w:val="de-DE"/>
        </w:rPr>
        <w:t>ich brachte, er-</w:t>
      </w:r>
      <w:r>
        <w:rPr>
          <w:lang w:val="de-DE"/>
        </w:rPr>
        <w:br/>
      </w:r>
      <w:r w:rsidRPr="006926E1">
        <w:rPr>
          <w:lang w:val="de-DE"/>
        </w:rPr>
        <w:t>halten werden. Und die</w:t>
      </w:r>
      <w:r>
        <w:rPr>
          <w:lang w:val="de-DE"/>
        </w:rPr>
        <w:t>s</w:t>
      </w:r>
      <w:r w:rsidRPr="006926E1">
        <w:rPr>
          <w:lang w:val="de-DE"/>
        </w:rPr>
        <w:t>er Theil des Begrifs konnte</w:t>
      </w:r>
      <w:r>
        <w:rPr>
          <w:lang w:val="de-DE"/>
        </w:rPr>
        <w:br/>
      </w:r>
      <w:r w:rsidRPr="006926E1">
        <w:rPr>
          <w:lang w:val="de-DE"/>
        </w:rPr>
        <w:t xml:space="preserve">vorhanden </w:t>
      </w:r>
      <w:r>
        <w:rPr>
          <w:lang w:val="de-DE"/>
        </w:rPr>
        <w:t>s</w:t>
      </w:r>
      <w:r w:rsidRPr="006926E1">
        <w:rPr>
          <w:lang w:val="de-DE"/>
        </w:rPr>
        <w:t>eyn, ehe der zweete entwickelt wurde, wie es</w:t>
      </w:r>
      <w:r>
        <w:rPr>
          <w:lang w:val="de-DE"/>
        </w:rPr>
        <w:br/>
      </w:r>
      <w:r w:rsidRPr="006926E1">
        <w:rPr>
          <w:lang w:val="de-DE"/>
        </w:rPr>
        <w:t>wahr</w:t>
      </w:r>
      <w:r>
        <w:rPr>
          <w:lang w:val="de-DE"/>
        </w:rPr>
        <w:t>s</w:t>
      </w:r>
      <w:r w:rsidRPr="006926E1">
        <w:rPr>
          <w:lang w:val="de-DE"/>
        </w:rPr>
        <w:t xml:space="preserve">cheinlich </w:t>
      </w:r>
      <w:r>
        <w:rPr>
          <w:lang w:val="de-DE"/>
        </w:rPr>
        <w:t>s</w:t>
      </w:r>
      <w:r w:rsidRPr="006926E1">
        <w:rPr>
          <w:lang w:val="de-DE"/>
        </w:rPr>
        <w:t>ich bey den Kindern wirklich verh</w:t>
      </w:r>
      <w:r>
        <w:rPr>
          <w:lang w:val="de-DE"/>
        </w:rPr>
        <w:t>ä</w:t>
      </w:r>
      <w:r w:rsidRPr="006926E1">
        <w:rPr>
          <w:lang w:val="de-DE"/>
        </w:rPr>
        <w:t>lt, bey</w:t>
      </w:r>
      <w:r>
        <w:rPr>
          <w:lang w:val="de-DE"/>
        </w:rPr>
        <w:br/>
      </w:r>
      <w:r w:rsidRPr="006926E1">
        <w:rPr>
          <w:lang w:val="de-DE"/>
        </w:rPr>
        <w:t>denen das Gef</w:t>
      </w:r>
      <w:r>
        <w:rPr>
          <w:lang w:val="de-DE"/>
        </w:rPr>
        <w:t>ü</w:t>
      </w:r>
      <w:r w:rsidRPr="006926E1">
        <w:rPr>
          <w:lang w:val="de-DE"/>
        </w:rPr>
        <w:t>hl der Sache, und die gef</w:t>
      </w:r>
      <w:r>
        <w:rPr>
          <w:lang w:val="de-DE"/>
        </w:rPr>
        <w:t>ü</w:t>
      </w:r>
      <w:r w:rsidRPr="006926E1">
        <w:rPr>
          <w:lang w:val="de-DE"/>
        </w:rPr>
        <w:t>hlte Sache</w:t>
      </w:r>
      <w:r>
        <w:rPr>
          <w:lang w:val="de-DE"/>
        </w:rPr>
        <w:br/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als die Ur</w:t>
      </w:r>
      <w:r>
        <w:rPr>
          <w:lang w:val="de-DE"/>
        </w:rPr>
        <w:t>s</w:t>
      </w:r>
      <w:r w:rsidRPr="006926E1">
        <w:rPr>
          <w:lang w:val="de-DE"/>
        </w:rPr>
        <w:t>ache von jenem, lange ununter</w:t>
      </w:r>
      <w:r>
        <w:rPr>
          <w:lang w:val="de-DE"/>
        </w:rPr>
        <w:t>s</w:t>
      </w:r>
      <w:r w:rsidRPr="006926E1">
        <w:rPr>
          <w:lang w:val="de-DE"/>
        </w:rPr>
        <w:t>chieden</w:t>
      </w:r>
      <w:r>
        <w:rPr>
          <w:lang w:val="de-DE"/>
        </w:rPr>
        <w:br/>
      </w:r>
      <w:r w:rsidRPr="006926E1">
        <w:rPr>
          <w:lang w:val="de-DE"/>
        </w:rPr>
        <w:t>bleiben.</w:t>
      </w:r>
    </w:p>
    <w:p w14:paraId="6F615462" w14:textId="3B76210F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Was der Begrif von der </w:t>
      </w:r>
      <w:r w:rsidRPr="007148FB">
        <w:rPr>
          <w:b/>
          <w:bCs/>
          <w:lang w:val="de-DE"/>
          <w:rPrChange w:id="159" w:author="John Hymers" w:date="2024-02-21T00:56:00Z">
            <w:rPr>
              <w:lang w:val="de-DE"/>
            </w:rPr>
          </w:rPrChange>
        </w:rPr>
        <w:t>Ursache</w:t>
      </w:r>
      <w:r w:rsidRPr="006926E1">
        <w:rPr>
          <w:lang w:val="de-DE"/>
        </w:rPr>
        <w:t xml:space="preserve"> und von der </w:t>
      </w:r>
      <w:r w:rsidRPr="007148FB">
        <w:rPr>
          <w:b/>
          <w:bCs/>
          <w:lang w:val="de-DE"/>
          <w:rPrChange w:id="160" w:author="John Hymers" w:date="2024-02-21T00:56:00Z">
            <w:rPr>
              <w:lang w:val="de-DE"/>
            </w:rPr>
          </w:rPrChange>
        </w:rPr>
        <w:t>Ver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148FB">
        <w:rPr>
          <w:b/>
          <w:bCs/>
          <w:lang w:val="de-DE"/>
          <w:rPrChange w:id="161" w:author="John Hymers" w:date="2024-02-21T00:56:00Z">
            <w:rPr>
              <w:lang w:val="de-DE"/>
            </w:rPr>
          </w:rPrChange>
        </w:rPr>
        <w:t>ursachung</w:t>
      </w:r>
      <w:r w:rsidRPr="006926E1">
        <w:rPr>
          <w:lang w:val="de-DE"/>
        </w:rPr>
        <w:t xml:space="preserve"> in </w:t>
      </w:r>
      <w:r>
        <w:rPr>
          <w:lang w:val="de-DE"/>
        </w:rPr>
        <w:t>s</w:t>
      </w:r>
      <w:r w:rsidRPr="006926E1">
        <w:rPr>
          <w:lang w:val="de-DE"/>
        </w:rPr>
        <w:t>ich enthalte, und bey welcher Art von</w:t>
      </w:r>
      <w:r>
        <w:rPr>
          <w:lang w:val="de-DE"/>
        </w:rPr>
        <w:br/>
      </w:r>
      <w:r w:rsidRPr="006926E1">
        <w:rPr>
          <w:lang w:val="de-DE"/>
        </w:rPr>
        <w:t>Empfindungen und Vor</w:t>
      </w:r>
      <w:r>
        <w:rPr>
          <w:lang w:val="de-DE"/>
        </w:rPr>
        <w:t>s</w:t>
      </w:r>
      <w:r w:rsidRPr="006926E1">
        <w:rPr>
          <w:lang w:val="de-DE"/>
        </w:rPr>
        <w:t>tellungen die Denkkraft zuer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den Gedanken von der ur</w:t>
      </w:r>
      <w:r>
        <w:rPr>
          <w:lang w:val="de-DE"/>
        </w:rPr>
        <w:t>s</w:t>
      </w:r>
      <w:r w:rsidRPr="006926E1">
        <w:rPr>
          <w:lang w:val="de-DE"/>
        </w:rPr>
        <w:t>achlichen Verbindung hervor-</w:t>
      </w:r>
      <w:r>
        <w:rPr>
          <w:lang w:val="de-DE"/>
        </w:rPr>
        <w:br/>
      </w:r>
      <w:r w:rsidRPr="006926E1">
        <w:rPr>
          <w:lang w:val="de-DE"/>
        </w:rPr>
        <w:t>bringe, i</w:t>
      </w:r>
      <w:r>
        <w:rPr>
          <w:lang w:val="de-DE"/>
        </w:rPr>
        <w:t>s</w:t>
      </w:r>
      <w:r w:rsidRPr="006926E1">
        <w:rPr>
          <w:lang w:val="de-DE"/>
        </w:rPr>
        <w:t>t anderswo weitl</w:t>
      </w:r>
      <w:r>
        <w:rPr>
          <w:lang w:val="de-DE"/>
        </w:rPr>
        <w:t>ä</w:t>
      </w:r>
      <w:r w:rsidRPr="006926E1">
        <w:rPr>
          <w:lang w:val="de-DE"/>
        </w:rPr>
        <w:t>uftig von mir aus einander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etzt. *) Hier bedarf es jenes v</w:t>
      </w:r>
      <w:r>
        <w:rPr>
          <w:lang w:val="de-DE"/>
        </w:rPr>
        <w:t>ö</w:t>
      </w:r>
      <w:r w:rsidRPr="006926E1">
        <w:rPr>
          <w:lang w:val="de-DE"/>
        </w:rPr>
        <w:t>lligen Begrifs nicht.</w:t>
      </w:r>
      <w:r>
        <w:rPr>
          <w:lang w:val="de-DE"/>
        </w:rPr>
        <w:br/>
      </w:r>
      <w:r w:rsidRPr="006926E1">
        <w:rPr>
          <w:lang w:val="de-DE"/>
        </w:rPr>
        <w:t>Es i</w:t>
      </w:r>
      <w:r>
        <w:rPr>
          <w:lang w:val="de-DE"/>
        </w:rPr>
        <w:t>s</w:t>
      </w:r>
      <w:r w:rsidRPr="006926E1">
        <w:rPr>
          <w:lang w:val="de-DE"/>
        </w:rPr>
        <w:t xml:space="preserve">t genug, daß unter </w:t>
      </w:r>
      <w:r w:rsidRPr="007148FB">
        <w:rPr>
          <w:b/>
          <w:bCs/>
          <w:lang w:val="de-DE"/>
          <w:rPrChange w:id="162" w:author="John Hymers" w:date="2024-02-21T00:56:00Z">
            <w:rPr>
              <w:lang w:val="de-DE"/>
            </w:rPr>
          </w:rPrChange>
        </w:rPr>
        <w:t>Ursache der Empfindung</w:t>
      </w:r>
      <w:r>
        <w:rPr>
          <w:lang w:val="de-DE"/>
        </w:rPr>
        <w:br/>
      </w:r>
      <w:r w:rsidRPr="006926E1">
        <w:rPr>
          <w:lang w:val="de-DE"/>
        </w:rPr>
        <w:t>ein Ding gedacht wird, das von der Empfindung ver-</w:t>
      </w:r>
      <w:r>
        <w:rPr>
          <w:lang w:val="de-DE"/>
        </w:rPr>
        <w:br/>
        <w:t>s</w:t>
      </w:r>
      <w:r w:rsidRPr="006926E1">
        <w:rPr>
          <w:lang w:val="de-DE"/>
        </w:rPr>
        <w:t>chieden i</w:t>
      </w:r>
      <w:r>
        <w:rPr>
          <w:lang w:val="de-DE"/>
        </w:rPr>
        <w:t>s</w:t>
      </w:r>
      <w:r w:rsidRPr="006926E1">
        <w:rPr>
          <w:lang w:val="de-DE"/>
        </w:rPr>
        <w:t>t, aber die</w:t>
      </w:r>
      <w:r>
        <w:rPr>
          <w:lang w:val="de-DE"/>
        </w:rPr>
        <w:t>s</w:t>
      </w:r>
      <w:r w:rsidRPr="006926E1">
        <w:rPr>
          <w:lang w:val="de-DE"/>
        </w:rPr>
        <w:t>e zur Folge hat. Der unentwickel-</w:t>
      </w:r>
      <w:r>
        <w:rPr>
          <w:lang w:val="de-DE"/>
        </w:rPr>
        <w:br/>
      </w:r>
      <w:r w:rsidRPr="006926E1">
        <w:rPr>
          <w:lang w:val="de-DE"/>
        </w:rPr>
        <w:t>te</w:t>
      </w:r>
      <w:r>
        <w:rPr>
          <w:lang w:val="de-DE"/>
        </w:rPr>
        <w:t>s</w:t>
      </w:r>
      <w:r w:rsidRPr="006926E1">
        <w:rPr>
          <w:lang w:val="de-DE"/>
        </w:rPr>
        <w:t>te Begrif von der Ur</w:t>
      </w:r>
      <w:r>
        <w:rPr>
          <w:lang w:val="de-DE"/>
        </w:rPr>
        <w:t>s</w:t>
      </w:r>
      <w:r w:rsidRPr="006926E1">
        <w:rPr>
          <w:lang w:val="de-DE"/>
        </w:rPr>
        <w:t xml:space="preserve">ache war </w:t>
      </w:r>
      <w:r>
        <w:rPr>
          <w:lang w:val="de-DE"/>
        </w:rPr>
        <w:t>s</w:t>
      </w:r>
      <w:r w:rsidRPr="006926E1">
        <w:rPr>
          <w:lang w:val="de-DE"/>
        </w:rPr>
        <w:t>chon hinreichend, um</w:t>
      </w:r>
      <w:r>
        <w:rPr>
          <w:lang w:val="de-DE"/>
        </w:rPr>
        <w:br/>
      </w:r>
      <w:r w:rsidRPr="006926E1">
        <w:rPr>
          <w:lang w:val="de-DE"/>
        </w:rPr>
        <w:t xml:space="preserve">diejenige </w:t>
      </w:r>
      <w:r w:rsidRPr="007148FB">
        <w:rPr>
          <w:b/>
          <w:bCs/>
          <w:lang w:val="de-DE"/>
          <w:rPrChange w:id="163" w:author="John Hymers" w:date="2024-02-21T00:56:00Z">
            <w:rPr>
              <w:lang w:val="de-DE"/>
            </w:rPr>
          </w:rPrChange>
        </w:rPr>
        <w:t>Idee</w:t>
      </w:r>
      <w:r w:rsidRPr="006926E1">
        <w:rPr>
          <w:lang w:val="de-DE"/>
        </w:rPr>
        <w:t xml:space="preserve"> vom Objekt zu bewirken, von deren Ent-</w:t>
      </w:r>
      <w:r>
        <w:rPr>
          <w:lang w:val="de-DE"/>
        </w:rPr>
        <w:br/>
        <w:t>s</w:t>
      </w:r>
      <w:r w:rsidRPr="006926E1">
        <w:rPr>
          <w:lang w:val="de-DE"/>
        </w:rPr>
        <w:t>tehungsart hier die Rede i</w:t>
      </w:r>
      <w:r>
        <w:rPr>
          <w:lang w:val="de-DE"/>
        </w:rPr>
        <w:t>s</w:t>
      </w:r>
      <w:r w:rsidRPr="006926E1">
        <w:rPr>
          <w:lang w:val="de-DE"/>
        </w:rPr>
        <w:t>t.</w:t>
      </w:r>
    </w:p>
    <w:p w14:paraId="0675E7B2" w14:textId="5EA04ADF" w:rsidR="006926E1" w:rsidRDefault="006926E1" w:rsidP="006926E1">
      <w:pPr>
        <w:rPr>
          <w:lang w:val="de-DE"/>
        </w:rPr>
      </w:pPr>
      <w:r w:rsidRPr="006926E1">
        <w:rPr>
          <w:lang w:val="de-DE"/>
        </w:rPr>
        <w:t>Und zu die</w:t>
      </w:r>
      <w:r>
        <w:rPr>
          <w:lang w:val="de-DE"/>
        </w:rPr>
        <w:t>s</w:t>
      </w:r>
      <w:r w:rsidRPr="006926E1">
        <w:rPr>
          <w:lang w:val="de-DE"/>
        </w:rPr>
        <w:t>en Gedanken konnte und mußte jedwede</w:t>
      </w:r>
      <w:r>
        <w:rPr>
          <w:lang w:val="de-DE"/>
        </w:rPr>
        <w:br/>
      </w:r>
      <w:r w:rsidRPr="006926E1">
        <w:rPr>
          <w:lang w:val="de-DE"/>
        </w:rPr>
        <w:t xml:space="preserve">neue Modifikation, welche aus der Seele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ent</w:t>
      </w:r>
      <w:r>
        <w:rPr>
          <w:lang w:val="de-DE"/>
        </w:rPr>
        <w:t>s</w:t>
      </w:r>
      <w:r w:rsidRPr="006926E1">
        <w:rPr>
          <w:lang w:val="de-DE"/>
        </w:rPr>
        <w:t>tand,</w:t>
      </w:r>
      <w:r>
        <w:rPr>
          <w:lang w:val="de-DE"/>
        </w:rPr>
        <w:br/>
      </w:r>
      <w:r w:rsidRPr="006926E1">
        <w:rPr>
          <w:lang w:val="de-DE"/>
        </w:rPr>
        <w:t>ihrer Natur nach, der Denkkraft die Veranla</w:t>
      </w:r>
      <w:r>
        <w:rPr>
          <w:lang w:val="de-DE"/>
        </w:rPr>
        <w:t>ss</w:t>
      </w:r>
      <w:r w:rsidRPr="006926E1">
        <w:rPr>
          <w:lang w:val="de-DE"/>
        </w:rPr>
        <w:t>ung ge-</w:t>
      </w:r>
      <w:r>
        <w:rPr>
          <w:lang w:val="de-DE"/>
        </w:rPr>
        <w:br/>
      </w:r>
      <w:r w:rsidRPr="006926E1">
        <w:rPr>
          <w:lang w:val="de-DE"/>
        </w:rPr>
        <w:t>ben. Denn jedwede aus innerer Kraft ent</w:t>
      </w:r>
      <w:r>
        <w:rPr>
          <w:lang w:val="de-DE"/>
        </w:rPr>
        <w:t>s</w:t>
      </w:r>
      <w:r w:rsidRPr="006926E1">
        <w:rPr>
          <w:lang w:val="de-DE"/>
        </w:rPr>
        <w:t>tehende Ver-</w:t>
      </w:r>
      <w:r>
        <w:rPr>
          <w:lang w:val="de-DE"/>
        </w:rPr>
        <w:br/>
        <w:t>ä</w:t>
      </w:r>
      <w:r w:rsidRPr="006926E1">
        <w:rPr>
          <w:lang w:val="de-DE"/>
        </w:rPr>
        <w:t>nderung f</w:t>
      </w:r>
      <w:r>
        <w:rPr>
          <w:lang w:val="de-DE"/>
        </w:rPr>
        <w:t>ü</w:t>
      </w:r>
      <w:r w:rsidRPr="006926E1">
        <w:rPr>
          <w:lang w:val="de-DE"/>
        </w:rPr>
        <w:t>hrte auf Vor</w:t>
      </w:r>
      <w:r>
        <w:rPr>
          <w:lang w:val="de-DE"/>
        </w:rPr>
        <w:t>s</w:t>
      </w:r>
      <w:r w:rsidRPr="006926E1">
        <w:rPr>
          <w:lang w:val="de-DE"/>
        </w:rPr>
        <w:t>tellungen von den vorhergegan-</w:t>
      </w:r>
      <w:r>
        <w:rPr>
          <w:lang w:val="de-DE"/>
        </w:rPr>
        <w:br/>
      </w:r>
      <w:r w:rsidRPr="006926E1">
        <w:rPr>
          <w:lang w:val="de-DE"/>
        </w:rPr>
        <w:t>genen Um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nden, Be</w:t>
      </w:r>
      <w:r>
        <w:rPr>
          <w:lang w:val="de-DE"/>
        </w:rPr>
        <w:t>s</w:t>
      </w:r>
      <w:r w:rsidRPr="006926E1">
        <w:rPr>
          <w:lang w:val="de-DE"/>
        </w:rPr>
        <w:t>trebungen und Be</w:t>
      </w:r>
      <w:r>
        <w:rPr>
          <w:lang w:val="de-DE"/>
        </w:rPr>
        <w:t>s</w:t>
      </w:r>
      <w:r w:rsidRPr="006926E1">
        <w:rPr>
          <w:lang w:val="de-DE"/>
        </w:rPr>
        <w:t>chaffenheiten,</w:t>
      </w:r>
      <w:r>
        <w:rPr>
          <w:lang w:val="de-DE"/>
        </w:rPr>
        <w:br/>
      </w:r>
      <w:r w:rsidRPr="006926E1">
        <w:rPr>
          <w:lang w:val="de-DE"/>
        </w:rPr>
        <w:t>die mit ihr a</w:t>
      </w:r>
      <w:r>
        <w:rPr>
          <w:lang w:val="de-DE"/>
        </w:rPr>
        <w:t>ss</w:t>
      </w:r>
      <w:r w:rsidRPr="006926E1">
        <w:rPr>
          <w:lang w:val="de-DE"/>
        </w:rPr>
        <w:t xml:space="preserve">ociiret </w:t>
      </w:r>
      <w:r>
        <w:rPr>
          <w:lang w:val="de-DE"/>
        </w:rPr>
        <w:t>s</w:t>
      </w:r>
      <w:r w:rsidRPr="006926E1">
        <w:rPr>
          <w:lang w:val="de-DE"/>
        </w:rPr>
        <w:t>ind. Da war al</w:t>
      </w:r>
      <w:r>
        <w:rPr>
          <w:lang w:val="de-DE"/>
        </w:rPr>
        <w:t>s</w:t>
      </w:r>
      <w:r w:rsidRPr="006926E1">
        <w:rPr>
          <w:lang w:val="de-DE"/>
        </w:rPr>
        <w:t>o Gef</w:t>
      </w:r>
      <w:r>
        <w:rPr>
          <w:lang w:val="de-DE"/>
        </w:rPr>
        <w:t>ü</w:t>
      </w:r>
      <w:r w:rsidRPr="006926E1">
        <w:rPr>
          <w:lang w:val="de-DE"/>
        </w:rPr>
        <w:t>hl eines</w:t>
      </w:r>
      <w:r>
        <w:rPr>
          <w:lang w:val="de-DE"/>
        </w:rPr>
        <w:br/>
      </w:r>
      <w:r w:rsidRPr="006926E1">
        <w:rPr>
          <w:lang w:val="de-DE"/>
        </w:rPr>
        <w:t>gegenw</w:t>
      </w:r>
      <w:r>
        <w:rPr>
          <w:lang w:val="de-DE"/>
        </w:rPr>
        <w:t>ä</w:t>
      </w:r>
      <w:r w:rsidRPr="006926E1">
        <w:rPr>
          <w:lang w:val="de-DE"/>
        </w:rPr>
        <w:t>rtigen Subjekts mit einer Be</w:t>
      </w:r>
      <w:r>
        <w:rPr>
          <w:lang w:val="de-DE"/>
        </w:rPr>
        <w:t>s</w:t>
      </w:r>
      <w:r w:rsidRPr="006926E1">
        <w:rPr>
          <w:lang w:val="de-DE"/>
        </w:rPr>
        <w:t>chaffenheit; dann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s</w:t>
      </w:r>
      <w:r w:rsidRPr="006926E1">
        <w:rPr>
          <w:lang w:val="de-DE"/>
        </w:rPr>
        <w:t>tellung eines vorigen Subjekts mit einer Be</w:t>
      </w:r>
      <w:r>
        <w:rPr>
          <w:lang w:val="de-DE"/>
        </w:rPr>
        <w:t>s</w:t>
      </w:r>
      <w:r w:rsidRPr="006926E1">
        <w:rPr>
          <w:lang w:val="de-DE"/>
        </w:rPr>
        <w:t>chaffen-</w:t>
      </w:r>
      <w:r>
        <w:rPr>
          <w:lang w:val="de-DE"/>
        </w:rPr>
        <w:br/>
      </w:r>
      <w:r w:rsidRPr="006926E1">
        <w:rPr>
          <w:lang w:val="de-DE"/>
        </w:rPr>
        <w:t>heit, und dann Gef</w:t>
      </w:r>
      <w:r>
        <w:rPr>
          <w:lang w:val="de-DE"/>
        </w:rPr>
        <w:t>ü</w:t>
      </w:r>
      <w:r w:rsidRPr="006926E1">
        <w:rPr>
          <w:lang w:val="de-DE"/>
        </w:rPr>
        <w:t xml:space="preserve">hl der Folge, </w:t>
      </w:r>
      <w:r>
        <w:rPr>
          <w:lang w:val="de-DE"/>
        </w:rPr>
        <w:t>s</w:t>
      </w:r>
      <w:r w:rsidRPr="006926E1">
        <w:rPr>
          <w:lang w:val="de-DE"/>
        </w:rPr>
        <w:t>o wie die</w:t>
      </w:r>
      <w:r>
        <w:rPr>
          <w:lang w:val="de-DE"/>
        </w:rPr>
        <w:t>s</w:t>
      </w:r>
      <w:r w:rsidRPr="006926E1">
        <w:rPr>
          <w:lang w:val="de-DE"/>
        </w:rPr>
        <w:t>e gef</w:t>
      </w:r>
      <w:r>
        <w:rPr>
          <w:lang w:val="de-DE"/>
        </w:rPr>
        <w:t>ü</w:t>
      </w:r>
      <w:r w:rsidRPr="006926E1">
        <w:rPr>
          <w:lang w:val="de-DE"/>
        </w:rPr>
        <w:t>hler</w:t>
      </w:r>
      <w:r w:rsidR="004533F2">
        <w:rPr>
          <w:lang w:val="de-DE"/>
        </w:rPr>
        <w:t xml:space="preserve"> </w:t>
      </w:r>
      <w:r>
        <w:rPr>
          <w:lang w:val="de-DE"/>
        </w:rPr>
        <w:br/>
      </w:r>
      <w:r w:rsidRPr="006926E1">
        <w:rPr>
          <w:lang w:val="de-DE"/>
        </w:rPr>
        <w:t>werden kann. Die</w:t>
      </w:r>
      <w:r>
        <w:rPr>
          <w:lang w:val="de-DE"/>
        </w:rPr>
        <w:t>s</w:t>
      </w:r>
      <w:r w:rsidRPr="006926E1">
        <w:rPr>
          <w:lang w:val="de-DE"/>
        </w:rPr>
        <w:t>e Gef</w:t>
      </w:r>
      <w:r>
        <w:rPr>
          <w:lang w:val="de-DE"/>
        </w:rPr>
        <w:t>ü</w:t>
      </w:r>
      <w:r w:rsidRPr="006926E1">
        <w:rPr>
          <w:lang w:val="de-DE"/>
        </w:rPr>
        <w:t>hle und Vor</w:t>
      </w:r>
      <w:r>
        <w:rPr>
          <w:lang w:val="de-DE"/>
        </w:rPr>
        <w:t>s</w:t>
      </w:r>
      <w:r w:rsidRPr="006926E1">
        <w:rPr>
          <w:lang w:val="de-DE"/>
        </w:rPr>
        <w:t>tellungen zu Ge-</w:t>
      </w:r>
    </w:p>
    <w:p w14:paraId="41164A99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danken</w:t>
      </w:r>
    </w:p>
    <w:p w14:paraId="58EEF949" w14:textId="6A04C3AA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*) Siehe den vierten Ver</w:t>
      </w:r>
      <w:r>
        <w:rPr>
          <w:lang w:val="de-DE"/>
        </w:rPr>
        <w:t>s</w:t>
      </w:r>
      <w:r w:rsidRPr="006926E1">
        <w:rPr>
          <w:lang w:val="de-DE"/>
        </w:rPr>
        <w:t>uch IV.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398</w:t>
      </w:r>
      <w:r>
        <w:rPr>
          <w:lang w:val="de-DE"/>
        </w:rPr>
        <w:t>] V. Versuch. Ueber den Urspr. unserer</w:t>
      </w:r>
    </w:p>
    <w:p w14:paraId="4E25C845" w14:textId="6A906170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danken gemacht, </w:t>
      </w:r>
      <w:r>
        <w:rPr>
          <w:lang w:val="de-DE"/>
        </w:rPr>
        <w:t>s</w:t>
      </w:r>
      <w:r w:rsidRPr="006926E1">
        <w:rPr>
          <w:lang w:val="de-DE"/>
        </w:rPr>
        <w:t>o hatte man neb</w:t>
      </w:r>
      <w:r>
        <w:rPr>
          <w:lang w:val="de-DE"/>
        </w:rPr>
        <w:t>s</w:t>
      </w:r>
      <w:r w:rsidRPr="006926E1">
        <w:rPr>
          <w:lang w:val="de-DE"/>
        </w:rPr>
        <w:t xml:space="preserve">t der </w:t>
      </w:r>
      <w:r>
        <w:rPr>
          <w:lang w:val="de-DE"/>
        </w:rPr>
        <w:t>Id</w:t>
      </w:r>
      <w:r w:rsidRPr="006926E1">
        <w:rPr>
          <w:lang w:val="de-DE"/>
        </w:rPr>
        <w:t>ee eines ge-</w:t>
      </w:r>
      <w:r>
        <w:rPr>
          <w:lang w:val="de-DE"/>
        </w:rPr>
        <w:br/>
      </w:r>
      <w:r w:rsidRPr="006926E1">
        <w:rPr>
          <w:lang w:val="de-DE"/>
        </w:rPr>
        <w:t>genw</w:t>
      </w:r>
      <w:r>
        <w:rPr>
          <w:lang w:val="de-DE"/>
        </w:rPr>
        <w:t>ä</w:t>
      </w:r>
      <w:r w:rsidRPr="006926E1">
        <w:rPr>
          <w:lang w:val="de-DE"/>
        </w:rPr>
        <w:t>rtigen Zu</w:t>
      </w:r>
      <w:r>
        <w:rPr>
          <w:lang w:val="de-DE"/>
        </w:rPr>
        <w:t>s</w:t>
      </w:r>
      <w:r w:rsidRPr="006926E1">
        <w:rPr>
          <w:lang w:val="de-DE"/>
        </w:rPr>
        <w:t xml:space="preserve">tands, die </w:t>
      </w:r>
      <w:r>
        <w:rPr>
          <w:lang w:val="de-DE"/>
        </w:rPr>
        <w:t>Id</w:t>
      </w:r>
      <w:r w:rsidRPr="006926E1">
        <w:rPr>
          <w:lang w:val="de-DE"/>
        </w:rPr>
        <w:t>ee eines andern Din-</w:t>
      </w:r>
      <w:r>
        <w:rPr>
          <w:lang w:val="de-DE"/>
        </w:rPr>
        <w:br/>
      </w:r>
      <w:r w:rsidRPr="006926E1">
        <w:rPr>
          <w:lang w:val="de-DE"/>
        </w:rPr>
        <w:t>ges, und auch den Verh</w:t>
      </w:r>
      <w:r>
        <w:rPr>
          <w:lang w:val="de-DE"/>
        </w:rPr>
        <w:t>ä</w:t>
      </w:r>
      <w:r w:rsidRPr="006926E1">
        <w:rPr>
          <w:lang w:val="de-DE"/>
        </w:rPr>
        <w:t>ltnißbegrif von der Folge und</w:t>
      </w:r>
      <w:r>
        <w:rPr>
          <w:lang w:val="de-DE"/>
        </w:rPr>
        <w:br/>
      </w:r>
      <w:r w:rsidRPr="006926E1">
        <w:rPr>
          <w:lang w:val="de-DE"/>
        </w:rPr>
        <w:t>Verbindung jenes Zu</w:t>
      </w:r>
      <w:r>
        <w:rPr>
          <w:lang w:val="de-DE"/>
        </w:rPr>
        <w:t>s</w:t>
      </w:r>
      <w:r w:rsidRPr="006926E1">
        <w:rPr>
          <w:lang w:val="de-DE"/>
        </w:rPr>
        <w:t>tandes mit dem von ihm ver</w:t>
      </w:r>
      <w:r>
        <w:rPr>
          <w:lang w:val="de-DE"/>
        </w:rPr>
        <w:t>s</w:t>
      </w:r>
      <w:r w:rsidRPr="006926E1">
        <w:rPr>
          <w:lang w:val="de-DE"/>
        </w:rPr>
        <w:t>chie-</w:t>
      </w:r>
      <w:r>
        <w:rPr>
          <w:lang w:val="de-DE"/>
        </w:rPr>
        <w:br/>
      </w:r>
      <w:r w:rsidRPr="006926E1">
        <w:rPr>
          <w:lang w:val="de-DE"/>
        </w:rPr>
        <w:t>denen Dinge.</w:t>
      </w:r>
    </w:p>
    <w:p w14:paraId="5BD77069" w14:textId="32AE83FD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Der Begrif vom </w:t>
      </w:r>
      <w:r w:rsidRPr="007148FB">
        <w:rPr>
          <w:b/>
          <w:bCs/>
          <w:lang w:val="de-DE"/>
          <w:rPrChange w:id="164" w:author="John Hymers" w:date="2024-02-21T00:57:00Z">
            <w:rPr>
              <w:lang w:val="de-DE"/>
            </w:rPr>
          </w:rPrChange>
        </w:rPr>
        <w:t>Bestehen</w:t>
      </w:r>
      <w:r w:rsidRPr="006926E1">
        <w:rPr>
          <w:lang w:val="de-DE"/>
        </w:rPr>
        <w:t xml:space="preserve"> und </w:t>
      </w:r>
      <w:r w:rsidRPr="007148FB">
        <w:rPr>
          <w:b/>
          <w:bCs/>
          <w:lang w:val="de-DE"/>
          <w:rPrChange w:id="165" w:author="John Hymers" w:date="2024-02-21T00:57:00Z">
            <w:rPr>
              <w:lang w:val="de-DE"/>
            </w:rPr>
          </w:rPrChange>
        </w:rPr>
        <w:t>Fortdauern</w:t>
      </w:r>
      <w:r w:rsidRPr="006926E1">
        <w:rPr>
          <w:lang w:val="de-DE"/>
        </w:rPr>
        <w:t xml:space="preserve"> be-</w:t>
      </w:r>
      <w:r>
        <w:rPr>
          <w:lang w:val="de-DE"/>
        </w:rPr>
        <w:br/>
      </w:r>
      <w:r w:rsidRPr="006926E1">
        <w:rPr>
          <w:lang w:val="de-DE"/>
        </w:rPr>
        <w:t xml:space="preserve">zieht </w:t>
      </w:r>
      <w:r>
        <w:rPr>
          <w:lang w:val="de-DE"/>
        </w:rPr>
        <w:t>s</w:t>
      </w:r>
      <w:r w:rsidRPr="006926E1">
        <w:rPr>
          <w:lang w:val="de-DE"/>
        </w:rPr>
        <w:t xml:space="preserve">ich auf den Begrif der </w:t>
      </w:r>
      <w:r w:rsidRPr="007148FB">
        <w:rPr>
          <w:b/>
          <w:bCs/>
          <w:lang w:val="de-DE"/>
          <w:rPrChange w:id="166" w:author="John Hymers" w:date="2024-02-21T00:57:00Z">
            <w:rPr>
              <w:lang w:val="de-DE"/>
            </w:rPr>
          </w:rPrChange>
        </w:rPr>
        <w:t>Zeit</w:t>
      </w:r>
      <w:r w:rsidRPr="006926E1">
        <w:rPr>
          <w:lang w:val="de-DE"/>
        </w:rPr>
        <w:t xml:space="preserve">. Beide </w:t>
      </w:r>
      <w:r>
        <w:rPr>
          <w:lang w:val="de-DE"/>
        </w:rPr>
        <w:t>s</w:t>
      </w:r>
      <w:r w:rsidRPr="006926E1">
        <w:rPr>
          <w:lang w:val="de-DE"/>
        </w:rPr>
        <w:t>ind in ih-</w:t>
      </w:r>
      <w:r>
        <w:rPr>
          <w:lang w:val="de-DE"/>
        </w:rPr>
        <w:br/>
      </w:r>
      <w:r w:rsidRPr="006926E1">
        <w:rPr>
          <w:lang w:val="de-DE"/>
        </w:rPr>
        <w:t>rem Ur</w:t>
      </w:r>
      <w:r>
        <w:rPr>
          <w:lang w:val="de-DE"/>
        </w:rPr>
        <w:t>s</w:t>
      </w:r>
      <w:r w:rsidRPr="006926E1">
        <w:rPr>
          <w:lang w:val="de-DE"/>
        </w:rPr>
        <w:t>prung verwandt, und beide ent</w:t>
      </w:r>
      <w:r>
        <w:rPr>
          <w:lang w:val="de-DE"/>
        </w:rPr>
        <w:t>s</w:t>
      </w:r>
      <w:r w:rsidRPr="006926E1">
        <w:rPr>
          <w:lang w:val="de-DE"/>
        </w:rPr>
        <w:t>tehen durch eine</w:t>
      </w:r>
      <w:r>
        <w:rPr>
          <w:lang w:val="de-DE"/>
        </w:rPr>
        <w:br/>
      </w:r>
      <w:r w:rsidRPr="006926E1">
        <w:rPr>
          <w:lang w:val="de-DE"/>
        </w:rPr>
        <w:t>Ab</w:t>
      </w:r>
      <w:r>
        <w:rPr>
          <w:lang w:val="de-DE"/>
        </w:rPr>
        <w:t>s</w:t>
      </w:r>
      <w:r w:rsidRPr="006926E1">
        <w:rPr>
          <w:lang w:val="de-DE"/>
        </w:rPr>
        <w:t xml:space="preserve">traktion aus den Empfindungen von dem </w:t>
      </w:r>
      <w:r w:rsidRPr="007148FB">
        <w:rPr>
          <w:b/>
          <w:bCs/>
          <w:lang w:val="de-DE"/>
          <w:rPrChange w:id="167" w:author="John Hymers" w:date="2024-02-21T00:57:00Z">
            <w:rPr>
              <w:lang w:val="de-DE"/>
            </w:rPr>
          </w:rPrChange>
        </w:rPr>
        <w:t>Aktus des</w:t>
      </w:r>
      <w:r w:rsidRPr="007148FB">
        <w:rPr>
          <w:b/>
          <w:bCs/>
          <w:lang w:val="de-DE"/>
          <w:rPrChange w:id="168" w:author="John Hymers" w:date="2024-02-21T00:57:00Z">
            <w:rPr>
              <w:lang w:val="de-DE"/>
            </w:rPr>
          </w:rPrChange>
        </w:rPr>
        <w:br/>
        <w:t>Gefühls</w:t>
      </w:r>
      <w:r w:rsidRPr="007148FB">
        <w:rPr>
          <w:lang w:val="de-DE"/>
        </w:rPr>
        <w:t>,</w:t>
      </w:r>
      <w:r w:rsidRPr="006926E1">
        <w:rPr>
          <w:lang w:val="de-DE"/>
        </w:rPr>
        <w:t xml:space="preserve"> und des </w:t>
      </w:r>
      <w:r w:rsidRPr="007148FB">
        <w:rPr>
          <w:b/>
          <w:bCs/>
          <w:lang w:val="de-DE"/>
          <w:rPrChange w:id="169" w:author="John Hymers" w:date="2024-02-21T00:57:00Z">
            <w:rPr>
              <w:lang w:val="de-DE"/>
            </w:rPr>
          </w:rPrChange>
        </w:rPr>
        <w:t>Denkens</w:t>
      </w:r>
      <w:r w:rsidRPr="006926E1">
        <w:rPr>
          <w:lang w:val="de-DE"/>
        </w:rPr>
        <w:t xml:space="preserve">. </w:t>
      </w:r>
      <w:r w:rsidRPr="007148FB">
        <w:rPr>
          <w:b/>
          <w:bCs/>
          <w:lang w:val="de-DE"/>
          <w:rPrChange w:id="170" w:author="John Hymers" w:date="2024-02-21T00:57:00Z">
            <w:rPr>
              <w:lang w:val="de-DE"/>
            </w:rPr>
          </w:rPrChange>
        </w:rPr>
        <w:t>Jedes bemerkbare</w:t>
      </w:r>
      <w:r w:rsidRPr="007148FB">
        <w:rPr>
          <w:b/>
          <w:bCs/>
          <w:lang w:val="de-DE"/>
          <w:rPrChange w:id="171" w:author="John Hymers" w:date="2024-02-21T00:57:00Z">
            <w:rPr>
              <w:lang w:val="de-DE"/>
            </w:rPr>
          </w:rPrChange>
        </w:rPr>
        <w:br/>
        <w:t>Gefühl hat seine Länge</w:t>
      </w:r>
      <w:r w:rsidRPr="006926E1">
        <w:rPr>
          <w:lang w:val="de-DE"/>
        </w:rPr>
        <w:t>. Wenn wir mit dem Fin-</w:t>
      </w:r>
      <w:r>
        <w:rPr>
          <w:lang w:val="de-DE"/>
        </w:rPr>
        <w:br/>
      </w:r>
      <w:r w:rsidRPr="006926E1">
        <w:rPr>
          <w:lang w:val="de-DE"/>
        </w:rPr>
        <w:t xml:space="preserve">ger </w:t>
      </w:r>
      <w:r>
        <w:rPr>
          <w:lang w:val="de-DE"/>
        </w:rPr>
        <w:t>ü</w:t>
      </w:r>
      <w:r w:rsidRPr="006926E1">
        <w:rPr>
          <w:lang w:val="de-DE"/>
        </w:rPr>
        <w:t>ber einen K</w:t>
      </w:r>
      <w:r>
        <w:rPr>
          <w:lang w:val="de-DE"/>
        </w:rPr>
        <w:t>ö</w:t>
      </w:r>
      <w:r w:rsidRPr="006926E1">
        <w:rPr>
          <w:lang w:val="de-DE"/>
        </w:rPr>
        <w:t xml:space="preserve">rper hinfahren, </w:t>
      </w:r>
      <w:r>
        <w:rPr>
          <w:lang w:val="de-DE"/>
        </w:rPr>
        <w:t>s</w:t>
      </w:r>
      <w:r w:rsidRPr="006926E1">
        <w:rPr>
          <w:lang w:val="de-DE"/>
        </w:rPr>
        <w:t xml:space="preserve">o kann es </w:t>
      </w:r>
      <w:r>
        <w:rPr>
          <w:lang w:val="de-DE"/>
        </w:rPr>
        <w:t>s</w:t>
      </w:r>
      <w:r w:rsidRPr="006926E1">
        <w:rPr>
          <w:lang w:val="de-DE"/>
        </w:rPr>
        <w:t>eyn, daß</w:t>
      </w:r>
      <w:r>
        <w:rPr>
          <w:lang w:val="de-DE"/>
        </w:rPr>
        <w:br/>
      </w:r>
      <w:r w:rsidRPr="006926E1">
        <w:rPr>
          <w:lang w:val="de-DE"/>
        </w:rPr>
        <w:t xml:space="preserve">wir nur an zweyen Stellen </w:t>
      </w:r>
      <w:r>
        <w:rPr>
          <w:lang w:val="de-DE"/>
        </w:rPr>
        <w:t>s</w:t>
      </w:r>
      <w:r w:rsidRPr="006926E1">
        <w:rPr>
          <w:lang w:val="de-DE"/>
        </w:rPr>
        <w:t>olche Eindr</w:t>
      </w:r>
      <w:r>
        <w:rPr>
          <w:lang w:val="de-DE"/>
        </w:rPr>
        <w:t>ü</w:t>
      </w:r>
      <w:r w:rsidRPr="006926E1">
        <w:rPr>
          <w:lang w:val="de-DE"/>
        </w:rPr>
        <w:t>cke empfangen,</w:t>
      </w:r>
      <w:r>
        <w:rPr>
          <w:lang w:val="de-DE"/>
        </w:rPr>
        <w:br/>
      </w:r>
      <w:r w:rsidRPr="006926E1">
        <w:rPr>
          <w:lang w:val="de-DE"/>
        </w:rPr>
        <w:t>die in der ganzen Reihe der Ver</w:t>
      </w:r>
      <w:r>
        <w:rPr>
          <w:lang w:val="de-DE"/>
        </w:rPr>
        <w:t>ä</w:t>
      </w:r>
      <w:r w:rsidRPr="006926E1">
        <w:rPr>
          <w:lang w:val="de-DE"/>
        </w:rPr>
        <w:t xml:space="preserve">nderungen </w:t>
      </w:r>
      <w:r>
        <w:rPr>
          <w:lang w:val="de-DE"/>
        </w:rPr>
        <w:t>s</w:t>
      </w:r>
      <w:r w:rsidRPr="006926E1">
        <w:rPr>
          <w:lang w:val="de-DE"/>
        </w:rPr>
        <w:t>ich ausneh-</w:t>
      </w:r>
      <w:r>
        <w:rPr>
          <w:lang w:val="de-DE"/>
        </w:rPr>
        <w:br/>
      </w:r>
      <w:r w:rsidRPr="006926E1">
        <w:rPr>
          <w:lang w:val="de-DE"/>
        </w:rPr>
        <w:t>men, und unter</w:t>
      </w:r>
      <w:r>
        <w:rPr>
          <w:lang w:val="de-DE"/>
        </w:rPr>
        <w:t>s</w:t>
      </w:r>
      <w:r w:rsidRPr="006926E1">
        <w:rPr>
          <w:lang w:val="de-DE"/>
        </w:rPr>
        <w:t xml:space="preserve">chieden werden. Das </w:t>
      </w:r>
      <w:r>
        <w:rPr>
          <w:lang w:val="de-DE"/>
        </w:rPr>
        <w:t>ü</w:t>
      </w:r>
      <w:r w:rsidRPr="006926E1">
        <w:rPr>
          <w:lang w:val="de-DE"/>
        </w:rPr>
        <w:t>brige wird als-</w:t>
      </w:r>
      <w:r>
        <w:rPr>
          <w:lang w:val="de-DE"/>
        </w:rPr>
        <w:br/>
      </w:r>
      <w:r w:rsidRPr="006926E1">
        <w:rPr>
          <w:lang w:val="de-DE"/>
        </w:rPr>
        <w:t>denn eine im Ganzen klare, aber in ihren einzelnen Thei-</w:t>
      </w:r>
      <w:r>
        <w:rPr>
          <w:lang w:val="de-DE"/>
        </w:rPr>
        <w:br/>
      </w:r>
      <w:r w:rsidRPr="006926E1">
        <w:rPr>
          <w:lang w:val="de-DE"/>
        </w:rPr>
        <w:t>len ununter</w:t>
      </w:r>
      <w:r>
        <w:rPr>
          <w:lang w:val="de-DE"/>
        </w:rPr>
        <w:t>s</w:t>
      </w:r>
      <w:r w:rsidRPr="006926E1">
        <w:rPr>
          <w:lang w:val="de-DE"/>
        </w:rPr>
        <w:t>cheidbare, vielbefa</w:t>
      </w:r>
      <w:r>
        <w:rPr>
          <w:lang w:val="de-DE"/>
        </w:rPr>
        <w:t>ss</w:t>
      </w:r>
      <w:r w:rsidRPr="006926E1">
        <w:rPr>
          <w:lang w:val="de-DE"/>
        </w:rPr>
        <w:t>ende Empfindung ausma-</w:t>
      </w:r>
      <w:r>
        <w:rPr>
          <w:lang w:val="de-DE"/>
        </w:rPr>
        <w:br/>
      </w:r>
      <w:r w:rsidRPr="006926E1">
        <w:rPr>
          <w:lang w:val="de-DE"/>
        </w:rPr>
        <w:t xml:space="preserve">chen. Es </w:t>
      </w:r>
      <w:r>
        <w:rPr>
          <w:lang w:val="de-DE"/>
        </w:rPr>
        <w:t>s</w:t>
      </w:r>
      <w:r w:rsidRPr="006926E1">
        <w:rPr>
          <w:lang w:val="de-DE"/>
        </w:rPr>
        <w:t xml:space="preserve">ind nicht jene </w:t>
      </w:r>
      <w:r>
        <w:rPr>
          <w:lang w:val="de-DE"/>
        </w:rPr>
        <w:t>s</w:t>
      </w:r>
      <w:r w:rsidRPr="006926E1">
        <w:rPr>
          <w:lang w:val="de-DE"/>
        </w:rPr>
        <w:t>ich ausnehmende Gef</w:t>
      </w:r>
      <w:r>
        <w:rPr>
          <w:lang w:val="de-DE"/>
        </w:rPr>
        <w:t>ü</w:t>
      </w:r>
      <w:r w:rsidRPr="006926E1">
        <w:rPr>
          <w:lang w:val="de-DE"/>
        </w:rPr>
        <w:t>hle oder</w:t>
      </w:r>
      <w:r>
        <w:rPr>
          <w:lang w:val="de-DE"/>
        </w:rPr>
        <w:br/>
      </w:r>
      <w:r w:rsidRPr="006926E1">
        <w:rPr>
          <w:lang w:val="de-DE"/>
        </w:rPr>
        <w:t xml:space="preserve">die </w:t>
      </w:r>
      <w:r w:rsidRPr="007148FB">
        <w:rPr>
          <w:b/>
          <w:bCs/>
          <w:lang w:val="de-DE"/>
          <w:rPrChange w:id="172" w:author="John Hymers" w:date="2024-02-21T00:57:00Z">
            <w:rPr>
              <w:lang w:val="de-DE"/>
            </w:rPr>
          </w:rPrChange>
        </w:rPr>
        <w:t>gefühlten Gegenstände</w:t>
      </w:r>
      <w:r w:rsidRPr="006926E1">
        <w:rPr>
          <w:lang w:val="de-DE"/>
        </w:rPr>
        <w:t>, von deren Empfindung</w:t>
      </w:r>
      <w:r>
        <w:rPr>
          <w:lang w:val="de-DE"/>
        </w:rPr>
        <w:br/>
      </w:r>
      <w:r w:rsidRPr="006926E1">
        <w:rPr>
          <w:lang w:val="de-DE"/>
        </w:rPr>
        <w:t>oder Vor</w:t>
      </w:r>
      <w:r>
        <w:rPr>
          <w:lang w:val="de-DE"/>
        </w:rPr>
        <w:t>s</w:t>
      </w:r>
      <w:r w:rsidRPr="006926E1">
        <w:rPr>
          <w:lang w:val="de-DE"/>
        </w:rPr>
        <w:t xml:space="preserve">tellung der Begrif der </w:t>
      </w:r>
      <w:r w:rsidRPr="007148FB">
        <w:rPr>
          <w:b/>
          <w:bCs/>
          <w:lang w:val="de-DE"/>
          <w:rPrChange w:id="173" w:author="John Hymers" w:date="2024-02-21T00:57:00Z">
            <w:rPr>
              <w:lang w:val="de-DE"/>
            </w:rPr>
          </w:rPrChange>
        </w:rPr>
        <w:t>Dauer</w:t>
      </w:r>
      <w:r w:rsidRPr="006926E1">
        <w:rPr>
          <w:lang w:val="de-DE"/>
        </w:rPr>
        <w:t xml:space="preserve"> und der </w:t>
      </w:r>
      <w:r w:rsidRPr="007148FB">
        <w:rPr>
          <w:b/>
          <w:bCs/>
          <w:lang w:val="de-DE"/>
          <w:rPrChange w:id="174" w:author="John Hymers" w:date="2024-02-21T00:57:00Z">
            <w:rPr>
              <w:lang w:val="de-DE"/>
            </w:rPr>
          </w:rPrChange>
        </w:rPr>
        <w:t>Zeit</w:t>
      </w:r>
      <w:r>
        <w:rPr>
          <w:lang w:val="de-DE"/>
        </w:rPr>
        <w:br/>
      </w:r>
      <w:r w:rsidRPr="006926E1">
        <w:rPr>
          <w:lang w:val="de-DE"/>
        </w:rPr>
        <w:t>ab</w:t>
      </w:r>
      <w:r>
        <w:rPr>
          <w:lang w:val="de-DE"/>
        </w:rPr>
        <w:t>s</w:t>
      </w:r>
      <w:r w:rsidRPr="006926E1">
        <w:rPr>
          <w:lang w:val="de-DE"/>
        </w:rPr>
        <w:t xml:space="preserve">trahiret werden kann, wie Hr. </w:t>
      </w:r>
      <w:r w:rsidRPr="007148FB">
        <w:rPr>
          <w:b/>
          <w:bCs/>
          <w:lang w:val="de-DE"/>
          <w:rPrChange w:id="175" w:author="John Hymers" w:date="2024-02-21T00:57:00Z">
            <w:rPr>
              <w:lang w:val="de-DE"/>
            </w:rPr>
          </w:rPrChange>
        </w:rPr>
        <w:t>Kant</w:t>
      </w:r>
      <w:r w:rsidRPr="006926E1">
        <w:rPr>
          <w:lang w:val="de-DE"/>
        </w:rPr>
        <w:t xml:space="preserve"> erinnert hat;</w:t>
      </w:r>
      <w:r>
        <w:rPr>
          <w:lang w:val="de-DE"/>
        </w:rPr>
        <w:br/>
      </w:r>
      <w:r w:rsidRPr="006926E1">
        <w:rPr>
          <w:lang w:val="de-DE"/>
        </w:rPr>
        <w:t xml:space="preserve">aber es </w:t>
      </w:r>
      <w:r>
        <w:rPr>
          <w:lang w:val="de-DE"/>
        </w:rPr>
        <w:t>s</w:t>
      </w:r>
      <w:r w:rsidRPr="006926E1">
        <w:rPr>
          <w:lang w:val="de-DE"/>
        </w:rPr>
        <w:t xml:space="preserve">ind die in uns fortgehende </w:t>
      </w:r>
      <w:r w:rsidRPr="007148FB">
        <w:rPr>
          <w:b/>
          <w:bCs/>
          <w:lang w:val="de-DE"/>
          <w:rPrChange w:id="176" w:author="John Hymers" w:date="2024-02-21T00:57:00Z">
            <w:rPr>
              <w:lang w:val="de-DE"/>
            </w:rPr>
          </w:rPrChange>
        </w:rPr>
        <w:t>Aktus des Gefühls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>die ihre Succe</w:t>
      </w:r>
      <w:r>
        <w:rPr>
          <w:lang w:val="de-DE"/>
        </w:rPr>
        <w:t>ss</w:t>
      </w:r>
      <w:r w:rsidRPr="006926E1">
        <w:rPr>
          <w:lang w:val="de-DE"/>
        </w:rPr>
        <w:t>ion und L</w:t>
      </w:r>
      <w:r>
        <w:rPr>
          <w:lang w:val="de-DE"/>
        </w:rPr>
        <w:t>ä</w:t>
      </w:r>
      <w:r w:rsidRPr="006926E1">
        <w:rPr>
          <w:lang w:val="de-DE"/>
        </w:rPr>
        <w:t>nge haben, wenn gleich kein</w:t>
      </w:r>
      <w:r>
        <w:rPr>
          <w:lang w:val="de-DE"/>
        </w:rPr>
        <w:br/>
      </w:r>
      <w:r w:rsidRPr="006926E1">
        <w:rPr>
          <w:lang w:val="de-DE"/>
        </w:rPr>
        <w:t>bemerkbarer Gegen</w:t>
      </w:r>
      <w:r>
        <w:rPr>
          <w:lang w:val="de-DE"/>
        </w:rPr>
        <w:t>s</w:t>
      </w:r>
      <w:r w:rsidRPr="006926E1">
        <w:rPr>
          <w:lang w:val="de-DE"/>
        </w:rPr>
        <w:t>tand gef</w:t>
      </w:r>
      <w:r>
        <w:rPr>
          <w:lang w:val="de-DE"/>
        </w:rPr>
        <w:t>ü</w:t>
      </w:r>
      <w:r w:rsidRPr="006926E1">
        <w:rPr>
          <w:lang w:val="de-DE"/>
        </w:rPr>
        <w:t>hlet wird, und die wieder-</w:t>
      </w:r>
      <w:r>
        <w:rPr>
          <w:lang w:val="de-DE"/>
        </w:rPr>
        <w:br/>
      </w:r>
      <w:r w:rsidRPr="006926E1">
        <w:rPr>
          <w:lang w:val="de-DE"/>
        </w:rPr>
        <w:t>um, wie das Gef</w:t>
      </w:r>
      <w:r>
        <w:rPr>
          <w:lang w:val="de-DE"/>
        </w:rPr>
        <w:t>ü</w:t>
      </w:r>
      <w:r w:rsidRPr="006926E1">
        <w:rPr>
          <w:lang w:val="de-DE"/>
        </w:rPr>
        <w:t xml:space="preserve">hl </w:t>
      </w:r>
      <w:r>
        <w:rPr>
          <w:lang w:val="de-DE"/>
        </w:rPr>
        <w:t>ü</w:t>
      </w:r>
      <w:r w:rsidRPr="006926E1">
        <w:rPr>
          <w:lang w:val="de-DE"/>
        </w:rPr>
        <w:t>berhaupt, in ihren n</w:t>
      </w:r>
      <w:r>
        <w:rPr>
          <w:lang w:val="de-DE"/>
        </w:rPr>
        <w:t>ä</w:t>
      </w:r>
      <w:r w:rsidRPr="006926E1">
        <w:rPr>
          <w:lang w:val="de-DE"/>
        </w:rPr>
        <w:t>ch</w:t>
      </w:r>
      <w:r>
        <w:rPr>
          <w:lang w:val="de-DE"/>
        </w:rPr>
        <w:t>s</w:t>
      </w:r>
      <w:r w:rsidRPr="006926E1">
        <w:rPr>
          <w:lang w:val="de-DE"/>
        </w:rPr>
        <w:t>ten Wir-</w:t>
      </w:r>
      <w:r>
        <w:rPr>
          <w:lang w:val="de-DE"/>
        </w:rPr>
        <w:br/>
      </w:r>
      <w:r w:rsidRPr="006926E1">
        <w:rPr>
          <w:lang w:val="de-DE"/>
        </w:rPr>
        <w:t>kungen empfunden, vorge</w:t>
      </w:r>
      <w:r>
        <w:rPr>
          <w:lang w:val="de-DE"/>
        </w:rPr>
        <w:t>s</w:t>
      </w:r>
      <w:r w:rsidRPr="006926E1">
        <w:rPr>
          <w:lang w:val="de-DE"/>
        </w:rPr>
        <w:t>tellet und gewahrgenommen</w:t>
      </w:r>
      <w:r>
        <w:rPr>
          <w:lang w:val="de-DE"/>
        </w:rPr>
        <w:br/>
      </w:r>
      <w:r w:rsidRPr="006926E1">
        <w:rPr>
          <w:lang w:val="de-DE"/>
        </w:rPr>
        <w:t>werden; die</w:t>
      </w:r>
      <w:r>
        <w:rPr>
          <w:lang w:val="de-DE"/>
        </w:rPr>
        <w:t>s</w:t>
      </w:r>
      <w:r w:rsidRPr="006926E1">
        <w:rPr>
          <w:lang w:val="de-DE"/>
        </w:rPr>
        <w:t xml:space="preserve">e </w:t>
      </w:r>
      <w:r>
        <w:rPr>
          <w:lang w:val="de-DE"/>
        </w:rPr>
        <w:t>s</w:t>
      </w:r>
      <w:r w:rsidRPr="006926E1">
        <w:rPr>
          <w:lang w:val="de-DE"/>
        </w:rPr>
        <w:t xml:space="preserve">inds, aus welchen die </w:t>
      </w:r>
      <w:r w:rsidRPr="007148FB">
        <w:rPr>
          <w:b/>
          <w:bCs/>
          <w:lang w:val="de-DE"/>
          <w:rPrChange w:id="177" w:author="John Hymers" w:date="2024-02-21T00:58:00Z">
            <w:rPr>
              <w:lang w:val="de-DE"/>
            </w:rPr>
          </w:rPrChange>
        </w:rPr>
        <w:t>einzelnen Em-</w:t>
      </w:r>
      <w:r w:rsidRPr="007148FB">
        <w:rPr>
          <w:b/>
          <w:bCs/>
          <w:lang w:val="de-DE"/>
          <w:rPrChange w:id="178" w:author="John Hymers" w:date="2024-02-21T00:58:00Z">
            <w:rPr>
              <w:lang w:val="de-DE"/>
            </w:rPr>
          </w:rPrChange>
        </w:rPr>
        <w:br/>
        <w:t>pfindungsvorstellungen</w:t>
      </w:r>
      <w:r w:rsidRPr="006926E1">
        <w:rPr>
          <w:lang w:val="de-DE"/>
        </w:rPr>
        <w:t xml:space="preserve"> kommen, die den Stoff zu</w:t>
      </w:r>
      <w:r>
        <w:rPr>
          <w:lang w:val="de-DE"/>
        </w:rPr>
        <w:br/>
      </w:r>
      <w:r w:rsidRPr="006926E1">
        <w:rPr>
          <w:lang w:val="de-DE"/>
        </w:rPr>
        <w:t>der Ab</w:t>
      </w:r>
      <w:r>
        <w:rPr>
          <w:lang w:val="de-DE"/>
        </w:rPr>
        <w:t>s</w:t>
      </w:r>
      <w:r w:rsidRPr="006926E1">
        <w:rPr>
          <w:lang w:val="de-DE"/>
        </w:rPr>
        <w:t xml:space="preserve">traction von der </w:t>
      </w:r>
      <w:r w:rsidRPr="007148FB">
        <w:rPr>
          <w:b/>
          <w:bCs/>
          <w:lang w:val="de-DE"/>
          <w:rPrChange w:id="179" w:author="John Hymers" w:date="2024-02-21T00:58:00Z">
            <w:rPr>
              <w:lang w:val="de-DE"/>
            </w:rPr>
          </w:rPrChange>
        </w:rPr>
        <w:t>Zeit</w:t>
      </w:r>
      <w:r w:rsidRPr="006926E1">
        <w:rPr>
          <w:lang w:val="de-DE"/>
        </w:rPr>
        <w:t xml:space="preserve"> hergeben. Die Dichtkraft</w:t>
      </w:r>
      <w:r>
        <w:rPr>
          <w:lang w:val="de-DE"/>
        </w:rPr>
        <w:br/>
      </w:r>
      <w:r w:rsidRPr="006926E1">
        <w:rPr>
          <w:lang w:val="de-DE"/>
        </w:rPr>
        <w:t>hat inde</w:t>
      </w:r>
      <w:r>
        <w:rPr>
          <w:lang w:val="de-DE"/>
        </w:rPr>
        <w:t>ss</w:t>
      </w:r>
      <w:r w:rsidRPr="006926E1">
        <w:rPr>
          <w:lang w:val="de-DE"/>
        </w:rPr>
        <w:t>en auch einigen Antheil an der v</w:t>
      </w:r>
      <w:r>
        <w:rPr>
          <w:lang w:val="de-DE"/>
        </w:rPr>
        <w:t>ö</w:t>
      </w:r>
      <w:r w:rsidRPr="006926E1">
        <w:rPr>
          <w:lang w:val="de-DE"/>
        </w:rPr>
        <w:t>lligen Zurich-</w:t>
      </w:r>
      <w:r>
        <w:rPr>
          <w:lang w:val="de-DE"/>
        </w:rPr>
        <w:br/>
      </w:r>
      <w:r w:rsidRPr="006926E1">
        <w:rPr>
          <w:lang w:val="de-DE"/>
        </w:rPr>
        <w:t>tung die</w:t>
      </w:r>
      <w:r>
        <w:rPr>
          <w:lang w:val="de-DE"/>
        </w:rPr>
        <w:t>s</w:t>
      </w:r>
      <w:r w:rsidRPr="006926E1">
        <w:rPr>
          <w:lang w:val="de-DE"/>
        </w:rPr>
        <w:t>er Vor</w:t>
      </w:r>
      <w:r>
        <w:rPr>
          <w:lang w:val="de-DE"/>
        </w:rPr>
        <w:t>s</w:t>
      </w:r>
      <w:r w:rsidRPr="006926E1">
        <w:rPr>
          <w:lang w:val="de-DE"/>
        </w:rPr>
        <w:t>tellungen.</w:t>
      </w:r>
    </w:p>
    <w:p w14:paraId="6CB4C447" w14:textId="2731BC64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Eine </w:t>
      </w:r>
      <w:r>
        <w:rPr>
          <w:lang w:val="de-DE"/>
        </w:rPr>
        <w:t>ä</w:t>
      </w:r>
      <w:r w:rsidRPr="006926E1">
        <w:rPr>
          <w:lang w:val="de-DE"/>
        </w:rPr>
        <w:t>hnliche Anmerkung l</w:t>
      </w:r>
      <w:r>
        <w:rPr>
          <w:lang w:val="de-DE"/>
        </w:rPr>
        <w:t>ä</w:t>
      </w:r>
      <w:r w:rsidRPr="006926E1">
        <w:rPr>
          <w:lang w:val="de-DE"/>
        </w:rPr>
        <w:t xml:space="preserve">ßt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ü</w:t>
      </w:r>
      <w:r w:rsidRPr="006926E1">
        <w:rPr>
          <w:lang w:val="de-DE"/>
        </w:rPr>
        <w:t>ber den Begrif</w:t>
      </w:r>
      <w:r>
        <w:rPr>
          <w:lang w:val="de-DE"/>
        </w:rPr>
        <w:br/>
      </w:r>
      <w:r w:rsidRPr="006926E1">
        <w:rPr>
          <w:lang w:val="de-DE"/>
        </w:rPr>
        <w:t xml:space="preserve">des </w:t>
      </w:r>
      <w:r w:rsidRPr="007148FB">
        <w:rPr>
          <w:b/>
          <w:bCs/>
          <w:lang w:val="de-DE"/>
          <w:rPrChange w:id="180" w:author="John Hymers" w:date="2024-02-21T00:58:00Z">
            <w:rPr>
              <w:lang w:val="de-DE"/>
            </w:rPr>
          </w:rPrChange>
        </w:rPr>
        <w:t>Raums</w:t>
      </w:r>
      <w:r w:rsidRPr="006926E1">
        <w:rPr>
          <w:lang w:val="de-DE"/>
        </w:rPr>
        <w:t xml:space="preserve"> machen. Auch die</w:t>
      </w:r>
      <w:r>
        <w:rPr>
          <w:lang w:val="de-DE"/>
        </w:rPr>
        <w:t>s</w:t>
      </w:r>
      <w:r w:rsidRPr="006926E1">
        <w:rPr>
          <w:lang w:val="de-DE"/>
        </w:rPr>
        <w:t>er ent</w:t>
      </w:r>
      <w:r>
        <w:rPr>
          <w:lang w:val="de-DE"/>
        </w:rPr>
        <w:t>s</w:t>
      </w:r>
      <w:r w:rsidRPr="006926E1">
        <w:rPr>
          <w:lang w:val="de-DE"/>
        </w:rPr>
        <w:t xml:space="preserve">teht aus dem </w:t>
      </w:r>
      <w:r w:rsidRPr="007148FB">
        <w:rPr>
          <w:b/>
          <w:bCs/>
          <w:lang w:val="de-DE"/>
          <w:rPrChange w:id="181" w:author="John Hymers" w:date="2024-02-21T00:58:00Z">
            <w:rPr>
              <w:lang w:val="de-DE"/>
            </w:rPr>
          </w:rPrChange>
        </w:rPr>
        <w:t>Ak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7148FB">
        <w:rPr>
          <w:b/>
          <w:bCs/>
          <w:lang w:val="de-DE"/>
          <w:rPrChange w:id="182" w:author="John Hymers" w:date="2024-02-21T00:58:00Z">
            <w:rPr>
              <w:lang w:val="de-DE"/>
            </w:rPr>
          </w:rPrChange>
        </w:rPr>
        <w:t>tus</w:t>
      </w:r>
      <w:r w:rsidRPr="006926E1">
        <w:rPr>
          <w:lang w:val="de-DE"/>
        </w:rPr>
        <w:t xml:space="preserve"> des Gef</w:t>
      </w:r>
      <w:r>
        <w:rPr>
          <w:lang w:val="de-DE"/>
        </w:rPr>
        <w:t>ü</w:t>
      </w:r>
      <w:r w:rsidRPr="006926E1">
        <w:rPr>
          <w:lang w:val="de-DE"/>
        </w:rPr>
        <w:t xml:space="preserve">hls. </w:t>
      </w:r>
      <w:r>
        <w:rPr>
          <w:lang w:val="de-DE"/>
        </w:rPr>
        <w:t>Ich</w:t>
      </w:r>
      <w:r w:rsidRPr="006926E1">
        <w:rPr>
          <w:lang w:val="de-DE"/>
        </w:rPr>
        <w:t xml:space="preserve"> ber</w:t>
      </w:r>
      <w:r>
        <w:rPr>
          <w:lang w:val="de-DE"/>
        </w:rPr>
        <w:t>ü</w:t>
      </w:r>
      <w:r w:rsidRPr="006926E1">
        <w:rPr>
          <w:lang w:val="de-DE"/>
        </w:rPr>
        <w:t>hre dieß hier nur in der</w:t>
      </w:r>
      <w:r>
        <w:rPr>
          <w:lang w:val="de-DE"/>
        </w:rPr>
        <w:br/>
      </w:r>
      <w:r w:rsidRPr="006926E1">
        <w:rPr>
          <w:lang w:val="de-DE"/>
        </w:rPr>
        <w:t xml:space="preserve">Ferne, weil der Gemeinbegrif von dem </w:t>
      </w:r>
      <w:r w:rsidRPr="007148FB">
        <w:rPr>
          <w:b/>
          <w:bCs/>
          <w:lang w:val="de-DE"/>
          <w:rPrChange w:id="183" w:author="John Hymers" w:date="2024-02-21T00:58:00Z">
            <w:rPr>
              <w:lang w:val="de-DE"/>
            </w:rPr>
          </w:rPrChange>
        </w:rPr>
        <w:t>Bestehen</w:t>
      </w:r>
      <w:r w:rsidRPr="006926E1">
        <w:rPr>
          <w:lang w:val="de-DE"/>
        </w:rPr>
        <w:t xml:space="preserve"> und</w:t>
      </w:r>
    </w:p>
    <w:p w14:paraId="7C0B0C81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der</w:t>
      </w:r>
    </w:p>
    <w:p w14:paraId="35DBF2E3" w14:textId="6DDAC02A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399</w:t>
      </w:r>
      <w:r>
        <w:rPr>
          <w:lang w:val="de-DE"/>
        </w:rPr>
        <w:t>] Kenntn. v. d. objektiv. Existenz d. Dinge.</w:t>
      </w:r>
    </w:p>
    <w:p w14:paraId="5F13A54B" w14:textId="0421E638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der </w:t>
      </w:r>
      <w:r w:rsidRPr="007148FB">
        <w:rPr>
          <w:b/>
          <w:bCs/>
          <w:lang w:val="de-DE"/>
          <w:rPrChange w:id="184" w:author="John Hymers" w:date="2024-02-21T01:02:00Z">
            <w:rPr>
              <w:lang w:val="de-DE"/>
            </w:rPr>
          </w:rPrChange>
        </w:rPr>
        <w:t>Dauer</w:t>
      </w:r>
      <w:r w:rsidRPr="006926E1">
        <w:rPr>
          <w:lang w:val="de-DE"/>
        </w:rPr>
        <w:t xml:space="preserve"> darauf f</w:t>
      </w:r>
      <w:r>
        <w:rPr>
          <w:lang w:val="de-DE"/>
        </w:rPr>
        <w:t>ü</w:t>
      </w:r>
      <w:r w:rsidRPr="006926E1">
        <w:rPr>
          <w:lang w:val="de-DE"/>
        </w:rPr>
        <w:t>hret, der ein Be</w:t>
      </w:r>
      <w:r>
        <w:rPr>
          <w:lang w:val="de-DE"/>
        </w:rPr>
        <w:t>s</w:t>
      </w:r>
      <w:r w:rsidRPr="006926E1">
        <w:rPr>
          <w:lang w:val="de-DE"/>
        </w:rPr>
        <w:t>tandtheil des v</w:t>
      </w:r>
      <w:r>
        <w:rPr>
          <w:lang w:val="de-DE"/>
        </w:rPr>
        <w:t>ö</w:t>
      </w:r>
      <w:r w:rsidRPr="006926E1">
        <w:rPr>
          <w:lang w:val="de-DE"/>
        </w:rPr>
        <w:t>l-</w:t>
      </w:r>
      <w:r>
        <w:rPr>
          <w:lang w:val="de-DE"/>
        </w:rPr>
        <w:br/>
      </w:r>
      <w:r w:rsidRPr="006926E1">
        <w:rPr>
          <w:lang w:val="de-DE"/>
        </w:rPr>
        <w:t>ligen Begrifs von einem wirklichen Gegen</w:t>
      </w:r>
      <w:r>
        <w:rPr>
          <w:lang w:val="de-DE"/>
        </w:rPr>
        <w:t>s</w:t>
      </w:r>
      <w:r w:rsidRPr="006926E1">
        <w:rPr>
          <w:lang w:val="de-DE"/>
        </w:rPr>
        <w:t>tande i</w:t>
      </w:r>
      <w:r>
        <w:rPr>
          <w:lang w:val="de-DE"/>
        </w:rPr>
        <w:t>s</w:t>
      </w:r>
      <w:r w:rsidRPr="006926E1">
        <w:rPr>
          <w:lang w:val="de-DE"/>
        </w:rPr>
        <w:t>t, und</w:t>
      </w:r>
      <w:r>
        <w:rPr>
          <w:lang w:val="de-DE"/>
        </w:rPr>
        <w:br/>
      </w:r>
      <w:r w:rsidRPr="006926E1">
        <w:rPr>
          <w:lang w:val="de-DE"/>
        </w:rPr>
        <w:t>eile zu dem Schluß aus die</w:t>
      </w:r>
      <w:r>
        <w:rPr>
          <w:lang w:val="de-DE"/>
        </w:rPr>
        <w:t>s</w:t>
      </w:r>
      <w:r w:rsidRPr="006926E1">
        <w:rPr>
          <w:lang w:val="de-DE"/>
        </w:rPr>
        <w:t>en letztern Betrachtungen.</w:t>
      </w:r>
      <w:r>
        <w:rPr>
          <w:lang w:val="de-DE"/>
        </w:rPr>
        <w:br/>
      </w:r>
      <w:r w:rsidRPr="006926E1">
        <w:rPr>
          <w:lang w:val="de-DE"/>
        </w:rPr>
        <w:t>„Es i</w:t>
      </w:r>
      <w:r>
        <w:rPr>
          <w:lang w:val="de-DE"/>
        </w:rPr>
        <w:t>s</w:t>
      </w:r>
      <w:r w:rsidRPr="006926E1">
        <w:rPr>
          <w:lang w:val="de-DE"/>
        </w:rPr>
        <w:t>t Stoff in den Empfindungen vorhanden, aus</w:t>
      </w:r>
      <w:r>
        <w:rPr>
          <w:lang w:val="de-DE"/>
        </w:rPr>
        <w:br/>
      </w:r>
      <w:r w:rsidRPr="006926E1">
        <w:rPr>
          <w:lang w:val="de-DE"/>
        </w:rPr>
        <w:t>„dem der allgemeine Begrif von einem wirklichen Ob-</w:t>
      </w:r>
      <w:r>
        <w:rPr>
          <w:lang w:val="de-DE"/>
        </w:rPr>
        <w:br/>
      </w:r>
      <w:r w:rsidRPr="006926E1">
        <w:rPr>
          <w:lang w:val="de-DE"/>
        </w:rPr>
        <w:t xml:space="preserve">„jekt, und von einer </w:t>
      </w:r>
      <w:ins w:id="185" w:author="John Hymers" w:date="2024-02-17T22:24:00Z">
        <w:r w:rsidR="00883134" w:rsidRPr="007148FB">
          <w:rPr>
            <w:b/>
            <w:bCs/>
            <w:lang w:val="de-DE"/>
            <w:rPrChange w:id="186" w:author="John Hymers" w:date="2024-02-21T01:02:00Z">
              <w:rPr>
                <w:lang w:val="de-DE"/>
              </w:rPr>
            </w:rPrChange>
          </w:rPr>
          <w:t>Beschaffenheit</w:t>
        </w:r>
      </w:ins>
      <w:del w:id="187" w:author="John Hymers" w:date="2024-02-17T22:24:00Z">
        <w:r w:rsidRPr="007148FB">
          <w:rPr>
            <w:b/>
            <w:bCs/>
            <w:lang w:val="de-DE"/>
            <w:rPrChange w:id="188" w:author="John Hymers" w:date="2024-02-21T01:02:00Z">
              <w:rPr>
                <w:lang w:val="de-DE"/>
              </w:rPr>
            </w:rPrChange>
          </w:rPr>
          <w:delText>Beschaffen heit</w:delText>
        </w:r>
      </w:del>
      <w:r w:rsidRPr="006926E1">
        <w:rPr>
          <w:lang w:val="de-DE"/>
        </w:rPr>
        <w:t xml:space="preserve"> </w:t>
      </w:r>
      <w:ins w:id="189" w:author="John" w:date="2024-02-19T00:06:00Z">
        <w:r w:rsidR="000F02EE">
          <w:rPr>
            <w:lang w:val="de-DE"/>
          </w:rPr>
          <w:t xml:space="preserve">[[note: error in DTA]] </w:t>
        </w:r>
      </w:ins>
      <w:r w:rsidRPr="007148FB">
        <w:rPr>
          <w:b/>
          <w:bCs/>
          <w:lang w:val="de-DE"/>
          <w:rPrChange w:id="190" w:author="John Hymers" w:date="2024-02-21T01:02:00Z">
            <w:rPr>
              <w:lang w:val="de-DE"/>
            </w:rPr>
          </w:rPrChange>
        </w:rPr>
        <w:t>in ihm</w:t>
      </w:r>
      <w:r w:rsidRPr="006926E1">
        <w:rPr>
          <w:lang w:val="de-DE"/>
        </w:rPr>
        <w:t xml:space="preserve"> erlanget</w:t>
      </w:r>
      <w:del w:id="191" w:author="John Hymers" w:date="2024-02-17T22:24:00Z">
        <w:r>
          <w:rPr>
            <w:lang w:val="de-DE"/>
          </w:rPr>
          <w:br/>
        </w:r>
        <w:r w:rsidRPr="006926E1">
          <w:rPr>
            <w:lang w:val="de-DE"/>
          </w:rPr>
          <w:delText>„</w:delText>
        </w:r>
      </w:del>
      <w:r w:rsidRPr="006926E1">
        <w:rPr>
          <w:lang w:val="de-DE"/>
        </w:rPr>
        <w:t>werden kann. Und die</w:t>
      </w:r>
      <w:r>
        <w:rPr>
          <w:lang w:val="de-DE"/>
        </w:rPr>
        <w:t>s</w:t>
      </w:r>
      <w:r w:rsidRPr="006926E1">
        <w:rPr>
          <w:lang w:val="de-DE"/>
        </w:rPr>
        <w:t xml:space="preserve">er Begrif muß vorhanden </w:t>
      </w:r>
      <w:r>
        <w:rPr>
          <w:lang w:val="de-DE"/>
        </w:rPr>
        <w:t>s</w:t>
      </w:r>
      <w:r w:rsidRPr="006926E1">
        <w:rPr>
          <w:lang w:val="de-DE"/>
        </w:rPr>
        <w:t>eyn,</w:t>
      </w:r>
      <w:r>
        <w:rPr>
          <w:lang w:val="de-DE"/>
        </w:rPr>
        <w:br/>
      </w:r>
      <w:r w:rsidRPr="006926E1">
        <w:rPr>
          <w:lang w:val="de-DE"/>
        </w:rPr>
        <w:t>„ehe irgend ein Urtheil, daß dieß oder jenes ein wirk-</w:t>
      </w:r>
      <w:r>
        <w:rPr>
          <w:lang w:val="de-DE"/>
        </w:rPr>
        <w:br/>
      </w:r>
      <w:r w:rsidRPr="006926E1">
        <w:rPr>
          <w:lang w:val="de-DE"/>
        </w:rPr>
        <w:t>„lich vorhandenes von un</w:t>
      </w:r>
      <w:r>
        <w:rPr>
          <w:lang w:val="de-DE"/>
        </w:rPr>
        <w:t>s</w:t>
      </w:r>
      <w:r w:rsidRPr="006926E1">
        <w:rPr>
          <w:lang w:val="de-DE"/>
        </w:rPr>
        <w:t>ern Vor</w:t>
      </w:r>
      <w:r>
        <w:rPr>
          <w:lang w:val="de-DE"/>
        </w:rPr>
        <w:t>s</w:t>
      </w:r>
      <w:r w:rsidRPr="006926E1">
        <w:rPr>
          <w:lang w:val="de-DE"/>
        </w:rPr>
        <w:t>tellungen unter</w:t>
      </w:r>
      <w:r>
        <w:rPr>
          <w:lang w:val="de-DE"/>
        </w:rPr>
        <w:t>s</w:t>
      </w:r>
      <w:r w:rsidRPr="006926E1">
        <w:rPr>
          <w:lang w:val="de-DE"/>
        </w:rPr>
        <w:t>chiede-</w:t>
      </w:r>
      <w:r>
        <w:rPr>
          <w:lang w:val="de-DE"/>
        </w:rPr>
        <w:br/>
      </w:r>
      <w:r w:rsidRPr="006926E1">
        <w:rPr>
          <w:lang w:val="de-DE"/>
        </w:rPr>
        <w:t xml:space="preserve">„nes Ding </w:t>
      </w:r>
      <w:r>
        <w:rPr>
          <w:lang w:val="de-DE"/>
        </w:rPr>
        <w:t>s</w:t>
      </w:r>
      <w:r w:rsidRPr="006926E1">
        <w:rPr>
          <w:lang w:val="de-DE"/>
        </w:rPr>
        <w:t>ey“ hat ent</w:t>
      </w:r>
      <w:r>
        <w:rPr>
          <w:lang w:val="de-DE"/>
        </w:rPr>
        <w:t>s</w:t>
      </w:r>
      <w:r w:rsidRPr="006926E1">
        <w:rPr>
          <w:lang w:val="de-DE"/>
        </w:rPr>
        <w:t>tehen k</w:t>
      </w:r>
      <w:r>
        <w:rPr>
          <w:lang w:val="de-DE"/>
        </w:rPr>
        <w:t>ö</w:t>
      </w:r>
      <w:r w:rsidRPr="006926E1">
        <w:rPr>
          <w:lang w:val="de-DE"/>
        </w:rPr>
        <w:t>nnen.</w:t>
      </w:r>
    </w:p>
    <w:p w14:paraId="48B18314" w14:textId="6FA59379" w:rsidR="006926E1" w:rsidRDefault="006926E1" w:rsidP="006926E1">
      <w:pPr>
        <w:rPr>
          <w:lang w:val="de-DE"/>
        </w:rPr>
      </w:pPr>
      <w:r w:rsidRPr="006926E1">
        <w:rPr>
          <w:lang w:val="de-DE"/>
        </w:rPr>
        <w:t>Der Begrif von einem Objekt i</w:t>
      </w:r>
      <w:r>
        <w:rPr>
          <w:lang w:val="de-DE"/>
        </w:rPr>
        <w:t>s</w:t>
      </w:r>
      <w:r w:rsidRPr="006926E1">
        <w:rPr>
          <w:lang w:val="de-DE"/>
        </w:rPr>
        <w:t>t noch nicht der Be-</w:t>
      </w:r>
      <w:r>
        <w:rPr>
          <w:lang w:val="de-DE"/>
        </w:rPr>
        <w:br/>
      </w:r>
      <w:r w:rsidRPr="006926E1">
        <w:rPr>
          <w:lang w:val="de-DE"/>
        </w:rPr>
        <w:t xml:space="preserve">grif von einem </w:t>
      </w:r>
      <w:r w:rsidRPr="007148FB">
        <w:rPr>
          <w:b/>
          <w:bCs/>
          <w:lang w:val="de-DE"/>
          <w:rPrChange w:id="192" w:author="John Hymers" w:date="2024-02-21T01:02:00Z">
            <w:rPr>
              <w:lang w:val="de-DE"/>
            </w:rPr>
          </w:rPrChange>
        </w:rPr>
        <w:t>für sich bestehenden Dinge</w:t>
      </w:r>
      <w:r w:rsidRPr="006926E1">
        <w:rPr>
          <w:lang w:val="de-DE"/>
        </w:rPr>
        <w:t>, oder von</w:t>
      </w:r>
      <w:r>
        <w:rPr>
          <w:lang w:val="de-DE"/>
        </w:rPr>
        <w:br/>
      </w:r>
      <w:r w:rsidRPr="006926E1">
        <w:rPr>
          <w:lang w:val="de-DE"/>
        </w:rPr>
        <w:t xml:space="preserve">einer </w:t>
      </w:r>
      <w:r w:rsidRPr="007148FB">
        <w:rPr>
          <w:b/>
          <w:bCs/>
          <w:lang w:val="de-DE"/>
          <w:rPrChange w:id="193" w:author="John Hymers" w:date="2024-02-21T01:02:00Z">
            <w:rPr>
              <w:lang w:val="de-DE"/>
            </w:rPr>
          </w:rPrChange>
        </w:rPr>
        <w:t>Substanz</w:t>
      </w:r>
      <w:r w:rsidRPr="006926E1">
        <w:rPr>
          <w:lang w:val="de-DE"/>
        </w:rPr>
        <w:t>, die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be</w:t>
      </w:r>
      <w:r>
        <w:rPr>
          <w:lang w:val="de-DE"/>
        </w:rPr>
        <w:t>s</w:t>
      </w:r>
      <w:r w:rsidRPr="006926E1">
        <w:rPr>
          <w:lang w:val="de-DE"/>
        </w:rPr>
        <w:t>onders vorge</w:t>
      </w:r>
      <w:r>
        <w:rPr>
          <w:lang w:val="de-DE"/>
        </w:rPr>
        <w:t>s</w:t>
      </w:r>
      <w:r w:rsidRPr="006926E1">
        <w:rPr>
          <w:lang w:val="de-DE"/>
        </w:rPr>
        <w:t>tel-</w:t>
      </w:r>
      <w:r>
        <w:rPr>
          <w:lang w:val="de-DE"/>
        </w:rPr>
        <w:br/>
      </w:r>
      <w:r w:rsidRPr="006926E1">
        <w:rPr>
          <w:lang w:val="de-DE"/>
        </w:rPr>
        <w:t xml:space="preserve">let, als ein </w:t>
      </w:r>
      <w:r w:rsidRPr="007148FB">
        <w:rPr>
          <w:b/>
          <w:bCs/>
          <w:lang w:val="de-DE"/>
          <w:rPrChange w:id="194" w:author="John Hymers" w:date="2024-02-21T01:02:00Z">
            <w:rPr>
              <w:lang w:val="de-DE"/>
            </w:rPr>
          </w:rPrChange>
        </w:rPr>
        <w:t>wirkliches Objekt gedacht werden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>und daher außer dem Ver</w:t>
      </w:r>
      <w:r>
        <w:rPr>
          <w:lang w:val="de-DE"/>
        </w:rPr>
        <w:t>s</w:t>
      </w:r>
      <w:r w:rsidRPr="006926E1">
        <w:rPr>
          <w:lang w:val="de-DE"/>
        </w:rPr>
        <w:t xml:space="preserve">tande, es </w:t>
      </w:r>
      <w:r w:rsidRPr="007148FB">
        <w:rPr>
          <w:b/>
          <w:bCs/>
          <w:lang w:val="de-DE"/>
          <w:rPrChange w:id="195" w:author="John Hymers" w:date="2024-02-21T01:03:00Z">
            <w:rPr>
              <w:lang w:val="de-DE"/>
            </w:rPr>
          </w:rPrChange>
        </w:rPr>
        <w:t>seyn</w:t>
      </w:r>
      <w:r w:rsidRPr="006926E1">
        <w:rPr>
          <w:lang w:val="de-DE"/>
        </w:rPr>
        <w:t xml:space="preserve"> kann. Die</w:t>
      </w:r>
      <w:r>
        <w:rPr>
          <w:lang w:val="de-DE"/>
        </w:rPr>
        <w:br/>
      </w:r>
      <w:r w:rsidRPr="006926E1">
        <w:rPr>
          <w:lang w:val="de-DE"/>
        </w:rPr>
        <w:t>Materie zu die</w:t>
      </w:r>
      <w:r>
        <w:rPr>
          <w:lang w:val="de-DE"/>
        </w:rPr>
        <w:t>s</w:t>
      </w:r>
      <w:r w:rsidRPr="006926E1">
        <w:rPr>
          <w:lang w:val="de-DE"/>
        </w:rPr>
        <w:t>em Gemeinbegrif erfodert „</w:t>
      </w:r>
      <w:r>
        <w:rPr>
          <w:lang w:val="de-DE"/>
        </w:rPr>
        <w:t>s</w:t>
      </w:r>
      <w:r w:rsidRPr="006926E1">
        <w:rPr>
          <w:lang w:val="de-DE"/>
        </w:rPr>
        <w:t>o eine ganze</w:t>
      </w:r>
      <w:r>
        <w:rPr>
          <w:lang w:val="de-DE"/>
        </w:rPr>
        <w:br/>
      </w:r>
      <w:r w:rsidRPr="006926E1">
        <w:rPr>
          <w:lang w:val="de-DE"/>
        </w:rPr>
        <w:t>„Empfindung, die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abge</w:t>
      </w:r>
      <w:r>
        <w:rPr>
          <w:lang w:val="de-DE"/>
        </w:rPr>
        <w:t>s</w:t>
      </w:r>
      <w:r w:rsidRPr="006926E1">
        <w:rPr>
          <w:lang w:val="de-DE"/>
        </w:rPr>
        <w:t>ondert, ohne als</w:t>
      </w:r>
      <w:r>
        <w:rPr>
          <w:lang w:val="de-DE"/>
        </w:rPr>
        <w:br/>
      </w:r>
      <w:r w:rsidRPr="006926E1">
        <w:rPr>
          <w:lang w:val="de-DE"/>
        </w:rPr>
        <w:t xml:space="preserve">„ein Theil, oder als ein Zug in </w:t>
      </w:r>
      <w:r w:rsidRPr="007148FB">
        <w:rPr>
          <w:b/>
          <w:bCs/>
          <w:lang w:val="de-DE"/>
          <w:rPrChange w:id="196" w:author="John Hymers" w:date="2024-02-21T01:03:00Z">
            <w:rPr>
              <w:lang w:val="de-DE"/>
            </w:rPr>
          </w:rPrChange>
        </w:rPr>
        <w:t>einem</w:t>
      </w:r>
      <w:r w:rsidRPr="006926E1">
        <w:rPr>
          <w:lang w:val="de-DE"/>
        </w:rPr>
        <w:t xml:space="preserve"> andern gegen-</w:t>
      </w:r>
      <w:r>
        <w:rPr>
          <w:lang w:val="de-DE"/>
        </w:rPr>
        <w:br/>
      </w:r>
      <w:r w:rsidRPr="006926E1">
        <w:rPr>
          <w:lang w:val="de-DE"/>
        </w:rPr>
        <w:t>„w</w:t>
      </w:r>
      <w:r>
        <w:rPr>
          <w:lang w:val="de-DE"/>
        </w:rPr>
        <w:t>ä</w:t>
      </w:r>
      <w:r w:rsidRPr="006926E1">
        <w:rPr>
          <w:lang w:val="de-DE"/>
        </w:rPr>
        <w:t xml:space="preserve">rtig </w:t>
      </w:r>
      <w:r>
        <w:rPr>
          <w:lang w:val="de-DE"/>
        </w:rPr>
        <w:t>s</w:t>
      </w:r>
      <w:r w:rsidRPr="006926E1">
        <w:rPr>
          <w:lang w:val="de-DE"/>
        </w:rPr>
        <w:t>eyn kann.“ Eine Empfindung, die zwar in</w:t>
      </w:r>
      <w:r>
        <w:rPr>
          <w:lang w:val="de-DE"/>
        </w:rPr>
        <w:br/>
      </w:r>
      <w:r w:rsidRPr="006926E1">
        <w:rPr>
          <w:lang w:val="de-DE"/>
        </w:rPr>
        <w:t>R</w:t>
      </w:r>
      <w:r>
        <w:rPr>
          <w:lang w:val="de-DE"/>
        </w:rPr>
        <w:t>ü</w:t>
      </w:r>
      <w:r w:rsidRPr="006926E1">
        <w:rPr>
          <w:lang w:val="de-DE"/>
        </w:rPr>
        <w:t>ck</w:t>
      </w:r>
      <w:r>
        <w:rPr>
          <w:lang w:val="de-DE"/>
        </w:rPr>
        <w:t>s</w:t>
      </w:r>
      <w:r w:rsidRPr="006926E1">
        <w:rPr>
          <w:lang w:val="de-DE"/>
        </w:rPr>
        <w:t xml:space="preserve">icht auf einen in ihr </w:t>
      </w:r>
      <w:r>
        <w:rPr>
          <w:lang w:val="de-DE"/>
        </w:rPr>
        <w:t>s</w:t>
      </w:r>
      <w:r w:rsidRPr="006926E1">
        <w:rPr>
          <w:lang w:val="de-DE"/>
        </w:rPr>
        <w:t>ich ausnehmenden Zug eine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s</w:t>
      </w:r>
      <w:r w:rsidRPr="006926E1">
        <w:rPr>
          <w:lang w:val="de-DE"/>
        </w:rPr>
        <w:t>tellung eines Dinges mit einer Be</w:t>
      </w:r>
      <w:r>
        <w:rPr>
          <w:lang w:val="de-DE"/>
        </w:rPr>
        <w:t>s</w:t>
      </w:r>
      <w:r w:rsidRPr="006926E1">
        <w:rPr>
          <w:lang w:val="de-DE"/>
        </w:rPr>
        <w:t>chaffenheit ver-</w:t>
      </w:r>
      <w:r>
        <w:rPr>
          <w:lang w:val="de-DE"/>
        </w:rPr>
        <w:br/>
      </w:r>
      <w:r w:rsidRPr="006926E1">
        <w:rPr>
          <w:lang w:val="de-DE"/>
        </w:rPr>
        <w:t>anla</w:t>
      </w:r>
      <w:r>
        <w:rPr>
          <w:lang w:val="de-DE"/>
        </w:rPr>
        <w:t>ss</w:t>
      </w:r>
      <w:r w:rsidRPr="006926E1">
        <w:rPr>
          <w:lang w:val="de-DE"/>
        </w:rPr>
        <w:t xml:space="preserve">et, aber </w:t>
      </w:r>
      <w:r w:rsidRPr="007148FB">
        <w:rPr>
          <w:b/>
          <w:bCs/>
          <w:lang w:val="de-DE"/>
          <w:rPrChange w:id="197" w:author="John Hymers" w:date="2024-02-21T01:03:00Z">
            <w:rPr>
              <w:lang w:val="de-DE"/>
            </w:rPr>
          </w:rPrChange>
        </w:rPr>
        <w:t>doch wiederum in einer andern gan-</w:t>
      </w:r>
      <w:r w:rsidRPr="007148FB">
        <w:rPr>
          <w:b/>
          <w:bCs/>
          <w:lang w:val="de-DE"/>
          <w:rPrChange w:id="198" w:author="John Hymers" w:date="2024-02-21T01:03:00Z">
            <w:rPr>
              <w:lang w:val="de-DE"/>
            </w:rPr>
          </w:rPrChange>
        </w:rPr>
        <w:br/>
        <w:t>zen Empfindung enthalten ist</w:t>
      </w:r>
      <w:r w:rsidRPr="006926E1">
        <w:rPr>
          <w:lang w:val="de-DE"/>
        </w:rPr>
        <w:t>, kann nur den Stoff</w:t>
      </w:r>
      <w:r>
        <w:rPr>
          <w:lang w:val="de-DE"/>
        </w:rPr>
        <w:br/>
      </w:r>
      <w:r w:rsidRPr="006926E1">
        <w:rPr>
          <w:lang w:val="de-DE"/>
        </w:rPr>
        <w:t>zu einer Vor</w:t>
      </w:r>
      <w:r>
        <w:rPr>
          <w:lang w:val="de-DE"/>
        </w:rPr>
        <w:t>s</w:t>
      </w:r>
      <w:r w:rsidRPr="006926E1">
        <w:rPr>
          <w:lang w:val="de-DE"/>
        </w:rPr>
        <w:t xml:space="preserve">tellung von einem </w:t>
      </w:r>
      <w:r w:rsidRPr="007148FB">
        <w:rPr>
          <w:b/>
          <w:bCs/>
          <w:lang w:val="de-DE"/>
          <w:rPrChange w:id="199" w:author="John Hymers" w:date="2024-02-21T01:03:00Z">
            <w:rPr>
              <w:lang w:val="de-DE"/>
            </w:rPr>
          </w:rPrChange>
        </w:rPr>
        <w:t>Accidenz</w:t>
      </w:r>
      <w:r w:rsidRPr="006926E1">
        <w:rPr>
          <w:lang w:val="de-DE"/>
        </w:rPr>
        <w:t>, oder von ei-</w:t>
      </w:r>
      <w:r>
        <w:rPr>
          <w:lang w:val="de-DE"/>
        </w:rPr>
        <w:br/>
      </w:r>
      <w:r w:rsidRPr="006926E1">
        <w:rPr>
          <w:lang w:val="de-DE"/>
        </w:rPr>
        <w:t>nem Dinge, „welches nicht anders als in der Ge</w:t>
      </w:r>
      <w:r>
        <w:rPr>
          <w:lang w:val="de-DE"/>
        </w:rPr>
        <w:t>s</w:t>
      </w:r>
      <w:r w:rsidRPr="006926E1">
        <w:rPr>
          <w:lang w:val="de-DE"/>
        </w:rPr>
        <w:t>talt</w:t>
      </w:r>
      <w:r>
        <w:rPr>
          <w:lang w:val="de-DE"/>
        </w:rPr>
        <w:br/>
      </w:r>
      <w:r w:rsidRPr="006926E1">
        <w:rPr>
          <w:lang w:val="de-DE"/>
        </w:rPr>
        <w:t>„einer Be</w:t>
      </w:r>
      <w:r>
        <w:rPr>
          <w:lang w:val="de-DE"/>
        </w:rPr>
        <w:t>s</w:t>
      </w:r>
      <w:r w:rsidRPr="006926E1">
        <w:rPr>
          <w:lang w:val="de-DE"/>
        </w:rPr>
        <w:t>chaffenheit eines andern Subjekts exi</w:t>
      </w:r>
      <w:r>
        <w:rPr>
          <w:lang w:val="de-DE"/>
        </w:rPr>
        <w:t>s</w:t>
      </w:r>
      <w:r w:rsidRPr="006926E1">
        <w:rPr>
          <w:lang w:val="de-DE"/>
        </w:rPr>
        <w:t>tiren</w:t>
      </w:r>
      <w:r>
        <w:rPr>
          <w:lang w:val="de-DE"/>
        </w:rPr>
        <w:br/>
      </w:r>
      <w:r w:rsidRPr="006926E1">
        <w:rPr>
          <w:lang w:val="de-DE"/>
        </w:rPr>
        <w:t>„kann,“ hergeben. Das ge</w:t>
      </w:r>
      <w:r>
        <w:rPr>
          <w:lang w:val="de-DE"/>
        </w:rPr>
        <w:t>s</w:t>
      </w:r>
      <w:r w:rsidRPr="006926E1">
        <w:rPr>
          <w:lang w:val="de-DE"/>
        </w:rPr>
        <w:t>ammte Gef</w:t>
      </w:r>
      <w:r>
        <w:rPr>
          <w:lang w:val="de-DE"/>
        </w:rPr>
        <w:t>ü</w:t>
      </w:r>
      <w:r w:rsidRPr="006926E1">
        <w:rPr>
          <w:lang w:val="de-DE"/>
        </w:rPr>
        <w:t>hl von un</w:t>
      </w:r>
      <w:r>
        <w:rPr>
          <w:lang w:val="de-DE"/>
        </w:rPr>
        <w:t>s</w:t>
      </w:r>
      <w:r w:rsidRPr="006926E1">
        <w:rPr>
          <w:lang w:val="de-DE"/>
        </w:rPr>
        <w:t>erm</w:t>
      </w:r>
      <w:r>
        <w:rPr>
          <w:lang w:val="de-DE"/>
        </w:rPr>
        <w:br/>
        <w:t>Ich</w:t>
      </w:r>
      <w:r w:rsidRPr="006926E1">
        <w:rPr>
          <w:lang w:val="de-DE"/>
        </w:rPr>
        <w:t>, als dem f</w:t>
      </w:r>
      <w:r>
        <w:rPr>
          <w:lang w:val="de-DE"/>
        </w:rPr>
        <w:t>ü</w:t>
      </w:r>
      <w:r w:rsidRPr="006926E1">
        <w:rPr>
          <w:lang w:val="de-DE"/>
        </w:rPr>
        <w:t>hlenden und denkenden We</w:t>
      </w:r>
      <w:r>
        <w:rPr>
          <w:lang w:val="de-DE"/>
        </w:rPr>
        <w:t>s</w:t>
      </w:r>
      <w:r w:rsidRPr="006926E1">
        <w:rPr>
          <w:lang w:val="de-DE"/>
        </w:rPr>
        <w:t>en, i</w:t>
      </w:r>
      <w:r>
        <w:rPr>
          <w:lang w:val="de-DE"/>
        </w:rPr>
        <w:t>s</w:t>
      </w:r>
      <w:r w:rsidRPr="006926E1">
        <w:rPr>
          <w:lang w:val="de-DE"/>
        </w:rPr>
        <w:t>t eine</w:t>
      </w:r>
      <w:r>
        <w:rPr>
          <w:lang w:val="de-DE"/>
        </w:rPr>
        <w:br/>
        <w:t>s</w:t>
      </w:r>
      <w:r w:rsidRPr="006926E1">
        <w:rPr>
          <w:lang w:val="de-DE"/>
        </w:rPr>
        <w:t>olche Empfindung, und in un</w:t>
      </w:r>
      <w:r>
        <w:rPr>
          <w:lang w:val="de-DE"/>
        </w:rPr>
        <w:t>s</w:t>
      </w:r>
      <w:r w:rsidRPr="006926E1">
        <w:rPr>
          <w:lang w:val="de-DE"/>
        </w:rPr>
        <w:t>erm jetzigen Zu</w:t>
      </w:r>
      <w:r>
        <w:rPr>
          <w:lang w:val="de-DE"/>
        </w:rPr>
        <w:t>s</w:t>
      </w:r>
      <w:r w:rsidRPr="006926E1">
        <w:rPr>
          <w:lang w:val="de-DE"/>
        </w:rPr>
        <w:t xml:space="preserve">tande </w:t>
      </w:r>
      <w:r>
        <w:rPr>
          <w:lang w:val="de-DE"/>
        </w:rPr>
        <w:t>s</w:t>
      </w:r>
      <w:r w:rsidRPr="006926E1">
        <w:rPr>
          <w:lang w:val="de-DE"/>
        </w:rPr>
        <w:t>e-</w:t>
      </w:r>
      <w:r>
        <w:rPr>
          <w:lang w:val="de-DE"/>
        </w:rPr>
        <w:br/>
      </w:r>
      <w:r w:rsidRPr="006926E1">
        <w:rPr>
          <w:lang w:val="de-DE"/>
        </w:rPr>
        <w:t>hen wir die Gef</w:t>
      </w:r>
      <w:r>
        <w:rPr>
          <w:lang w:val="de-DE"/>
        </w:rPr>
        <w:t>ü</w:t>
      </w:r>
      <w:r w:rsidRPr="006926E1">
        <w:rPr>
          <w:lang w:val="de-DE"/>
        </w:rPr>
        <w:t>hle einzelner K</w:t>
      </w:r>
      <w:r>
        <w:rPr>
          <w:lang w:val="de-DE"/>
        </w:rPr>
        <w:t>ö</w:t>
      </w:r>
      <w:r w:rsidRPr="006926E1">
        <w:rPr>
          <w:lang w:val="de-DE"/>
        </w:rPr>
        <w:t>rper auch daf</w:t>
      </w:r>
      <w:r>
        <w:rPr>
          <w:lang w:val="de-DE"/>
        </w:rPr>
        <w:t>ü</w:t>
      </w:r>
      <w:r w:rsidRPr="006926E1">
        <w:rPr>
          <w:lang w:val="de-DE"/>
        </w:rPr>
        <w:t>r an; ob</w:t>
      </w:r>
      <w:r>
        <w:rPr>
          <w:lang w:val="de-DE"/>
        </w:rPr>
        <w:br/>
        <w:t>s</w:t>
      </w:r>
      <w:r w:rsidRPr="006926E1">
        <w:rPr>
          <w:lang w:val="de-DE"/>
        </w:rPr>
        <w:t>ie aber durch eine fal</w:t>
      </w:r>
      <w:r>
        <w:rPr>
          <w:lang w:val="de-DE"/>
        </w:rPr>
        <w:t>s</w:t>
      </w:r>
      <w:r w:rsidRPr="006926E1">
        <w:rPr>
          <w:lang w:val="de-DE"/>
        </w:rPr>
        <w:t>che oder richtige Reflexion daf</w:t>
      </w:r>
      <w:r>
        <w:rPr>
          <w:lang w:val="de-DE"/>
        </w:rPr>
        <w:t>ü</w:t>
      </w:r>
      <w:r w:rsidRPr="006926E1">
        <w:rPr>
          <w:lang w:val="de-DE"/>
        </w:rPr>
        <w:t>r</w:t>
      </w:r>
      <w:r>
        <w:rPr>
          <w:lang w:val="de-DE"/>
        </w:rPr>
        <w:br/>
      </w:r>
      <w:r w:rsidRPr="006926E1">
        <w:rPr>
          <w:lang w:val="de-DE"/>
        </w:rPr>
        <w:t>ange</w:t>
      </w:r>
      <w:r>
        <w:rPr>
          <w:lang w:val="de-DE"/>
        </w:rPr>
        <w:t>s</w:t>
      </w:r>
      <w:r w:rsidRPr="006926E1">
        <w:rPr>
          <w:lang w:val="de-DE"/>
        </w:rPr>
        <w:t>ehen werden? das i</w:t>
      </w:r>
      <w:r>
        <w:rPr>
          <w:lang w:val="de-DE"/>
        </w:rPr>
        <w:t>s</w:t>
      </w:r>
      <w:r w:rsidRPr="006926E1">
        <w:rPr>
          <w:lang w:val="de-DE"/>
        </w:rPr>
        <w:t>t die Frage in dem Streit mit</w:t>
      </w:r>
      <w:r>
        <w:rPr>
          <w:lang w:val="de-DE"/>
        </w:rPr>
        <w:br/>
      </w:r>
      <w:r w:rsidRPr="006926E1">
        <w:rPr>
          <w:lang w:val="de-DE"/>
        </w:rPr>
        <w:t xml:space="preserve">den </w:t>
      </w:r>
      <w:r>
        <w:rPr>
          <w:lang w:val="de-DE"/>
        </w:rPr>
        <w:t>Id</w:t>
      </w:r>
      <w:r w:rsidRPr="006926E1">
        <w:rPr>
          <w:lang w:val="de-DE"/>
        </w:rPr>
        <w:t>eali</w:t>
      </w:r>
      <w:r>
        <w:rPr>
          <w:lang w:val="de-DE"/>
        </w:rPr>
        <w:t>s</w:t>
      </w:r>
      <w:r w:rsidRPr="006926E1">
        <w:rPr>
          <w:lang w:val="de-DE"/>
        </w:rPr>
        <w:t>ten.</w:t>
      </w:r>
    </w:p>
    <w:p w14:paraId="2733D816" w14:textId="14DF18C3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So ein </w:t>
      </w:r>
      <w:r w:rsidRPr="007148FB">
        <w:rPr>
          <w:b/>
          <w:bCs/>
          <w:lang w:val="de-DE"/>
          <w:rPrChange w:id="200" w:author="John Hymers" w:date="2024-02-21T01:03:00Z">
            <w:rPr>
              <w:lang w:val="de-DE"/>
            </w:rPr>
          </w:rPrChange>
        </w:rPr>
        <w:t>abgesondertes ganzes Gefühl</w:t>
      </w:r>
      <w:r w:rsidRPr="006926E1">
        <w:rPr>
          <w:lang w:val="de-DE"/>
        </w:rPr>
        <w:t>, aus</w:t>
      </w:r>
      <w:r>
        <w:rPr>
          <w:lang w:val="de-DE"/>
        </w:rPr>
        <w:br/>
      </w:r>
      <w:r w:rsidRPr="006926E1">
        <w:rPr>
          <w:lang w:val="de-DE"/>
        </w:rPr>
        <w:t>dem die Ab</w:t>
      </w:r>
      <w:r>
        <w:rPr>
          <w:lang w:val="de-DE"/>
        </w:rPr>
        <w:t>s</w:t>
      </w:r>
      <w:r w:rsidRPr="006926E1">
        <w:rPr>
          <w:lang w:val="de-DE"/>
        </w:rPr>
        <w:t>traktion von einer Sub</w:t>
      </w:r>
      <w:r>
        <w:rPr>
          <w:lang w:val="de-DE"/>
        </w:rPr>
        <w:t>s</w:t>
      </w:r>
      <w:r w:rsidRPr="006926E1">
        <w:rPr>
          <w:lang w:val="de-DE"/>
        </w:rPr>
        <w:t>tanz ent</w:t>
      </w:r>
      <w:r>
        <w:rPr>
          <w:lang w:val="de-DE"/>
        </w:rPr>
        <w:t>s</w:t>
      </w:r>
      <w:r w:rsidRPr="006926E1">
        <w:rPr>
          <w:lang w:val="de-DE"/>
        </w:rPr>
        <w:t>tehet, muß</w:t>
      </w:r>
    </w:p>
    <w:p w14:paraId="0A89D381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eine</w:t>
      </w:r>
    </w:p>
    <w:p w14:paraId="20C0302F" w14:textId="2505CC50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400</w:t>
      </w:r>
      <w:r>
        <w:rPr>
          <w:lang w:val="de-DE"/>
        </w:rPr>
        <w:t>] V. Versuch. Ueber den Urspr. unserer</w:t>
      </w:r>
    </w:p>
    <w:p w14:paraId="54E250ED" w14:textId="250D1F8B" w:rsidR="006926E1" w:rsidRDefault="006926E1" w:rsidP="006926E1">
      <w:pPr>
        <w:rPr>
          <w:lang w:val="de-DE"/>
        </w:rPr>
      </w:pPr>
      <w:r w:rsidRPr="006926E1">
        <w:rPr>
          <w:lang w:val="de-DE"/>
        </w:rPr>
        <w:t>eine gewi</w:t>
      </w:r>
      <w:r>
        <w:rPr>
          <w:lang w:val="de-DE"/>
        </w:rPr>
        <w:t>ss</w:t>
      </w:r>
      <w:r w:rsidRPr="006926E1">
        <w:rPr>
          <w:lang w:val="de-DE"/>
        </w:rPr>
        <w:t xml:space="preserve">e innere </w:t>
      </w:r>
      <w:r w:rsidRPr="007148FB">
        <w:rPr>
          <w:b/>
          <w:bCs/>
          <w:lang w:val="de-DE"/>
          <w:rPrChange w:id="201" w:author="John Hymers" w:date="2024-02-21T01:04:00Z">
            <w:rPr>
              <w:lang w:val="de-DE"/>
            </w:rPr>
          </w:rPrChange>
        </w:rPr>
        <w:t>Vollständigkeit</w:t>
      </w:r>
      <w:r w:rsidRPr="006926E1">
        <w:rPr>
          <w:lang w:val="de-DE"/>
        </w:rPr>
        <w:t xml:space="preserve"> be</w:t>
      </w:r>
      <w:r>
        <w:rPr>
          <w:lang w:val="de-DE"/>
        </w:rPr>
        <w:t>s</w:t>
      </w:r>
      <w:r w:rsidRPr="006926E1">
        <w:rPr>
          <w:lang w:val="de-DE"/>
        </w:rPr>
        <w:t>itzen. Es muß</w:t>
      </w:r>
      <w:r>
        <w:rPr>
          <w:lang w:val="de-DE"/>
        </w:rPr>
        <w:br/>
      </w:r>
      <w:r w:rsidRPr="007148FB">
        <w:rPr>
          <w:b/>
          <w:bCs/>
          <w:lang w:val="de-DE"/>
          <w:rPrChange w:id="202" w:author="John Hymers" w:date="2024-02-21T01:04:00Z">
            <w:rPr>
              <w:lang w:val="de-DE"/>
            </w:rPr>
          </w:rPrChange>
        </w:rPr>
        <w:t>allein</w:t>
      </w:r>
      <w:r w:rsidRPr="006926E1">
        <w:rPr>
          <w:lang w:val="de-DE"/>
        </w:rPr>
        <w:t xml:space="preserve"> </w:t>
      </w:r>
      <w:r w:rsidRPr="007148FB">
        <w:rPr>
          <w:b/>
          <w:bCs/>
          <w:lang w:val="de-DE"/>
          <w:rPrChange w:id="203" w:author="John Hymers" w:date="2024-02-21T01:04:00Z">
            <w:rPr>
              <w:lang w:val="de-DE"/>
            </w:rPr>
          </w:rPrChange>
        </w:rPr>
        <w:t>für</w:t>
      </w:r>
      <w:r w:rsidRPr="006926E1">
        <w:rPr>
          <w:lang w:val="de-DE"/>
        </w:rPr>
        <w:t xml:space="preserve"> </w:t>
      </w:r>
      <w:r w:rsidRPr="007148FB">
        <w:rPr>
          <w:b/>
          <w:bCs/>
          <w:lang w:val="de-DE"/>
          <w:rPrChange w:id="204" w:author="John Hymers" w:date="2024-02-21T01:04:00Z">
            <w:rPr>
              <w:lang w:val="de-DE"/>
            </w:rPr>
          </w:rPrChange>
        </w:rPr>
        <w:t>sich</w:t>
      </w:r>
      <w:r w:rsidRPr="006926E1">
        <w:rPr>
          <w:lang w:val="de-DE"/>
        </w:rPr>
        <w:t xml:space="preserve"> vorhanden </w:t>
      </w:r>
      <w:r>
        <w:rPr>
          <w:lang w:val="de-DE"/>
        </w:rPr>
        <w:t>s</w:t>
      </w:r>
      <w:r w:rsidRPr="006926E1">
        <w:rPr>
          <w:lang w:val="de-DE"/>
        </w:rPr>
        <w:t>eyn, und al</w:t>
      </w:r>
      <w:r>
        <w:rPr>
          <w:lang w:val="de-DE"/>
        </w:rPr>
        <w:t>s</w:t>
      </w:r>
      <w:r w:rsidRPr="006926E1">
        <w:rPr>
          <w:lang w:val="de-DE"/>
        </w:rPr>
        <w:t>o die f</w:t>
      </w:r>
      <w:r>
        <w:rPr>
          <w:lang w:val="de-DE"/>
        </w:rPr>
        <w:t>ü</w:t>
      </w:r>
      <w:r w:rsidRPr="006926E1">
        <w:rPr>
          <w:lang w:val="de-DE"/>
        </w:rPr>
        <w:t>hlende</w:t>
      </w:r>
      <w:r>
        <w:rPr>
          <w:lang w:val="de-DE"/>
        </w:rPr>
        <w:br/>
      </w:r>
      <w:r w:rsidRPr="006926E1">
        <w:rPr>
          <w:lang w:val="de-DE"/>
        </w:rPr>
        <w:t>Seele w</w:t>
      </w:r>
      <w:r>
        <w:rPr>
          <w:lang w:val="de-DE"/>
        </w:rPr>
        <w:t>ä</w:t>
      </w:r>
      <w:r w:rsidRPr="006926E1">
        <w:rPr>
          <w:lang w:val="de-DE"/>
        </w:rPr>
        <w:t xml:space="preserve">hrend des Gewahrnehmens </w:t>
      </w:r>
      <w:r>
        <w:rPr>
          <w:lang w:val="de-DE"/>
        </w:rPr>
        <w:t>s</w:t>
      </w:r>
      <w:r w:rsidRPr="006926E1">
        <w:rPr>
          <w:lang w:val="de-DE"/>
        </w:rPr>
        <w:t>o ganz ausf</w:t>
      </w:r>
      <w:r>
        <w:rPr>
          <w:lang w:val="de-DE"/>
        </w:rPr>
        <w:t>ü</w:t>
      </w:r>
      <w:r w:rsidRPr="006926E1">
        <w:rPr>
          <w:lang w:val="de-DE"/>
        </w:rPr>
        <w:t>llen</w:t>
      </w:r>
      <w:r>
        <w:rPr>
          <w:lang w:val="de-DE"/>
        </w:rPr>
        <w:br/>
      </w:r>
      <w:r w:rsidRPr="006926E1">
        <w:rPr>
          <w:lang w:val="de-DE"/>
        </w:rPr>
        <w:t>k</w:t>
      </w:r>
      <w:r>
        <w:rPr>
          <w:lang w:val="de-DE"/>
        </w:rPr>
        <w:t>ö</w:t>
      </w:r>
      <w:r w:rsidRPr="006926E1">
        <w:rPr>
          <w:lang w:val="de-DE"/>
        </w:rPr>
        <w:t>nnen, daß kein anderes gr</w:t>
      </w:r>
      <w:r>
        <w:rPr>
          <w:lang w:val="de-DE"/>
        </w:rPr>
        <w:t>ö</w:t>
      </w:r>
      <w:r w:rsidRPr="006926E1">
        <w:rPr>
          <w:lang w:val="de-DE"/>
        </w:rPr>
        <w:t xml:space="preserve">ßeres und weiter </w:t>
      </w:r>
      <w:r>
        <w:rPr>
          <w:lang w:val="de-DE"/>
        </w:rPr>
        <w:t>s</w:t>
      </w:r>
      <w:r w:rsidRPr="006926E1">
        <w:rPr>
          <w:lang w:val="de-DE"/>
        </w:rPr>
        <w:t>ich ver-</w:t>
      </w:r>
      <w:r>
        <w:rPr>
          <w:lang w:val="de-DE"/>
        </w:rPr>
        <w:br/>
      </w:r>
      <w:r w:rsidRPr="006926E1">
        <w:rPr>
          <w:lang w:val="de-DE"/>
        </w:rPr>
        <w:t>breitendes Gef</w:t>
      </w:r>
      <w:r>
        <w:rPr>
          <w:lang w:val="de-DE"/>
        </w:rPr>
        <w:t>ü</w:t>
      </w:r>
      <w:r w:rsidRPr="006926E1">
        <w:rPr>
          <w:lang w:val="de-DE"/>
        </w:rPr>
        <w:t xml:space="preserve">hl, welches jenes in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chließet, als</w:t>
      </w:r>
      <w:r>
        <w:rPr>
          <w:lang w:val="de-DE"/>
        </w:rPr>
        <w:br/>
      </w:r>
      <w:r w:rsidRPr="006926E1">
        <w:rPr>
          <w:lang w:val="de-DE"/>
        </w:rPr>
        <w:t>gleichzeitig vorhanden bemerket werde.</w:t>
      </w:r>
    </w:p>
    <w:p w14:paraId="14EC9AE1" w14:textId="6005315B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Seitdem </w:t>
      </w:r>
      <w:r w:rsidRPr="007148FB">
        <w:rPr>
          <w:b/>
          <w:bCs/>
          <w:lang w:val="de-DE"/>
          <w:rPrChange w:id="205" w:author="John Hymers" w:date="2024-02-21T01:04:00Z">
            <w:rPr>
              <w:lang w:val="de-DE"/>
            </w:rPr>
          </w:rPrChange>
        </w:rPr>
        <w:t>Aristoteles</w:t>
      </w:r>
      <w:r w:rsidRPr="006926E1">
        <w:rPr>
          <w:lang w:val="de-DE"/>
        </w:rPr>
        <w:t xml:space="preserve"> die</w:t>
      </w:r>
      <w:r>
        <w:rPr>
          <w:lang w:val="de-DE"/>
        </w:rPr>
        <w:t>s</w:t>
      </w:r>
      <w:r w:rsidRPr="006926E1">
        <w:rPr>
          <w:lang w:val="de-DE"/>
        </w:rPr>
        <w:t>en Begrif in die Philo</w:t>
      </w:r>
      <w:r>
        <w:rPr>
          <w:lang w:val="de-DE"/>
        </w:rPr>
        <w:t>s</w:t>
      </w:r>
      <w:r w:rsidRPr="006926E1">
        <w:rPr>
          <w:lang w:val="de-DE"/>
        </w:rPr>
        <w:t>o-</w:t>
      </w:r>
      <w:r>
        <w:rPr>
          <w:lang w:val="de-DE"/>
        </w:rPr>
        <w:br/>
      </w:r>
      <w:r w:rsidRPr="006926E1">
        <w:rPr>
          <w:lang w:val="de-DE"/>
        </w:rPr>
        <w:t>phie gebracht, haben die Philo</w:t>
      </w:r>
      <w:r>
        <w:rPr>
          <w:lang w:val="de-DE"/>
        </w:rPr>
        <w:t>s</w:t>
      </w:r>
      <w:r w:rsidRPr="006926E1">
        <w:rPr>
          <w:lang w:val="de-DE"/>
        </w:rPr>
        <w:t>ophen unter Sub</w:t>
      </w:r>
      <w:r>
        <w:rPr>
          <w:lang w:val="de-DE"/>
        </w:rPr>
        <w:t>s</w:t>
      </w:r>
      <w:r w:rsidRPr="006926E1">
        <w:rPr>
          <w:lang w:val="de-DE"/>
        </w:rPr>
        <w:t>tanz ein</w:t>
      </w:r>
      <w:r>
        <w:rPr>
          <w:lang w:val="de-DE"/>
        </w:rPr>
        <w:br/>
        <w:t>s</w:t>
      </w:r>
      <w:r w:rsidRPr="006926E1">
        <w:rPr>
          <w:lang w:val="de-DE"/>
        </w:rPr>
        <w:t>olches Ding ver</w:t>
      </w:r>
      <w:r>
        <w:rPr>
          <w:lang w:val="de-DE"/>
        </w:rPr>
        <w:t>s</w:t>
      </w:r>
      <w:r w:rsidRPr="006926E1">
        <w:rPr>
          <w:lang w:val="de-DE"/>
        </w:rPr>
        <w:t>tanden, welches ohne R</w:t>
      </w:r>
      <w:r>
        <w:rPr>
          <w:lang w:val="de-DE"/>
        </w:rPr>
        <w:t>ü</w:t>
      </w:r>
      <w:r w:rsidRPr="006926E1">
        <w:rPr>
          <w:lang w:val="de-DE"/>
        </w:rPr>
        <w:t>ck</w:t>
      </w:r>
      <w:r>
        <w:rPr>
          <w:lang w:val="de-DE"/>
        </w:rPr>
        <w:t>s</w:t>
      </w:r>
      <w:r w:rsidRPr="006926E1">
        <w:rPr>
          <w:lang w:val="de-DE"/>
        </w:rPr>
        <w:t>icht auf un-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ere </w:t>
      </w:r>
      <w:r>
        <w:rPr>
          <w:lang w:val="de-DE"/>
        </w:rPr>
        <w:t>Id</w:t>
      </w:r>
      <w:r w:rsidRPr="006926E1">
        <w:rPr>
          <w:lang w:val="de-DE"/>
        </w:rPr>
        <w:t>ee,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und abge</w:t>
      </w:r>
      <w:r>
        <w:rPr>
          <w:lang w:val="de-DE"/>
        </w:rPr>
        <w:t>s</w:t>
      </w:r>
      <w:r w:rsidRPr="006926E1">
        <w:rPr>
          <w:lang w:val="de-DE"/>
        </w:rPr>
        <w:t>ondert ein wirkliches</w:t>
      </w:r>
      <w:r>
        <w:rPr>
          <w:lang w:val="de-DE"/>
        </w:rPr>
        <w:br/>
      </w:r>
      <w:r w:rsidRPr="006926E1">
        <w:rPr>
          <w:lang w:val="de-DE"/>
        </w:rPr>
        <w:t xml:space="preserve">Ganze </w:t>
      </w:r>
      <w:r>
        <w:rPr>
          <w:lang w:val="de-DE"/>
        </w:rPr>
        <w:t>s</w:t>
      </w:r>
      <w:r w:rsidRPr="006926E1">
        <w:rPr>
          <w:lang w:val="de-DE"/>
        </w:rPr>
        <w:t>eyn kann. Ein deutlich be</w:t>
      </w:r>
      <w:r>
        <w:rPr>
          <w:lang w:val="de-DE"/>
        </w:rPr>
        <w:t>s</w:t>
      </w:r>
      <w:r w:rsidRPr="006926E1">
        <w:rPr>
          <w:lang w:val="de-DE"/>
        </w:rPr>
        <w:t>timmter Begrif da-</w:t>
      </w:r>
      <w:r>
        <w:rPr>
          <w:lang w:val="de-DE"/>
        </w:rPr>
        <w:br/>
      </w:r>
      <w:r w:rsidRPr="006926E1">
        <w:rPr>
          <w:lang w:val="de-DE"/>
        </w:rPr>
        <w:t>von ko</w:t>
      </w:r>
      <w:r>
        <w:rPr>
          <w:lang w:val="de-DE"/>
        </w:rPr>
        <w:t>s</w:t>
      </w:r>
      <w:r w:rsidRPr="006926E1">
        <w:rPr>
          <w:lang w:val="de-DE"/>
        </w:rPr>
        <w:t>tet den Metaphy</w:t>
      </w:r>
      <w:r>
        <w:rPr>
          <w:lang w:val="de-DE"/>
        </w:rPr>
        <w:t>s</w:t>
      </w:r>
      <w:r w:rsidRPr="006926E1">
        <w:rPr>
          <w:lang w:val="de-DE"/>
        </w:rPr>
        <w:t>ikern viele M</w:t>
      </w:r>
      <w:r>
        <w:rPr>
          <w:lang w:val="de-DE"/>
        </w:rPr>
        <w:t>ü</w:t>
      </w:r>
      <w:r w:rsidRPr="006926E1">
        <w:rPr>
          <w:lang w:val="de-DE"/>
        </w:rPr>
        <w:t>he. Aber in dem</w:t>
      </w:r>
      <w:r>
        <w:rPr>
          <w:lang w:val="de-DE"/>
        </w:rPr>
        <w:br/>
      </w:r>
      <w:r w:rsidRPr="006926E1">
        <w:rPr>
          <w:lang w:val="de-DE"/>
        </w:rPr>
        <w:t>gemeinen Ver</w:t>
      </w:r>
      <w:r>
        <w:rPr>
          <w:lang w:val="de-DE"/>
        </w:rPr>
        <w:t>s</w:t>
      </w:r>
      <w:r w:rsidRPr="006926E1">
        <w:rPr>
          <w:lang w:val="de-DE"/>
        </w:rPr>
        <w:t>tande i</w:t>
      </w:r>
      <w:r>
        <w:rPr>
          <w:lang w:val="de-DE"/>
        </w:rPr>
        <w:t>s</w:t>
      </w:r>
      <w:r w:rsidRPr="006926E1">
        <w:rPr>
          <w:lang w:val="de-DE"/>
        </w:rPr>
        <w:t>t eine Sub</w:t>
      </w:r>
      <w:r>
        <w:rPr>
          <w:lang w:val="de-DE"/>
        </w:rPr>
        <w:t>s</w:t>
      </w:r>
      <w:r w:rsidRPr="006926E1">
        <w:rPr>
          <w:lang w:val="de-DE"/>
        </w:rPr>
        <w:t xml:space="preserve">tanz, und ein </w:t>
      </w:r>
      <w:r w:rsidRPr="007148FB">
        <w:rPr>
          <w:b/>
          <w:bCs/>
          <w:lang w:val="de-DE"/>
          <w:rPrChange w:id="206" w:author="John Hymers" w:date="2024-02-21T01:04:00Z">
            <w:rPr>
              <w:lang w:val="de-DE"/>
            </w:rPr>
          </w:rPrChange>
        </w:rPr>
        <w:t>Objekt</w:t>
      </w:r>
      <w:r>
        <w:rPr>
          <w:lang w:val="de-DE"/>
        </w:rPr>
        <w:br/>
      </w:r>
      <w:r w:rsidRPr="007148FB">
        <w:rPr>
          <w:b/>
          <w:bCs/>
          <w:lang w:val="de-DE"/>
          <w:rPrChange w:id="207" w:author="John Hymers" w:date="2024-02-21T01:04:00Z">
            <w:rPr>
              <w:lang w:val="de-DE"/>
            </w:rPr>
          </w:rPrChange>
        </w:rPr>
        <w:t>für sich allein</w:t>
      </w:r>
      <w:r w:rsidRPr="006926E1">
        <w:rPr>
          <w:lang w:val="de-DE"/>
        </w:rPr>
        <w:t>, Eins und da</w:t>
      </w:r>
      <w:r>
        <w:rPr>
          <w:lang w:val="de-DE"/>
        </w:rPr>
        <w:t>ss</w:t>
      </w:r>
      <w:r w:rsidRPr="006926E1">
        <w:rPr>
          <w:lang w:val="de-DE"/>
        </w:rPr>
        <w:t>elbige.</w:t>
      </w:r>
    </w:p>
    <w:p w14:paraId="615ECC3C" w14:textId="42A60C72" w:rsidR="006926E1" w:rsidRDefault="006926E1" w:rsidP="006926E1">
      <w:pPr>
        <w:rPr>
          <w:lang w:val="de-DE"/>
        </w:rPr>
      </w:pPr>
      <w:r w:rsidRPr="006926E1">
        <w:rPr>
          <w:lang w:val="de-DE"/>
        </w:rPr>
        <w:t>Wenn mehrere Sub</w:t>
      </w:r>
      <w:r>
        <w:rPr>
          <w:lang w:val="de-DE"/>
        </w:rPr>
        <w:t>s</w:t>
      </w:r>
      <w:r w:rsidRPr="006926E1">
        <w:rPr>
          <w:lang w:val="de-DE"/>
        </w:rPr>
        <w:t xml:space="preserve">tanzen als </w:t>
      </w:r>
      <w:r w:rsidRPr="007148FB">
        <w:rPr>
          <w:b/>
          <w:bCs/>
          <w:lang w:val="de-DE"/>
          <w:rPrChange w:id="208" w:author="John Hymers" w:date="2024-02-21T01:04:00Z">
            <w:rPr>
              <w:lang w:val="de-DE"/>
            </w:rPr>
          </w:rPrChange>
        </w:rPr>
        <w:t>verschiedene</w:t>
      </w:r>
      <w:r w:rsidRPr="006926E1">
        <w:rPr>
          <w:lang w:val="de-DE"/>
        </w:rPr>
        <w:t xml:space="preserve"> Ob-</w:t>
      </w:r>
      <w:r>
        <w:rPr>
          <w:lang w:val="de-DE"/>
        </w:rPr>
        <w:br/>
      </w:r>
      <w:r w:rsidRPr="006926E1">
        <w:rPr>
          <w:lang w:val="de-DE"/>
        </w:rPr>
        <w:t>jekte, davon jedes ein Ding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i</w:t>
      </w:r>
      <w:r>
        <w:rPr>
          <w:lang w:val="de-DE"/>
        </w:rPr>
        <w:t>s</w:t>
      </w:r>
      <w:r w:rsidRPr="006926E1">
        <w:rPr>
          <w:lang w:val="de-DE"/>
        </w:rPr>
        <w:t>t, gedacht werden,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 xml:space="preserve">ind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 w:rsidRPr="007148FB">
        <w:rPr>
          <w:b/>
          <w:bCs/>
          <w:lang w:val="de-DE"/>
          <w:rPrChange w:id="209" w:author="John Hymers" w:date="2024-02-21T01:04:00Z">
            <w:rPr>
              <w:lang w:val="de-DE"/>
            </w:rPr>
          </w:rPrChange>
        </w:rPr>
        <w:t>außer einander</w:t>
      </w:r>
      <w:r w:rsidRPr="006926E1">
        <w:rPr>
          <w:lang w:val="de-DE"/>
        </w:rPr>
        <w:t>. Die Ab</w:t>
      </w:r>
      <w:r>
        <w:rPr>
          <w:lang w:val="de-DE"/>
        </w:rPr>
        <w:t>s</w:t>
      </w:r>
      <w:r w:rsidRPr="006926E1">
        <w:rPr>
          <w:lang w:val="de-DE"/>
        </w:rPr>
        <w:t>traktion von die-</w:t>
      </w:r>
      <w:r>
        <w:rPr>
          <w:lang w:val="de-DE"/>
        </w:rPr>
        <w:br/>
        <w:t>s</w:t>
      </w:r>
      <w:r w:rsidRPr="006926E1">
        <w:rPr>
          <w:lang w:val="de-DE"/>
        </w:rPr>
        <w:t>er Beziehung i</w:t>
      </w:r>
      <w:r>
        <w:rPr>
          <w:lang w:val="de-DE"/>
        </w:rPr>
        <w:t>s</w:t>
      </w:r>
      <w:r w:rsidRPr="006926E1">
        <w:rPr>
          <w:lang w:val="de-DE"/>
        </w:rPr>
        <w:t>t einerley mit dem Begrif von der Ver-</w:t>
      </w:r>
      <w:r>
        <w:rPr>
          <w:lang w:val="de-DE"/>
        </w:rPr>
        <w:br/>
        <w:t>s</w:t>
      </w:r>
      <w:r w:rsidRPr="006926E1">
        <w:rPr>
          <w:lang w:val="de-DE"/>
        </w:rPr>
        <w:t>chiedenheit auf den Begrif von Sub</w:t>
      </w:r>
      <w:r>
        <w:rPr>
          <w:lang w:val="de-DE"/>
        </w:rPr>
        <w:t>s</w:t>
      </w:r>
      <w:r w:rsidRPr="006926E1">
        <w:rPr>
          <w:lang w:val="de-DE"/>
        </w:rPr>
        <w:t>tanzen angewendet.</w:t>
      </w:r>
    </w:p>
    <w:p w14:paraId="0900C15C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VI</w:t>
      </w:r>
      <w:r>
        <w:rPr>
          <w:lang w:val="de-DE"/>
        </w:rPr>
        <w:t>I.</w:t>
      </w:r>
    </w:p>
    <w:p w14:paraId="451C1905" w14:textId="77777777" w:rsidR="000F02EE" w:rsidRDefault="006926E1" w:rsidP="006926E1">
      <w:pPr>
        <w:rPr>
          <w:lang w:val="de-DE"/>
        </w:rPr>
      </w:pPr>
      <w:r w:rsidRPr="006926E1">
        <w:rPr>
          <w:lang w:val="de-DE"/>
        </w:rPr>
        <w:t xml:space="preserve">Eine Anmerkung gegen die </w:t>
      </w:r>
      <w:r>
        <w:rPr>
          <w:lang w:val="de-DE"/>
        </w:rPr>
        <w:t>Id</w:t>
      </w:r>
      <w:r w:rsidRPr="006926E1">
        <w:rPr>
          <w:lang w:val="de-DE"/>
        </w:rPr>
        <w:t>eali</w:t>
      </w:r>
      <w:r>
        <w:rPr>
          <w:lang w:val="de-DE"/>
        </w:rPr>
        <w:t>s</w:t>
      </w:r>
      <w:r w:rsidRPr="006926E1">
        <w:rPr>
          <w:lang w:val="de-DE"/>
        </w:rPr>
        <w:t>ten aus dem</w:t>
      </w:r>
      <w:r>
        <w:rPr>
          <w:lang w:val="de-DE"/>
        </w:rPr>
        <w:br/>
      </w:r>
      <w:r w:rsidRPr="006926E1">
        <w:rPr>
          <w:lang w:val="de-DE"/>
        </w:rPr>
        <w:t>Ur</w:t>
      </w:r>
      <w:r>
        <w:rPr>
          <w:lang w:val="de-DE"/>
        </w:rPr>
        <w:t>s</w:t>
      </w:r>
      <w:r w:rsidRPr="006926E1">
        <w:rPr>
          <w:lang w:val="de-DE"/>
        </w:rPr>
        <w:t>prung un</w:t>
      </w:r>
      <w:r>
        <w:rPr>
          <w:lang w:val="de-DE"/>
        </w:rPr>
        <w:t>s</w:t>
      </w:r>
      <w:r w:rsidRPr="006926E1">
        <w:rPr>
          <w:lang w:val="de-DE"/>
        </w:rPr>
        <w:t xml:space="preserve">erer Urtheile </w:t>
      </w:r>
      <w:r>
        <w:rPr>
          <w:lang w:val="de-DE"/>
        </w:rPr>
        <w:t>ü</w:t>
      </w:r>
      <w:r w:rsidRPr="006926E1">
        <w:rPr>
          <w:lang w:val="de-DE"/>
        </w:rPr>
        <w:t xml:space="preserve">ber die </w:t>
      </w:r>
      <w:r>
        <w:rPr>
          <w:lang w:val="de-DE"/>
        </w:rPr>
        <w:t>ä</w:t>
      </w:r>
      <w:r w:rsidRPr="006926E1">
        <w:rPr>
          <w:lang w:val="de-DE"/>
        </w:rPr>
        <w:t>ußere</w:t>
      </w:r>
      <w:r>
        <w:rPr>
          <w:lang w:val="de-DE"/>
        </w:rPr>
        <w:br/>
      </w:r>
      <w:r w:rsidRPr="006926E1">
        <w:rPr>
          <w:lang w:val="de-DE"/>
        </w:rPr>
        <w:t>Wirklichkeit der Dinge, aus welchen Em-</w:t>
      </w:r>
      <w:r>
        <w:rPr>
          <w:lang w:val="de-DE"/>
        </w:rPr>
        <w:br/>
      </w:r>
      <w:r w:rsidRPr="006926E1">
        <w:rPr>
          <w:lang w:val="de-DE"/>
        </w:rPr>
        <w:t>pfindungen zun</w:t>
      </w:r>
      <w:r>
        <w:rPr>
          <w:lang w:val="de-DE"/>
        </w:rPr>
        <w:t>ä</w:t>
      </w:r>
      <w:r w:rsidRPr="006926E1">
        <w:rPr>
          <w:lang w:val="de-DE"/>
        </w:rPr>
        <w:t>ch</w:t>
      </w:r>
      <w:r>
        <w:rPr>
          <w:lang w:val="de-DE"/>
        </w:rPr>
        <w:t>s</w:t>
      </w:r>
      <w:r w:rsidRPr="006926E1">
        <w:rPr>
          <w:lang w:val="de-DE"/>
        </w:rPr>
        <w:t xml:space="preserve">t die </w:t>
      </w:r>
      <w:r>
        <w:rPr>
          <w:lang w:val="de-DE"/>
        </w:rPr>
        <w:t>Id</w:t>
      </w:r>
      <w:r w:rsidRPr="006926E1">
        <w:rPr>
          <w:lang w:val="de-DE"/>
        </w:rPr>
        <w:t xml:space="preserve">ee von der </w:t>
      </w:r>
      <w:r>
        <w:rPr>
          <w:lang w:val="de-DE"/>
        </w:rPr>
        <w:t>ä</w:t>
      </w:r>
      <w:r w:rsidRPr="006926E1">
        <w:rPr>
          <w:lang w:val="de-DE"/>
        </w:rPr>
        <w:t>u-</w:t>
      </w:r>
      <w:r>
        <w:rPr>
          <w:lang w:val="de-DE"/>
        </w:rPr>
        <w:br/>
      </w:r>
      <w:r w:rsidRPr="006926E1">
        <w:rPr>
          <w:lang w:val="de-DE"/>
        </w:rPr>
        <w:t>ßern Exi</w:t>
      </w:r>
      <w:r>
        <w:rPr>
          <w:lang w:val="de-DE"/>
        </w:rPr>
        <w:t>s</w:t>
      </w:r>
      <w:r w:rsidRPr="006926E1">
        <w:rPr>
          <w:lang w:val="de-DE"/>
        </w:rPr>
        <w:t>tenz ent</w:t>
      </w:r>
      <w:r>
        <w:rPr>
          <w:lang w:val="de-DE"/>
        </w:rPr>
        <w:t>s</w:t>
      </w:r>
      <w:r w:rsidRPr="006926E1">
        <w:rPr>
          <w:lang w:val="de-DE"/>
        </w:rPr>
        <w:t xml:space="preserve">tanden </w:t>
      </w:r>
      <w:r>
        <w:rPr>
          <w:lang w:val="de-DE"/>
        </w:rPr>
        <w:t>s</w:t>
      </w:r>
      <w:r w:rsidRPr="006926E1">
        <w:rPr>
          <w:lang w:val="de-DE"/>
        </w:rPr>
        <w:t>ey.</w:t>
      </w:r>
    </w:p>
    <w:p w14:paraId="57EB1924" w14:textId="38663C17" w:rsidR="006926E1" w:rsidRDefault="006926E1" w:rsidP="006926E1">
      <w:pPr>
        <w:rPr>
          <w:lang w:val="de-DE"/>
        </w:rPr>
      </w:pPr>
      <w:r w:rsidRPr="006926E1">
        <w:rPr>
          <w:lang w:val="de-DE"/>
        </w:rPr>
        <w:t>Sind nun einmal die</w:t>
      </w:r>
      <w:r>
        <w:rPr>
          <w:lang w:val="de-DE"/>
        </w:rPr>
        <w:t>s</w:t>
      </w:r>
      <w:r w:rsidRPr="006926E1">
        <w:rPr>
          <w:lang w:val="de-DE"/>
        </w:rPr>
        <w:t>e Ab</w:t>
      </w:r>
      <w:r>
        <w:rPr>
          <w:lang w:val="de-DE"/>
        </w:rPr>
        <w:t>s</w:t>
      </w:r>
      <w:r w:rsidRPr="006926E1">
        <w:rPr>
          <w:lang w:val="de-DE"/>
        </w:rPr>
        <w:t>traktionen durch die verei-</w:t>
      </w:r>
      <w:r>
        <w:rPr>
          <w:lang w:val="de-DE"/>
        </w:rPr>
        <w:br/>
      </w:r>
      <w:r w:rsidRPr="006926E1">
        <w:rPr>
          <w:lang w:val="de-DE"/>
        </w:rPr>
        <w:t>nigte Wirkung des Gef</w:t>
      </w:r>
      <w:r>
        <w:rPr>
          <w:lang w:val="de-DE"/>
        </w:rPr>
        <w:t>ü</w:t>
      </w:r>
      <w:r w:rsidRPr="006926E1">
        <w:rPr>
          <w:lang w:val="de-DE"/>
        </w:rPr>
        <w:t>hls, der vor</w:t>
      </w:r>
      <w:r>
        <w:rPr>
          <w:lang w:val="de-DE"/>
        </w:rPr>
        <w:t>s</w:t>
      </w:r>
      <w:r w:rsidRPr="006926E1">
        <w:rPr>
          <w:lang w:val="de-DE"/>
        </w:rPr>
        <w:t>tellenden Kraft</w:t>
      </w:r>
      <w:r>
        <w:rPr>
          <w:lang w:val="de-DE"/>
        </w:rPr>
        <w:br/>
      </w:r>
      <w:r w:rsidRPr="006926E1">
        <w:rPr>
          <w:lang w:val="de-DE"/>
        </w:rPr>
        <w:t xml:space="preserve">und der Denkkraft in der Seele vorhanden, </w:t>
      </w:r>
      <w:r>
        <w:rPr>
          <w:lang w:val="de-DE"/>
        </w:rPr>
        <w:t>s</w:t>
      </w:r>
      <w:r w:rsidRPr="006926E1">
        <w:rPr>
          <w:lang w:val="de-DE"/>
        </w:rPr>
        <w:t>o k</w:t>
      </w:r>
      <w:r>
        <w:rPr>
          <w:lang w:val="de-DE"/>
        </w:rPr>
        <w:t>ö</w:t>
      </w:r>
      <w:r w:rsidRPr="006926E1">
        <w:rPr>
          <w:lang w:val="de-DE"/>
        </w:rPr>
        <w:t>nnen</w:t>
      </w:r>
      <w:r>
        <w:rPr>
          <w:lang w:val="de-DE"/>
        </w:rPr>
        <w:br/>
      </w:r>
      <w:r w:rsidRPr="006926E1">
        <w:rPr>
          <w:lang w:val="de-DE"/>
        </w:rPr>
        <w:t xml:space="preserve">Urtheile </w:t>
      </w:r>
      <w:r>
        <w:rPr>
          <w:lang w:val="de-DE"/>
        </w:rPr>
        <w:t>ü</w:t>
      </w:r>
      <w:r w:rsidRPr="006926E1">
        <w:rPr>
          <w:lang w:val="de-DE"/>
        </w:rPr>
        <w:t xml:space="preserve">ber die </w:t>
      </w:r>
      <w:r w:rsidRPr="007148FB">
        <w:rPr>
          <w:b/>
          <w:bCs/>
          <w:lang w:val="de-DE"/>
          <w:rPrChange w:id="210" w:author="John Hymers" w:date="2024-02-21T01:04:00Z">
            <w:rPr>
              <w:lang w:val="de-DE"/>
            </w:rPr>
          </w:rPrChange>
        </w:rPr>
        <w:t>Existenz</w:t>
      </w:r>
      <w:r w:rsidRPr="006926E1">
        <w:rPr>
          <w:lang w:val="de-DE"/>
        </w:rPr>
        <w:t xml:space="preserve"> der Dinge in uns und außer</w:t>
      </w:r>
      <w:r>
        <w:rPr>
          <w:lang w:val="de-DE"/>
        </w:rPr>
        <w:br/>
      </w:r>
      <w:r w:rsidRPr="006926E1">
        <w:rPr>
          <w:lang w:val="de-DE"/>
        </w:rPr>
        <w:t>uns gef</w:t>
      </w:r>
      <w:r>
        <w:rPr>
          <w:lang w:val="de-DE"/>
        </w:rPr>
        <w:t>ä</w:t>
      </w:r>
      <w:r w:rsidRPr="006926E1">
        <w:rPr>
          <w:lang w:val="de-DE"/>
        </w:rPr>
        <w:t>llet werden. Um aber hiebey die Art des Ver-</w:t>
      </w:r>
      <w:r>
        <w:rPr>
          <w:lang w:val="de-DE"/>
        </w:rPr>
        <w:br/>
      </w:r>
      <w:r w:rsidRPr="006926E1">
        <w:rPr>
          <w:lang w:val="de-DE"/>
        </w:rPr>
        <w:t>fahrens in der Denkkraft, und den Ur</w:t>
      </w:r>
      <w:r>
        <w:rPr>
          <w:lang w:val="de-DE"/>
        </w:rPr>
        <w:t>s</w:t>
      </w:r>
      <w:r w:rsidRPr="006926E1">
        <w:rPr>
          <w:lang w:val="de-DE"/>
        </w:rPr>
        <w:t>prung und die</w:t>
      </w:r>
      <w:r>
        <w:rPr>
          <w:lang w:val="de-DE"/>
        </w:rPr>
        <w:br/>
      </w:r>
      <w:r w:rsidRPr="006926E1">
        <w:rPr>
          <w:lang w:val="de-DE"/>
        </w:rPr>
        <w:t>Gr</w:t>
      </w:r>
      <w:r>
        <w:rPr>
          <w:lang w:val="de-DE"/>
        </w:rPr>
        <w:t>ü</w:t>
      </w:r>
      <w:r w:rsidRPr="006926E1">
        <w:rPr>
          <w:lang w:val="de-DE"/>
        </w:rPr>
        <w:t xml:space="preserve">nde der </w:t>
      </w:r>
      <w:r w:rsidRPr="007148FB">
        <w:rPr>
          <w:b/>
          <w:bCs/>
          <w:lang w:val="de-DE"/>
          <w:rPrChange w:id="211" w:author="John Hymers" w:date="2024-02-21T01:04:00Z">
            <w:rPr>
              <w:lang w:val="de-DE"/>
            </w:rPr>
          </w:rPrChange>
        </w:rPr>
        <w:t>Zuverlässigkeit</w:t>
      </w:r>
      <w:r w:rsidRPr="006926E1">
        <w:rPr>
          <w:lang w:val="de-DE"/>
        </w:rPr>
        <w:t xml:space="preserve"> die</w:t>
      </w:r>
      <w:r>
        <w:rPr>
          <w:lang w:val="de-DE"/>
        </w:rPr>
        <w:t>s</w:t>
      </w:r>
      <w:r w:rsidRPr="006926E1">
        <w:rPr>
          <w:lang w:val="de-DE"/>
        </w:rPr>
        <w:t>er Urtheile v</w:t>
      </w:r>
      <w:r>
        <w:rPr>
          <w:lang w:val="de-DE"/>
        </w:rPr>
        <w:t>ö</w:t>
      </w:r>
      <w:r w:rsidRPr="006926E1">
        <w:rPr>
          <w:lang w:val="de-DE"/>
        </w:rPr>
        <w:t>llig deutlich</w:t>
      </w:r>
      <w:r>
        <w:rPr>
          <w:lang w:val="de-DE"/>
        </w:rPr>
        <w:br/>
      </w:r>
      <w:r w:rsidRPr="006926E1">
        <w:rPr>
          <w:lang w:val="de-DE"/>
        </w:rPr>
        <w:t>zu erkennen, muß folgendes in Betracht gezogen werden.</w:t>
      </w:r>
    </w:p>
    <w:p w14:paraId="287D35FB" w14:textId="37C81D40" w:rsidR="006926E1" w:rsidRPr="006926E1" w:rsidRDefault="006926E1" w:rsidP="006926E1">
      <w:pPr>
        <w:rPr>
          <w:lang w:val="de-DE"/>
        </w:rPr>
      </w:pPr>
      <w:r>
        <w:rPr>
          <w:lang w:val="de-DE"/>
        </w:rPr>
        <w:t>In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401</w:t>
      </w:r>
      <w:r>
        <w:rPr>
          <w:lang w:val="de-DE"/>
        </w:rPr>
        <w:t>] Kenntn. v. d. objektiv. Existenz d. Dinge.</w:t>
      </w:r>
    </w:p>
    <w:p w14:paraId="4CF86447" w14:textId="13170448" w:rsidR="006926E1" w:rsidRDefault="006926E1" w:rsidP="006926E1">
      <w:pPr>
        <w:rPr>
          <w:lang w:val="de-DE"/>
        </w:rPr>
      </w:pPr>
      <w:r>
        <w:rPr>
          <w:lang w:val="de-DE"/>
        </w:rPr>
        <w:t>In</w:t>
      </w:r>
      <w:r w:rsidRPr="006926E1">
        <w:rPr>
          <w:lang w:val="de-DE"/>
        </w:rPr>
        <w:t xml:space="preserve"> dem Urtheil z. B. was ich da mit dem Finger</w:t>
      </w:r>
      <w:r>
        <w:rPr>
          <w:lang w:val="de-DE"/>
        </w:rPr>
        <w:br/>
      </w:r>
      <w:r w:rsidRPr="006926E1">
        <w:rPr>
          <w:lang w:val="de-DE"/>
        </w:rPr>
        <w:t>bef</w:t>
      </w:r>
      <w:r>
        <w:rPr>
          <w:lang w:val="de-DE"/>
        </w:rPr>
        <w:t>ü</w:t>
      </w:r>
      <w:r w:rsidRPr="006926E1">
        <w:rPr>
          <w:lang w:val="de-DE"/>
        </w:rPr>
        <w:t xml:space="preserve">hle, und </w:t>
      </w:r>
      <w:r w:rsidRPr="00902152">
        <w:rPr>
          <w:b/>
          <w:bCs/>
          <w:lang w:val="de-DE"/>
          <w:rPrChange w:id="212" w:author="John Hymers" w:date="2024-02-21T10:46:00Z">
            <w:rPr>
              <w:lang w:val="de-DE"/>
            </w:rPr>
          </w:rPrChange>
        </w:rPr>
        <w:t>Körper</w:t>
      </w:r>
      <w:r w:rsidRPr="006926E1">
        <w:rPr>
          <w:lang w:val="de-DE"/>
        </w:rPr>
        <w:t xml:space="preserve"> nenne, i</w:t>
      </w:r>
      <w:r>
        <w:rPr>
          <w:lang w:val="de-DE"/>
        </w:rPr>
        <w:t>s</w:t>
      </w:r>
      <w:r w:rsidRPr="006926E1">
        <w:rPr>
          <w:lang w:val="de-DE"/>
        </w:rPr>
        <w:t>t ein wirkliches außer</w:t>
      </w:r>
      <w:r>
        <w:rPr>
          <w:lang w:val="de-DE"/>
        </w:rPr>
        <w:br/>
      </w:r>
      <w:r w:rsidRPr="006926E1">
        <w:rPr>
          <w:lang w:val="de-DE"/>
        </w:rPr>
        <w:t>mir, als Seele oder Men</w:t>
      </w:r>
      <w:r>
        <w:rPr>
          <w:lang w:val="de-DE"/>
        </w:rPr>
        <w:t>s</w:t>
      </w:r>
      <w:r w:rsidRPr="006926E1">
        <w:rPr>
          <w:lang w:val="de-DE"/>
        </w:rPr>
        <w:t>ch, vorhandenes Ding und</w:t>
      </w:r>
      <w:r>
        <w:rPr>
          <w:lang w:val="de-DE"/>
        </w:rPr>
        <w:br/>
      </w:r>
      <w:r w:rsidRPr="006926E1">
        <w:rPr>
          <w:lang w:val="de-DE"/>
        </w:rPr>
        <w:t>Objekt, liegen folgende Gedanken: *) ich f</w:t>
      </w:r>
      <w:r>
        <w:rPr>
          <w:lang w:val="de-DE"/>
        </w:rPr>
        <w:t>ü</w:t>
      </w:r>
      <w:r w:rsidRPr="006926E1">
        <w:rPr>
          <w:lang w:val="de-DE"/>
        </w:rPr>
        <w:t>hle oder</w:t>
      </w:r>
      <w:r>
        <w:rPr>
          <w:lang w:val="de-DE"/>
        </w:rPr>
        <w:br/>
      </w:r>
      <w:r w:rsidRPr="006926E1">
        <w:rPr>
          <w:lang w:val="de-DE"/>
        </w:rPr>
        <w:t>empfinde; und ferner, was ich f</w:t>
      </w:r>
      <w:r>
        <w:rPr>
          <w:lang w:val="de-DE"/>
        </w:rPr>
        <w:t>ü</w:t>
      </w:r>
      <w:r w:rsidRPr="006926E1">
        <w:rPr>
          <w:lang w:val="de-DE"/>
        </w:rPr>
        <w:t>hle, i</w:t>
      </w:r>
      <w:r>
        <w:rPr>
          <w:lang w:val="de-DE"/>
        </w:rPr>
        <w:t>s</w:t>
      </w:r>
      <w:r w:rsidRPr="006926E1">
        <w:rPr>
          <w:lang w:val="de-DE"/>
        </w:rPr>
        <w:t>t ein wirkliches</w:t>
      </w:r>
      <w:r>
        <w:rPr>
          <w:lang w:val="de-DE"/>
        </w:rPr>
        <w:br/>
      </w:r>
      <w:r w:rsidRPr="006926E1">
        <w:rPr>
          <w:lang w:val="de-DE"/>
        </w:rPr>
        <w:t>Ding, ein Objekt, Sub</w:t>
      </w:r>
      <w:r>
        <w:rPr>
          <w:lang w:val="de-DE"/>
        </w:rPr>
        <w:t>s</w:t>
      </w:r>
      <w:r w:rsidRPr="006926E1">
        <w:rPr>
          <w:lang w:val="de-DE"/>
        </w:rPr>
        <w:t>tanz; und es i</w:t>
      </w:r>
      <w:r>
        <w:rPr>
          <w:lang w:val="de-DE"/>
        </w:rPr>
        <w:t>s</w:t>
      </w:r>
      <w:r w:rsidRPr="006926E1">
        <w:rPr>
          <w:lang w:val="de-DE"/>
        </w:rPr>
        <w:t>t ver</w:t>
      </w:r>
      <w:r>
        <w:rPr>
          <w:lang w:val="de-DE"/>
        </w:rPr>
        <w:t>s</w:t>
      </w:r>
      <w:r w:rsidRPr="006926E1">
        <w:rPr>
          <w:lang w:val="de-DE"/>
        </w:rPr>
        <w:t>chieden</w:t>
      </w:r>
      <w:r>
        <w:rPr>
          <w:lang w:val="de-DE"/>
        </w:rPr>
        <w:br/>
      </w:r>
      <w:r w:rsidRPr="006926E1">
        <w:rPr>
          <w:lang w:val="de-DE"/>
        </w:rPr>
        <w:t xml:space="preserve">von meinem </w:t>
      </w:r>
      <w:r>
        <w:rPr>
          <w:lang w:val="de-DE"/>
        </w:rPr>
        <w:t>Ich</w:t>
      </w:r>
      <w:r w:rsidRPr="006926E1">
        <w:rPr>
          <w:lang w:val="de-DE"/>
        </w:rPr>
        <w:t>.</w:t>
      </w:r>
    </w:p>
    <w:p w14:paraId="5B528E51" w14:textId="61F8A669" w:rsidR="006926E1" w:rsidRDefault="006926E1" w:rsidP="006926E1">
      <w:pPr>
        <w:rPr>
          <w:lang w:val="de-DE"/>
        </w:rPr>
      </w:pPr>
      <w:r w:rsidRPr="006926E1">
        <w:rPr>
          <w:lang w:val="de-DE"/>
        </w:rPr>
        <w:t>Es fr</w:t>
      </w:r>
      <w:r>
        <w:rPr>
          <w:lang w:val="de-DE"/>
        </w:rPr>
        <w:t>ä</w:t>
      </w:r>
      <w:r w:rsidRPr="006926E1">
        <w:rPr>
          <w:lang w:val="de-DE"/>
        </w:rPr>
        <w:t xml:space="preserve">gt </w:t>
      </w:r>
      <w:r>
        <w:rPr>
          <w:lang w:val="de-DE"/>
        </w:rPr>
        <w:t>s</w:t>
      </w:r>
      <w:r w:rsidRPr="006926E1">
        <w:rPr>
          <w:lang w:val="de-DE"/>
        </w:rPr>
        <w:t xml:space="preserve">ich: </w:t>
      </w:r>
      <w:r>
        <w:rPr>
          <w:lang w:val="de-DE"/>
        </w:rPr>
        <w:t>Ist</w:t>
      </w:r>
      <w:r w:rsidRPr="006926E1">
        <w:rPr>
          <w:lang w:val="de-DE"/>
        </w:rPr>
        <w:t xml:space="preserve"> nun das gegenw</w:t>
      </w:r>
      <w:r>
        <w:rPr>
          <w:lang w:val="de-DE"/>
        </w:rPr>
        <w:t>ä</w:t>
      </w:r>
      <w:r w:rsidRPr="006926E1">
        <w:rPr>
          <w:lang w:val="de-DE"/>
        </w:rPr>
        <w:t>rtige Gef</w:t>
      </w:r>
      <w:r>
        <w:rPr>
          <w:lang w:val="de-DE"/>
        </w:rPr>
        <w:t>ü</w:t>
      </w:r>
      <w:r w:rsidRPr="006926E1">
        <w:rPr>
          <w:lang w:val="de-DE"/>
        </w:rPr>
        <w:t>hl ein</w:t>
      </w:r>
      <w:r>
        <w:rPr>
          <w:lang w:val="de-DE"/>
        </w:rPr>
        <w:br/>
      </w:r>
      <w:r w:rsidRPr="006926E1">
        <w:rPr>
          <w:lang w:val="de-DE"/>
        </w:rPr>
        <w:t xml:space="preserve">eben </w:t>
      </w:r>
      <w:r>
        <w:rPr>
          <w:lang w:val="de-DE"/>
        </w:rPr>
        <w:t>s</w:t>
      </w:r>
      <w:r w:rsidRPr="006926E1">
        <w:rPr>
          <w:lang w:val="de-DE"/>
        </w:rPr>
        <w:t>olches Gef</w:t>
      </w:r>
      <w:r>
        <w:rPr>
          <w:lang w:val="de-DE"/>
        </w:rPr>
        <w:t>ü</w:t>
      </w:r>
      <w:r w:rsidRPr="006926E1">
        <w:rPr>
          <w:lang w:val="de-DE"/>
        </w:rPr>
        <w:t>hl, als diejenigen Gef</w:t>
      </w:r>
      <w:r>
        <w:rPr>
          <w:lang w:val="de-DE"/>
        </w:rPr>
        <w:t>ü</w:t>
      </w:r>
      <w:r w:rsidRPr="006926E1">
        <w:rPr>
          <w:lang w:val="de-DE"/>
        </w:rPr>
        <w:t xml:space="preserve">hle </w:t>
      </w:r>
      <w:r>
        <w:rPr>
          <w:lang w:val="de-DE"/>
        </w:rPr>
        <w:t>s</w:t>
      </w:r>
      <w:r w:rsidRPr="006926E1">
        <w:rPr>
          <w:lang w:val="de-DE"/>
        </w:rPr>
        <w:t>ind, aus</w:t>
      </w:r>
      <w:r>
        <w:rPr>
          <w:lang w:val="de-DE"/>
        </w:rPr>
        <w:br/>
      </w:r>
      <w:r w:rsidRPr="006926E1">
        <w:rPr>
          <w:lang w:val="de-DE"/>
        </w:rPr>
        <w:t>denen die Denkkraft, nach ihren nat</w:t>
      </w:r>
      <w:r>
        <w:rPr>
          <w:lang w:val="de-DE"/>
        </w:rPr>
        <w:t>ü</w:t>
      </w:r>
      <w:r w:rsidRPr="006926E1">
        <w:rPr>
          <w:lang w:val="de-DE"/>
        </w:rPr>
        <w:t>rlich nothwendigen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etzen, den Begrif von einem wirklichen Objekt ab-</w:t>
      </w:r>
      <w:r>
        <w:rPr>
          <w:lang w:val="de-DE"/>
        </w:rPr>
        <w:br/>
        <w:t>s</w:t>
      </w:r>
      <w:r w:rsidRPr="006926E1">
        <w:rPr>
          <w:lang w:val="de-DE"/>
        </w:rPr>
        <w:t>trahiret hat, und ab</w:t>
      </w:r>
      <w:r>
        <w:rPr>
          <w:lang w:val="de-DE"/>
        </w:rPr>
        <w:t>s</w:t>
      </w:r>
      <w:r w:rsidRPr="006926E1">
        <w:rPr>
          <w:lang w:val="de-DE"/>
        </w:rPr>
        <w:t>trahiren m</w:t>
      </w:r>
      <w:r>
        <w:rPr>
          <w:lang w:val="de-DE"/>
        </w:rPr>
        <w:t>üss</w:t>
      </w:r>
      <w:r w:rsidRPr="006926E1">
        <w:rPr>
          <w:lang w:val="de-DE"/>
        </w:rPr>
        <w:t>en? und m</w:t>
      </w:r>
      <w:r>
        <w:rPr>
          <w:lang w:val="de-DE"/>
        </w:rPr>
        <w:t>ü</w:t>
      </w:r>
      <w:r w:rsidRPr="006926E1">
        <w:rPr>
          <w:lang w:val="de-DE"/>
        </w:rPr>
        <w:t>ßte al</w:t>
      </w:r>
      <w:r>
        <w:rPr>
          <w:lang w:val="de-DE"/>
        </w:rPr>
        <w:t>s</w:t>
      </w:r>
      <w:r w:rsidRPr="006926E1">
        <w:rPr>
          <w:lang w:val="de-DE"/>
        </w:rPr>
        <w:t>o</w:t>
      </w:r>
      <w:r>
        <w:rPr>
          <w:lang w:val="de-DE"/>
        </w:rPr>
        <w:br/>
      </w:r>
      <w:r w:rsidRPr="006926E1">
        <w:rPr>
          <w:lang w:val="de-DE"/>
        </w:rPr>
        <w:t xml:space="preserve">die Denkkraft, wenn </w:t>
      </w:r>
      <w:r>
        <w:rPr>
          <w:lang w:val="de-DE"/>
        </w:rPr>
        <w:t>s</w:t>
      </w:r>
      <w:r w:rsidRPr="006926E1">
        <w:rPr>
          <w:lang w:val="de-DE"/>
        </w:rPr>
        <w:t>ie nach den</w:t>
      </w:r>
      <w:r>
        <w:rPr>
          <w:lang w:val="de-DE"/>
        </w:rPr>
        <w:t>s</w:t>
      </w:r>
      <w:r w:rsidRPr="006926E1">
        <w:rPr>
          <w:lang w:val="de-DE"/>
        </w:rPr>
        <w:t>elbigen Ge</w:t>
      </w:r>
      <w:r>
        <w:rPr>
          <w:lang w:val="de-DE"/>
        </w:rPr>
        <w:t>s</w:t>
      </w:r>
      <w:r w:rsidRPr="006926E1">
        <w:rPr>
          <w:lang w:val="de-DE"/>
        </w:rPr>
        <w:t>etzen wir-</w:t>
      </w:r>
      <w:r>
        <w:rPr>
          <w:lang w:val="de-DE"/>
        </w:rPr>
        <w:br/>
      </w:r>
      <w:r w:rsidRPr="006926E1">
        <w:rPr>
          <w:lang w:val="de-DE"/>
        </w:rPr>
        <w:t xml:space="preserve">ket, nach welchen </w:t>
      </w:r>
      <w:r>
        <w:rPr>
          <w:lang w:val="de-DE"/>
        </w:rPr>
        <w:t>s</w:t>
      </w:r>
      <w:r w:rsidRPr="006926E1">
        <w:rPr>
          <w:lang w:val="de-DE"/>
        </w:rPr>
        <w:t>ie die gedachte Ab</w:t>
      </w:r>
      <w:r>
        <w:rPr>
          <w:lang w:val="de-DE"/>
        </w:rPr>
        <w:t>s</w:t>
      </w:r>
      <w:r w:rsidRPr="006926E1">
        <w:rPr>
          <w:lang w:val="de-DE"/>
        </w:rPr>
        <w:t>traktion aus vor-</w:t>
      </w:r>
      <w:r>
        <w:rPr>
          <w:lang w:val="de-DE"/>
        </w:rPr>
        <w:br/>
      </w:r>
      <w:r w:rsidRPr="006926E1">
        <w:rPr>
          <w:lang w:val="de-DE"/>
        </w:rPr>
        <w:t xml:space="preserve">hergegangenen Empfindungen gezogen hat, </w:t>
      </w:r>
      <w:r>
        <w:rPr>
          <w:lang w:val="de-DE"/>
        </w:rPr>
        <w:t>s</w:t>
      </w:r>
      <w:r w:rsidRPr="006926E1">
        <w:rPr>
          <w:lang w:val="de-DE"/>
        </w:rPr>
        <w:t>ie gleich-</w:t>
      </w:r>
      <w:r>
        <w:rPr>
          <w:lang w:val="de-DE"/>
        </w:rPr>
        <w:br/>
      </w:r>
      <w:r w:rsidRPr="006926E1">
        <w:rPr>
          <w:lang w:val="de-DE"/>
        </w:rPr>
        <w:t>falls aus dem jetzigen Gef</w:t>
      </w:r>
      <w:r>
        <w:rPr>
          <w:lang w:val="de-DE"/>
        </w:rPr>
        <w:t>ü</w:t>
      </w:r>
      <w:r w:rsidRPr="006926E1">
        <w:rPr>
          <w:lang w:val="de-DE"/>
        </w:rPr>
        <w:t>hle und de</w:t>
      </w:r>
      <w:r>
        <w:rPr>
          <w:lang w:val="de-DE"/>
        </w:rPr>
        <w:t>ss</w:t>
      </w:r>
      <w:r w:rsidRPr="006926E1">
        <w:rPr>
          <w:lang w:val="de-DE"/>
        </w:rPr>
        <w:t>en Vor</w:t>
      </w:r>
      <w:r>
        <w:rPr>
          <w:lang w:val="de-DE"/>
        </w:rPr>
        <w:t>s</w:t>
      </w:r>
      <w:r w:rsidRPr="006926E1">
        <w:rPr>
          <w:lang w:val="de-DE"/>
        </w:rPr>
        <w:t>tellung</w:t>
      </w:r>
      <w:r>
        <w:rPr>
          <w:lang w:val="de-DE"/>
        </w:rPr>
        <w:br/>
      </w:r>
      <w:r w:rsidRPr="006926E1">
        <w:rPr>
          <w:lang w:val="de-DE"/>
        </w:rPr>
        <w:t xml:space="preserve">abziehen, woferne </w:t>
      </w:r>
      <w:r>
        <w:rPr>
          <w:lang w:val="de-DE"/>
        </w:rPr>
        <w:t>s</w:t>
      </w:r>
      <w:r w:rsidRPr="006926E1">
        <w:rPr>
          <w:lang w:val="de-DE"/>
        </w:rPr>
        <w:t xml:space="preserve">ie nicht </w:t>
      </w:r>
      <w:r>
        <w:rPr>
          <w:lang w:val="de-DE"/>
        </w:rPr>
        <w:t>s</w:t>
      </w:r>
      <w:r w:rsidRPr="006926E1">
        <w:rPr>
          <w:lang w:val="de-DE"/>
        </w:rPr>
        <w:t>chon mit ihr ver</w:t>
      </w:r>
      <w:r>
        <w:rPr>
          <w:lang w:val="de-DE"/>
        </w:rPr>
        <w:t>s</w:t>
      </w:r>
      <w:r w:rsidRPr="006926E1">
        <w:rPr>
          <w:lang w:val="de-DE"/>
        </w:rPr>
        <w:t>ehen w</w:t>
      </w:r>
      <w:r>
        <w:rPr>
          <w:lang w:val="de-DE"/>
        </w:rPr>
        <w:t>ä</w:t>
      </w:r>
      <w:r w:rsidRPr="006926E1">
        <w:rPr>
          <w:lang w:val="de-DE"/>
        </w:rPr>
        <w:t>re?</w:t>
      </w:r>
      <w:r>
        <w:rPr>
          <w:lang w:val="de-DE"/>
        </w:rPr>
        <w:br/>
      </w:r>
      <w:r w:rsidRPr="006926E1">
        <w:rPr>
          <w:lang w:val="de-DE"/>
        </w:rPr>
        <w:t>Es wird mit einem Subjekt ein Pr</w:t>
      </w:r>
      <w:r>
        <w:rPr>
          <w:lang w:val="de-DE"/>
        </w:rPr>
        <w:t>ä</w:t>
      </w:r>
      <w:r w:rsidRPr="006926E1">
        <w:rPr>
          <w:lang w:val="de-DE"/>
        </w:rPr>
        <w:t>dikat verbunden,</w:t>
      </w:r>
      <w:r>
        <w:rPr>
          <w:lang w:val="de-DE"/>
        </w:rPr>
        <w:br/>
      </w:r>
      <w:r w:rsidRPr="006926E1">
        <w:rPr>
          <w:lang w:val="de-DE"/>
        </w:rPr>
        <w:t xml:space="preserve">welches man bey andern Subjekten </w:t>
      </w:r>
      <w:r>
        <w:rPr>
          <w:lang w:val="de-DE"/>
        </w:rPr>
        <w:t>s</w:t>
      </w:r>
      <w:r w:rsidRPr="006926E1">
        <w:rPr>
          <w:lang w:val="de-DE"/>
        </w:rPr>
        <w:t>chon gewahrgenom-</w:t>
      </w:r>
      <w:r>
        <w:rPr>
          <w:lang w:val="de-DE"/>
        </w:rPr>
        <w:br/>
      </w:r>
      <w:r w:rsidRPr="006926E1">
        <w:rPr>
          <w:lang w:val="de-DE"/>
        </w:rPr>
        <w:t>men hat; i</w:t>
      </w:r>
      <w:r>
        <w:rPr>
          <w:lang w:val="de-DE"/>
        </w:rPr>
        <w:t>s</w:t>
      </w:r>
      <w:r w:rsidRPr="006926E1">
        <w:rPr>
          <w:lang w:val="de-DE"/>
        </w:rPr>
        <w:t>t nun jenes Subjekt den letztern, die gegen-</w:t>
      </w:r>
      <w:r>
        <w:rPr>
          <w:lang w:val="de-DE"/>
        </w:rPr>
        <w:br/>
      </w:r>
      <w:r w:rsidRPr="006926E1">
        <w:rPr>
          <w:lang w:val="de-DE"/>
        </w:rPr>
        <w:t>w</w:t>
      </w:r>
      <w:r>
        <w:rPr>
          <w:lang w:val="de-DE"/>
        </w:rPr>
        <w:t>ä</w:t>
      </w:r>
      <w:r w:rsidRPr="006926E1">
        <w:rPr>
          <w:lang w:val="de-DE"/>
        </w:rPr>
        <w:t>rtige Empfindung den vergangenen, als Stoff und</w:t>
      </w:r>
      <w:r>
        <w:rPr>
          <w:lang w:val="de-DE"/>
        </w:rPr>
        <w:br/>
      </w:r>
      <w:r w:rsidRPr="006926E1">
        <w:rPr>
          <w:lang w:val="de-DE"/>
        </w:rPr>
        <w:t>Materie des allgemeinen Begrifs betrachtet, gleich und</w:t>
      </w:r>
      <w:r>
        <w:rPr>
          <w:lang w:val="de-DE"/>
        </w:rPr>
        <w:br/>
        <w:t>ä</w:t>
      </w:r>
      <w:r w:rsidRPr="006926E1">
        <w:rPr>
          <w:lang w:val="de-DE"/>
        </w:rPr>
        <w:t xml:space="preserve">hnlich, </w:t>
      </w:r>
      <w:r>
        <w:rPr>
          <w:lang w:val="de-DE"/>
        </w:rPr>
        <w:t>s</w:t>
      </w:r>
      <w:r w:rsidRPr="006926E1">
        <w:rPr>
          <w:lang w:val="de-DE"/>
        </w:rPr>
        <w:t>o daß aus dem</w:t>
      </w:r>
      <w:r>
        <w:rPr>
          <w:lang w:val="de-DE"/>
        </w:rPr>
        <w:t>s</w:t>
      </w:r>
      <w:r w:rsidRPr="006926E1">
        <w:rPr>
          <w:lang w:val="de-DE"/>
        </w:rPr>
        <w:t>elbigen Grunde einerley Be-</w:t>
      </w:r>
      <w:r>
        <w:rPr>
          <w:lang w:val="de-DE"/>
        </w:rPr>
        <w:br/>
        <w:t>s</w:t>
      </w:r>
      <w:r w:rsidRPr="006926E1">
        <w:rPr>
          <w:lang w:val="de-DE"/>
        </w:rPr>
        <w:t>chaffenheit ihnen beygeleget werden muß? Denn das</w:t>
      </w:r>
      <w:r>
        <w:rPr>
          <w:lang w:val="de-DE"/>
        </w:rPr>
        <w:br/>
      </w:r>
      <w:r w:rsidRPr="006926E1">
        <w:rPr>
          <w:lang w:val="de-DE"/>
        </w:rPr>
        <w:t>Pr</w:t>
      </w:r>
      <w:r>
        <w:rPr>
          <w:lang w:val="de-DE"/>
        </w:rPr>
        <w:t>ä</w:t>
      </w:r>
      <w:r w:rsidRPr="006926E1">
        <w:rPr>
          <w:lang w:val="de-DE"/>
        </w:rPr>
        <w:t>dikat i</w:t>
      </w:r>
      <w:r>
        <w:rPr>
          <w:lang w:val="de-DE"/>
        </w:rPr>
        <w:t>s</w:t>
      </w:r>
      <w:r w:rsidRPr="006926E1">
        <w:rPr>
          <w:lang w:val="de-DE"/>
        </w:rPr>
        <w:t>t in beiden F</w:t>
      </w:r>
      <w:r>
        <w:rPr>
          <w:lang w:val="de-DE"/>
        </w:rPr>
        <w:t>ä</w:t>
      </w:r>
      <w:r w:rsidRPr="006926E1">
        <w:rPr>
          <w:lang w:val="de-DE"/>
        </w:rPr>
        <w:t>llen da</w:t>
      </w:r>
      <w:r>
        <w:rPr>
          <w:lang w:val="de-DE"/>
        </w:rPr>
        <w:t>ss</w:t>
      </w:r>
      <w:r w:rsidRPr="006926E1">
        <w:rPr>
          <w:lang w:val="de-DE"/>
        </w:rPr>
        <w:t>elbige, und es hat den-</w:t>
      </w:r>
      <w:r>
        <w:rPr>
          <w:lang w:val="de-DE"/>
        </w:rPr>
        <w:br/>
        <w:t>s</w:t>
      </w:r>
      <w:r w:rsidRPr="006926E1">
        <w:rPr>
          <w:lang w:val="de-DE"/>
        </w:rPr>
        <w:t>elbigen Sinn, wenn ich von dem Stein, woran mein</w:t>
      </w:r>
      <w:r>
        <w:rPr>
          <w:lang w:val="de-DE"/>
        </w:rPr>
        <w:br/>
      </w:r>
      <w:r w:rsidRPr="006926E1">
        <w:rPr>
          <w:lang w:val="de-DE"/>
        </w:rPr>
        <w:t xml:space="preserve">Fuß </w:t>
      </w:r>
      <w:ins w:id="213" w:author="John Hymers" w:date="2024-02-17T22:24:00Z">
        <w:r w:rsidR="00883134" w:rsidRPr="00883134">
          <w:rPr>
            <w:lang w:val="de-DE"/>
          </w:rPr>
          <w:t>anstoßet</w:t>
        </w:r>
      </w:ins>
      <w:r w:rsidR="000F02EE">
        <w:rPr>
          <w:lang w:val="de-DE"/>
        </w:rPr>
        <w:t xml:space="preserve"> </w:t>
      </w:r>
      <w:del w:id="214" w:author="John Hymers" w:date="2024-02-17T22:24:00Z">
        <w:r w:rsidRPr="006926E1">
          <w:rPr>
            <w:lang w:val="de-DE"/>
          </w:rPr>
          <w:delText>an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t</w:delText>
        </w:r>
        <w:r>
          <w:rPr>
            <w:lang w:val="de-DE"/>
          </w:rPr>
          <w:delText>ö</w:delText>
        </w:r>
        <w:r w:rsidRPr="006926E1">
          <w:rPr>
            <w:lang w:val="de-DE"/>
          </w:rPr>
          <w:delText>ßet</w:delText>
        </w:r>
      </w:del>
      <w:r w:rsidRPr="006926E1">
        <w:rPr>
          <w:lang w:val="de-DE"/>
        </w:rPr>
        <w:t xml:space="preserve">, </w:t>
      </w:r>
      <w:r>
        <w:rPr>
          <w:lang w:val="de-DE"/>
        </w:rPr>
        <w:t>s</w:t>
      </w:r>
      <w:r w:rsidRPr="006926E1">
        <w:rPr>
          <w:lang w:val="de-DE"/>
        </w:rPr>
        <w:t xml:space="preserve">age, er </w:t>
      </w:r>
      <w:r>
        <w:rPr>
          <w:lang w:val="de-DE"/>
        </w:rPr>
        <w:t>s</w:t>
      </w:r>
      <w:r w:rsidRPr="006926E1">
        <w:rPr>
          <w:lang w:val="de-DE"/>
        </w:rPr>
        <w:t>ey ein wirkliches Objekt, und</w:t>
      </w:r>
      <w:r>
        <w:rPr>
          <w:lang w:val="de-DE"/>
        </w:rPr>
        <w:br/>
      </w:r>
      <w:r w:rsidRPr="006926E1">
        <w:rPr>
          <w:lang w:val="de-DE"/>
        </w:rPr>
        <w:t>eine Sub</w:t>
      </w:r>
      <w:r>
        <w:rPr>
          <w:lang w:val="de-DE"/>
        </w:rPr>
        <w:t>s</w:t>
      </w:r>
      <w:r w:rsidRPr="006926E1">
        <w:rPr>
          <w:lang w:val="de-DE"/>
        </w:rPr>
        <w:t xml:space="preserve">tanz, als wenn ich </w:t>
      </w:r>
      <w:r>
        <w:rPr>
          <w:lang w:val="de-DE"/>
        </w:rPr>
        <w:t>s</w:t>
      </w:r>
      <w:r w:rsidRPr="006926E1">
        <w:rPr>
          <w:lang w:val="de-DE"/>
        </w:rPr>
        <w:t xml:space="preserve">olches von mir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und</w:t>
      </w:r>
      <w:r>
        <w:rPr>
          <w:lang w:val="de-DE"/>
        </w:rPr>
        <w:br/>
      </w:r>
      <w:r w:rsidRPr="006926E1">
        <w:rPr>
          <w:lang w:val="de-DE"/>
        </w:rPr>
        <w:t xml:space="preserve">von meinem </w:t>
      </w:r>
      <w:r>
        <w:rPr>
          <w:lang w:val="de-DE"/>
        </w:rPr>
        <w:t>Ich</w:t>
      </w:r>
      <w:r w:rsidRPr="006926E1">
        <w:rPr>
          <w:lang w:val="de-DE"/>
        </w:rPr>
        <w:t xml:space="preserve"> gedenke.</w:t>
      </w:r>
    </w:p>
    <w:p w14:paraId="431555B8" w14:textId="72296E93" w:rsidR="006926E1" w:rsidRDefault="006926E1" w:rsidP="006926E1">
      <w:pPr>
        <w:rPr>
          <w:lang w:val="de-DE"/>
        </w:rPr>
      </w:pPr>
      <w:r w:rsidRPr="006926E1">
        <w:rPr>
          <w:lang w:val="de-DE"/>
        </w:rPr>
        <w:t>Ob denn auch dieß wirkliche Objekt, was ich mit</w:t>
      </w:r>
      <w:r>
        <w:rPr>
          <w:lang w:val="de-DE"/>
        </w:rPr>
        <w:br/>
      </w:r>
      <w:r w:rsidRPr="006926E1">
        <w:rPr>
          <w:lang w:val="de-DE"/>
        </w:rPr>
        <w:t>dem Finger bef</w:t>
      </w:r>
      <w:r>
        <w:rPr>
          <w:lang w:val="de-DE"/>
        </w:rPr>
        <w:t>ü</w:t>
      </w:r>
      <w:r w:rsidRPr="006926E1">
        <w:rPr>
          <w:lang w:val="de-DE"/>
        </w:rPr>
        <w:t xml:space="preserve">hle, von meinem </w:t>
      </w:r>
      <w:r>
        <w:rPr>
          <w:lang w:val="de-DE"/>
        </w:rPr>
        <w:t>Ich</w:t>
      </w:r>
      <w:r w:rsidRPr="006926E1">
        <w:rPr>
          <w:lang w:val="de-DE"/>
        </w:rPr>
        <w:t xml:space="preserve"> ver</w:t>
      </w:r>
      <w:r>
        <w:rPr>
          <w:lang w:val="de-DE"/>
        </w:rPr>
        <w:t>s</w:t>
      </w:r>
      <w:r w:rsidRPr="006926E1">
        <w:rPr>
          <w:lang w:val="de-DE"/>
        </w:rPr>
        <w:t>chieden, und</w:t>
      </w:r>
      <w:r>
        <w:rPr>
          <w:lang w:val="de-DE"/>
        </w:rPr>
        <w:br/>
      </w:r>
      <w:r w:rsidRPr="006926E1">
        <w:rPr>
          <w:lang w:val="de-DE"/>
        </w:rPr>
        <w:t>al</w:t>
      </w:r>
      <w:r>
        <w:rPr>
          <w:lang w:val="de-DE"/>
        </w:rPr>
        <w:t>s</w:t>
      </w:r>
      <w:r w:rsidRPr="006926E1">
        <w:rPr>
          <w:lang w:val="de-DE"/>
        </w:rPr>
        <w:t>o, da beide die</w:t>
      </w:r>
      <w:r>
        <w:rPr>
          <w:lang w:val="de-DE"/>
        </w:rPr>
        <w:t>s</w:t>
      </w:r>
      <w:r w:rsidRPr="006926E1">
        <w:rPr>
          <w:lang w:val="de-DE"/>
        </w:rPr>
        <w:t>e Objekte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be</w:t>
      </w:r>
      <w:r>
        <w:rPr>
          <w:lang w:val="de-DE"/>
        </w:rPr>
        <w:t>s</w:t>
      </w:r>
      <w:r w:rsidRPr="006926E1">
        <w:rPr>
          <w:lang w:val="de-DE"/>
        </w:rPr>
        <w:t>tehende Dinge</w:t>
      </w:r>
    </w:p>
    <w:p w14:paraId="01DD3120" w14:textId="170CB4E2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ind,</w:t>
      </w:r>
    </w:p>
    <w:p w14:paraId="76DBF4BC" w14:textId="2B7F3448" w:rsidR="006926E1" w:rsidRDefault="006926E1" w:rsidP="006926E1">
      <w:pPr>
        <w:rPr>
          <w:lang w:val="de-DE"/>
        </w:rPr>
      </w:pPr>
      <w:r w:rsidRPr="006926E1">
        <w:rPr>
          <w:lang w:val="de-DE"/>
        </w:rPr>
        <w:t>*) Vierter Ver</w:t>
      </w:r>
      <w:r>
        <w:rPr>
          <w:lang w:val="de-DE"/>
        </w:rPr>
        <w:t>s</w:t>
      </w:r>
      <w:r w:rsidRPr="006926E1">
        <w:rPr>
          <w:lang w:val="de-DE"/>
        </w:rPr>
        <w:t>uch VI. 6.</w:t>
      </w:r>
    </w:p>
    <w:p w14:paraId="6FA0A932" w14:textId="1756C54E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I. Band. C c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402</w:t>
      </w:r>
      <w:r>
        <w:rPr>
          <w:lang w:val="de-DE"/>
        </w:rPr>
        <w:t>] V. Versuch. Ueber den Urspr. unserer</w:t>
      </w:r>
    </w:p>
    <w:p w14:paraId="130F4EE8" w14:textId="5A37DCD8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 xml:space="preserve">ind, eine </w:t>
      </w:r>
      <w:r>
        <w:rPr>
          <w:lang w:val="de-DE"/>
        </w:rPr>
        <w:t>ä</w:t>
      </w:r>
      <w:r w:rsidRPr="006926E1">
        <w:rPr>
          <w:lang w:val="de-DE"/>
        </w:rPr>
        <w:t>ußere Sub</w:t>
      </w:r>
      <w:r>
        <w:rPr>
          <w:lang w:val="de-DE"/>
        </w:rPr>
        <w:t>s</w:t>
      </w:r>
      <w:r w:rsidRPr="006926E1">
        <w:rPr>
          <w:lang w:val="de-DE"/>
        </w:rPr>
        <w:t xml:space="preserve">tanz </w:t>
      </w:r>
      <w:r>
        <w:rPr>
          <w:lang w:val="de-DE"/>
        </w:rPr>
        <w:t>s</w:t>
      </w:r>
      <w:r w:rsidRPr="006926E1">
        <w:rPr>
          <w:lang w:val="de-DE"/>
        </w:rPr>
        <w:t>ey? dieß i</w:t>
      </w:r>
      <w:r>
        <w:rPr>
          <w:lang w:val="de-DE"/>
        </w:rPr>
        <w:t>s</w:t>
      </w:r>
      <w:r w:rsidRPr="006926E1">
        <w:rPr>
          <w:lang w:val="de-DE"/>
        </w:rPr>
        <w:t>t die zwote</w:t>
      </w:r>
      <w:r>
        <w:rPr>
          <w:lang w:val="de-DE"/>
        </w:rPr>
        <w:br/>
      </w:r>
      <w:r w:rsidRPr="006926E1">
        <w:rPr>
          <w:lang w:val="de-DE"/>
        </w:rPr>
        <w:t>Frage, die aber am wenig</w:t>
      </w:r>
      <w:r>
        <w:rPr>
          <w:lang w:val="de-DE"/>
        </w:rPr>
        <w:t>s</w:t>
      </w:r>
      <w:r w:rsidRPr="006926E1">
        <w:rPr>
          <w:lang w:val="de-DE"/>
        </w:rPr>
        <w:t>ten Schwierigkeiten hat.</w:t>
      </w:r>
    </w:p>
    <w:p w14:paraId="7D1F57F9" w14:textId="10A1545D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Weder </w:t>
      </w:r>
      <w:r w:rsidRPr="00902152">
        <w:rPr>
          <w:b/>
          <w:bCs/>
          <w:lang w:val="de-DE"/>
          <w:rPrChange w:id="215" w:author="John Hymers" w:date="2024-02-21T11:00:00Z">
            <w:rPr>
              <w:lang w:val="de-DE"/>
            </w:rPr>
          </w:rPrChange>
        </w:rPr>
        <w:t>Hume</w:t>
      </w:r>
      <w:r w:rsidRPr="006926E1">
        <w:rPr>
          <w:lang w:val="de-DE"/>
        </w:rPr>
        <w:t xml:space="preserve"> noch </w:t>
      </w:r>
      <w:r w:rsidRPr="00902152">
        <w:rPr>
          <w:b/>
          <w:bCs/>
          <w:lang w:val="de-DE"/>
          <w:rPrChange w:id="216" w:author="John Hymers" w:date="2024-02-21T11:00:00Z">
            <w:rPr>
              <w:lang w:val="de-DE"/>
            </w:rPr>
          </w:rPrChange>
        </w:rPr>
        <w:t>Berkeley</w:t>
      </w:r>
      <w:r w:rsidRPr="006926E1">
        <w:rPr>
          <w:lang w:val="de-DE"/>
        </w:rPr>
        <w:t xml:space="preserve"> w</w:t>
      </w:r>
      <w:r>
        <w:rPr>
          <w:lang w:val="de-DE"/>
        </w:rPr>
        <w:t>ü</w:t>
      </w:r>
      <w:r w:rsidRPr="006926E1">
        <w:rPr>
          <w:lang w:val="de-DE"/>
        </w:rPr>
        <w:t>rden gegen die</w:t>
      </w:r>
      <w:r>
        <w:rPr>
          <w:lang w:val="de-DE"/>
        </w:rPr>
        <w:br/>
      </w:r>
      <w:r w:rsidRPr="006926E1">
        <w:rPr>
          <w:lang w:val="de-DE"/>
        </w:rPr>
        <w:t>Zuverl</w:t>
      </w:r>
      <w:r>
        <w:rPr>
          <w:lang w:val="de-DE"/>
        </w:rPr>
        <w:t>äss</w:t>
      </w:r>
      <w:r w:rsidRPr="006926E1">
        <w:rPr>
          <w:lang w:val="de-DE"/>
        </w:rPr>
        <w:t>igkeit un</w:t>
      </w:r>
      <w:r>
        <w:rPr>
          <w:lang w:val="de-DE"/>
        </w:rPr>
        <w:t>s</w:t>
      </w:r>
      <w:r w:rsidRPr="006926E1">
        <w:rPr>
          <w:lang w:val="de-DE"/>
        </w:rPr>
        <w:t>ers Urtheils in dem angef</w:t>
      </w:r>
      <w:r>
        <w:rPr>
          <w:lang w:val="de-DE"/>
        </w:rPr>
        <w:t>ü</w:t>
      </w:r>
      <w:r w:rsidRPr="006926E1">
        <w:rPr>
          <w:lang w:val="de-DE"/>
        </w:rPr>
        <w:t>hrten Bey-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piel, wie ich glaube, etwas mehr einwenden, wenn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>es als evident anerkennen m</w:t>
      </w:r>
      <w:r>
        <w:rPr>
          <w:lang w:val="de-DE"/>
        </w:rPr>
        <w:t>ü</w:t>
      </w:r>
      <w:r w:rsidRPr="006926E1">
        <w:rPr>
          <w:lang w:val="de-DE"/>
        </w:rPr>
        <w:t>ßten, daß mein gegenw</w:t>
      </w:r>
      <w:r>
        <w:rPr>
          <w:lang w:val="de-DE"/>
        </w:rPr>
        <w:t>ä</w:t>
      </w:r>
      <w:r w:rsidRPr="006926E1">
        <w:rPr>
          <w:lang w:val="de-DE"/>
        </w:rPr>
        <w:t>r-</w:t>
      </w:r>
      <w:r>
        <w:rPr>
          <w:lang w:val="de-DE"/>
        </w:rPr>
        <w:br/>
      </w:r>
      <w:r w:rsidRPr="006926E1">
        <w:rPr>
          <w:lang w:val="de-DE"/>
        </w:rPr>
        <w:t>tiges Gef</w:t>
      </w:r>
      <w:r>
        <w:rPr>
          <w:lang w:val="de-DE"/>
        </w:rPr>
        <w:t>ü</w:t>
      </w:r>
      <w:r w:rsidRPr="006926E1">
        <w:rPr>
          <w:lang w:val="de-DE"/>
        </w:rPr>
        <w:t xml:space="preserve">hl, von einem </w:t>
      </w:r>
      <w:r>
        <w:rPr>
          <w:lang w:val="de-DE"/>
        </w:rPr>
        <w:t>ä</w:t>
      </w:r>
      <w:r w:rsidRPr="006926E1">
        <w:rPr>
          <w:lang w:val="de-DE"/>
        </w:rPr>
        <w:t>ußern K</w:t>
      </w:r>
      <w:r>
        <w:rPr>
          <w:lang w:val="de-DE"/>
        </w:rPr>
        <w:t>ö</w:t>
      </w:r>
      <w:r w:rsidRPr="006926E1">
        <w:rPr>
          <w:lang w:val="de-DE"/>
        </w:rPr>
        <w:t>rper, als die Mate-</w:t>
      </w:r>
      <w:r>
        <w:rPr>
          <w:lang w:val="de-DE"/>
        </w:rPr>
        <w:br/>
      </w:r>
      <w:r w:rsidRPr="006926E1">
        <w:rPr>
          <w:lang w:val="de-DE"/>
        </w:rPr>
        <w:t xml:space="preserve">rie zu der Notion von einem </w:t>
      </w:r>
      <w:r>
        <w:rPr>
          <w:lang w:val="de-DE"/>
        </w:rPr>
        <w:t>ä</w:t>
      </w:r>
      <w:r w:rsidRPr="006926E1">
        <w:rPr>
          <w:lang w:val="de-DE"/>
        </w:rPr>
        <w:t>ußern wirklichen Dinge</w:t>
      </w:r>
      <w:r>
        <w:rPr>
          <w:lang w:val="de-DE"/>
        </w:rPr>
        <w:br/>
      </w:r>
      <w:ins w:id="217" w:author="John Hymers" w:date="2024-02-17T22:24:00Z">
        <w:r w:rsidR="000F02EE" w:rsidRPr="00883134">
          <w:rPr>
            <w:lang w:val="de-DE"/>
          </w:rPr>
          <w:t>betrachtet</w:t>
        </w:r>
      </w:ins>
      <w:r w:rsidR="000F02EE" w:rsidRPr="006926E1">
        <w:rPr>
          <w:lang w:val="de-DE"/>
        </w:rPr>
        <w:t xml:space="preserve"> </w:t>
      </w:r>
      <w:del w:id="218" w:author="John Hymers" w:date="2024-02-17T22:24:00Z">
        <w:r w:rsidRPr="006926E1">
          <w:rPr>
            <w:lang w:val="de-DE"/>
          </w:rPr>
          <w:delText>detrachtet</w:delText>
        </w:r>
      </w:del>
      <w:r w:rsidR="000F02EE">
        <w:rPr>
          <w:lang w:val="de-DE"/>
        </w:rPr>
        <w:t xml:space="preserve"> </w:t>
      </w:r>
      <w:ins w:id="219" w:author="John" w:date="2024-02-19T00:20:00Z">
        <w:r w:rsidR="000F02EE">
          <w:rPr>
            <w:lang w:val="de-DE"/>
          </w:rPr>
          <w:t>[[note: error in DTA]]</w:t>
        </w:r>
      </w:ins>
      <w:r w:rsidRPr="006926E1">
        <w:rPr>
          <w:lang w:val="de-DE"/>
        </w:rPr>
        <w:t xml:space="preserve">, den </w:t>
      </w:r>
      <w:r>
        <w:rPr>
          <w:lang w:val="de-DE"/>
        </w:rPr>
        <w:t>ü</w:t>
      </w:r>
      <w:r w:rsidRPr="006926E1">
        <w:rPr>
          <w:lang w:val="de-DE"/>
        </w:rPr>
        <w:t>brigen Empfindungen v</w:t>
      </w:r>
      <w:r>
        <w:rPr>
          <w:lang w:val="de-DE"/>
        </w:rPr>
        <w:t>ö</w:t>
      </w:r>
      <w:r w:rsidRPr="006926E1">
        <w:rPr>
          <w:lang w:val="de-DE"/>
        </w:rPr>
        <w:t xml:space="preserve">llig </w:t>
      </w:r>
      <w:r>
        <w:rPr>
          <w:lang w:val="de-DE"/>
        </w:rPr>
        <w:t>ä</w:t>
      </w:r>
      <w:r w:rsidRPr="006926E1">
        <w:rPr>
          <w:lang w:val="de-DE"/>
        </w:rPr>
        <w:t xml:space="preserve">hnlich </w:t>
      </w:r>
      <w:r>
        <w:rPr>
          <w:lang w:val="de-DE"/>
        </w:rPr>
        <w:t>s</w:t>
      </w:r>
      <w:r w:rsidRPr="006926E1">
        <w:rPr>
          <w:lang w:val="de-DE"/>
        </w:rPr>
        <w:t>ey,</w:t>
      </w:r>
      <w:r>
        <w:rPr>
          <w:lang w:val="de-DE"/>
        </w:rPr>
        <w:br/>
      </w:r>
      <w:r w:rsidRPr="006926E1">
        <w:rPr>
          <w:lang w:val="de-DE"/>
        </w:rPr>
        <w:t>aus welchen der gedachte Gemeinbegrif gemacht i</w:t>
      </w:r>
      <w:r>
        <w:rPr>
          <w:lang w:val="de-DE"/>
        </w:rPr>
        <w:t>s</w:t>
      </w:r>
      <w:r w:rsidRPr="006926E1">
        <w:rPr>
          <w:lang w:val="de-DE"/>
        </w:rPr>
        <w:t>t. Al-</w:t>
      </w:r>
      <w:r>
        <w:rPr>
          <w:lang w:val="de-DE"/>
        </w:rPr>
        <w:br/>
      </w:r>
      <w:r w:rsidRPr="006926E1">
        <w:rPr>
          <w:lang w:val="de-DE"/>
        </w:rPr>
        <w:t>les, was in den Zweifelsgr</w:t>
      </w:r>
      <w:r>
        <w:rPr>
          <w:lang w:val="de-DE"/>
        </w:rPr>
        <w:t>ü</w:t>
      </w:r>
      <w:r w:rsidRPr="006926E1">
        <w:rPr>
          <w:lang w:val="de-DE"/>
        </w:rPr>
        <w:t>nden die</w:t>
      </w:r>
      <w:r>
        <w:rPr>
          <w:lang w:val="de-DE"/>
        </w:rPr>
        <w:t>s</w:t>
      </w:r>
      <w:r w:rsidRPr="006926E1">
        <w:rPr>
          <w:lang w:val="de-DE"/>
        </w:rPr>
        <w:t>er Philo</w:t>
      </w:r>
      <w:r>
        <w:rPr>
          <w:lang w:val="de-DE"/>
        </w:rPr>
        <w:t>s</w:t>
      </w:r>
      <w:r w:rsidRPr="006926E1">
        <w:rPr>
          <w:lang w:val="de-DE"/>
        </w:rPr>
        <w:t>ophen lie-</w:t>
      </w:r>
      <w:r>
        <w:rPr>
          <w:lang w:val="de-DE"/>
        </w:rPr>
        <w:br/>
      </w:r>
      <w:r w:rsidRPr="006926E1">
        <w:rPr>
          <w:lang w:val="de-DE"/>
        </w:rPr>
        <w:t xml:space="preserve">get, wovon </w:t>
      </w:r>
      <w:r>
        <w:rPr>
          <w:lang w:val="de-DE"/>
        </w:rPr>
        <w:t>s</w:t>
      </w:r>
      <w:r w:rsidRPr="006926E1">
        <w:rPr>
          <w:lang w:val="de-DE"/>
        </w:rPr>
        <w:t>ie erwarten konnten, daß es nachdenkenden</w:t>
      </w:r>
      <w:r>
        <w:rPr>
          <w:lang w:val="de-DE"/>
        </w:rPr>
        <w:br/>
      </w:r>
      <w:r w:rsidRPr="006926E1">
        <w:rPr>
          <w:lang w:val="de-DE"/>
        </w:rPr>
        <w:t>Per</w:t>
      </w:r>
      <w:r>
        <w:rPr>
          <w:lang w:val="de-DE"/>
        </w:rPr>
        <w:t>s</w:t>
      </w:r>
      <w:r w:rsidRPr="006926E1">
        <w:rPr>
          <w:lang w:val="de-DE"/>
        </w:rPr>
        <w:t>onen als eine gegr</w:t>
      </w:r>
      <w:r>
        <w:rPr>
          <w:lang w:val="de-DE"/>
        </w:rPr>
        <w:t>ü</w:t>
      </w:r>
      <w:r w:rsidRPr="006926E1">
        <w:rPr>
          <w:lang w:val="de-DE"/>
        </w:rPr>
        <w:t>ndete Bedenklichkeit gegen den</w:t>
      </w:r>
      <w:r>
        <w:rPr>
          <w:lang w:val="de-DE"/>
        </w:rPr>
        <w:br/>
      </w:r>
      <w:r w:rsidRPr="006926E1">
        <w:rPr>
          <w:lang w:val="de-DE"/>
        </w:rPr>
        <w:t>lauten und unwider</w:t>
      </w:r>
      <w:r>
        <w:rPr>
          <w:lang w:val="de-DE"/>
        </w:rPr>
        <w:t>s</w:t>
      </w:r>
      <w:r w:rsidRPr="006926E1">
        <w:rPr>
          <w:lang w:val="de-DE"/>
        </w:rPr>
        <w:t>tehlichen Aus</w:t>
      </w:r>
      <w:r>
        <w:rPr>
          <w:lang w:val="de-DE"/>
        </w:rPr>
        <w:t>s</w:t>
      </w:r>
      <w:r w:rsidRPr="006926E1">
        <w:rPr>
          <w:lang w:val="de-DE"/>
        </w:rPr>
        <w:t>pruch des gemeinen</w:t>
      </w:r>
      <w:r>
        <w:rPr>
          <w:lang w:val="de-DE"/>
        </w:rPr>
        <w:br/>
      </w:r>
      <w:r w:rsidRPr="006926E1">
        <w:rPr>
          <w:lang w:val="de-DE"/>
        </w:rPr>
        <w:t>Men</w:t>
      </w:r>
      <w:r>
        <w:rPr>
          <w:lang w:val="de-DE"/>
        </w:rPr>
        <w:t>s</w:t>
      </w:r>
      <w:r w:rsidRPr="006926E1">
        <w:rPr>
          <w:lang w:val="de-DE"/>
        </w:rPr>
        <w:t>chenver</w:t>
      </w:r>
      <w:r>
        <w:rPr>
          <w:lang w:val="de-DE"/>
        </w:rPr>
        <w:t>s</w:t>
      </w:r>
      <w:r w:rsidRPr="006926E1">
        <w:rPr>
          <w:lang w:val="de-DE"/>
        </w:rPr>
        <w:t xml:space="preserve">tandes vorkommen </w:t>
      </w:r>
      <w:r>
        <w:rPr>
          <w:lang w:val="de-DE"/>
        </w:rPr>
        <w:t>s</w:t>
      </w:r>
      <w:r w:rsidRPr="006926E1">
        <w:rPr>
          <w:lang w:val="de-DE"/>
        </w:rPr>
        <w:t>olle, das mußte am</w:t>
      </w:r>
      <w:r>
        <w:rPr>
          <w:lang w:val="de-DE"/>
        </w:rPr>
        <w:br/>
      </w:r>
      <w:r w:rsidRPr="006926E1">
        <w:rPr>
          <w:lang w:val="de-DE"/>
        </w:rPr>
        <w:t xml:space="preserve">Ende dahin ausgehen; daß wenn wir den </w:t>
      </w:r>
      <w:r>
        <w:rPr>
          <w:lang w:val="de-DE"/>
        </w:rPr>
        <w:t>ä</w:t>
      </w:r>
      <w:r w:rsidRPr="006926E1">
        <w:rPr>
          <w:lang w:val="de-DE"/>
        </w:rPr>
        <w:t>ußern Din-</w:t>
      </w:r>
      <w:r>
        <w:rPr>
          <w:lang w:val="de-DE"/>
        </w:rPr>
        <w:br/>
      </w:r>
      <w:r w:rsidRPr="006926E1">
        <w:rPr>
          <w:lang w:val="de-DE"/>
        </w:rPr>
        <w:t>gen eine objektivi</w:t>
      </w:r>
      <w:r>
        <w:rPr>
          <w:lang w:val="de-DE"/>
        </w:rPr>
        <w:t>s</w:t>
      </w:r>
      <w:r w:rsidRPr="006926E1">
        <w:rPr>
          <w:lang w:val="de-DE"/>
        </w:rPr>
        <w:t>che Wirklichkeit zu</w:t>
      </w:r>
      <w:r>
        <w:rPr>
          <w:lang w:val="de-DE"/>
        </w:rPr>
        <w:t>s</w:t>
      </w:r>
      <w:r w:rsidRPr="006926E1">
        <w:rPr>
          <w:lang w:val="de-DE"/>
        </w:rPr>
        <w:t>chreiben, in eben</w:t>
      </w:r>
      <w:r>
        <w:rPr>
          <w:lang w:val="de-DE"/>
        </w:rPr>
        <w:br/>
      </w:r>
      <w:r w:rsidRPr="006926E1">
        <w:rPr>
          <w:lang w:val="de-DE"/>
        </w:rPr>
        <w:t xml:space="preserve">dem Sinn, wie wir </w:t>
      </w:r>
      <w:r>
        <w:rPr>
          <w:lang w:val="de-DE"/>
        </w:rPr>
        <w:t>s</w:t>
      </w:r>
      <w:r w:rsidRPr="006926E1">
        <w:rPr>
          <w:lang w:val="de-DE"/>
        </w:rPr>
        <w:t>ie 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>
        <w:rPr>
          <w:lang w:val="de-DE"/>
        </w:rPr>
        <w:t>Ich</w:t>
      </w:r>
      <w:r w:rsidRPr="006926E1">
        <w:rPr>
          <w:lang w:val="de-DE"/>
        </w:rPr>
        <w:t xml:space="preserve"> und </w:t>
      </w:r>
      <w:r>
        <w:rPr>
          <w:lang w:val="de-DE"/>
        </w:rPr>
        <w:t>s</w:t>
      </w:r>
      <w:r w:rsidRPr="006926E1">
        <w:rPr>
          <w:lang w:val="de-DE"/>
        </w:rPr>
        <w:t>einen Be</w:t>
      </w:r>
      <w:r>
        <w:rPr>
          <w:lang w:val="de-DE"/>
        </w:rPr>
        <w:t>s</w:t>
      </w:r>
      <w:r w:rsidRPr="006926E1">
        <w:rPr>
          <w:lang w:val="de-DE"/>
        </w:rPr>
        <w:t>chaf-</w:t>
      </w:r>
      <w:r>
        <w:rPr>
          <w:lang w:val="de-DE"/>
        </w:rPr>
        <w:br/>
      </w:r>
      <w:r w:rsidRPr="006926E1">
        <w:rPr>
          <w:lang w:val="de-DE"/>
        </w:rPr>
        <w:t xml:space="preserve">fenheiten beylegen, </w:t>
      </w:r>
      <w:r>
        <w:rPr>
          <w:lang w:val="de-DE"/>
        </w:rPr>
        <w:t>s</w:t>
      </w:r>
      <w:r w:rsidRPr="006926E1">
        <w:rPr>
          <w:lang w:val="de-DE"/>
        </w:rPr>
        <w:t>o m</w:t>
      </w:r>
      <w:r>
        <w:rPr>
          <w:lang w:val="de-DE"/>
        </w:rPr>
        <w:t>üss</w:t>
      </w:r>
      <w:r w:rsidRPr="006926E1">
        <w:rPr>
          <w:lang w:val="de-DE"/>
        </w:rPr>
        <w:t xml:space="preserve">e eine blos </w:t>
      </w:r>
      <w:r>
        <w:rPr>
          <w:lang w:val="de-DE"/>
        </w:rPr>
        <w:t>s</w:t>
      </w:r>
      <w:r w:rsidRPr="006926E1">
        <w:rPr>
          <w:lang w:val="de-DE"/>
        </w:rPr>
        <w:t>cheinbare oder</w:t>
      </w:r>
      <w:r>
        <w:rPr>
          <w:lang w:val="de-DE"/>
        </w:rPr>
        <w:br/>
      </w:r>
      <w:r w:rsidRPr="006926E1">
        <w:rPr>
          <w:lang w:val="de-DE"/>
        </w:rPr>
        <w:t xml:space="preserve">mangelhafte </w:t>
      </w:r>
      <w:r w:rsidR="00EF74D7">
        <w:rPr>
          <w:lang w:val="de-DE"/>
        </w:rPr>
        <w:t xml:space="preserve"> </w:t>
      </w:r>
      <w:r w:rsidRPr="006926E1">
        <w:rPr>
          <w:lang w:val="de-DE"/>
        </w:rPr>
        <w:t>Aehnlichkeit der Subjekte in un</w:t>
      </w:r>
      <w:r>
        <w:rPr>
          <w:lang w:val="de-DE"/>
        </w:rPr>
        <w:t>s</w:t>
      </w:r>
      <w:r w:rsidRPr="006926E1">
        <w:rPr>
          <w:lang w:val="de-DE"/>
        </w:rPr>
        <w:t>ern Vor</w:t>
      </w:r>
      <w:r>
        <w:rPr>
          <w:lang w:val="de-DE"/>
        </w:rPr>
        <w:t>s</w:t>
      </w:r>
      <w:r w:rsidRPr="006926E1">
        <w:rPr>
          <w:lang w:val="de-DE"/>
        </w:rPr>
        <w:t>tel-</w:t>
      </w:r>
      <w:r>
        <w:rPr>
          <w:lang w:val="de-DE"/>
        </w:rPr>
        <w:br/>
      </w:r>
      <w:r w:rsidRPr="006926E1">
        <w:rPr>
          <w:lang w:val="de-DE"/>
        </w:rPr>
        <w:t>lungen uns blenden, die aber in der That nicht</w:t>
      </w:r>
      <w:r w:rsidR="00EF74D7">
        <w:rPr>
          <w:lang w:val="de-DE"/>
        </w:rPr>
        <w:t xml:space="preserve"> </w:t>
      </w:r>
      <w:r w:rsidRPr="006926E1">
        <w:rPr>
          <w:lang w:val="de-DE"/>
        </w:rPr>
        <w:t xml:space="preserve"> vorhan-</w:t>
      </w:r>
      <w:r>
        <w:rPr>
          <w:lang w:val="de-DE"/>
        </w:rPr>
        <w:br/>
      </w:r>
      <w:r w:rsidRPr="006926E1">
        <w:rPr>
          <w:lang w:val="de-DE"/>
        </w:rPr>
        <w:t xml:space="preserve">den </w:t>
      </w:r>
      <w:r>
        <w:rPr>
          <w:lang w:val="de-DE"/>
        </w:rPr>
        <w:t>s</w:t>
      </w:r>
      <w:r w:rsidRPr="006926E1">
        <w:rPr>
          <w:lang w:val="de-DE"/>
        </w:rPr>
        <w:t>ey, und bey einem vor</w:t>
      </w:r>
      <w:r>
        <w:rPr>
          <w:lang w:val="de-DE"/>
        </w:rPr>
        <w:t>s</w:t>
      </w:r>
      <w:r w:rsidRPr="006926E1">
        <w:rPr>
          <w:lang w:val="de-DE"/>
        </w:rPr>
        <w:t>ichtigen Verfahren nicht an-</w:t>
      </w:r>
      <w:r>
        <w:rPr>
          <w:lang w:val="de-DE"/>
        </w:rPr>
        <w:br/>
      </w:r>
      <w:r w:rsidRPr="006926E1">
        <w:rPr>
          <w:lang w:val="de-DE"/>
        </w:rPr>
        <w:t>getroffen werden w</w:t>
      </w:r>
      <w:r>
        <w:rPr>
          <w:lang w:val="de-DE"/>
        </w:rPr>
        <w:t>ü</w:t>
      </w:r>
      <w:r w:rsidRPr="006926E1">
        <w:rPr>
          <w:lang w:val="de-DE"/>
        </w:rPr>
        <w:t>rde.</w:t>
      </w:r>
    </w:p>
    <w:p w14:paraId="3C5D5893" w14:textId="182E374C" w:rsidR="006926E1" w:rsidRDefault="006926E1" w:rsidP="006926E1">
      <w:pPr>
        <w:rPr>
          <w:lang w:val="de-DE"/>
        </w:rPr>
      </w:pPr>
      <w:r w:rsidRPr="006926E1">
        <w:rPr>
          <w:lang w:val="de-DE"/>
        </w:rPr>
        <w:t>Und daß die</w:t>
      </w:r>
      <w:r>
        <w:rPr>
          <w:lang w:val="de-DE"/>
        </w:rPr>
        <w:t>s</w:t>
      </w:r>
      <w:r w:rsidRPr="006926E1">
        <w:rPr>
          <w:lang w:val="de-DE"/>
        </w:rPr>
        <w:t>e gedachte Aehnlichkeit wirklich vorhan-</w:t>
      </w:r>
      <w:r>
        <w:rPr>
          <w:lang w:val="de-DE"/>
        </w:rPr>
        <w:br/>
      </w:r>
      <w:r w:rsidRPr="006926E1">
        <w:rPr>
          <w:lang w:val="de-DE"/>
        </w:rPr>
        <w:t xml:space="preserve">den </w:t>
      </w:r>
      <w:r>
        <w:rPr>
          <w:lang w:val="de-DE"/>
        </w:rPr>
        <w:t>s</w:t>
      </w:r>
      <w:r w:rsidRPr="006926E1">
        <w:rPr>
          <w:lang w:val="de-DE"/>
        </w:rPr>
        <w:t>ey, das i</w:t>
      </w:r>
      <w:r>
        <w:rPr>
          <w:lang w:val="de-DE"/>
        </w:rPr>
        <w:t>s</w:t>
      </w:r>
      <w:r w:rsidRPr="006926E1">
        <w:rPr>
          <w:lang w:val="de-DE"/>
        </w:rPr>
        <w:t>t es, was in Hin</w:t>
      </w:r>
      <w:r>
        <w:rPr>
          <w:lang w:val="de-DE"/>
        </w:rPr>
        <w:t>s</w:t>
      </w:r>
      <w:r w:rsidRPr="006926E1">
        <w:rPr>
          <w:lang w:val="de-DE"/>
        </w:rPr>
        <w:t xml:space="preserve">icht der </w:t>
      </w:r>
      <w:r w:rsidRPr="00902152">
        <w:rPr>
          <w:b/>
          <w:bCs/>
          <w:lang w:val="de-DE"/>
          <w:rPrChange w:id="220" w:author="John Hymers" w:date="2024-02-21T11:00:00Z">
            <w:rPr>
              <w:lang w:val="de-DE"/>
            </w:rPr>
          </w:rPrChange>
        </w:rPr>
        <w:t>Grundsätze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>bey jedem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ich, zur v</w:t>
      </w:r>
      <w:r>
        <w:rPr>
          <w:lang w:val="de-DE"/>
        </w:rPr>
        <w:t>ö</w:t>
      </w:r>
      <w:r w:rsidRPr="006926E1">
        <w:rPr>
          <w:lang w:val="de-DE"/>
        </w:rPr>
        <w:t>lligen Evidenz gebracht wer-</w:t>
      </w:r>
      <w:r>
        <w:rPr>
          <w:lang w:val="de-DE"/>
        </w:rPr>
        <w:br/>
      </w:r>
      <w:r w:rsidRPr="006926E1">
        <w:rPr>
          <w:lang w:val="de-DE"/>
        </w:rPr>
        <w:t>den muß, wenn man die Ab</w:t>
      </w:r>
      <w:r>
        <w:rPr>
          <w:lang w:val="de-DE"/>
        </w:rPr>
        <w:t>s</w:t>
      </w:r>
      <w:r w:rsidRPr="006926E1">
        <w:rPr>
          <w:lang w:val="de-DE"/>
        </w:rPr>
        <w:t>icht hat, das Sy</w:t>
      </w:r>
      <w:r>
        <w:rPr>
          <w:lang w:val="de-DE"/>
        </w:rPr>
        <w:t>s</w:t>
      </w:r>
      <w:r w:rsidRPr="006926E1">
        <w:rPr>
          <w:lang w:val="de-DE"/>
        </w:rPr>
        <w:t>tem des</w:t>
      </w:r>
      <w:r>
        <w:rPr>
          <w:lang w:val="de-DE"/>
        </w:rPr>
        <w:br/>
      </w:r>
      <w:r w:rsidRPr="00902152">
        <w:rPr>
          <w:b/>
          <w:bCs/>
          <w:lang w:val="de-DE"/>
          <w:rPrChange w:id="221" w:author="John Hymers" w:date="2024-02-21T11:00:00Z">
            <w:rPr>
              <w:lang w:val="de-DE"/>
            </w:rPr>
          </w:rPrChange>
        </w:rPr>
        <w:t>Skeptikers</w:t>
      </w:r>
      <w:r w:rsidRPr="006926E1">
        <w:rPr>
          <w:lang w:val="de-DE"/>
        </w:rPr>
        <w:t xml:space="preserve"> und des </w:t>
      </w:r>
      <w:r>
        <w:rPr>
          <w:lang w:val="de-DE"/>
        </w:rPr>
        <w:t>Id</w:t>
      </w:r>
      <w:r w:rsidRPr="006926E1">
        <w:rPr>
          <w:lang w:val="de-DE"/>
        </w:rPr>
        <w:t>eali</w:t>
      </w:r>
      <w:r>
        <w:rPr>
          <w:lang w:val="de-DE"/>
        </w:rPr>
        <w:t>s</w:t>
      </w:r>
      <w:r w:rsidRPr="006926E1">
        <w:rPr>
          <w:lang w:val="de-DE"/>
        </w:rPr>
        <w:t xml:space="preserve">ten in </w:t>
      </w:r>
      <w:r>
        <w:rPr>
          <w:lang w:val="de-DE"/>
        </w:rPr>
        <w:t>s</w:t>
      </w:r>
      <w:r w:rsidRPr="006926E1">
        <w:rPr>
          <w:lang w:val="de-DE"/>
        </w:rPr>
        <w:t>einen er</w:t>
      </w:r>
      <w:r>
        <w:rPr>
          <w:lang w:val="de-DE"/>
        </w:rPr>
        <w:t>s</w:t>
      </w:r>
      <w:r w:rsidRPr="006926E1">
        <w:rPr>
          <w:lang w:val="de-DE"/>
        </w:rPr>
        <w:t>ten Gr</w:t>
      </w:r>
      <w:r>
        <w:rPr>
          <w:lang w:val="de-DE"/>
        </w:rPr>
        <w:t>ü</w:t>
      </w:r>
      <w:r w:rsidRPr="006926E1">
        <w:rPr>
          <w:lang w:val="de-DE"/>
        </w:rPr>
        <w:t>nden</w:t>
      </w:r>
      <w:r>
        <w:rPr>
          <w:lang w:val="de-DE"/>
        </w:rPr>
        <w:br/>
      </w:r>
      <w:r w:rsidRPr="006926E1">
        <w:rPr>
          <w:lang w:val="de-DE"/>
        </w:rPr>
        <w:t xml:space="preserve">anzugreifen, und es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vor dem An</w:t>
      </w:r>
      <w:r>
        <w:rPr>
          <w:lang w:val="de-DE"/>
        </w:rPr>
        <w:t>s</w:t>
      </w:r>
      <w:r w:rsidRPr="006926E1">
        <w:rPr>
          <w:lang w:val="de-DE"/>
        </w:rPr>
        <w:t>chaun der rai</w:t>
      </w:r>
      <w:r>
        <w:rPr>
          <w:lang w:val="de-DE"/>
        </w:rPr>
        <w:t>s</w:t>
      </w:r>
      <w:r w:rsidRPr="006926E1">
        <w:rPr>
          <w:lang w:val="de-DE"/>
        </w:rPr>
        <w:t>on-</w:t>
      </w:r>
      <w:r>
        <w:rPr>
          <w:lang w:val="de-DE"/>
        </w:rPr>
        <w:br/>
      </w:r>
      <w:r w:rsidRPr="006926E1">
        <w:rPr>
          <w:lang w:val="de-DE"/>
        </w:rPr>
        <w:t>nirenden Vernunft als grundleere Vern</w:t>
      </w:r>
      <w:r>
        <w:rPr>
          <w:lang w:val="de-DE"/>
        </w:rPr>
        <w:t>ü</w:t>
      </w:r>
      <w:r w:rsidRPr="006926E1">
        <w:rPr>
          <w:lang w:val="de-DE"/>
        </w:rPr>
        <w:t>nfteley darzu-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tellen. Die Hrn. </w:t>
      </w:r>
      <w:r w:rsidRPr="00902152">
        <w:rPr>
          <w:b/>
          <w:bCs/>
          <w:lang w:val="de-DE"/>
          <w:rPrChange w:id="222" w:author="John Hymers" w:date="2024-02-21T11:00:00Z">
            <w:rPr>
              <w:lang w:val="de-DE"/>
            </w:rPr>
          </w:rPrChange>
        </w:rPr>
        <w:t>Reid</w:t>
      </w:r>
      <w:r w:rsidRPr="006926E1">
        <w:rPr>
          <w:lang w:val="de-DE"/>
        </w:rPr>
        <w:t xml:space="preserve"> und </w:t>
      </w:r>
      <w:r w:rsidRPr="00902152">
        <w:rPr>
          <w:b/>
          <w:bCs/>
          <w:lang w:val="de-DE"/>
          <w:rPrChange w:id="223" w:author="John Hymers" w:date="2024-02-21T11:00:00Z">
            <w:rPr>
              <w:lang w:val="de-DE"/>
            </w:rPr>
          </w:rPrChange>
        </w:rPr>
        <w:t>Beattie</w:t>
      </w:r>
      <w:r w:rsidRPr="006926E1">
        <w:rPr>
          <w:lang w:val="de-DE"/>
        </w:rPr>
        <w:t xml:space="preserve"> haben die</w:t>
      </w:r>
      <w:r>
        <w:rPr>
          <w:lang w:val="de-DE"/>
        </w:rPr>
        <w:t>s</w:t>
      </w:r>
      <w:r w:rsidRPr="006926E1">
        <w:rPr>
          <w:lang w:val="de-DE"/>
        </w:rPr>
        <w:t>e Ab-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icht nicht erreicht, weil </w:t>
      </w:r>
      <w:r>
        <w:rPr>
          <w:lang w:val="de-DE"/>
        </w:rPr>
        <w:t>s</w:t>
      </w:r>
      <w:r w:rsidRPr="006926E1">
        <w:rPr>
          <w:lang w:val="de-DE"/>
        </w:rPr>
        <w:t xml:space="preserve">ie auf eine </w:t>
      </w:r>
      <w:r>
        <w:rPr>
          <w:lang w:val="de-DE"/>
        </w:rPr>
        <w:t>s</w:t>
      </w:r>
      <w:r w:rsidRPr="006926E1">
        <w:rPr>
          <w:lang w:val="de-DE"/>
        </w:rPr>
        <w:t>o unbe</w:t>
      </w:r>
      <w:r>
        <w:rPr>
          <w:lang w:val="de-DE"/>
        </w:rPr>
        <w:t>s</w:t>
      </w:r>
      <w:r w:rsidRPr="006926E1">
        <w:rPr>
          <w:lang w:val="de-DE"/>
        </w:rPr>
        <w:t>timmte Art</w:t>
      </w:r>
      <w:r>
        <w:rPr>
          <w:lang w:val="de-DE"/>
        </w:rPr>
        <w:br/>
      </w:r>
      <w:r w:rsidRPr="006926E1">
        <w:rPr>
          <w:lang w:val="de-DE"/>
        </w:rPr>
        <w:t>den gemeinen Men</w:t>
      </w:r>
      <w:r>
        <w:rPr>
          <w:lang w:val="de-DE"/>
        </w:rPr>
        <w:t>s</w:t>
      </w:r>
      <w:r w:rsidRPr="006926E1">
        <w:rPr>
          <w:lang w:val="de-DE"/>
        </w:rPr>
        <w:t>chenver</w:t>
      </w:r>
      <w:r>
        <w:rPr>
          <w:lang w:val="de-DE"/>
        </w:rPr>
        <w:t>s</w:t>
      </w:r>
      <w:r w:rsidRPr="006926E1">
        <w:rPr>
          <w:lang w:val="de-DE"/>
        </w:rPr>
        <w:t>tand entgegen</w:t>
      </w:r>
      <w:r>
        <w:rPr>
          <w:lang w:val="de-DE"/>
        </w:rPr>
        <w:t>s</w:t>
      </w:r>
      <w:r w:rsidRPr="006926E1">
        <w:rPr>
          <w:lang w:val="de-DE"/>
        </w:rPr>
        <w:t>etzten, der f</w:t>
      </w:r>
      <w:r>
        <w:rPr>
          <w:lang w:val="de-DE"/>
        </w:rPr>
        <w:t>ü</w:t>
      </w:r>
      <w:r w:rsidRPr="006926E1">
        <w:rPr>
          <w:lang w:val="de-DE"/>
        </w:rPr>
        <w:t>r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ich allein wohl immer den Sieg gegen Hume und </w:t>
      </w:r>
      <w:r w:rsidRPr="00902152">
        <w:rPr>
          <w:b/>
          <w:bCs/>
          <w:lang w:val="de-DE"/>
          <w:rPrChange w:id="224" w:author="John Hymers" w:date="2024-02-21T11:00:00Z">
            <w:rPr>
              <w:lang w:val="de-DE"/>
            </w:rPr>
          </w:rPrChange>
        </w:rPr>
        <w:t>Ber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902152">
        <w:rPr>
          <w:b/>
          <w:bCs/>
          <w:lang w:val="de-DE"/>
          <w:rPrChange w:id="225" w:author="John Hymers" w:date="2024-02-21T11:00:00Z">
            <w:rPr>
              <w:lang w:val="de-DE"/>
            </w:rPr>
          </w:rPrChange>
        </w:rPr>
        <w:t>keley</w:t>
      </w:r>
      <w:r w:rsidRPr="006926E1">
        <w:rPr>
          <w:lang w:val="de-DE"/>
        </w:rPr>
        <w:t xml:space="preserve"> behalten wird, daß auch alte von der wahren Phi-</w:t>
      </w:r>
    </w:p>
    <w:p w14:paraId="1C3BC7C2" w14:textId="065D5B90" w:rsidR="006926E1" w:rsidRDefault="006926E1" w:rsidP="006926E1">
      <w:pPr>
        <w:rPr>
          <w:lang w:val="de-DE"/>
        </w:rPr>
      </w:pPr>
      <w:r w:rsidRPr="006926E1">
        <w:rPr>
          <w:lang w:val="de-DE"/>
        </w:rPr>
        <w:t>lo</w:t>
      </w:r>
      <w:r>
        <w:rPr>
          <w:lang w:val="de-DE"/>
        </w:rPr>
        <w:t>s</w:t>
      </w:r>
      <w:r w:rsidRPr="006926E1">
        <w:rPr>
          <w:lang w:val="de-DE"/>
        </w:rPr>
        <w:t>ophie</w:t>
      </w:r>
    </w:p>
    <w:p w14:paraId="44113C1E" w14:textId="641BDEB6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403</w:t>
      </w:r>
      <w:r>
        <w:rPr>
          <w:lang w:val="de-DE"/>
        </w:rPr>
        <w:t>] Kenntn. v. d. objektiv. Existenz d. Dinge.</w:t>
      </w:r>
    </w:p>
    <w:p w14:paraId="09FAAF94" w14:textId="736849DA" w:rsidR="006926E1" w:rsidRDefault="006926E1" w:rsidP="006926E1">
      <w:pPr>
        <w:rPr>
          <w:lang w:val="de-DE"/>
        </w:rPr>
      </w:pPr>
      <w:r w:rsidRPr="006926E1">
        <w:rPr>
          <w:lang w:val="de-DE"/>
        </w:rPr>
        <w:t>lo</w:t>
      </w:r>
      <w:r>
        <w:rPr>
          <w:lang w:val="de-DE"/>
        </w:rPr>
        <w:t>s</w:t>
      </w:r>
      <w:r w:rsidRPr="006926E1">
        <w:rPr>
          <w:lang w:val="de-DE"/>
        </w:rPr>
        <w:t>ophie l</w:t>
      </w:r>
      <w:r>
        <w:rPr>
          <w:lang w:val="de-DE"/>
        </w:rPr>
        <w:t>ä</w:t>
      </w:r>
      <w:r w:rsidRPr="006926E1">
        <w:rPr>
          <w:lang w:val="de-DE"/>
        </w:rPr>
        <w:t>ng</w:t>
      </w:r>
      <w:r>
        <w:rPr>
          <w:lang w:val="de-DE"/>
        </w:rPr>
        <w:t>s</w:t>
      </w:r>
      <w:r w:rsidRPr="006926E1">
        <w:rPr>
          <w:lang w:val="de-DE"/>
        </w:rPr>
        <w:t>t verdr</w:t>
      </w:r>
      <w:r>
        <w:rPr>
          <w:lang w:val="de-DE"/>
        </w:rPr>
        <w:t>ä</w:t>
      </w:r>
      <w:r w:rsidRPr="006926E1">
        <w:rPr>
          <w:lang w:val="de-DE"/>
        </w:rPr>
        <w:t>ngte Vorurtheile mit unter den Ge-</w:t>
      </w:r>
      <w:r>
        <w:rPr>
          <w:lang w:val="de-DE"/>
        </w:rPr>
        <w:br/>
      </w:r>
      <w:r w:rsidRPr="006926E1">
        <w:rPr>
          <w:lang w:val="de-DE"/>
        </w:rPr>
        <w:t>gengr</w:t>
      </w:r>
      <w:r>
        <w:rPr>
          <w:lang w:val="de-DE"/>
        </w:rPr>
        <w:t>ü</w:t>
      </w:r>
      <w:r w:rsidRPr="006926E1">
        <w:rPr>
          <w:lang w:val="de-DE"/>
        </w:rPr>
        <w:t xml:space="preserve">nden gebraucht worden </w:t>
      </w:r>
      <w:r>
        <w:rPr>
          <w:lang w:val="de-DE"/>
        </w:rPr>
        <w:t>s</w:t>
      </w:r>
      <w:r w:rsidRPr="006926E1">
        <w:rPr>
          <w:lang w:val="de-DE"/>
        </w:rPr>
        <w:t>ind. Sie l</w:t>
      </w:r>
      <w:r>
        <w:rPr>
          <w:lang w:val="de-DE"/>
        </w:rPr>
        <w:t>ä</w:t>
      </w:r>
      <w:r w:rsidRPr="006926E1">
        <w:rPr>
          <w:lang w:val="de-DE"/>
        </w:rPr>
        <w:t>ugneten mit</w:t>
      </w:r>
      <w:r>
        <w:rPr>
          <w:lang w:val="de-DE"/>
        </w:rPr>
        <w:br/>
      </w:r>
      <w:r w:rsidRPr="006926E1">
        <w:rPr>
          <w:lang w:val="de-DE"/>
        </w:rPr>
        <w:t>den Grund</w:t>
      </w:r>
      <w:r>
        <w:rPr>
          <w:lang w:val="de-DE"/>
        </w:rPr>
        <w:t>sä</w:t>
      </w:r>
      <w:r w:rsidRPr="006926E1">
        <w:rPr>
          <w:lang w:val="de-DE"/>
        </w:rPr>
        <w:t>tzen des Skepticismus auch den Grund</w:t>
      </w:r>
      <w:r>
        <w:rPr>
          <w:lang w:val="de-DE"/>
        </w:rPr>
        <w:t>s</w:t>
      </w:r>
      <w:r w:rsidRPr="006926E1">
        <w:rPr>
          <w:lang w:val="de-DE"/>
        </w:rPr>
        <w:t>atz</w:t>
      </w:r>
      <w:r>
        <w:rPr>
          <w:lang w:val="de-DE"/>
        </w:rPr>
        <w:br/>
      </w:r>
      <w:r w:rsidRPr="006926E1">
        <w:rPr>
          <w:lang w:val="de-DE"/>
        </w:rPr>
        <w:t>der Philo</w:t>
      </w:r>
      <w:r>
        <w:rPr>
          <w:lang w:val="de-DE"/>
        </w:rPr>
        <w:t>s</w:t>
      </w:r>
      <w:r w:rsidRPr="006926E1">
        <w:rPr>
          <w:lang w:val="de-DE"/>
        </w:rPr>
        <w:t xml:space="preserve">ophie ab, „daß alle </w:t>
      </w:r>
      <w:r>
        <w:rPr>
          <w:lang w:val="de-DE"/>
        </w:rPr>
        <w:t>ä</w:t>
      </w:r>
      <w:r w:rsidRPr="006926E1">
        <w:rPr>
          <w:lang w:val="de-DE"/>
        </w:rPr>
        <w:t>ußere Objekte nur nach</w:t>
      </w:r>
      <w:r>
        <w:rPr>
          <w:lang w:val="de-DE"/>
        </w:rPr>
        <w:br/>
      </w:r>
      <w:r w:rsidRPr="006926E1">
        <w:rPr>
          <w:lang w:val="de-DE"/>
        </w:rPr>
        <w:t>„den Vor</w:t>
      </w:r>
      <w:r>
        <w:rPr>
          <w:lang w:val="de-DE"/>
        </w:rPr>
        <w:t>s</w:t>
      </w:r>
      <w:r w:rsidRPr="006926E1">
        <w:rPr>
          <w:lang w:val="de-DE"/>
        </w:rPr>
        <w:t>tellungen von ihnen in uns beurtheilet werden,“</w:t>
      </w:r>
      <w:r>
        <w:rPr>
          <w:lang w:val="de-DE"/>
        </w:rPr>
        <w:br/>
      </w:r>
      <w:r w:rsidRPr="006926E1">
        <w:rPr>
          <w:lang w:val="de-DE"/>
        </w:rPr>
        <w:t>und verwarfen den Richter</w:t>
      </w:r>
      <w:r>
        <w:rPr>
          <w:lang w:val="de-DE"/>
        </w:rPr>
        <w:t>s</w:t>
      </w:r>
      <w:r w:rsidRPr="006926E1">
        <w:rPr>
          <w:lang w:val="de-DE"/>
        </w:rPr>
        <w:t>tuhl der aufl</w:t>
      </w:r>
      <w:r>
        <w:rPr>
          <w:lang w:val="de-DE"/>
        </w:rPr>
        <w:t>ös</w:t>
      </w:r>
      <w:r w:rsidRPr="006926E1">
        <w:rPr>
          <w:lang w:val="de-DE"/>
        </w:rPr>
        <w:t xml:space="preserve">enden und </w:t>
      </w:r>
      <w:r>
        <w:rPr>
          <w:lang w:val="de-DE"/>
        </w:rPr>
        <w:t>s</w:t>
      </w:r>
      <w:r w:rsidRPr="006926E1">
        <w:rPr>
          <w:lang w:val="de-DE"/>
        </w:rPr>
        <w:t>chlie-</w:t>
      </w:r>
      <w:r>
        <w:rPr>
          <w:lang w:val="de-DE"/>
        </w:rPr>
        <w:br/>
      </w:r>
      <w:r w:rsidRPr="006926E1">
        <w:rPr>
          <w:lang w:val="de-DE"/>
        </w:rPr>
        <w:t xml:space="preserve">ßenden Vernunft, </w:t>
      </w:r>
      <w:r>
        <w:rPr>
          <w:lang w:val="de-DE"/>
        </w:rPr>
        <w:t>s</w:t>
      </w:r>
      <w:r w:rsidRPr="006926E1">
        <w:rPr>
          <w:lang w:val="de-DE"/>
        </w:rPr>
        <w:t xml:space="preserve">o daß man </w:t>
      </w:r>
      <w:r>
        <w:rPr>
          <w:lang w:val="de-DE"/>
        </w:rPr>
        <w:t>s</w:t>
      </w:r>
      <w:r w:rsidRPr="006926E1">
        <w:rPr>
          <w:lang w:val="de-DE"/>
        </w:rPr>
        <w:t>agen kann, es m</w:t>
      </w:r>
      <w:r>
        <w:rPr>
          <w:lang w:val="de-DE"/>
        </w:rPr>
        <w:t>üss</w:t>
      </w:r>
      <w:r w:rsidRPr="006926E1">
        <w:rPr>
          <w:lang w:val="de-DE"/>
        </w:rPr>
        <w:t>e die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 xml:space="preserve">unde Vernunft zutreten, und </w:t>
      </w:r>
      <w:r>
        <w:rPr>
          <w:lang w:val="de-DE"/>
        </w:rPr>
        <w:t>s</w:t>
      </w:r>
      <w:r w:rsidRPr="006926E1">
        <w:rPr>
          <w:lang w:val="de-DE"/>
        </w:rPr>
        <w:t>ich in manchen S</w:t>
      </w:r>
      <w:r>
        <w:rPr>
          <w:lang w:val="de-DE"/>
        </w:rPr>
        <w:t>ä</w:t>
      </w:r>
      <w:r w:rsidRPr="006926E1">
        <w:rPr>
          <w:lang w:val="de-DE"/>
        </w:rPr>
        <w:t>tzen</w:t>
      </w:r>
      <w:r>
        <w:rPr>
          <w:lang w:val="de-DE"/>
        </w:rPr>
        <w:br/>
      </w:r>
      <w:r w:rsidRPr="006926E1">
        <w:rPr>
          <w:lang w:val="de-DE"/>
        </w:rPr>
        <w:t xml:space="preserve">der Skeptiker und </w:t>
      </w:r>
      <w:r>
        <w:rPr>
          <w:lang w:val="de-DE"/>
        </w:rPr>
        <w:t>Id</w:t>
      </w:r>
      <w:r w:rsidRPr="006926E1">
        <w:rPr>
          <w:lang w:val="de-DE"/>
        </w:rPr>
        <w:t>eali</w:t>
      </w:r>
      <w:r>
        <w:rPr>
          <w:lang w:val="de-DE"/>
        </w:rPr>
        <w:t>s</w:t>
      </w:r>
      <w:r w:rsidRPr="006926E1">
        <w:rPr>
          <w:lang w:val="de-DE"/>
        </w:rPr>
        <w:t xml:space="preserve">ten gegen </w:t>
      </w:r>
      <w:r>
        <w:rPr>
          <w:lang w:val="de-DE"/>
        </w:rPr>
        <w:t>s</w:t>
      </w:r>
      <w:r w:rsidRPr="006926E1">
        <w:rPr>
          <w:lang w:val="de-DE"/>
        </w:rPr>
        <w:t>ie annehmen.</w:t>
      </w:r>
    </w:p>
    <w:p w14:paraId="1CBB70E1" w14:textId="55C1AA70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Es fehlet, </w:t>
      </w:r>
      <w:r>
        <w:rPr>
          <w:lang w:val="de-DE"/>
        </w:rPr>
        <w:t>s</w:t>
      </w:r>
      <w:r w:rsidRPr="006926E1">
        <w:rPr>
          <w:lang w:val="de-DE"/>
        </w:rPr>
        <w:t xml:space="preserve">o viel ich weiß, noch an einer </w:t>
      </w:r>
      <w:r>
        <w:rPr>
          <w:lang w:val="de-DE"/>
        </w:rPr>
        <w:t>s</w:t>
      </w:r>
      <w:r w:rsidRPr="006926E1">
        <w:rPr>
          <w:lang w:val="de-DE"/>
        </w:rPr>
        <w:t>olchen</w:t>
      </w:r>
      <w:r>
        <w:rPr>
          <w:lang w:val="de-DE"/>
        </w:rPr>
        <w:br/>
      </w:r>
      <w:r w:rsidRPr="006926E1">
        <w:rPr>
          <w:lang w:val="de-DE"/>
        </w:rPr>
        <w:t>Schrift, in der auf die vorher erw</w:t>
      </w:r>
      <w:r>
        <w:rPr>
          <w:lang w:val="de-DE"/>
        </w:rPr>
        <w:t>ä</w:t>
      </w:r>
      <w:r w:rsidRPr="006926E1">
        <w:rPr>
          <w:lang w:val="de-DE"/>
        </w:rPr>
        <w:t>hnte Art die fal</w:t>
      </w:r>
      <w:r>
        <w:rPr>
          <w:lang w:val="de-DE"/>
        </w:rPr>
        <w:t>s</w:t>
      </w:r>
      <w:r w:rsidRPr="006926E1">
        <w:rPr>
          <w:lang w:val="de-DE"/>
        </w:rPr>
        <w:t>che</w:t>
      </w:r>
      <w:r>
        <w:rPr>
          <w:lang w:val="de-DE"/>
        </w:rPr>
        <w:br/>
      </w:r>
      <w:r w:rsidRPr="006926E1">
        <w:rPr>
          <w:lang w:val="de-DE"/>
        </w:rPr>
        <w:t>Vern</w:t>
      </w:r>
      <w:r>
        <w:rPr>
          <w:lang w:val="de-DE"/>
        </w:rPr>
        <w:t>ü</w:t>
      </w:r>
      <w:r w:rsidRPr="006926E1">
        <w:rPr>
          <w:lang w:val="de-DE"/>
        </w:rPr>
        <w:t xml:space="preserve">nfteley des </w:t>
      </w:r>
      <w:r>
        <w:rPr>
          <w:lang w:val="de-DE"/>
        </w:rPr>
        <w:t>s</w:t>
      </w:r>
      <w:r w:rsidRPr="006926E1">
        <w:rPr>
          <w:lang w:val="de-DE"/>
        </w:rPr>
        <w:t>charf</w:t>
      </w:r>
      <w:r>
        <w:rPr>
          <w:lang w:val="de-DE"/>
        </w:rPr>
        <w:t>s</w:t>
      </w:r>
      <w:r w:rsidRPr="006926E1">
        <w:rPr>
          <w:lang w:val="de-DE"/>
        </w:rPr>
        <w:t xml:space="preserve">innigen </w:t>
      </w:r>
      <w:r w:rsidRPr="00902152">
        <w:rPr>
          <w:b/>
          <w:bCs/>
          <w:lang w:val="de-DE"/>
          <w:rPrChange w:id="226" w:author="John Hymers" w:date="2024-02-21T11:00:00Z">
            <w:rPr>
              <w:lang w:val="de-DE"/>
            </w:rPr>
          </w:rPrChange>
        </w:rPr>
        <w:t>Hume</w:t>
      </w:r>
      <w:r w:rsidRPr="006926E1">
        <w:rPr>
          <w:lang w:val="de-DE"/>
        </w:rPr>
        <w:t xml:space="preserve"> in alle ihre Laby-</w:t>
      </w:r>
      <w:r>
        <w:rPr>
          <w:lang w:val="de-DE"/>
        </w:rPr>
        <w:br/>
      </w:r>
      <w:r w:rsidRPr="006926E1">
        <w:rPr>
          <w:lang w:val="de-DE"/>
        </w:rPr>
        <w:t>rinthe verfolget, und ans Licht gezogen w</w:t>
      </w:r>
      <w:r>
        <w:rPr>
          <w:lang w:val="de-DE"/>
        </w:rPr>
        <w:t>ü</w:t>
      </w:r>
      <w:r w:rsidRPr="006926E1">
        <w:rPr>
          <w:lang w:val="de-DE"/>
        </w:rPr>
        <w:t>rde. Ein</w:t>
      </w:r>
      <w:r>
        <w:rPr>
          <w:lang w:val="de-DE"/>
        </w:rPr>
        <w:br/>
      </w:r>
      <w:r w:rsidRPr="006926E1">
        <w:rPr>
          <w:lang w:val="de-DE"/>
        </w:rPr>
        <w:t xml:space="preserve">Buch von </w:t>
      </w:r>
      <w:r>
        <w:rPr>
          <w:lang w:val="de-DE"/>
        </w:rPr>
        <w:t>s</w:t>
      </w:r>
      <w:r w:rsidRPr="006926E1">
        <w:rPr>
          <w:lang w:val="de-DE"/>
        </w:rPr>
        <w:t xml:space="preserve">olchem </w:t>
      </w:r>
      <w:r>
        <w:rPr>
          <w:lang w:val="de-DE"/>
        </w:rPr>
        <w:t>s</w:t>
      </w:r>
      <w:r w:rsidRPr="006926E1">
        <w:rPr>
          <w:lang w:val="de-DE"/>
        </w:rPr>
        <w:t>pekulativi</w:t>
      </w:r>
      <w:r>
        <w:rPr>
          <w:lang w:val="de-DE"/>
        </w:rPr>
        <w:t>s</w:t>
      </w:r>
      <w:r w:rsidRPr="006926E1">
        <w:rPr>
          <w:lang w:val="de-DE"/>
        </w:rPr>
        <w:t xml:space="preserve">chen </w:t>
      </w:r>
      <w:r>
        <w:rPr>
          <w:lang w:val="de-DE"/>
        </w:rPr>
        <w:t>In</w:t>
      </w:r>
      <w:r w:rsidRPr="006926E1">
        <w:rPr>
          <w:lang w:val="de-DE"/>
        </w:rPr>
        <w:t>halt w</w:t>
      </w:r>
      <w:r>
        <w:rPr>
          <w:lang w:val="de-DE"/>
        </w:rPr>
        <w:t>ü</w:t>
      </w:r>
      <w:r w:rsidRPr="006926E1">
        <w:rPr>
          <w:lang w:val="de-DE"/>
        </w:rPr>
        <w:t>rde freylich</w:t>
      </w:r>
      <w:r>
        <w:rPr>
          <w:lang w:val="de-DE"/>
        </w:rPr>
        <w:br/>
      </w:r>
      <w:r w:rsidRPr="006926E1">
        <w:rPr>
          <w:lang w:val="de-DE"/>
        </w:rPr>
        <w:t>nur wenige Le</w:t>
      </w:r>
      <w:r>
        <w:rPr>
          <w:lang w:val="de-DE"/>
        </w:rPr>
        <w:t>s</w:t>
      </w:r>
      <w:r w:rsidRPr="006926E1">
        <w:rPr>
          <w:lang w:val="de-DE"/>
        </w:rPr>
        <w:t>er finden, aber doch n</w:t>
      </w:r>
      <w:r>
        <w:rPr>
          <w:lang w:val="de-DE"/>
        </w:rPr>
        <w:t>ü</w:t>
      </w:r>
      <w:r w:rsidRPr="006926E1">
        <w:rPr>
          <w:lang w:val="de-DE"/>
        </w:rPr>
        <w:t>tzlich, und, wenn es</w:t>
      </w:r>
      <w:r>
        <w:rPr>
          <w:lang w:val="de-DE"/>
        </w:rPr>
        <w:br/>
      </w:r>
      <w:r w:rsidRPr="006926E1">
        <w:rPr>
          <w:lang w:val="de-DE"/>
        </w:rPr>
        <w:t>wahr i</w:t>
      </w:r>
      <w:r>
        <w:rPr>
          <w:lang w:val="de-DE"/>
        </w:rPr>
        <w:t>s</w:t>
      </w:r>
      <w:r w:rsidRPr="006926E1">
        <w:rPr>
          <w:lang w:val="de-DE"/>
        </w:rPr>
        <w:t xml:space="preserve">t, was </w:t>
      </w:r>
      <w:r w:rsidRPr="00902152">
        <w:rPr>
          <w:b/>
          <w:bCs/>
          <w:lang w:val="de-DE"/>
          <w:rPrChange w:id="227" w:author="John Hymers" w:date="2024-02-21T11:00:00Z">
            <w:rPr>
              <w:lang w:val="de-DE"/>
            </w:rPr>
          </w:rPrChange>
        </w:rPr>
        <w:t>Beattie</w:t>
      </w:r>
      <w:r w:rsidRPr="006926E1">
        <w:rPr>
          <w:lang w:val="de-DE"/>
        </w:rPr>
        <w:t xml:space="preserve"> und </w:t>
      </w:r>
      <w:r w:rsidRPr="00902152">
        <w:rPr>
          <w:b/>
          <w:bCs/>
          <w:lang w:val="de-DE"/>
          <w:rPrChange w:id="228" w:author="John Hymers" w:date="2024-02-21T11:00:00Z">
            <w:rPr>
              <w:lang w:val="de-DE"/>
            </w:rPr>
          </w:rPrChange>
        </w:rPr>
        <w:t>Oswald</w:t>
      </w:r>
      <w:r w:rsidRPr="006926E1">
        <w:rPr>
          <w:lang w:val="de-DE"/>
        </w:rPr>
        <w:t xml:space="preserve"> ver</w:t>
      </w:r>
      <w:r>
        <w:rPr>
          <w:lang w:val="de-DE"/>
        </w:rPr>
        <w:t>s</w:t>
      </w:r>
      <w:r w:rsidRPr="006926E1">
        <w:rPr>
          <w:lang w:val="de-DE"/>
        </w:rPr>
        <w:t>ichern, daß</w:t>
      </w:r>
      <w:r>
        <w:rPr>
          <w:lang w:val="de-DE"/>
        </w:rPr>
        <w:br/>
      </w:r>
      <w:r w:rsidRPr="00902152">
        <w:rPr>
          <w:b/>
          <w:bCs/>
          <w:lang w:val="de-DE"/>
          <w:rPrChange w:id="229" w:author="John Hymers" w:date="2024-02-21T11:00:00Z">
            <w:rPr>
              <w:lang w:val="de-DE"/>
            </w:rPr>
          </w:rPrChange>
        </w:rPr>
        <w:t>Hume</w:t>
      </w:r>
      <w:r w:rsidRPr="006926E1">
        <w:rPr>
          <w:lang w:val="de-DE"/>
        </w:rPr>
        <w:t xml:space="preserve"> durch </w:t>
      </w:r>
      <w:r>
        <w:rPr>
          <w:lang w:val="de-DE"/>
        </w:rPr>
        <w:t>s</w:t>
      </w:r>
      <w:r w:rsidRPr="006926E1">
        <w:rPr>
          <w:lang w:val="de-DE"/>
        </w:rPr>
        <w:t xml:space="preserve">eine </w:t>
      </w:r>
      <w:r>
        <w:rPr>
          <w:lang w:val="de-DE"/>
        </w:rPr>
        <w:t>s</w:t>
      </w:r>
      <w:r w:rsidRPr="006926E1">
        <w:rPr>
          <w:lang w:val="de-DE"/>
        </w:rPr>
        <w:t>kepti</w:t>
      </w:r>
      <w:r>
        <w:rPr>
          <w:lang w:val="de-DE"/>
        </w:rPr>
        <w:t>s</w:t>
      </w:r>
      <w:r w:rsidRPr="006926E1">
        <w:rPr>
          <w:lang w:val="de-DE"/>
        </w:rPr>
        <w:t>chen Ver</w:t>
      </w:r>
      <w:r>
        <w:rPr>
          <w:lang w:val="de-DE"/>
        </w:rPr>
        <w:t>s</w:t>
      </w:r>
      <w:r w:rsidRPr="006926E1">
        <w:rPr>
          <w:lang w:val="de-DE"/>
        </w:rPr>
        <w:t>uche wirklich bey vie-</w:t>
      </w:r>
      <w:r>
        <w:rPr>
          <w:lang w:val="de-DE"/>
        </w:rPr>
        <w:br/>
      </w:r>
      <w:r w:rsidRPr="006926E1">
        <w:rPr>
          <w:lang w:val="de-DE"/>
        </w:rPr>
        <w:t>len nachdenkenden K</w:t>
      </w:r>
      <w:r>
        <w:rPr>
          <w:lang w:val="de-DE"/>
        </w:rPr>
        <w:t>ö</w:t>
      </w:r>
      <w:r w:rsidRPr="006926E1">
        <w:rPr>
          <w:lang w:val="de-DE"/>
        </w:rPr>
        <w:t>pfen prakti</w:t>
      </w:r>
      <w:r>
        <w:rPr>
          <w:lang w:val="de-DE"/>
        </w:rPr>
        <w:t>s</w:t>
      </w:r>
      <w:r w:rsidRPr="006926E1">
        <w:rPr>
          <w:lang w:val="de-DE"/>
        </w:rPr>
        <w:t xml:space="preserve">ch 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ä</w:t>
      </w:r>
      <w:r w:rsidRPr="006926E1">
        <w:rPr>
          <w:lang w:val="de-DE"/>
        </w:rPr>
        <w:t xml:space="preserve">dliche </w:t>
      </w:r>
      <w:ins w:id="230" w:author="John Hymers" w:date="2024-02-17T22:24:00Z">
        <w:r w:rsidR="00883134" w:rsidRPr="00883134">
          <w:rPr>
            <w:lang w:val="de-DE"/>
          </w:rPr>
          <w:t xml:space="preserve">Irrthümer </w:t>
        </w:r>
      </w:ins>
      <w:del w:id="231" w:author="John Hymers" w:date="2024-02-17T22:24:00Z">
        <w:r>
          <w:rPr>
            <w:lang w:val="de-DE"/>
          </w:rPr>
          <w:delText>Ir</w:delText>
        </w:r>
        <w:r w:rsidRPr="006926E1">
          <w:rPr>
            <w:lang w:val="de-DE"/>
          </w:rPr>
          <w:delText>th</w:delText>
        </w:r>
        <w:r>
          <w:rPr>
            <w:lang w:val="de-DE"/>
          </w:rPr>
          <w:delText>ü</w:delText>
        </w:r>
        <w:r w:rsidRPr="006926E1">
          <w:rPr>
            <w:lang w:val="de-DE"/>
          </w:rPr>
          <w:delText>mer</w:delText>
        </w:r>
        <w:r>
          <w:rPr>
            <w:lang w:val="de-DE"/>
          </w:rPr>
          <w:br/>
        </w:r>
      </w:del>
      <w:r w:rsidRPr="006926E1">
        <w:rPr>
          <w:lang w:val="de-DE"/>
        </w:rPr>
        <w:t>veranla</w:t>
      </w:r>
      <w:r>
        <w:rPr>
          <w:lang w:val="de-DE"/>
        </w:rPr>
        <w:t>ss</w:t>
      </w:r>
      <w:r w:rsidRPr="006926E1">
        <w:rPr>
          <w:lang w:val="de-DE"/>
        </w:rPr>
        <w:t>et habe, f</w:t>
      </w:r>
      <w:r>
        <w:rPr>
          <w:lang w:val="de-DE"/>
        </w:rPr>
        <w:t>ü</w:t>
      </w:r>
      <w:r w:rsidRPr="006926E1">
        <w:rPr>
          <w:lang w:val="de-DE"/>
        </w:rPr>
        <w:t>r die</w:t>
      </w:r>
      <w:r>
        <w:rPr>
          <w:lang w:val="de-DE"/>
        </w:rPr>
        <w:t>s</w:t>
      </w:r>
      <w:r w:rsidRPr="006926E1">
        <w:rPr>
          <w:lang w:val="de-DE"/>
        </w:rPr>
        <w:t>e Kla</w:t>
      </w:r>
      <w:r>
        <w:rPr>
          <w:lang w:val="de-DE"/>
        </w:rPr>
        <w:t>ss</w:t>
      </w:r>
      <w:r w:rsidRPr="006926E1">
        <w:rPr>
          <w:lang w:val="de-DE"/>
        </w:rPr>
        <w:t>e von Le</w:t>
      </w:r>
      <w:r>
        <w:rPr>
          <w:lang w:val="de-DE"/>
        </w:rPr>
        <w:t>s</w:t>
      </w:r>
      <w:r w:rsidRPr="006926E1">
        <w:rPr>
          <w:lang w:val="de-DE"/>
        </w:rPr>
        <w:t>ern nothwendig</w:t>
      </w:r>
      <w:r>
        <w:rPr>
          <w:lang w:val="de-DE"/>
        </w:rPr>
        <w:br/>
        <w:t>s</w:t>
      </w:r>
      <w:r w:rsidRPr="006926E1">
        <w:rPr>
          <w:lang w:val="de-DE"/>
        </w:rPr>
        <w:t>eyn. Nur m</w:t>
      </w:r>
      <w:r>
        <w:rPr>
          <w:lang w:val="de-DE"/>
        </w:rPr>
        <w:t>ü</w:t>
      </w:r>
      <w:r w:rsidRPr="006926E1">
        <w:rPr>
          <w:lang w:val="de-DE"/>
        </w:rPr>
        <w:t>ßte es, um einen gleichen Eingang, wie</w:t>
      </w:r>
      <w:r>
        <w:rPr>
          <w:lang w:val="de-DE"/>
        </w:rPr>
        <w:br/>
      </w:r>
      <w:r w:rsidRPr="006926E1">
        <w:rPr>
          <w:lang w:val="de-DE"/>
        </w:rPr>
        <w:t xml:space="preserve">die gedachten </w:t>
      </w:r>
      <w:ins w:id="232" w:author="John Hymers" w:date="2024-02-17T22:24:00Z">
        <w:r w:rsidR="00883134" w:rsidRPr="00883134">
          <w:rPr>
            <w:lang w:val="de-DE"/>
          </w:rPr>
          <w:t>humeischen</w:t>
        </w:r>
      </w:ins>
      <w:r w:rsidR="00EF74D7">
        <w:rPr>
          <w:lang w:val="de-DE"/>
        </w:rPr>
        <w:t xml:space="preserve"> </w:t>
      </w:r>
      <w:del w:id="233" w:author="John Hymers" w:date="2024-02-17T22:24:00Z">
        <w:r w:rsidRPr="006926E1">
          <w:rPr>
            <w:lang w:val="de-DE"/>
          </w:rPr>
          <w:delText>humi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chen</w:delText>
        </w:r>
      </w:del>
      <w:r w:rsidRPr="006926E1">
        <w:rPr>
          <w:lang w:val="de-DE"/>
        </w:rPr>
        <w:t xml:space="preserve"> Vern</w:t>
      </w:r>
      <w:r>
        <w:rPr>
          <w:lang w:val="de-DE"/>
        </w:rPr>
        <w:t>ü</w:t>
      </w:r>
      <w:r w:rsidRPr="006926E1">
        <w:rPr>
          <w:lang w:val="de-DE"/>
        </w:rPr>
        <w:t>nfteleyen, zu finden, nicht</w:t>
      </w:r>
      <w:r>
        <w:rPr>
          <w:lang w:val="de-DE"/>
        </w:rPr>
        <w:br/>
      </w:r>
      <w:r w:rsidRPr="006926E1">
        <w:rPr>
          <w:lang w:val="de-DE"/>
        </w:rPr>
        <w:t>allein mit dem</w:t>
      </w:r>
      <w:r>
        <w:rPr>
          <w:lang w:val="de-DE"/>
        </w:rPr>
        <w:t>s</w:t>
      </w:r>
      <w:r w:rsidRPr="006926E1">
        <w:rPr>
          <w:lang w:val="de-DE"/>
        </w:rPr>
        <w:t>elbigen Ver</w:t>
      </w:r>
      <w:r>
        <w:rPr>
          <w:lang w:val="de-DE"/>
        </w:rPr>
        <w:t>s</w:t>
      </w:r>
      <w:r w:rsidRPr="006926E1">
        <w:rPr>
          <w:lang w:val="de-DE"/>
        </w:rPr>
        <w:t xml:space="preserve">tande, </w:t>
      </w:r>
      <w:r>
        <w:rPr>
          <w:lang w:val="de-DE"/>
        </w:rPr>
        <w:t>s</w:t>
      </w:r>
      <w:r w:rsidRPr="006926E1">
        <w:rPr>
          <w:lang w:val="de-DE"/>
        </w:rPr>
        <w:t>ondern auch mit dem-</w:t>
      </w:r>
      <w:r>
        <w:rPr>
          <w:lang w:val="de-DE"/>
        </w:rPr>
        <w:br/>
        <w:t>s</w:t>
      </w:r>
      <w:r w:rsidRPr="006926E1">
        <w:rPr>
          <w:lang w:val="de-DE"/>
        </w:rPr>
        <w:t>elbigen Gei</w:t>
      </w:r>
      <w:r>
        <w:rPr>
          <w:lang w:val="de-DE"/>
        </w:rPr>
        <w:t>s</w:t>
      </w:r>
      <w:r w:rsidRPr="006926E1">
        <w:rPr>
          <w:lang w:val="de-DE"/>
        </w:rPr>
        <w:t>t ge</w:t>
      </w:r>
      <w:r>
        <w:rPr>
          <w:lang w:val="de-DE"/>
        </w:rPr>
        <w:t>s</w:t>
      </w:r>
      <w:r w:rsidRPr="006926E1">
        <w:rPr>
          <w:lang w:val="de-DE"/>
        </w:rPr>
        <w:t xml:space="preserve">chrieben werden, womit Hr. </w:t>
      </w:r>
      <w:r w:rsidRPr="00902152">
        <w:rPr>
          <w:b/>
          <w:bCs/>
          <w:lang w:val="de-DE"/>
          <w:rPrChange w:id="234" w:author="John Hymers" w:date="2024-02-21T11:00:00Z">
            <w:rPr>
              <w:lang w:val="de-DE"/>
            </w:rPr>
          </w:rPrChange>
        </w:rPr>
        <w:t>Hume</w:t>
      </w:r>
      <w:r>
        <w:rPr>
          <w:lang w:val="de-DE"/>
        </w:rPr>
        <w:br/>
      </w:r>
      <w:r w:rsidRPr="006926E1">
        <w:rPr>
          <w:lang w:val="de-DE"/>
        </w:rPr>
        <w:t xml:space="preserve">auch alsdenn noch </w:t>
      </w:r>
      <w:r>
        <w:rPr>
          <w:lang w:val="de-DE"/>
        </w:rPr>
        <w:t>s</w:t>
      </w:r>
      <w:r w:rsidRPr="006926E1">
        <w:rPr>
          <w:lang w:val="de-DE"/>
        </w:rPr>
        <w:t>chreibet, wenn er die ab</w:t>
      </w:r>
      <w:r>
        <w:rPr>
          <w:lang w:val="de-DE"/>
        </w:rPr>
        <w:t>s</w:t>
      </w:r>
      <w:r w:rsidRPr="006926E1">
        <w:rPr>
          <w:lang w:val="de-DE"/>
        </w:rPr>
        <w:t>trakte</w:t>
      </w:r>
      <w:r>
        <w:rPr>
          <w:lang w:val="de-DE"/>
        </w:rPr>
        <w:t>s</w:t>
      </w:r>
      <w:r w:rsidRPr="006926E1">
        <w:rPr>
          <w:lang w:val="de-DE"/>
        </w:rPr>
        <w:t>ten Ge-</w:t>
      </w:r>
      <w:r>
        <w:rPr>
          <w:lang w:val="de-DE"/>
        </w:rPr>
        <w:br/>
      </w:r>
      <w:r w:rsidRPr="006926E1">
        <w:rPr>
          <w:lang w:val="de-DE"/>
        </w:rPr>
        <w:t>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 behandelt, und dieß i</w:t>
      </w:r>
      <w:r>
        <w:rPr>
          <w:lang w:val="de-DE"/>
        </w:rPr>
        <w:t>s</w:t>
      </w:r>
      <w:r w:rsidRPr="006926E1">
        <w:rPr>
          <w:lang w:val="de-DE"/>
        </w:rPr>
        <w:t>t eine harte Foderung.</w:t>
      </w:r>
    </w:p>
    <w:p w14:paraId="648E6686" w14:textId="47FE84D3" w:rsidR="006926E1" w:rsidRDefault="006926E1" w:rsidP="006926E1">
      <w:pPr>
        <w:rPr>
          <w:lang w:val="de-DE"/>
        </w:rPr>
      </w:pPr>
      <w:r w:rsidRPr="006926E1">
        <w:rPr>
          <w:lang w:val="de-DE"/>
        </w:rPr>
        <w:t>Von der Richtigkeit oder Unrichtigkeit un</w:t>
      </w:r>
      <w:r>
        <w:rPr>
          <w:lang w:val="de-DE"/>
        </w:rPr>
        <w:t>s</w:t>
      </w:r>
      <w:r w:rsidRPr="006926E1">
        <w:rPr>
          <w:lang w:val="de-DE"/>
        </w:rPr>
        <w:t>erer Ur-</w:t>
      </w:r>
      <w:r>
        <w:rPr>
          <w:lang w:val="de-DE"/>
        </w:rPr>
        <w:br/>
      </w:r>
      <w:r w:rsidRPr="006926E1">
        <w:rPr>
          <w:lang w:val="de-DE"/>
        </w:rPr>
        <w:t xml:space="preserve">theile </w:t>
      </w:r>
      <w:r>
        <w:rPr>
          <w:lang w:val="de-DE"/>
        </w:rPr>
        <w:t>ü</w:t>
      </w:r>
      <w:r w:rsidRPr="006926E1">
        <w:rPr>
          <w:lang w:val="de-DE"/>
        </w:rPr>
        <w:t>ber die Exi</w:t>
      </w:r>
      <w:r>
        <w:rPr>
          <w:lang w:val="de-DE"/>
        </w:rPr>
        <w:t>s</w:t>
      </w:r>
      <w:r w:rsidRPr="006926E1">
        <w:rPr>
          <w:lang w:val="de-DE"/>
        </w:rPr>
        <w:t xml:space="preserve">tenz der </w:t>
      </w:r>
      <w:r>
        <w:rPr>
          <w:lang w:val="de-DE"/>
        </w:rPr>
        <w:t>ä</w:t>
      </w:r>
      <w:r w:rsidRPr="006926E1">
        <w:rPr>
          <w:lang w:val="de-DE"/>
        </w:rPr>
        <w:t>ußern Dinge i</w:t>
      </w:r>
      <w:r>
        <w:rPr>
          <w:lang w:val="de-DE"/>
        </w:rPr>
        <w:t>s</w:t>
      </w:r>
      <w:r w:rsidRPr="006926E1">
        <w:rPr>
          <w:lang w:val="de-DE"/>
        </w:rPr>
        <w:t>t hier bey der</w:t>
      </w:r>
      <w:r>
        <w:rPr>
          <w:lang w:val="de-DE"/>
        </w:rPr>
        <w:br/>
      </w:r>
      <w:r w:rsidRPr="006926E1">
        <w:rPr>
          <w:lang w:val="de-DE"/>
        </w:rPr>
        <w:t>gegenw</w:t>
      </w:r>
      <w:r>
        <w:rPr>
          <w:lang w:val="de-DE"/>
        </w:rPr>
        <w:t>ä</w:t>
      </w:r>
      <w:r w:rsidRPr="006926E1">
        <w:rPr>
          <w:lang w:val="de-DE"/>
        </w:rPr>
        <w:t>rtigen Betrachtung eigentlich die Frage nicht,</w:t>
      </w:r>
      <w:r>
        <w:rPr>
          <w:lang w:val="de-DE"/>
        </w:rPr>
        <w:br/>
        <w:t>s</w:t>
      </w:r>
      <w:r w:rsidRPr="006926E1">
        <w:rPr>
          <w:lang w:val="de-DE"/>
        </w:rPr>
        <w:t>ondern nur von der Art, wie die</w:t>
      </w:r>
      <w:r>
        <w:rPr>
          <w:lang w:val="de-DE"/>
        </w:rPr>
        <w:t>s</w:t>
      </w:r>
      <w:r w:rsidRPr="006926E1">
        <w:rPr>
          <w:lang w:val="de-DE"/>
        </w:rPr>
        <w:t>e Urtheile ent</w:t>
      </w:r>
      <w:r>
        <w:rPr>
          <w:lang w:val="de-DE"/>
        </w:rPr>
        <w:t>s</w:t>
      </w:r>
      <w:r w:rsidRPr="006926E1">
        <w:rPr>
          <w:lang w:val="de-DE"/>
        </w:rPr>
        <w:t>tehen,</w:t>
      </w:r>
      <w:r>
        <w:rPr>
          <w:lang w:val="de-DE"/>
        </w:rPr>
        <w:br/>
      </w:r>
      <w:r w:rsidRPr="006926E1">
        <w:rPr>
          <w:lang w:val="de-DE"/>
        </w:rPr>
        <w:t xml:space="preserve">und von der Ordnung, in der </w:t>
      </w:r>
      <w:r>
        <w:rPr>
          <w:lang w:val="de-DE"/>
        </w:rPr>
        <w:t>s</w:t>
      </w:r>
      <w:r w:rsidRPr="006926E1">
        <w:rPr>
          <w:lang w:val="de-DE"/>
        </w:rPr>
        <w:t>ie ent</w:t>
      </w:r>
      <w:r>
        <w:rPr>
          <w:lang w:val="de-DE"/>
        </w:rPr>
        <w:t>s</w:t>
      </w:r>
      <w:r w:rsidRPr="006926E1">
        <w:rPr>
          <w:lang w:val="de-DE"/>
        </w:rPr>
        <w:t>tehen. War der</w:t>
      </w:r>
      <w:r>
        <w:rPr>
          <w:lang w:val="de-DE"/>
        </w:rPr>
        <w:br/>
      </w:r>
      <w:r w:rsidRPr="006926E1">
        <w:rPr>
          <w:lang w:val="de-DE"/>
        </w:rPr>
        <w:t xml:space="preserve">Gang des </w:t>
      </w:r>
      <w:r>
        <w:rPr>
          <w:lang w:val="de-DE"/>
        </w:rPr>
        <w:t>s</w:t>
      </w:r>
      <w:r w:rsidRPr="006926E1">
        <w:rPr>
          <w:lang w:val="de-DE"/>
        </w:rPr>
        <w:t>ich entwickelnden Ver</w:t>
      </w:r>
      <w:r>
        <w:rPr>
          <w:lang w:val="de-DE"/>
        </w:rPr>
        <w:t>s</w:t>
      </w:r>
      <w:r w:rsidRPr="006926E1">
        <w:rPr>
          <w:lang w:val="de-DE"/>
        </w:rPr>
        <w:t>tandes die</w:t>
      </w:r>
      <w:r>
        <w:rPr>
          <w:lang w:val="de-DE"/>
        </w:rPr>
        <w:t>s</w:t>
      </w:r>
      <w:r w:rsidRPr="006926E1">
        <w:rPr>
          <w:lang w:val="de-DE"/>
        </w:rPr>
        <w:t>er, daß zu-</w:t>
      </w:r>
      <w:r>
        <w:rPr>
          <w:lang w:val="de-DE"/>
        </w:rPr>
        <w:br/>
      </w:r>
      <w:r w:rsidRPr="006926E1">
        <w:rPr>
          <w:lang w:val="de-DE"/>
        </w:rPr>
        <w:t>er</w:t>
      </w:r>
      <w:r>
        <w:rPr>
          <w:lang w:val="de-DE"/>
        </w:rPr>
        <w:t>s</w:t>
      </w:r>
      <w:r w:rsidRPr="006926E1">
        <w:rPr>
          <w:lang w:val="de-DE"/>
        </w:rPr>
        <w:t>t alle Empfindungen f</w:t>
      </w:r>
      <w:r>
        <w:rPr>
          <w:lang w:val="de-DE"/>
        </w:rPr>
        <w:t>ü</w:t>
      </w:r>
      <w:r w:rsidRPr="006926E1">
        <w:rPr>
          <w:lang w:val="de-DE"/>
        </w:rPr>
        <w:t>r Be</w:t>
      </w:r>
      <w:r>
        <w:rPr>
          <w:lang w:val="de-DE"/>
        </w:rPr>
        <w:t>s</w:t>
      </w:r>
      <w:r w:rsidRPr="006926E1">
        <w:rPr>
          <w:lang w:val="de-DE"/>
        </w:rPr>
        <w:t>chaffenheiten un</w:t>
      </w:r>
      <w:r>
        <w:rPr>
          <w:lang w:val="de-DE"/>
        </w:rPr>
        <w:t>s</w:t>
      </w:r>
      <w:r w:rsidRPr="006926E1">
        <w:rPr>
          <w:lang w:val="de-DE"/>
        </w:rPr>
        <w:t xml:space="preserve">ers </w:t>
      </w:r>
      <w:r>
        <w:rPr>
          <w:lang w:val="de-DE"/>
        </w:rPr>
        <w:t>Ich</w:t>
      </w:r>
      <w:r w:rsidRPr="006926E1">
        <w:rPr>
          <w:lang w:val="de-DE"/>
        </w:rPr>
        <w:t>s</w:t>
      </w:r>
      <w:r>
        <w:rPr>
          <w:lang w:val="de-DE"/>
        </w:rPr>
        <w:br/>
      </w:r>
      <w:r w:rsidRPr="006926E1">
        <w:rPr>
          <w:lang w:val="de-DE"/>
        </w:rPr>
        <w:t>gehalten, und nur hernach er</w:t>
      </w:r>
      <w:r>
        <w:rPr>
          <w:lang w:val="de-DE"/>
        </w:rPr>
        <w:t>s</w:t>
      </w:r>
      <w:r w:rsidRPr="006926E1">
        <w:rPr>
          <w:lang w:val="de-DE"/>
        </w:rPr>
        <w:t>t durch manche Rai</w:t>
      </w:r>
      <w:r>
        <w:rPr>
          <w:lang w:val="de-DE"/>
        </w:rPr>
        <w:t>s</w:t>
      </w:r>
      <w:r w:rsidRPr="006926E1">
        <w:rPr>
          <w:lang w:val="de-DE"/>
        </w:rPr>
        <w:t>onne-</w:t>
      </w:r>
      <w:r>
        <w:rPr>
          <w:lang w:val="de-DE"/>
        </w:rPr>
        <w:br/>
      </w:r>
      <w:r w:rsidRPr="006926E1">
        <w:rPr>
          <w:lang w:val="de-DE"/>
        </w:rPr>
        <w:t>ments die richtigere Erkenntniß erlanget werden konnte?</w:t>
      </w:r>
      <w:r>
        <w:rPr>
          <w:lang w:val="de-DE"/>
        </w:rPr>
        <w:br/>
      </w:r>
      <w:r w:rsidRPr="006926E1">
        <w:rPr>
          <w:lang w:val="de-DE"/>
        </w:rPr>
        <w:t xml:space="preserve">Oder war die letztere eben </w:t>
      </w:r>
      <w:r>
        <w:rPr>
          <w:lang w:val="de-DE"/>
        </w:rPr>
        <w:t>s</w:t>
      </w:r>
      <w:r w:rsidRPr="006926E1">
        <w:rPr>
          <w:lang w:val="de-DE"/>
        </w:rPr>
        <w:t>o nat</w:t>
      </w:r>
      <w:r>
        <w:rPr>
          <w:lang w:val="de-DE"/>
        </w:rPr>
        <w:t>ü</w:t>
      </w:r>
      <w:r w:rsidRPr="006926E1">
        <w:rPr>
          <w:lang w:val="de-DE"/>
        </w:rPr>
        <w:t>rlich, und in eben dem</w:t>
      </w:r>
    </w:p>
    <w:p w14:paraId="784AD233" w14:textId="49595FEC" w:rsidR="006926E1" w:rsidRDefault="006926E1" w:rsidP="006926E1">
      <w:pPr>
        <w:rPr>
          <w:lang w:val="de-DE"/>
        </w:rPr>
      </w:pP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>tan-</w:t>
      </w:r>
    </w:p>
    <w:p w14:paraId="62C6F960" w14:textId="29BDFACA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C c 2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404</w:t>
      </w:r>
      <w:r>
        <w:rPr>
          <w:lang w:val="de-DE"/>
        </w:rPr>
        <w:t>] V. Versuch. Ueber den Urspr. unserer</w:t>
      </w:r>
    </w:p>
    <w:p w14:paraId="3B498A9F" w14:textId="0A3A71D1" w:rsidR="006926E1" w:rsidRDefault="006926E1" w:rsidP="006926E1">
      <w:pPr>
        <w:rPr>
          <w:lang w:val="de-DE"/>
        </w:rPr>
      </w:pP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 xml:space="preserve">tande </w:t>
      </w:r>
      <w:r w:rsidRPr="00902152">
        <w:rPr>
          <w:b/>
          <w:bCs/>
          <w:lang w:val="de-DE"/>
          <w:rPrChange w:id="235" w:author="John Hymers" w:date="2024-02-21T11:01:00Z">
            <w:rPr>
              <w:lang w:val="de-DE"/>
            </w:rPr>
          </w:rPrChange>
        </w:rPr>
        <w:t>Instinkt</w:t>
      </w:r>
      <w:r w:rsidRPr="006926E1">
        <w:rPr>
          <w:lang w:val="de-DE"/>
        </w:rPr>
        <w:t>, wie die Urtheile von un</w:t>
      </w:r>
      <w:r>
        <w:rPr>
          <w:lang w:val="de-DE"/>
        </w:rPr>
        <w:t>s</w:t>
      </w:r>
      <w:r w:rsidRPr="006926E1">
        <w:rPr>
          <w:lang w:val="de-DE"/>
        </w:rPr>
        <w:t>erm exi</w:t>
      </w:r>
      <w:r>
        <w:rPr>
          <w:lang w:val="de-DE"/>
        </w:rPr>
        <w:t>s</w:t>
      </w:r>
      <w:r w:rsidRPr="006926E1">
        <w:rPr>
          <w:lang w:val="de-DE"/>
        </w:rPr>
        <w:t>ti-</w:t>
      </w:r>
      <w:r>
        <w:rPr>
          <w:lang w:val="de-DE"/>
        </w:rPr>
        <w:br/>
      </w:r>
      <w:r w:rsidRPr="006926E1">
        <w:rPr>
          <w:lang w:val="de-DE"/>
        </w:rPr>
        <w:t>renden Selb</w:t>
      </w:r>
      <w:r>
        <w:rPr>
          <w:lang w:val="de-DE"/>
        </w:rPr>
        <w:t>s</w:t>
      </w:r>
      <w:r w:rsidRPr="006926E1">
        <w:rPr>
          <w:lang w:val="de-DE"/>
        </w:rPr>
        <w:t>t, und von dem, was in die</w:t>
      </w:r>
      <w:r>
        <w:rPr>
          <w:lang w:val="de-DE"/>
        </w:rPr>
        <w:t>s</w:t>
      </w:r>
      <w:r w:rsidRPr="006926E1">
        <w:rPr>
          <w:lang w:val="de-DE"/>
        </w:rPr>
        <w:t>em i</w:t>
      </w:r>
      <w:r>
        <w:rPr>
          <w:lang w:val="de-DE"/>
        </w:rPr>
        <w:t>s</w:t>
      </w:r>
      <w:r w:rsidRPr="006926E1">
        <w:rPr>
          <w:lang w:val="de-DE"/>
        </w:rPr>
        <w:t>t?</w:t>
      </w:r>
    </w:p>
    <w:p w14:paraId="3429369F" w14:textId="7A2E955A" w:rsidR="006926E1" w:rsidRDefault="006926E1" w:rsidP="006926E1">
      <w:pPr>
        <w:rPr>
          <w:lang w:val="de-DE"/>
        </w:rPr>
      </w:pPr>
      <w:r w:rsidRPr="006926E1">
        <w:rPr>
          <w:lang w:val="de-DE"/>
        </w:rPr>
        <w:t>Auf dem R</w:t>
      </w:r>
      <w:r>
        <w:rPr>
          <w:lang w:val="de-DE"/>
        </w:rPr>
        <w:t>ü</w:t>
      </w:r>
      <w:r w:rsidRPr="006926E1">
        <w:rPr>
          <w:lang w:val="de-DE"/>
        </w:rPr>
        <w:t>ckweg von den vorhergehenden Bemer-</w:t>
      </w:r>
      <w:r>
        <w:rPr>
          <w:lang w:val="de-DE"/>
        </w:rPr>
        <w:br/>
      </w:r>
      <w:r w:rsidRPr="006926E1">
        <w:rPr>
          <w:lang w:val="de-DE"/>
        </w:rPr>
        <w:t xml:space="preserve">kungen </w:t>
      </w:r>
      <w:r>
        <w:rPr>
          <w:lang w:val="de-DE"/>
        </w:rPr>
        <w:t>ü</w:t>
      </w:r>
      <w:r w:rsidRPr="006926E1">
        <w:rPr>
          <w:lang w:val="de-DE"/>
        </w:rPr>
        <w:t>ber die allgemeinen Begriffe zu der Art und Wei-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e, wie </w:t>
      </w:r>
      <w:r>
        <w:rPr>
          <w:lang w:val="de-DE"/>
        </w:rPr>
        <w:t>s</w:t>
      </w:r>
      <w:r w:rsidRPr="006926E1">
        <w:rPr>
          <w:lang w:val="de-DE"/>
        </w:rPr>
        <w:t>ie mit un</w:t>
      </w:r>
      <w:r>
        <w:rPr>
          <w:lang w:val="de-DE"/>
        </w:rPr>
        <w:t>s</w:t>
      </w:r>
      <w:r w:rsidRPr="006926E1">
        <w:rPr>
          <w:lang w:val="de-DE"/>
        </w:rPr>
        <w:t>ern Empfindungen verbunden werden,</w:t>
      </w:r>
      <w:r>
        <w:rPr>
          <w:lang w:val="de-DE"/>
        </w:rPr>
        <w:br/>
      </w:r>
      <w:r w:rsidRPr="006926E1">
        <w:rPr>
          <w:lang w:val="de-DE"/>
        </w:rPr>
        <w:t xml:space="preserve">und die Urtheile </w:t>
      </w:r>
      <w:r>
        <w:rPr>
          <w:lang w:val="de-DE"/>
        </w:rPr>
        <w:t>ü</w:t>
      </w:r>
      <w:r w:rsidRPr="006926E1">
        <w:rPr>
          <w:lang w:val="de-DE"/>
        </w:rPr>
        <w:t>ber das Da</w:t>
      </w:r>
      <w:r>
        <w:rPr>
          <w:lang w:val="de-DE"/>
        </w:rPr>
        <w:t>s</w:t>
      </w:r>
      <w:r w:rsidRPr="006926E1">
        <w:rPr>
          <w:lang w:val="de-DE"/>
        </w:rPr>
        <w:t>eyn der Dinge hervorbrin-</w:t>
      </w:r>
      <w:r>
        <w:rPr>
          <w:lang w:val="de-DE"/>
        </w:rPr>
        <w:br/>
      </w:r>
      <w:r w:rsidRPr="006926E1">
        <w:rPr>
          <w:lang w:val="de-DE"/>
        </w:rPr>
        <w:t xml:space="preserve">gen, liegt noch manches, was nicht </w:t>
      </w:r>
      <w:r>
        <w:rPr>
          <w:lang w:val="de-DE"/>
        </w:rPr>
        <w:t>ü</w:t>
      </w:r>
      <w:r w:rsidRPr="006926E1">
        <w:rPr>
          <w:lang w:val="de-DE"/>
        </w:rPr>
        <w:t>ber</w:t>
      </w:r>
      <w:r>
        <w:rPr>
          <w:lang w:val="de-DE"/>
        </w:rPr>
        <w:t>s</w:t>
      </w:r>
      <w:r w:rsidRPr="006926E1">
        <w:rPr>
          <w:lang w:val="de-DE"/>
        </w:rPr>
        <w:t>ehen werden</w:t>
      </w:r>
      <w:r>
        <w:rPr>
          <w:lang w:val="de-DE"/>
        </w:rPr>
        <w:br/>
      </w:r>
      <w:r w:rsidRPr="006926E1">
        <w:rPr>
          <w:lang w:val="de-DE"/>
        </w:rPr>
        <w:t>muß, wenn der nat</w:t>
      </w:r>
      <w:r>
        <w:rPr>
          <w:lang w:val="de-DE"/>
        </w:rPr>
        <w:t>ü</w:t>
      </w:r>
      <w:r w:rsidRPr="006926E1">
        <w:rPr>
          <w:lang w:val="de-DE"/>
        </w:rPr>
        <w:t>rliche Weg des Ver</w:t>
      </w:r>
      <w:r>
        <w:rPr>
          <w:lang w:val="de-DE"/>
        </w:rPr>
        <w:t>s</w:t>
      </w:r>
      <w:r w:rsidRPr="006926E1">
        <w:rPr>
          <w:lang w:val="de-DE"/>
        </w:rPr>
        <w:t>tandes deutlich</w:t>
      </w:r>
      <w:r>
        <w:rPr>
          <w:lang w:val="de-DE"/>
        </w:rPr>
        <w:br/>
      </w:r>
      <w:r w:rsidRPr="006926E1">
        <w:rPr>
          <w:lang w:val="de-DE"/>
        </w:rPr>
        <w:t xml:space="preserve">beobachtet werden </w:t>
      </w:r>
      <w:r>
        <w:rPr>
          <w:lang w:val="de-DE"/>
        </w:rPr>
        <w:t>s</w:t>
      </w:r>
      <w:r w:rsidRPr="006926E1">
        <w:rPr>
          <w:lang w:val="de-DE"/>
        </w:rPr>
        <w:t>oll.</w:t>
      </w:r>
    </w:p>
    <w:p w14:paraId="13D9EA92" w14:textId="2B5B8A52" w:rsidR="006926E1" w:rsidRDefault="006926E1" w:rsidP="006926E1">
      <w:pPr>
        <w:rPr>
          <w:lang w:val="de-DE"/>
        </w:rPr>
      </w:pPr>
      <w:r w:rsidRPr="006926E1">
        <w:rPr>
          <w:lang w:val="de-DE"/>
        </w:rPr>
        <w:t>Allgemeine Begriffe k</w:t>
      </w:r>
      <w:r>
        <w:rPr>
          <w:lang w:val="de-DE"/>
        </w:rPr>
        <w:t>ö</w:t>
      </w:r>
      <w:r w:rsidRPr="006926E1">
        <w:rPr>
          <w:lang w:val="de-DE"/>
        </w:rPr>
        <w:t>nnen aus andern Ab</w:t>
      </w:r>
      <w:r>
        <w:rPr>
          <w:lang w:val="de-DE"/>
        </w:rPr>
        <w:t>s</w:t>
      </w:r>
      <w:r w:rsidRPr="006926E1">
        <w:rPr>
          <w:lang w:val="de-DE"/>
        </w:rPr>
        <w:t>traktio-</w:t>
      </w:r>
      <w:r>
        <w:rPr>
          <w:lang w:val="de-DE"/>
        </w:rPr>
        <w:br/>
      </w:r>
      <w:r w:rsidRPr="006926E1">
        <w:rPr>
          <w:lang w:val="de-DE"/>
        </w:rPr>
        <w:t>nen zu</w:t>
      </w:r>
      <w:r>
        <w:rPr>
          <w:lang w:val="de-DE"/>
        </w:rPr>
        <w:t>s</w:t>
      </w:r>
      <w:r w:rsidRPr="006926E1">
        <w:rPr>
          <w:lang w:val="de-DE"/>
        </w:rPr>
        <w:t>ammenge</w:t>
      </w:r>
      <w:r>
        <w:rPr>
          <w:lang w:val="de-DE"/>
        </w:rPr>
        <w:t>s</w:t>
      </w:r>
      <w:r w:rsidRPr="006926E1">
        <w:rPr>
          <w:lang w:val="de-DE"/>
        </w:rPr>
        <w:t>etzet werden; und daher erfodern nicht</w:t>
      </w:r>
      <w:r>
        <w:rPr>
          <w:lang w:val="de-DE"/>
        </w:rPr>
        <w:br/>
      </w:r>
      <w:r w:rsidRPr="006926E1">
        <w:rPr>
          <w:lang w:val="de-DE"/>
        </w:rPr>
        <w:t xml:space="preserve">alle eine Mehrheit von </w:t>
      </w:r>
      <w:r>
        <w:rPr>
          <w:lang w:val="de-DE"/>
        </w:rPr>
        <w:t>ä</w:t>
      </w:r>
      <w:r w:rsidRPr="006926E1">
        <w:rPr>
          <w:lang w:val="de-DE"/>
        </w:rPr>
        <w:t>hnlichen Empfindungen, aus de-</w:t>
      </w:r>
      <w:r>
        <w:rPr>
          <w:lang w:val="de-DE"/>
        </w:rPr>
        <w:br/>
      </w:r>
      <w:r w:rsidRPr="006926E1">
        <w:rPr>
          <w:lang w:val="de-DE"/>
        </w:rPr>
        <w:t>nen ihr Gemein</w:t>
      </w:r>
      <w:r>
        <w:rPr>
          <w:lang w:val="de-DE"/>
        </w:rPr>
        <w:t>s</w:t>
      </w:r>
      <w:r w:rsidRPr="006926E1">
        <w:rPr>
          <w:lang w:val="de-DE"/>
        </w:rPr>
        <w:t>chaftliches ab</w:t>
      </w:r>
      <w:r>
        <w:rPr>
          <w:lang w:val="de-DE"/>
        </w:rPr>
        <w:t>s</w:t>
      </w:r>
      <w:r w:rsidRPr="006926E1">
        <w:rPr>
          <w:lang w:val="de-DE"/>
        </w:rPr>
        <w:t>trahiret werden m</w:t>
      </w:r>
      <w:r>
        <w:rPr>
          <w:lang w:val="de-DE"/>
        </w:rPr>
        <w:t>ü</w:t>
      </w:r>
      <w:r w:rsidRPr="006926E1">
        <w:rPr>
          <w:lang w:val="de-DE"/>
        </w:rPr>
        <w:t>ßte.</w:t>
      </w:r>
      <w:r>
        <w:rPr>
          <w:lang w:val="de-DE"/>
        </w:rPr>
        <w:br/>
      </w:r>
      <w:r w:rsidRPr="006926E1">
        <w:rPr>
          <w:lang w:val="de-DE"/>
        </w:rPr>
        <w:t xml:space="preserve">Aber </w:t>
      </w:r>
      <w:r>
        <w:rPr>
          <w:lang w:val="de-DE"/>
        </w:rPr>
        <w:t>s</w:t>
      </w:r>
      <w:r w:rsidRPr="006926E1">
        <w:rPr>
          <w:lang w:val="de-DE"/>
        </w:rPr>
        <w:t>ind nicht die vorhergehende Grundbegriffe von Sub-</w:t>
      </w:r>
      <w:r>
        <w:rPr>
          <w:lang w:val="de-DE"/>
        </w:rPr>
        <w:br/>
      </w:r>
      <w:r w:rsidRPr="006926E1">
        <w:rPr>
          <w:lang w:val="de-DE"/>
        </w:rPr>
        <w:t>jekt und Be</w:t>
      </w:r>
      <w:r>
        <w:rPr>
          <w:lang w:val="de-DE"/>
        </w:rPr>
        <w:t>s</w:t>
      </w:r>
      <w:r w:rsidRPr="006926E1">
        <w:rPr>
          <w:lang w:val="de-DE"/>
        </w:rPr>
        <w:t>chaffenheit, von einem wirklichen Dinge</w:t>
      </w:r>
      <w:r>
        <w:rPr>
          <w:lang w:val="de-DE"/>
        </w:rPr>
        <w:br/>
      </w:r>
      <w:r w:rsidRPr="006926E1">
        <w:rPr>
          <w:lang w:val="de-DE"/>
        </w:rPr>
        <w:t>und von einem Objekt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ich, wahre Ab</w:t>
      </w:r>
      <w:r>
        <w:rPr>
          <w:lang w:val="de-DE"/>
        </w:rPr>
        <w:t>s</w:t>
      </w:r>
      <w:r w:rsidRPr="006926E1">
        <w:rPr>
          <w:lang w:val="de-DE"/>
        </w:rPr>
        <w:t>traktionen, die</w:t>
      </w:r>
      <w:r>
        <w:rPr>
          <w:lang w:val="de-DE"/>
        </w:rPr>
        <w:br/>
      </w:r>
      <w:r w:rsidRPr="006926E1">
        <w:rPr>
          <w:lang w:val="de-DE"/>
        </w:rPr>
        <w:t>al</w:t>
      </w:r>
      <w:r>
        <w:rPr>
          <w:lang w:val="de-DE"/>
        </w:rPr>
        <w:t>s</w:t>
      </w:r>
      <w:r w:rsidRPr="006926E1">
        <w:rPr>
          <w:lang w:val="de-DE"/>
        </w:rPr>
        <w:t>o auch ver</w:t>
      </w:r>
      <w:r>
        <w:rPr>
          <w:lang w:val="de-DE"/>
        </w:rPr>
        <w:t>s</w:t>
      </w:r>
      <w:r w:rsidRPr="006926E1">
        <w:rPr>
          <w:lang w:val="de-DE"/>
        </w:rPr>
        <w:t>chiedenartige Empfindungen voraus</w:t>
      </w:r>
      <w:r>
        <w:rPr>
          <w:lang w:val="de-DE"/>
        </w:rPr>
        <w:t>s</w:t>
      </w:r>
      <w:r w:rsidRPr="006926E1">
        <w:rPr>
          <w:lang w:val="de-DE"/>
        </w:rPr>
        <w:t>etzen,</w:t>
      </w:r>
      <w:r>
        <w:rPr>
          <w:lang w:val="de-DE"/>
        </w:rPr>
        <w:br/>
      </w:r>
      <w:r w:rsidRPr="006926E1">
        <w:rPr>
          <w:lang w:val="de-DE"/>
        </w:rPr>
        <w:t>bey welchen das Gemein</w:t>
      </w:r>
      <w:r>
        <w:rPr>
          <w:lang w:val="de-DE"/>
        </w:rPr>
        <w:t>s</w:t>
      </w:r>
      <w:r w:rsidRPr="006926E1">
        <w:rPr>
          <w:lang w:val="de-DE"/>
        </w:rPr>
        <w:t>chaftliche, oder der Gemeinbe-</w:t>
      </w:r>
      <w:r>
        <w:rPr>
          <w:lang w:val="de-DE"/>
        </w:rPr>
        <w:br/>
      </w:r>
      <w:r w:rsidRPr="006926E1">
        <w:rPr>
          <w:lang w:val="de-DE"/>
        </w:rPr>
        <w:t>grif, angetroffen worden i</w:t>
      </w:r>
      <w:r>
        <w:rPr>
          <w:lang w:val="de-DE"/>
        </w:rPr>
        <w:t>s</w:t>
      </w:r>
      <w:r w:rsidRPr="006926E1">
        <w:rPr>
          <w:lang w:val="de-DE"/>
        </w:rPr>
        <w:t xml:space="preserve">t? </w:t>
      </w:r>
      <w:ins w:id="236" w:author="John Hymers" w:date="2024-02-17T22:24:00Z">
        <w:r w:rsidR="00883134" w:rsidRPr="00E36C43">
          <w:rPr>
            <w:lang w:val="de-DE"/>
          </w:rPr>
          <w:t>Die</w:t>
        </w:r>
      </w:ins>
      <w:r w:rsidR="00EF74D7">
        <w:rPr>
          <w:lang w:val="de-DE"/>
        </w:rPr>
        <w:t xml:space="preserve"> </w:t>
      </w:r>
      <w:del w:id="237" w:author="John Hymers" w:date="2024-02-17T22:24:00Z">
        <w:r w:rsidRPr="006926E1">
          <w:rPr>
            <w:lang w:val="de-DE"/>
          </w:rPr>
          <w:delText>die</w:delText>
        </w:r>
      </w:del>
      <w:r w:rsidRPr="006926E1">
        <w:rPr>
          <w:lang w:val="de-DE"/>
        </w:rPr>
        <w:t xml:space="preserve"> Ab</w:t>
      </w:r>
      <w:r>
        <w:rPr>
          <w:lang w:val="de-DE"/>
        </w:rPr>
        <w:t>s</w:t>
      </w:r>
      <w:r w:rsidRPr="006926E1">
        <w:rPr>
          <w:lang w:val="de-DE"/>
        </w:rPr>
        <w:t xml:space="preserve">traktion </w:t>
      </w:r>
      <w:r>
        <w:rPr>
          <w:lang w:val="de-DE"/>
        </w:rPr>
        <w:t>s</w:t>
      </w:r>
      <w:r w:rsidRPr="006926E1">
        <w:rPr>
          <w:lang w:val="de-DE"/>
        </w:rPr>
        <w:t>etzet zwar</w:t>
      </w:r>
      <w:r>
        <w:rPr>
          <w:lang w:val="de-DE"/>
        </w:rPr>
        <w:br/>
      </w:r>
      <w:r w:rsidRPr="006926E1">
        <w:rPr>
          <w:lang w:val="de-DE"/>
        </w:rPr>
        <w:t xml:space="preserve">keine eigentliche </w:t>
      </w:r>
      <w:r w:rsidRPr="00902152">
        <w:rPr>
          <w:b/>
          <w:bCs/>
          <w:lang w:val="de-DE"/>
          <w:rPrChange w:id="238" w:author="John Hymers" w:date="2024-02-21T11:01:00Z">
            <w:rPr>
              <w:lang w:val="de-DE"/>
            </w:rPr>
          </w:rPrChange>
        </w:rPr>
        <w:t>Vergleichung</w:t>
      </w:r>
      <w:r w:rsidRPr="006926E1">
        <w:rPr>
          <w:lang w:val="de-DE"/>
        </w:rPr>
        <w:t xml:space="preserve"> voraus, aber doch ein</w:t>
      </w:r>
      <w:r>
        <w:rPr>
          <w:lang w:val="de-DE"/>
        </w:rPr>
        <w:br/>
      </w:r>
      <w:r w:rsidRPr="00902152">
        <w:rPr>
          <w:b/>
          <w:bCs/>
          <w:lang w:val="de-DE"/>
          <w:rPrChange w:id="239" w:author="John Hymers" w:date="2024-02-21T11:01:00Z">
            <w:rPr>
              <w:lang w:val="de-DE"/>
            </w:rPr>
          </w:rPrChange>
        </w:rPr>
        <w:t>Analogon</w:t>
      </w:r>
      <w:r w:rsidRPr="006926E1">
        <w:rPr>
          <w:lang w:val="de-DE"/>
        </w:rPr>
        <w:t xml:space="preserve"> davon, ein Zu</w:t>
      </w:r>
      <w:r>
        <w:rPr>
          <w:lang w:val="de-DE"/>
        </w:rPr>
        <w:t>s</w:t>
      </w:r>
      <w:r w:rsidRPr="006926E1">
        <w:rPr>
          <w:lang w:val="de-DE"/>
        </w:rPr>
        <w:t>ammenfallen mehrerer ein-</w:t>
      </w:r>
      <w:r>
        <w:rPr>
          <w:lang w:val="de-DE"/>
        </w:rPr>
        <w:br/>
      </w:r>
      <w:r w:rsidRPr="006926E1">
        <w:rPr>
          <w:lang w:val="de-DE"/>
        </w:rPr>
        <w:t>zelnen Empfindungen oder Vor</w:t>
      </w:r>
      <w:r>
        <w:rPr>
          <w:lang w:val="de-DE"/>
        </w:rPr>
        <w:t>s</w:t>
      </w:r>
      <w:r w:rsidRPr="006926E1">
        <w:rPr>
          <w:lang w:val="de-DE"/>
        </w:rPr>
        <w:t>tellungen an Punkten,</w:t>
      </w:r>
      <w:r>
        <w:rPr>
          <w:lang w:val="de-DE"/>
        </w:rPr>
        <w:br/>
      </w:r>
      <w:r w:rsidRPr="006926E1">
        <w:rPr>
          <w:lang w:val="de-DE"/>
        </w:rPr>
        <w:t xml:space="preserve">wo </w:t>
      </w:r>
      <w:r>
        <w:rPr>
          <w:lang w:val="de-DE"/>
        </w:rPr>
        <w:t>s</w:t>
      </w:r>
      <w:r w:rsidRPr="006926E1">
        <w:rPr>
          <w:lang w:val="de-DE"/>
        </w:rPr>
        <w:t xml:space="preserve">ie einander </w:t>
      </w:r>
      <w:r>
        <w:rPr>
          <w:lang w:val="de-DE"/>
        </w:rPr>
        <w:t>ä</w:t>
      </w:r>
      <w:r w:rsidRPr="006926E1">
        <w:rPr>
          <w:lang w:val="de-DE"/>
        </w:rPr>
        <w:t xml:space="preserve">hnlich </w:t>
      </w:r>
      <w:r>
        <w:rPr>
          <w:lang w:val="de-DE"/>
        </w:rPr>
        <w:t>s</w:t>
      </w:r>
      <w:r w:rsidRPr="006926E1">
        <w:rPr>
          <w:lang w:val="de-DE"/>
        </w:rPr>
        <w:t>ind.</w:t>
      </w:r>
    </w:p>
    <w:p w14:paraId="261B9C48" w14:textId="4D5A266F" w:rsidR="006926E1" w:rsidRDefault="006926E1" w:rsidP="006926E1">
      <w:pPr>
        <w:rPr>
          <w:lang w:val="de-DE"/>
        </w:rPr>
      </w:pPr>
      <w:r w:rsidRPr="006926E1">
        <w:rPr>
          <w:lang w:val="de-DE"/>
        </w:rPr>
        <w:t>Vorausge</w:t>
      </w:r>
      <w:r>
        <w:rPr>
          <w:lang w:val="de-DE"/>
        </w:rPr>
        <w:t>s</w:t>
      </w:r>
      <w:r w:rsidRPr="006926E1">
        <w:rPr>
          <w:lang w:val="de-DE"/>
        </w:rPr>
        <w:t>etzt al</w:t>
      </w:r>
      <w:r>
        <w:rPr>
          <w:lang w:val="de-DE"/>
        </w:rPr>
        <w:t>s</w:t>
      </w:r>
      <w:r w:rsidRPr="006926E1">
        <w:rPr>
          <w:lang w:val="de-DE"/>
        </w:rPr>
        <w:t xml:space="preserve">o, daß der ganze </w:t>
      </w:r>
      <w:r>
        <w:rPr>
          <w:lang w:val="de-DE"/>
        </w:rPr>
        <w:t>In</w:t>
      </w:r>
      <w:r w:rsidRPr="006926E1">
        <w:rPr>
          <w:lang w:val="de-DE"/>
        </w:rPr>
        <w:t>begrif von</w:t>
      </w:r>
      <w:r>
        <w:rPr>
          <w:lang w:val="de-DE"/>
        </w:rPr>
        <w:br/>
      </w:r>
      <w:r w:rsidRPr="006926E1">
        <w:rPr>
          <w:lang w:val="de-DE"/>
        </w:rPr>
        <w:t>Empfindungen und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chon in unter</w:t>
      </w:r>
      <w:r>
        <w:rPr>
          <w:lang w:val="de-DE"/>
        </w:rPr>
        <w:t>s</w:t>
      </w:r>
      <w:r w:rsidRPr="006926E1">
        <w:rPr>
          <w:lang w:val="de-DE"/>
        </w:rPr>
        <w:t>chie-</w:t>
      </w:r>
      <w:r>
        <w:rPr>
          <w:lang w:val="de-DE"/>
        </w:rPr>
        <w:br/>
      </w:r>
      <w:r w:rsidRPr="006926E1">
        <w:rPr>
          <w:lang w:val="de-DE"/>
        </w:rPr>
        <w:t>dene Haufen und abge</w:t>
      </w:r>
      <w:r>
        <w:rPr>
          <w:lang w:val="de-DE"/>
        </w:rPr>
        <w:t>s</w:t>
      </w:r>
      <w:r w:rsidRPr="006926E1">
        <w:rPr>
          <w:lang w:val="de-DE"/>
        </w:rPr>
        <w:t>onderte Ganze zertheilet hat; daß</w:t>
      </w:r>
      <w:r>
        <w:rPr>
          <w:lang w:val="de-DE"/>
        </w:rPr>
        <w:br/>
      </w:r>
      <w:r w:rsidRPr="006926E1">
        <w:rPr>
          <w:lang w:val="de-DE"/>
        </w:rPr>
        <w:t>die innern Selb</w:t>
      </w:r>
      <w:r>
        <w:rPr>
          <w:lang w:val="de-DE"/>
        </w:rPr>
        <w:t>s</w:t>
      </w:r>
      <w:r w:rsidRPr="006926E1">
        <w:rPr>
          <w:lang w:val="de-DE"/>
        </w:rPr>
        <w:t>tgef</w:t>
      </w:r>
      <w:r>
        <w:rPr>
          <w:lang w:val="de-DE"/>
        </w:rPr>
        <w:t>ü</w:t>
      </w:r>
      <w:r w:rsidRPr="006926E1">
        <w:rPr>
          <w:lang w:val="de-DE"/>
        </w:rPr>
        <w:t>hle der Seele von den Gef</w:t>
      </w:r>
      <w:r>
        <w:rPr>
          <w:lang w:val="de-DE"/>
        </w:rPr>
        <w:t>ü</w:t>
      </w:r>
      <w:r w:rsidRPr="006926E1">
        <w:rPr>
          <w:lang w:val="de-DE"/>
        </w:rPr>
        <w:t>hlen des</w:t>
      </w:r>
      <w:r>
        <w:rPr>
          <w:lang w:val="de-DE"/>
        </w:rPr>
        <w:br/>
      </w:r>
      <w:r w:rsidRPr="006926E1">
        <w:rPr>
          <w:lang w:val="de-DE"/>
        </w:rPr>
        <w:t>K</w:t>
      </w:r>
      <w:r>
        <w:rPr>
          <w:lang w:val="de-DE"/>
        </w:rPr>
        <w:t>ö</w:t>
      </w:r>
      <w:r w:rsidRPr="006926E1">
        <w:rPr>
          <w:lang w:val="de-DE"/>
        </w:rPr>
        <w:t>rpers, und von die</w:t>
      </w:r>
      <w:r>
        <w:rPr>
          <w:lang w:val="de-DE"/>
        </w:rPr>
        <w:t>s</w:t>
      </w:r>
      <w:r w:rsidRPr="006926E1">
        <w:rPr>
          <w:lang w:val="de-DE"/>
        </w:rPr>
        <w:t>en wiederum die Empfindungen</w:t>
      </w:r>
      <w:r>
        <w:rPr>
          <w:lang w:val="de-DE"/>
        </w:rPr>
        <w:br/>
      </w:r>
      <w:r w:rsidRPr="006926E1">
        <w:rPr>
          <w:lang w:val="de-DE"/>
        </w:rPr>
        <w:t xml:space="preserve">der </w:t>
      </w:r>
      <w:r>
        <w:rPr>
          <w:lang w:val="de-DE"/>
        </w:rPr>
        <w:t>ä</w:t>
      </w:r>
      <w:r w:rsidRPr="006926E1">
        <w:rPr>
          <w:lang w:val="de-DE"/>
        </w:rPr>
        <w:t>ußern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nde, eines Baums, eines Vogels,</w:t>
      </w:r>
      <w:r>
        <w:rPr>
          <w:lang w:val="de-DE"/>
        </w:rPr>
        <w:br/>
      </w:r>
      <w:r w:rsidRPr="006926E1">
        <w:rPr>
          <w:lang w:val="de-DE"/>
        </w:rPr>
        <w:t>eines Bergs, eines Flu</w:t>
      </w:r>
      <w:r>
        <w:rPr>
          <w:lang w:val="de-DE"/>
        </w:rPr>
        <w:t>ss</w:t>
      </w:r>
      <w:r w:rsidRPr="006926E1">
        <w:rPr>
          <w:lang w:val="de-DE"/>
        </w:rPr>
        <w:t xml:space="preserve">es u. </w:t>
      </w:r>
      <w:r>
        <w:rPr>
          <w:lang w:val="de-DE"/>
        </w:rPr>
        <w:t>s</w:t>
      </w:r>
      <w:r w:rsidRPr="006926E1">
        <w:rPr>
          <w:lang w:val="de-DE"/>
        </w:rPr>
        <w:t>. w. unter</w:t>
      </w:r>
      <w:r>
        <w:rPr>
          <w:lang w:val="de-DE"/>
        </w:rPr>
        <w:t>s</w:t>
      </w:r>
      <w:r w:rsidRPr="006926E1">
        <w:rPr>
          <w:lang w:val="de-DE"/>
        </w:rPr>
        <w:t>chieden, und</w:t>
      </w:r>
      <w:r>
        <w:rPr>
          <w:lang w:val="de-DE"/>
        </w:rPr>
        <w:br/>
      </w:r>
      <w:r w:rsidRPr="006926E1">
        <w:rPr>
          <w:lang w:val="de-DE"/>
        </w:rPr>
        <w:t>als unter</w:t>
      </w:r>
      <w:r>
        <w:rPr>
          <w:lang w:val="de-DE"/>
        </w:rPr>
        <w:t>s</w:t>
      </w:r>
      <w:r w:rsidRPr="006926E1">
        <w:rPr>
          <w:lang w:val="de-DE"/>
        </w:rPr>
        <w:t>chiedene Ganze und Subjekte darge</w:t>
      </w:r>
      <w:r>
        <w:rPr>
          <w:lang w:val="de-DE"/>
        </w:rPr>
        <w:t>s</w:t>
      </w:r>
      <w:r w:rsidRPr="006926E1">
        <w:rPr>
          <w:lang w:val="de-DE"/>
        </w:rPr>
        <w:t>tellet wer-</w:t>
      </w:r>
      <w:r>
        <w:rPr>
          <w:lang w:val="de-DE"/>
        </w:rPr>
        <w:br/>
      </w:r>
      <w:r w:rsidRPr="006926E1">
        <w:rPr>
          <w:lang w:val="de-DE"/>
        </w:rPr>
        <w:t>den; aus welchen von die</w:t>
      </w:r>
      <w:r>
        <w:rPr>
          <w:lang w:val="de-DE"/>
        </w:rPr>
        <w:t>s</w:t>
      </w:r>
      <w:r w:rsidRPr="006926E1">
        <w:rPr>
          <w:lang w:val="de-DE"/>
        </w:rPr>
        <w:t>en vertheilten Haufen konnte</w:t>
      </w:r>
      <w:r>
        <w:rPr>
          <w:lang w:val="de-DE"/>
        </w:rPr>
        <w:br/>
      </w:r>
      <w:r w:rsidRPr="006926E1">
        <w:rPr>
          <w:lang w:val="de-DE"/>
        </w:rPr>
        <w:t>und mußte der Stoff zu dem Gemeinbegrif von einem</w:t>
      </w:r>
      <w:r>
        <w:rPr>
          <w:lang w:val="de-DE"/>
        </w:rPr>
        <w:br/>
      </w:r>
      <w:r w:rsidRPr="00902152">
        <w:rPr>
          <w:b/>
          <w:bCs/>
          <w:lang w:val="de-DE"/>
          <w:rPrChange w:id="240" w:author="John Hymers" w:date="2024-02-21T11:01:00Z">
            <w:rPr>
              <w:lang w:val="de-DE"/>
            </w:rPr>
          </w:rPrChange>
        </w:rPr>
        <w:t>wirklichen Objekt</w:t>
      </w:r>
      <w:r w:rsidRPr="006926E1">
        <w:rPr>
          <w:lang w:val="de-DE"/>
        </w:rPr>
        <w:t xml:space="preserve"> gezogen werden? Diejenigen, von</w:t>
      </w:r>
      <w:r>
        <w:rPr>
          <w:lang w:val="de-DE"/>
        </w:rPr>
        <w:br/>
      </w:r>
      <w:r w:rsidRPr="006926E1">
        <w:rPr>
          <w:lang w:val="de-DE"/>
        </w:rPr>
        <w:t>welchen die Ab</w:t>
      </w:r>
      <w:r>
        <w:rPr>
          <w:lang w:val="de-DE"/>
        </w:rPr>
        <w:t>s</w:t>
      </w:r>
      <w:r w:rsidRPr="006926E1">
        <w:rPr>
          <w:lang w:val="de-DE"/>
        </w:rPr>
        <w:t>traktion ge</w:t>
      </w:r>
      <w:r>
        <w:rPr>
          <w:lang w:val="de-DE"/>
        </w:rPr>
        <w:t>s</w:t>
      </w:r>
      <w:r w:rsidRPr="006926E1">
        <w:rPr>
          <w:lang w:val="de-DE"/>
        </w:rPr>
        <w:t>chehen i</w:t>
      </w:r>
      <w:r>
        <w:rPr>
          <w:lang w:val="de-DE"/>
        </w:rPr>
        <w:t>s</w:t>
      </w:r>
      <w:r w:rsidRPr="006926E1">
        <w:rPr>
          <w:lang w:val="de-DE"/>
        </w:rPr>
        <w:t>t, m</w:t>
      </w:r>
      <w:r>
        <w:rPr>
          <w:lang w:val="de-DE"/>
        </w:rPr>
        <w:t>üss</w:t>
      </w:r>
      <w:r w:rsidRPr="006926E1">
        <w:rPr>
          <w:lang w:val="de-DE"/>
        </w:rPr>
        <w:t>en auch noth-</w:t>
      </w:r>
    </w:p>
    <w:p w14:paraId="260004E1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wendig</w:t>
      </w:r>
    </w:p>
    <w:p w14:paraId="124A6435" w14:textId="0C474A74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405</w:t>
      </w:r>
      <w:r>
        <w:rPr>
          <w:lang w:val="de-DE"/>
        </w:rPr>
        <w:t>] Kenntn. v. d. objektiv. Existenz d. Dinge.</w:t>
      </w:r>
    </w:p>
    <w:p w14:paraId="4AE2F100" w14:textId="52158CC7" w:rsidR="006926E1" w:rsidRDefault="006926E1" w:rsidP="006926E1">
      <w:pPr>
        <w:rPr>
          <w:lang w:val="de-DE"/>
        </w:rPr>
      </w:pPr>
      <w:r w:rsidRPr="006926E1">
        <w:rPr>
          <w:lang w:val="de-DE"/>
        </w:rPr>
        <w:t>wendig das Pr</w:t>
      </w:r>
      <w:r>
        <w:rPr>
          <w:lang w:val="de-DE"/>
        </w:rPr>
        <w:t>ä</w:t>
      </w:r>
      <w:r w:rsidRPr="006926E1">
        <w:rPr>
          <w:lang w:val="de-DE"/>
        </w:rPr>
        <w:t xml:space="preserve">dikat der wirklichen Objekte erhalten, </w:t>
      </w:r>
      <w:r>
        <w:rPr>
          <w:lang w:val="de-DE"/>
        </w:rPr>
        <w:t>s</w:t>
      </w:r>
      <w:r w:rsidRPr="006926E1">
        <w:rPr>
          <w:lang w:val="de-DE"/>
        </w:rPr>
        <w:t>o-</w:t>
      </w:r>
      <w:r>
        <w:rPr>
          <w:lang w:val="de-DE"/>
        </w:rPr>
        <w:br/>
      </w:r>
      <w:r w:rsidRPr="006926E1">
        <w:rPr>
          <w:lang w:val="de-DE"/>
        </w:rPr>
        <w:t>bald die Reflexion ihre Gedanken entwickelt. Wenn al-</w:t>
      </w:r>
      <w:r>
        <w:rPr>
          <w:lang w:val="de-DE"/>
        </w:rPr>
        <w:br/>
        <w:t>s</w:t>
      </w:r>
      <w:r w:rsidRPr="006926E1">
        <w:rPr>
          <w:lang w:val="de-DE"/>
        </w:rPr>
        <w:t>o die Empfindung von einem Baume mit der Empfin-</w:t>
      </w:r>
      <w:r>
        <w:rPr>
          <w:lang w:val="de-DE"/>
        </w:rPr>
        <w:br/>
      </w:r>
      <w:r w:rsidRPr="006926E1">
        <w:rPr>
          <w:lang w:val="de-DE"/>
        </w:rPr>
        <w:t xml:space="preserve">dung von dem </w:t>
      </w:r>
      <w:r>
        <w:rPr>
          <w:lang w:val="de-DE"/>
        </w:rPr>
        <w:t>Ich</w:t>
      </w:r>
      <w:r w:rsidRPr="006926E1">
        <w:rPr>
          <w:lang w:val="de-DE"/>
        </w:rPr>
        <w:t xml:space="preserve"> das Gemein</w:t>
      </w:r>
      <w:r>
        <w:rPr>
          <w:lang w:val="de-DE"/>
        </w:rPr>
        <w:t>s</w:t>
      </w:r>
      <w:r w:rsidRPr="006926E1">
        <w:rPr>
          <w:lang w:val="de-DE"/>
        </w:rPr>
        <w:t>chaftliche enth</w:t>
      </w:r>
      <w:r>
        <w:rPr>
          <w:lang w:val="de-DE"/>
        </w:rPr>
        <w:t>ä</w:t>
      </w:r>
      <w:r w:rsidRPr="006926E1">
        <w:rPr>
          <w:lang w:val="de-DE"/>
        </w:rPr>
        <w:t>lt, das</w:t>
      </w:r>
      <w:r>
        <w:rPr>
          <w:lang w:val="de-DE"/>
        </w:rPr>
        <w:br/>
      </w:r>
      <w:r w:rsidRPr="006926E1">
        <w:rPr>
          <w:lang w:val="de-DE"/>
        </w:rPr>
        <w:t xml:space="preserve">zu der </w:t>
      </w:r>
      <w:r>
        <w:rPr>
          <w:lang w:val="de-DE"/>
        </w:rPr>
        <w:t>Id</w:t>
      </w:r>
      <w:r w:rsidRPr="006926E1">
        <w:rPr>
          <w:lang w:val="de-DE"/>
        </w:rPr>
        <w:t>ee von einem exi</w:t>
      </w:r>
      <w:r>
        <w:rPr>
          <w:lang w:val="de-DE"/>
        </w:rPr>
        <w:t>s</w:t>
      </w:r>
      <w:r w:rsidRPr="006926E1">
        <w:rPr>
          <w:lang w:val="de-DE"/>
        </w:rPr>
        <w:t>tirenden Objekt gemacht wor-</w:t>
      </w:r>
      <w:r>
        <w:rPr>
          <w:lang w:val="de-DE"/>
        </w:rPr>
        <w:br/>
      </w:r>
      <w:r w:rsidRPr="006926E1">
        <w:rPr>
          <w:lang w:val="de-DE"/>
        </w:rPr>
        <w:t>den i</w:t>
      </w:r>
      <w:r>
        <w:rPr>
          <w:lang w:val="de-DE"/>
        </w:rPr>
        <w:t>s</w:t>
      </w:r>
      <w:r w:rsidRPr="006926E1">
        <w:rPr>
          <w:lang w:val="de-DE"/>
        </w:rPr>
        <w:t xml:space="preserve">t; </w:t>
      </w:r>
      <w:r>
        <w:rPr>
          <w:lang w:val="de-DE"/>
        </w:rPr>
        <w:t>s</w:t>
      </w:r>
      <w:r w:rsidRPr="006926E1">
        <w:rPr>
          <w:lang w:val="de-DE"/>
        </w:rPr>
        <w:t>o i</w:t>
      </w:r>
      <w:r>
        <w:rPr>
          <w:lang w:val="de-DE"/>
        </w:rPr>
        <w:t>s</w:t>
      </w:r>
      <w:r w:rsidRPr="006926E1">
        <w:rPr>
          <w:lang w:val="de-DE"/>
        </w:rPr>
        <w:t xml:space="preserve">t es eben </w:t>
      </w:r>
      <w:r>
        <w:rPr>
          <w:lang w:val="de-DE"/>
        </w:rPr>
        <w:t>s</w:t>
      </w:r>
      <w:r w:rsidRPr="006926E1">
        <w:rPr>
          <w:lang w:val="de-DE"/>
        </w:rPr>
        <w:t>o nothwendig, zu denken: der</w:t>
      </w:r>
      <w:r>
        <w:rPr>
          <w:lang w:val="de-DE"/>
        </w:rPr>
        <w:br/>
      </w:r>
      <w:r w:rsidRPr="006926E1">
        <w:rPr>
          <w:lang w:val="de-DE"/>
        </w:rPr>
        <w:t>Baum i</w:t>
      </w:r>
      <w:r>
        <w:rPr>
          <w:lang w:val="de-DE"/>
        </w:rPr>
        <w:t>s</w:t>
      </w:r>
      <w:r w:rsidRPr="006926E1">
        <w:rPr>
          <w:lang w:val="de-DE"/>
        </w:rPr>
        <w:t>t ein wirkliches Objekt, als es i</w:t>
      </w:r>
      <w:r>
        <w:rPr>
          <w:lang w:val="de-DE"/>
        </w:rPr>
        <w:t>s</w:t>
      </w:r>
      <w:r w:rsidRPr="006926E1">
        <w:rPr>
          <w:lang w:val="de-DE"/>
        </w:rPr>
        <w:t>t, zu denken:</w:t>
      </w:r>
      <w:r>
        <w:rPr>
          <w:lang w:val="de-DE"/>
        </w:rPr>
        <w:br/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bin etwas wirkliches. Es i</w:t>
      </w:r>
      <w:r>
        <w:rPr>
          <w:lang w:val="de-DE"/>
        </w:rPr>
        <w:t>s</w:t>
      </w:r>
      <w:r w:rsidRPr="006926E1">
        <w:rPr>
          <w:lang w:val="de-DE"/>
        </w:rPr>
        <w:t>t al</w:t>
      </w:r>
      <w:r>
        <w:rPr>
          <w:lang w:val="de-DE"/>
        </w:rPr>
        <w:t>s</w:t>
      </w:r>
      <w:r w:rsidRPr="006926E1">
        <w:rPr>
          <w:lang w:val="de-DE"/>
        </w:rPr>
        <w:t>o offenbar, wie</w:t>
      </w:r>
      <w:r>
        <w:rPr>
          <w:lang w:val="de-DE"/>
        </w:rPr>
        <w:br/>
      </w:r>
      <w:r w:rsidRPr="006926E1">
        <w:rPr>
          <w:lang w:val="de-DE"/>
        </w:rPr>
        <w:t>viel die</w:t>
      </w:r>
      <w:r>
        <w:rPr>
          <w:lang w:val="de-DE"/>
        </w:rPr>
        <w:t>s</w:t>
      </w:r>
      <w:r w:rsidRPr="006926E1">
        <w:rPr>
          <w:lang w:val="de-DE"/>
        </w:rPr>
        <w:t xml:space="preserve">e Frage auf </w:t>
      </w:r>
      <w:r>
        <w:rPr>
          <w:lang w:val="de-DE"/>
        </w:rPr>
        <w:t>s</w:t>
      </w:r>
      <w:r w:rsidRPr="006926E1">
        <w:rPr>
          <w:lang w:val="de-DE"/>
        </w:rPr>
        <w:t>ich hat, und deswegen 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ie auch</w:t>
      </w:r>
      <w:r>
        <w:rPr>
          <w:lang w:val="de-DE"/>
        </w:rPr>
        <w:br/>
      </w:r>
      <w:r w:rsidRPr="006926E1">
        <w:rPr>
          <w:lang w:val="de-DE"/>
        </w:rPr>
        <w:t xml:space="preserve">von </w:t>
      </w:r>
      <w:r w:rsidRPr="000A708D">
        <w:rPr>
          <w:b/>
          <w:bCs/>
          <w:lang w:val="de-DE"/>
          <w:rPrChange w:id="241" w:author="John Hymers" w:date="2024-02-21T11:19:00Z">
            <w:rPr>
              <w:lang w:val="de-DE"/>
            </w:rPr>
          </w:rPrChange>
        </w:rPr>
        <w:t>Hume</w:t>
      </w:r>
      <w:r w:rsidRPr="006926E1">
        <w:rPr>
          <w:lang w:val="de-DE"/>
        </w:rPr>
        <w:t xml:space="preserve"> und </w:t>
      </w:r>
      <w:r w:rsidRPr="000A708D">
        <w:rPr>
          <w:b/>
          <w:bCs/>
          <w:lang w:val="de-DE"/>
          <w:rPrChange w:id="242" w:author="John Hymers" w:date="2024-02-21T11:19:00Z">
            <w:rPr>
              <w:lang w:val="de-DE"/>
            </w:rPr>
          </w:rPrChange>
        </w:rPr>
        <w:t>Berkeley</w:t>
      </w:r>
      <w:r w:rsidRPr="006926E1">
        <w:rPr>
          <w:lang w:val="de-DE"/>
        </w:rPr>
        <w:t xml:space="preserve"> nicht </w:t>
      </w:r>
      <w:r>
        <w:rPr>
          <w:lang w:val="de-DE"/>
        </w:rPr>
        <w:t>s</w:t>
      </w:r>
      <w:r w:rsidRPr="006926E1">
        <w:rPr>
          <w:lang w:val="de-DE"/>
        </w:rPr>
        <w:t>o beantwortet worden,</w:t>
      </w:r>
      <w:r>
        <w:rPr>
          <w:lang w:val="de-DE"/>
        </w:rPr>
        <w:br/>
      </w:r>
      <w:r w:rsidRPr="006926E1">
        <w:rPr>
          <w:lang w:val="de-DE"/>
        </w:rPr>
        <w:t>wie von andern nicht ideali</w:t>
      </w:r>
      <w:r>
        <w:rPr>
          <w:lang w:val="de-DE"/>
        </w:rPr>
        <w:t>s</w:t>
      </w:r>
      <w:r w:rsidRPr="006926E1">
        <w:rPr>
          <w:lang w:val="de-DE"/>
        </w:rPr>
        <w:t>ti</w:t>
      </w:r>
      <w:r>
        <w:rPr>
          <w:lang w:val="de-DE"/>
        </w:rPr>
        <w:t>s</w:t>
      </w:r>
      <w:r w:rsidRPr="006926E1">
        <w:rPr>
          <w:lang w:val="de-DE"/>
        </w:rPr>
        <w:t>chen Philo</w:t>
      </w:r>
      <w:r>
        <w:rPr>
          <w:lang w:val="de-DE"/>
        </w:rPr>
        <w:t>s</w:t>
      </w:r>
      <w:r w:rsidRPr="006926E1">
        <w:rPr>
          <w:lang w:val="de-DE"/>
        </w:rPr>
        <w:t>ophen, obgleich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 auch in ihren Gedanken dar</w:t>
      </w:r>
      <w:r>
        <w:rPr>
          <w:lang w:val="de-DE"/>
        </w:rPr>
        <w:t>ü</w:t>
      </w:r>
      <w:r w:rsidRPr="006926E1">
        <w:rPr>
          <w:lang w:val="de-DE"/>
        </w:rPr>
        <w:t>ber ver</w:t>
      </w:r>
      <w:r>
        <w:rPr>
          <w:lang w:val="de-DE"/>
        </w:rPr>
        <w:t>s</w:t>
      </w:r>
      <w:r w:rsidRPr="006926E1">
        <w:rPr>
          <w:lang w:val="de-DE"/>
        </w:rPr>
        <w:t xml:space="preserve">chieden </w:t>
      </w:r>
      <w:r>
        <w:rPr>
          <w:lang w:val="de-DE"/>
        </w:rPr>
        <w:t>s</w:t>
      </w:r>
      <w:r w:rsidRPr="006926E1">
        <w:rPr>
          <w:lang w:val="de-DE"/>
        </w:rPr>
        <w:t>ind.</w:t>
      </w:r>
    </w:p>
    <w:p w14:paraId="01717205" w14:textId="457D817E" w:rsidR="006926E1" w:rsidRDefault="006926E1" w:rsidP="006926E1">
      <w:pPr>
        <w:rPr>
          <w:lang w:val="de-DE"/>
        </w:rPr>
      </w:pPr>
      <w:r w:rsidRPr="006926E1">
        <w:rPr>
          <w:lang w:val="de-DE"/>
        </w:rPr>
        <w:t>Es i</w:t>
      </w:r>
      <w:r>
        <w:rPr>
          <w:lang w:val="de-DE"/>
        </w:rPr>
        <w:t>s</w:t>
      </w:r>
      <w:r w:rsidRPr="006926E1">
        <w:rPr>
          <w:lang w:val="de-DE"/>
        </w:rPr>
        <w:t xml:space="preserve">t nur das </w:t>
      </w:r>
      <w:r w:rsidRPr="000A708D">
        <w:rPr>
          <w:b/>
          <w:bCs/>
          <w:lang w:val="de-DE"/>
          <w:rPrChange w:id="243" w:author="John Hymers" w:date="2024-02-21T11:19:00Z">
            <w:rPr>
              <w:lang w:val="de-DE"/>
            </w:rPr>
          </w:rPrChange>
        </w:rPr>
        <w:t>Selbstgefühl</w:t>
      </w:r>
      <w:r w:rsidRPr="006926E1">
        <w:rPr>
          <w:lang w:val="de-DE"/>
        </w:rPr>
        <w:t xml:space="preserve"> </w:t>
      </w:r>
      <w:r w:rsidRPr="000A708D">
        <w:rPr>
          <w:b/>
          <w:bCs/>
          <w:lang w:val="de-DE"/>
          <w:rPrChange w:id="244" w:author="John Hymers" w:date="2024-02-21T11:19:00Z">
            <w:rPr>
              <w:lang w:val="de-DE"/>
            </w:rPr>
          </w:rPrChange>
        </w:rPr>
        <w:t>der</w:t>
      </w:r>
      <w:r w:rsidRPr="006926E1">
        <w:rPr>
          <w:lang w:val="de-DE"/>
        </w:rPr>
        <w:t xml:space="preserve"> </w:t>
      </w:r>
      <w:r w:rsidRPr="000A708D">
        <w:rPr>
          <w:b/>
          <w:bCs/>
          <w:lang w:val="de-DE"/>
          <w:rPrChange w:id="245" w:author="John Hymers" w:date="2024-02-21T11:19:00Z">
            <w:rPr>
              <w:lang w:val="de-DE"/>
            </w:rPr>
          </w:rPrChange>
        </w:rPr>
        <w:t>Seele</w:t>
      </w:r>
      <w:r w:rsidRPr="006926E1">
        <w:rPr>
          <w:lang w:val="de-DE"/>
        </w:rPr>
        <w:t xml:space="preserve">, </w:t>
      </w:r>
      <w:r>
        <w:rPr>
          <w:lang w:val="de-DE"/>
        </w:rPr>
        <w:t>s</w:t>
      </w:r>
      <w:r w:rsidRPr="006926E1">
        <w:rPr>
          <w:lang w:val="de-DE"/>
        </w:rPr>
        <w:t>agen</w:t>
      </w:r>
      <w:r>
        <w:rPr>
          <w:lang w:val="de-DE"/>
        </w:rPr>
        <w:br/>
      </w:r>
      <w:r w:rsidRPr="006926E1">
        <w:rPr>
          <w:lang w:val="de-DE"/>
        </w:rPr>
        <w:t>die er</w:t>
      </w:r>
      <w:r>
        <w:rPr>
          <w:lang w:val="de-DE"/>
        </w:rPr>
        <w:t>s</w:t>
      </w:r>
      <w:r w:rsidRPr="006926E1">
        <w:rPr>
          <w:lang w:val="de-DE"/>
        </w:rPr>
        <w:t xml:space="preserve">tern, woraus die </w:t>
      </w:r>
      <w:r>
        <w:rPr>
          <w:lang w:val="de-DE"/>
        </w:rPr>
        <w:t>Id</w:t>
      </w:r>
      <w:r w:rsidRPr="006926E1">
        <w:rPr>
          <w:lang w:val="de-DE"/>
        </w:rPr>
        <w:t xml:space="preserve">ee von einem </w:t>
      </w:r>
      <w:r w:rsidRPr="000A708D">
        <w:rPr>
          <w:b/>
          <w:bCs/>
          <w:lang w:val="de-DE"/>
          <w:rPrChange w:id="246" w:author="John Hymers" w:date="2024-02-21T11:19:00Z">
            <w:rPr>
              <w:lang w:val="de-DE"/>
            </w:rPr>
          </w:rPrChange>
        </w:rPr>
        <w:t>existirenden</w:t>
      </w:r>
      <w:r>
        <w:rPr>
          <w:lang w:val="de-DE"/>
        </w:rPr>
        <w:br/>
      </w:r>
      <w:r w:rsidRPr="006926E1">
        <w:rPr>
          <w:lang w:val="de-DE"/>
        </w:rPr>
        <w:t>Dinge ent</w:t>
      </w:r>
      <w:r>
        <w:rPr>
          <w:lang w:val="de-DE"/>
        </w:rPr>
        <w:t>s</w:t>
      </w:r>
      <w:r w:rsidRPr="006926E1">
        <w:rPr>
          <w:lang w:val="de-DE"/>
        </w:rPr>
        <w:t xml:space="preserve">tehen kann. Die </w:t>
      </w:r>
      <w:r>
        <w:rPr>
          <w:lang w:val="de-DE"/>
        </w:rPr>
        <w:t>ü</w:t>
      </w:r>
      <w:r w:rsidRPr="006926E1">
        <w:rPr>
          <w:lang w:val="de-DE"/>
        </w:rPr>
        <w:t>brigen Empfindungen</w:t>
      </w:r>
      <w:r>
        <w:rPr>
          <w:lang w:val="de-DE"/>
        </w:rPr>
        <w:br/>
      </w:r>
      <w:r w:rsidRPr="006926E1">
        <w:rPr>
          <w:lang w:val="de-DE"/>
        </w:rPr>
        <w:t xml:space="preserve">werden </w:t>
      </w:r>
      <w:r>
        <w:rPr>
          <w:lang w:val="de-DE"/>
        </w:rPr>
        <w:t>s</w:t>
      </w:r>
      <w:r w:rsidRPr="006926E1">
        <w:rPr>
          <w:lang w:val="de-DE"/>
        </w:rPr>
        <w:t>o bald nicht unter</w:t>
      </w:r>
      <w:r>
        <w:rPr>
          <w:lang w:val="de-DE"/>
        </w:rPr>
        <w:t>s</w:t>
      </w:r>
      <w:r w:rsidRPr="006926E1">
        <w:rPr>
          <w:lang w:val="de-DE"/>
        </w:rPr>
        <w:t xml:space="preserve">chieden und gekannt, als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 xml:space="preserve">auch </w:t>
      </w:r>
      <w:r>
        <w:rPr>
          <w:lang w:val="de-DE"/>
        </w:rPr>
        <w:t>s</w:t>
      </w:r>
      <w:r w:rsidRPr="006926E1">
        <w:rPr>
          <w:lang w:val="de-DE"/>
        </w:rPr>
        <w:t>chon auf un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Ich</w:t>
      </w:r>
      <w:r w:rsidRPr="006926E1">
        <w:rPr>
          <w:lang w:val="de-DE"/>
        </w:rPr>
        <w:t>, mit de</w:t>
      </w:r>
      <w:r>
        <w:rPr>
          <w:lang w:val="de-DE"/>
        </w:rPr>
        <w:t>ss</w:t>
      </w:r>
      <w:r w:rsidRPr="006926E1">
        <w:rPr>
          <w:lang w:val="de-DE"/>
        </w:rPr>
        <w:t>en Gef</w:t>
      </w:r>
      <w:r>
        <w:rPr>
          <w:lang w:val="de-DE"/>
        </w:rPr>
        <w:t>ü</w:t>
      </w:r>
      <w:r w:rsidRPr="006926E1">
        <w:rPr>
          <w:lang w:val="de-DE"/>
        </w:rPr>
        <w:t xml:space="preserve">hl </w:t>
      </w:r>
      <w:r>
        <w:rPr>
          <w:lang w:val="de-DE"/>
        </w:rPr>
        <w:t>s</w:t>
      </w:r>
      <w:r w:rsidRPr="006926E1">
        <w:rPr>
          <w:lang w:val="de-DE"/>
        </w:rPr>
        <w:t>ie unzer-</w:t>
      </w:r>
      <w:r>
        <w:rPr>
          <w:lang w:val="de-DE"/>
        </w:rPr>
        <w:br/>
      </w:r>
      <w:r w:rsidRPr="006926E1">
        <w:rPr>
          <w:lang w:val="de-DE"/>
        </w:rPr>
        <w:t xml:space="preserve">trennlich verbunden </w:t>
      </w:r>
      <w:r>
        <w:rPr>
          <w:lang w:val="de-DE"/>
        </w:rPr>
        <w:t>s</w:t>
      </w:r>
      <w:r w:rsidRPr="006926E1">
        <w:rPr>
          <w:lang w:val="de-DE"/>
        </w:rPr>
        <w:t xml:space="preserve">ind, bezogen, und wie </w:t>
      </w:r>
      <w:r w:rsidRPr="000A708D">
        <w:rPr>
          <w:b/>
          <w:bCs/>
          <w:lang w:val="de-DE"/>
          <w:rPrChange w:id="247" w:author="John Hymers" w:date="2024-02-21T11:19:00Z">
            <w:rPr>
              <w:lang w:val="de-DE"/>
            </w:rPr>
          </w:rPrChange>
        </w:rPr>
        <w:t>Beschaf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0A708D">
        <w:rPr>
          <w:b/>
          <w:bCs/>
          <w:lang w:val="de-DE"/>
          <w:rPrChange w:id="248" w:author="John Hymers" w:date="2024-02-21T11:19:00Z">
            <w:rPr>
              <w:lang w:val="de-DE"/>
            </w:rPr>
          </w:rPrChange>
        </w:rPr>
        <w:t>fenheiten</w:t>
      </w:r>
      <w:r w:rsidRPr="006926E1">
        <w:rPr>
          <w:lang w:val="de-DE"/>
        </w:rPr>
        <w:t xml:space="preserve"> in einem Subjekt gedacht werden. Die </w:t>
      </w:r>
      <w:r>
        <w:rPr>
          <w:lang w:val="de-DE"/>
        </w:rPr>
        <w:t>ä</w:t>
      </w:r>
      <w:r w:rsidRPr="006926E1">
        <w:rPr>
          <w:lang w:val="de-DE"/>
        </w:rPr>
        <w:t>u-</w:t>
      </w:r>
      <w:r>
        <w:rPr>
          <w:lang w:val="de-DE"/>
        </w:rPr>
        <w:br/>
      </w:r>
      <w:r w:rsidRPr="006926E1">
        <w:rPr>
          <w:lang w:val="de-DE"/>
        </w:rPr>
        <w:t>ßern Empfindungen k</w:t>
      </w:r>
      <w:r>
        <w:rPr>
          <w:lang w:val="de-DE"/>
        </w:rPr>
        <w:t>ö</w:t>
      </w:r>
      <w:r w:rsidRPr="006926E1">
        <w:rPr>
          <w:lang w:val="de-DE"/>
        </w:rPr>
        <w:t>nnen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</w:t>
      </w:r>
      <w:r>
        <w:rPr>
          <w:lang w:val="de-DE"/>
        </w:rPr>
        <w:t>s</w:t>
      </w:r>
      <w:r w:rsidRPr="006926E1">
        <w:rPr>
          <w:lang w:val="de-DE"/>
        </w:rPr>
        <w:t>o in der Vor</w:t>
      </w:r>
      <w:r>
        <w:rPr>
          <w:lang w:val="de-DE"/>
        </w:rPr>
        <w:t>s</w:t>
      </w:r>
      <w:r w:rsidRPr="006926E1">
        <w:rPr>
          <w:lang w:val="de-DE"/>
        </w:rPr>
        <w:t>tel-</w:t>
      </w:r>
      <w:r>
        <w:rPr>
          <w:lang w:val="de-DE"/>
        </w:rPr>
        <w:br/>
      </w:r>
      <w:r w:rsidRPr="006926E1">
        <w:rPr>
          <w:lang w:val="de-DE"/>
        </w:rPr>
        <w:t xml:space="preserve">lung als </w:t>
      </w:r>
      <w:r>
        <w:rPr>
          <w:lang w:val="de-DE"/>
        </w:rPr>
        <w:t>s</w:t>
      </w:r>
      <w:r w:rsidRPr="006926E1">
        <w:rPr>
          <w:lang w:val="de-DE"/>
        </w:rPr>
        <w:t xml:space="preserve">olche </w:t>
      </w:r>
      <w:r w:rsidRPr="000A708D">
        <w:rPr>
          <w:b/>
          <w:bCs/>
          <w:lang w:val="de-DE"/>
          <w:rPrChange w:id="249" w:author="John Hymers" w:date="2024-02-21T11:19:00Z">
            <w:rPr>
              <w:lang w:val="de-DE"/>
            </w:rPr>
          </w:rPrChange>
        </w:rPr>
        <w:t>völlig</w:t>
      </w:r>
      <w:r w:rsidRPr="006926E1">
        <w:rPr>
          <w:lang w:val="de-DE"/>
        </w:rPr>
        <w:t xml:space="preserve"> </w:t>
      </w:r>
      <w:r w:rsidRPr="000A708D">
        <w:rPr>
          <w:b/>
          <w:bCs/>
          <w:lang w:val="de-DE"/>
          <w:rPrChange w:id="250" w:author="John Hymers" w:date="2024-02-21T11:19:00Z">
            <w:rPr>
              <w:lang w:val="de-DE"/>
            </w:rPr>
          </w:rPrChange>
        </w:rPr>
        <w:t>abgesonderte</w:t>
      </w:r>
      <w:r w:rsidRPr="006926E1">
        <w:rPr>
          <w:lang w:val="de-DE"/>
        </w:rPr>
        <w:t xml:space="preserve"> Ganze nicht er-</w:t>
      </w:r>
      <w:r>
        <w:rPr>
          <w:lang w:val="de-DE"/>
        </w:rPr>
        <w:br/>
        <w:t>s</w:t>
      </w:r>
      <w:r w:rsidRPr="006926E1">
        <w:rPr>
          <w:lang w:val="de-DE"/>
        </w:rPr>
        <w:t>cheinen, und al</w:t>
      </w:r>
      <w:r>
        <w:rPr>
          <w:lang w:val="de-DE"/>
        </w:rPr>
        <w:t>s</w:t>
      </w:r>
      <w:r w:rsidRPr="006926E1">
        <w:rPr>
          <w:lang w:val="de-DE"/>
        </w:rPr>
        <w:t xml:space="preserve">o keinen Stoff zu der </w:t>
      </w:r>
      <w:r>
        <w:rPr>
          <w:lang w:val="de-DE"/>
        </w:rPr>
        <w:t>Id</w:t>
      </w:r>
      <w:r w:rsidRPr="006926E1">
        <w:rPr>
          <w:lang w:val="de-DE"/>
        </w:rPr>
        <w:t>ee eines wirk-</w:t>
      </w:r>
      <w:r>
        <w:rPr>
          <w:lang w:val="de-DE"/>
        </w:rPr>
        <w:br/>
      </w:r>
      <w:r w:rsidRPr="006926E1">
        <w:rPr>
          <w:lang w:val="de-DE"/>
        </w:rPr>
        <w:t>lichen Dinges hergeben. Daher auch das Pr</w:t>
      </w:r>
      <w:r>
        <w:rPr>
          <w:lang w:val="de-DE"/>
        </w:rPr>
        <w:t>ä</w:t>
      </w:r>
      <w:r w:rsidRPr="006926E1">
        <w:rPr>
          <w:lang w:val="de-DE"/>
        </w:rPr>
        <w:t>dikat der</w:t>
      </w:r>
      <w:r>
        <w:rPr>
          <w:lang w:val="de-DE"/>
        </w:rPr>
        <w:br/>
      </w:r>
      <w:r w:rsidRPr="006926E1">
        <w:rPr>
          <w:lang w:val="de-DE"/>
        </w:rPr>
        <w:t>Exi</w:t>
      </w:r>
      <w:r>
        <w:rPr>
          <w:lang w:val="de-DE"/>
        </w:rPr>
        <w:t>s</w:t>
      </w:r>
      <w:r w:rsidRPr="006926E1">
        <w:rPr>
          <w:lang w:val="de-DE"/>
        </w:rPr>
        <w:t xml:space="preserve">tenz auf die </w:t>
      </w:r>
      <w:r>
        <w:rPr>
          <w:lang w:val="de-DE"/>
        </w:rPr>
        <w:t>ä</w:t>
      </w:r>
      <w:r w:rsidRPr="006926E1">
        <w:rPr>
          <w:lang w:val="de-DE"/>
        </w:rPr>
        <w:t>ußern Objekte nur aus innern Empfin-</w:t>
      </w:r>
      <w:r>
        <w:rPr>
          <w:lang w:val="de-DE"/>
        </w:rPr>
        <w:br/>
      </w:r>
      <w:r w:rsidRPr="006926E1">
        <w:rPr>
          <w:lang w:val="de-DE"/>
        </w:rPr>
        <w:t xml:space="preserve">dungen </w:t>
      </w:r>
      <w:r>
        <w:rPr>
          <w:lang w:val="de-DE"/>
        </w:rPr>
        <w:t>ü</w:t>
      </w:r>
      <w:r w:rsidRPr="006926E1">
        <w:rPr>
          <w:lang w:val="de-DE"/>
        </w:rPr>
        <w:t>bertragen werden kann, und, wie die gedach-</w:t>
      </w:r>
      <w:r>
        <w:rPr>
          <w:lang w:val="de-DE"/>
        </w:rPr>
        <w:br/>
      </w:r>
      <w:r w:rsidRPr="006926E1">
        <w:rPr>
          <w:lang w:val="de-DE"/>
        </w:rPr>
        <w:t>ten Philo</w:t>
      </w:r>
      <w:r>
        <w:rPr>
          <w:lang w:val="de-DE"/>
        </w:rPr>
        <w:t>s</w:t>
      </w:r>
      <w:r w:rsidRPr="006926E1">
        <w:rPr>
          <w:lang w:val="de-DE"/>
        </w:rPr>
        <w:t>ophen hinzu</w:t>
      </w:r>
      <w:r>
        <w:rPr>
          <w:lang w:val="de-DE"/>
        </w:rPr>
        <w:t>s</w:t>
      </w:r>
      <w:r w:rsidRPr="006926E1">
        <w:rPr>
          <w:lang w:val="de-DE"/>
        </w:rPr>
        <w:t>etzen, ohne hinreichenden Grund</w:t>
      </w:r>
      <w:r>
        <w:rPr>
          <w:lang w:val="de-DE"/>
        </w:rPr>
        <w:br/>
        <w:t>ü</w:t>
      </w:r>
      <w:r w:rsidRPr="006926E1">
        <w:rPr>
          <w:lang w:val="de-DE"/>
        </w:rPr>
        <w:t>bertragen wird.</w:t>
      </w:r>
    </w:p>
    <w:p w14:paraId="5D2170C0" w14:textId="16F11293" w:rsidR="006926E1" w:rsidRDefault="006926E1" w:rsidP="006926E1">
      <w:pPr>
        <w:rPr>
          <w:lang w:val="de-DE"/>
        </w:rPr>
      </w:pPr>
      <w:r w:rsidRPr="000A708D">
        <w:rPr>
          <w:b/>
          <w:bCs/>
          <w:lang w:val="de-DE"/>
          <w:rPrChange w:id="251" w:author="John Hymers" w:date="2024-02-21T11:19:00Z">
            <w:rPr>
              <w:lang w:val="de-DE"/>
            </w:rPr>
          </w:rPrChange>
        </w:rPr>
        <w:t>Condillac</w:t>
      </w:r>
      <w:r w:rsidRPr="006926E1">
        <w:rPr>
          <w:lang w:val="de-DE"/>
        </w:rPr>
        <w:t xml:space="preserve"> war der Meinung, von den </w:t>
      </w:r>
      <w:r>
        <w:rPr>
          <w:lang w:val="de-DE"/>
        </w:rPr>
        <w:t>ä</w:t>
      </w:r>
      <w:r w:rsidRPr="006926E1">
        <w:rPr>
          <w:lang w:val="de-DE"/>
        </w:rPr>
        <w:t>ußern Em-</w:t>
      </w:r>
      <w:r>
        <w:rPr>
          <w:lang w:val="de-DE"/>
        </w:rPr>
        <w:br/>
      </w:r>
      <w:r w:rsidRPr="006926E1">
        <w:rPr>
          <w:lang w:val="de-DE"/>
        </w:rPr>
        <w:t>pfindungen k</w:t>
      </w:r>
      <w:r>
        <w:rPr>
          <w:lang w:val="de-DE"/>
        </w:rPr>
        <w:t>ö</w:t>
      </w:r>
      <w:r w:rsidRPr="006926E1">
        <w:rPr>
          <w:lang w:val="de-DE"/>
        </w:rPr>
        <w:t xml:space="preserve">nnten nur allein die </w:t>
      </w:r>
      <w:r w:rsidRPr="000A708D">
        <w:rPr>
          <w:b/>
          <w:bCs/>
          <w:lang w:val="de-DE"/>
          <w:rPrChange w:id="252" w:author="John Hymers" w:date="2024-02-21T11:19:00Z">
            <w:rPr>
              <w:lang w:val="de-DE"/>
            </w:rPr>
          </w:rPrChange>
        </w:rPr>
        <w:t>Empfindungen des</w:t>
      </w:r>
      <w:r w:rsidRPr="000A708D">
        <w:rPr>
          <w:b/>
          <w:bCs/>
          <w:lang w:val="de-DE"/>
          <w:rPrChange w:id="253" w:author="John Hymers" w:date="2024-02-21T11:19:00Z">
            <w:rPr>
              <w:lang w:val="de-DE"/>
            </w:rPr>
          </w:rPrChange>
        </w:rPr>
        <w:br/>
        <w:t>äußern körperlichen Gefühls</w:t>
      </w:r>
      <w:r w:rsidRPr="006926E1">
        <w:rPr>
          <w:lang w:val="de-DE"/>
        </w:rPr>
        <w:t xml:space="preserve"> auf die </w:t>
      </w:r>
      <w:r>
        <w:rPr>
          <w:lang w:val="de-DE"/>
        </w:rPr>
        <w:t>Id</w:t>
      </w:r>
      <w:r w:rsidRPr="006926E1">
        <w:rPr>
          <w:lang w:val="de-DE"/>
        </w:rPr>
        <w:t>ee von wirk-</w:t>
      </w:r>
      <w:r>
        <w:rPr>
          <w:lang w:val="de-DE"/>
        </w:rPr>
        <w:br/>
      </w:r>
      <w:r w:rsidRPr="006926E1">
        <w:rPr>
          <w:lang w:val="de-DE"/>
        </w:rPr>
        <w:t>lichen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nden außer uns, hinf</w:t>
      </w:r>
      <w:r>
        <w:rPr>
          <w:lang w:val="de-DE"/>
        </w:rPr>
        <w:t>ü</w:t>
      </w:r>
      <w:r w:rsidRPr="006926E1">
        <w:rPr>
          <w:lang w:val="de-DE"/>
        </w:rPr>
        <w:t>hren. Was wir</w:t>
      </w:r>
      <w:r>
        <w:rPr>
          <w:lang w:val="de-DE"/>
        </w:rPr>
        <w:br/>
        <w:t>s</w:t>
      </w:r>
      <w:r w:rsidRPr="006926E1">
        <w:rPr>
          <w:lang w:val="de-DE"/>
        </w:rPr>
        <w:t>ehen, h</w:t>
      </w:r>
      <w:r>
        <w:rPr>
          <w:lang w:val="de-DE"/>
        </w:rPr>
        <w:t>ö</w:t>
      </w:r>
      <w:r w:rsidRPr="006926E1">
        <w:rPr>
          <w:lang w:val="de-DE"/>
        </w:rPr>
        <w:t xml:space="preserve">ren, </w:t>
      </w:r>
      <w:r>
        <w:rPr>
          <w:lang w:val="de-DE"/>
        </w:rPr>
        <w:t>s</w:t>
      </w:r>
      <w:r w:rsidRPr="006926E1">
        <w:rPr>
          <w:lang w:val="de-DE"/>
        </w:rPr>
        <w:t xml:space="preserve">chmecken, riechen, kommt uns, </w:t>
      </w:r>
      <w:r>
        <w:rPr>
          <w:lang w:val="de-DE"/>
        </w:rPr>
        <w:t>s</w:t>
      </w:r>
      <w:r w:rsidRPr="006926E1">
        <w:rPr>
          <w:lang w:val="de-DE"/>
        </w:rPr>
        <w:t>einen</w:t>
      </w:r>
      <w:r>
        <w:rPr>
          <w:lang w:val="de-DE"/>
        </w:rPr>
        <w:br/>
      </w:r>
      <w:r w:rsidRPr="006926E1">
        <w:rPr>
          <w:lang w:val="de-DE"/>
        </w:rPr>
        <w:t>Gedanken nach, nur wie Be</w:t>
      </w:r>
      <w:r>
        <w:rPr>
          <w:lang w:val="de-DE"/>
        </w:rPr>
        <w:t>s</w:t>
      </w:r>
      <w:r w:rsidRPr="006926E1">
        <w:rPr>
          <w:lang w:val="de-DE"/>
        </w:rPr>
        <w:t>chaffenheiten von Dingen</w:t>
      </w:r>
      <w:r>
        <w:rPr>
          <w:lang w:val="de-DE"/>
        </w:rPr>
        <w:br/>
      </w:r>
      <w:r w:rsidRPr="006926E1">
        <w:rPr>
          <w:lang w:val="de-DE"/>
        </w:rPr>
        <w:t>vor, das wir daher entweder in un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Ich</w:t>
      </w:r>
      <w:r w:rsidRPr="006926E1">
        <w:rPr>
          <w:lang w:val="de-DE"/>
        </w:rPr>
        <w:t>, oder h</w:t>
      </w:r>
      <w:r>
        <w:rPr>
          <w:lang w:val="de-DE"/>
        </w:rPr>
        <w:t>ö</w:t>
      </w:r>
      <w:r w:rsidRPr="006926E1">
        <w:rPr>
          <w:lang w:val="de-DE"/>
        </w:rPr>
        <w:t>ch-</w:t>
      </w:r>
    </w:p>
    <w:p w14:paraId="023126DF" w14:textId="153DFFF9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tens</w:t>
      </w:r>
    </w:p>
    <w:p w14:paraId="223F5372" w14:textId="1C40EF83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C c 3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406</w:t>
      </w:r>
      <w:r>
        <w:rPr>
          <w:lang w:val="de-DE"/>
        </w:rPr>
        <w:t>] V. Versuch. Ueber den Urspr. unserer</w:t>
      </w:r>
    </w:p>
    <w:p w14:paraId="656A07FD" w14:textId="0AD69375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tens in un</w:t>
      </w:r>
      <w:r>
        <w:rPr>
          <w:lang w:val="de-DE"/>
        </w:rPr>
        <w:t>s</w:t>
      </w:r>
      <w:r w:rsidRPr="006926E1">
        <w:rPr>
          <w:lang w:val="de-DE"/>
        </w:rPr>
        <w:t>ern K</w:t>
      </w:r>
      <w:r>
        <w:rPr>
          <w:lang w:val="de-DE"/>
        </w:rPr>
        <w:t>ö</w:t>
      </w:r>
      <w:r w:rsidRPr="006926E1">
        <w:rPr>
          <w:lang w:val="de-DE"/>
        </w:rPr>
        <w:t xml:space="preserve">rper hin </w:t>
      </w:r>
      <w:r>
        <w:rPr>
          <w:lang w:val="de-DE"/>
        </w:rPr>
        <w:t>s</w:t>
      </w:r>
      <w:r w:rsidRPr="006926E1">
        <w:rPr>
          <w:lang w:val="de-DE"/>
        </w:rPr>
        <w:t>etzen, wenn die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s</w:t>
      </w:r>
      <w:r w:rsidRPr="006926E1">
        <w:rPr>
          <w:lang w:val="de-DE"/>
        </w:rPr>
        <w:t>chon von</w:t>
      </w:r>
      <w:r>
        <w:rPr>
          <w:lang w:val="de-DE"/>
        </w:rPr>
        <w:br/>
      </w:r>
      <w:r w:rsidRPr="006926E1">
        <w:rPr>
          <w:lang w:val="de-DE"/>
        </w:rPr>
        <w:t>der Seele unter</w:t>
      </w:r>
      <w:r>
        <w:rPr>
          <w:lang w:val="de-DE"/>
        </w:rPr>
        <w:t>s</w:t>
      </w:r>
      <w:r w:rsidRPr="006926E1">
        <w:rPr>
          <w:lang w:val="de-DE"/>
        </w:rPr>
        <w:t>chieden worden i</w:t>
      </w:r>
      <w:r>
        <w:rPr>
          <w:lang w:val="de-DE"/>
        </w:rPr>
        <w:t>s</w:t>
      </w:r>
      <w:r w:rsidRPr="006926E1">
        <w:rPr>
          <w:lang w:val="de-DE"/>
        </w:rPr>
        <w:t>t.</w:t>
      </w:r>
    </w:p>
    <w:p w14:paraId="2735FF12" w14:textId="56411BCF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Hr. </w:t>
      </w:r>
      <w:r w:rsidRPr="000A708D">
        <w:rPr>
          <w:b/>
          <w:bCs/>
          <w:lang w:val="de-DE"/>
          <w:rPrChange w:id="254" w:author="John Hymers" w:date="2024-02-21T11:20:00Z">
            <w:rPr>
              <w:lang w:val="de-DE"/>
            </w:rPr>
          </w:rPrChange>
        </w:rPr>
        <w:t>Home</w:t>
      </w:r>
      <w:r w:rsidRPr="006926E1">
        <w:rPr>
          <w:lang w:val="de-DE"/>
        </w:rPr>
        <w:t xml:space="preserve"> hat außer den Gef</w:t>
      </w:r>
      <w:r>
        <w:rPr>
          <w:lang w:val="de-DE"/>
        </w:rPr>
        <w:t>ü</w:t>
      </w:r>
      <w:r w:rsidRPr="006926E1">
        <w:rPr>
          <w:lang w:val="de-DE"/>
        </w:rPr>
        <w:t xml:space="preserve">hls- auch den </w:t>
      </w:r>
      <w:r w:rsidRPr="000A708D">
        <w:rPr>
          <w:b/>
          <w:bCs/>
          <w:lang w:val="de-DE"/>
          <w:rPrChange w:id="255" w:author="John Hymers" w:date="2024-02-21T11:20:00Z">
            <w:rPr>
              <w:lang w:val="de-DE"/>
            </w:rPr>
          </w:rPrChange>
        </w:rPr>
        <w:t>Ge-</w:t>
      </w:r>
      <w:r w:rsidRPr="000A708D">
        <w:rPr>
          <w:b/>
          <w:bCs/>
          <w:lang w:val="de-DE"/>
          <w:rPrChange w:id="256" w:author="John Hymers" w:date="2024-02-21T11:20:00Z">
            <w:rPr>
              <w:lang w:val="de-DE"/>
            </w:rPr>
          </w:rPrChange>
        </w:rPr>
        <w:br/>
        <w:t>sichtsempfindungen</w:t>
      </w:r>
      <w:r w:rsidRPr="006926E1">
        <w:rPr>
          <w:lang w:val="de-DE"/>
        </w:rPr>
        <w:t xml:space="preserve"> die</w:t>
      </w:r>
      <w:r>
        <w:rPr>
          <w:lang w:val="de-DE"/>
        </w:rPr>
        <w:t>s</w:t>
      </w:r>
      <w:r w:rsidRPr="006926E1">
        <w:rPr>
          <w:lang w:val="de-DE"/>
        </w:rPr>
        <w:t>e Eigen</w:t>
      </w:r>
      <w:r>
        <w:rPr>
          <w:lang w:val="de-DE"/>
        </w:rPr>
        <w:t>s</w:t>
      </w:r>
      <w:r w:rsidRPr="006926E1">
        <w:rPr>
          <w:lang w:val="de-DE"/>
        </w:rPr>
        <w:t>chaft zuge</w:t>
      </w:r>
      <w:r>
        <w:rPr>
          <w:lang w:val="de-DE"/>
        </w:rPr>
        <w:t>s</w:t>
      </w:r>
      <w:r w:rsidRPr="006926E1">
        <w:rPr>
          <w:lang w:val="de-DE"/>
        </w:rPr>
        <w:t>tanden. *)</w:t>
      </w:r>
      <w:r>
        <w:rPr>
          <w:lang w:val="de-DE"/>
        </w:rPr>
        <w:br/>
      </w:r>
      <w:r w:rsidRPr="006926E1">
        <w:rPr>
          <w:lang w:val="de-DE"/>
        </w:rPr>
        <w:t xml:space="preserve">Wenn wir </w:t>
      </w:r>
      <w:r>
        <w:rPr>
          <w:lang w:val="de-DE"/>
        </w:rPr>
        <w:t>s</w:t>
      </w:r>
      <w:r w:rsidRPr="006926E1">
        <w:rPr>
          <w:lang w:val="de-DE"/>
        </w:rPr>
        <w:t>ehen und f</w:t>
      </w:r>
      <w:r>
        <w:rPr>
          <w:lang w:val="de-DE"/>
        </w:rPr>
        <w:t>ü</w:t>
      </w:r>
      <w:r w:rsidRPr="006926E1">
        <w:rPr>
          <w:lang w:val="de-DE"/>
        </w:rPr>
        <w:t xml:space="preserve">hlen, </w:t>
      </w:r>
      <w:r>
        <w:rPr>
          <w:lang w:val="de-DE"/>
        </w:rPr>
        <w:t>s</w:t>
      </w:r>
      <w:r w:rsidRPr="006926E1">
        <w:rPr>
          <w:lang w:val="de-DE"/>
        </w:rPr>
        <w:t xml:space="preserve">agt er, empfinden wir </w:t>
      </w:r>
      <w:r w:rsidRPr="000A708D">
        <w:rPr>
          <w:b/>
          <w:bCs/>
          <w:lang w:val="de-DE"/>
          <w:rPrChange w:id="257" w:author="John Hymers" w:date="2024-02-21T11:20:00Z">
            <w:rPr>
              <w:lang w:val="de-DE"/>
            </w:rPr>
          </w:rPrChange>
        </w:rPr>
        <w:t>für</w:t>
      </w:r>
      <w:r w:rsidRPr="000A708D">
        <w:rPr>
          <w:b/>
          <w:bCs/>
          <w:lang w:val="de-DE"/>
          <w:rPrChange w:id="258" w:author="John Hymers" w:date="2024-02-21T11:20:00Z">
            <w:rPr>
              <w:lang w:val="de-DE"/>
            </w:rPr>
          </w:rPrChange>
        </w:rPr>
        <w:br/>
        <w:t>sich bestehende wirkliche Dinge</w:t>
      </w:r>
      <w:r w:rsidRPr="006926E1">
        <w:rPr>
          <w:lang w:val="de-DE"/>
        </w:rPr>
        <w:t>, oder glauben doch</w:t>
      </w:r>
      <w:r>
        <w:rPr>
          <w:lang w:val="de-DE"/>
        </w:rPr>
        <w:br/>
      </w:r>
      <w:r w:rsidRPr="006926E1">
        <w:rPr>
          <w:lang w:val="de-DE"/>
        </w:rPr>
        <w:t>dergleichen vor uns zu haben; dagegen wir die T</w:t>
      </w:r>
      <w:r>
        <w:rPr>
          <w:lang w:val="de-DE"/>
        </w:rPr>
        <w:t>ö</w:t>
      </w:r>
      <w:r w:rsidRPr="006926E1">
        <w:rPr>
          <w:lang w:val="de-DE"/>
        </w:rPr>
        <w:t>ne, die</w:t>
      </w:r>
      <w:r>
        <w:rPr>
          <w:lang w:val="de-DE"/>
        </w:rPr>
        <w:br/>
      </w:r>
      <w:r w:rsidRPr="006926E1">
        <w:rPr>
          <w:lang w:val="de-DE"/>
        </w:rPr>
        <w:t xml:space="preserve">Geruchs- und </w:t>
      </w:r>
      <w:ins w:id="259" w:author="John Hymers" w:date="2024-02-17T22:24:00Z">
        <w:r w:rsidR="00883134" w:rsidRPr="00E36C43">
          <w:rPr>
            <w:lang w:val="de-DE"/>
          </w:rPr>
          <w:t>Geschmacksarten</w:t>
        </w:r>
      </w:ins>
      <w:r w:rsidR="00EF74D7">
        <w:rPr>
          <w:lang w:val="de-DE"/>
        </w:rPr>
        <w:t xml:space="preserve"> </w:t>
      </w:r>
      <w:del w:id="260" w:author="John Hymers" w:date="2024-02-17T22:24:00Z">
        <w:r w:rsidRPr="006926E1">
          <w:rPr>
            <w:lang w:val="de-DE"/>
          </w:rPr>
          <w:delText>Ge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chmackarten</w:delText>
        </w:r>
      </w:del>
      <w:r w:rsidRPr="006926E1">
        <w:rPr>
          <w:lang w:val="de-DE"/>
        </w:rPr>
        <w:t xml:space="preserve"> nicht empfinden oder uns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s</w:t>
      </w:r>
      <w:r w:rsidRPr="006926E1">
        <w:rPr>
          <w:lang w:val="de-DE"/>
        </w:rPr>
        <w:t>tellen, ohne ein gewi</w:t>
      </w:r>
      <w:r>
        <w:rPr>
          <w:lang w:val="de-DE"/>
        </w:rPr>
        <w:t>ss</w:t>
      </w:r>
      <w:r w:rsidRPr="006926E1">
        <w:rPr>
          <w:lang w:val="de-DE"/>
        </w:rPr>
        <w:t>es Subjekt zugleich zu gedenken,</w:t>
      </w:r>
      <w:r>
        <w:rPr>
          <w:lang w:val="de-DE"/>
        </w:rPr>
        <w:br/>
      </w:r>
      <w:r w:rsidRPr="006926E1">
        <w:rPr>
          <w:lang w:val="de-DE"/>
        </w:rPr>
        <w:t xml:space="preserve">worinn </w:t>
      </w:r>
      <w:r>
        <w:rPr>
          <w:lang w:val="de-DE"/>
        </w:rPr>
        <w:t>s</w:t>
      </w:r>
      <w:r w:rsidRPr="006926E1">
        <w:rPr>
          <w:lang w:val="de-DE"/>
        </w:rPr>
        <w:t>ie exi</w:t>
      </w:r>
      <w:r>
        <w:rPr>
          <w:lang w:val="de-DE"/>
        </w:rPr>
        <w:t>s</w:t>
      </w:r>
      <w:r w:rsidRPr="006926E1">
        <w:rPr>
          <w:lang w:val="de-DE"/>
        </w:rPr>
        <w:t>tiren. Die T</w:t>
      </w:r>
      <w:r>
        <w:rPr>
          <w:lang w:val="de-DE"/>
        </w:rPr>
        <w:t>ö</w:t>
      </w:r>
      <w:r w:rsidRPr="006926E1">
        <w:rPr>
          <w:lang w:val="de-DE"/>
        </w:rPr>
        <w:t xml:space="preserve">ne </w:t>
      </w:r>
      <w:r>
        <w:rPr>
          <w:lang w:val="de-DE"/>
        </w:rPr>
        <w:t>s</w:t>
      </w:r>
      <w:r w:rsidRPr="006926E1">
        <w:rPr>
          <w:lang w:val="de-DE"/>
        </w:rPr>
        <w:t>etzen wir in die Seele</w:t>
      </w:r>
      <w:r>
        <w:rPr>
          <w:lang w:val="de-DE"/>
        </w:rPr>
        <w:br/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die Eindr</w:t>
      </w:r>
      <w:r>
        <w:rPr>
          <w:lang w:val="de-DE"/>
        </w:rPr>
        <w:t>ü</w:t>
      </w:r>
      <w:r w:rsidRPr="006926E1">
        <w:rPr>
          <w:lang w:val="de-DE"/>
        </w:rPr>
        <w:t>cke auf den Geruch und Ge</w:t>
      </w:r>
      <w:r>
        <w:rPr>
          <w:lang w:val="de-DE"/>
        </w:rPr>
        <w:t>s</w:t>
      </w:r>
      <w:r w:rsidRPr="006926E1">
        <w:rPr>
          <w:lang w:val="de-DE"/>
        </w:rPr>
        <w:t>chmack</w:t>
      </w:r>
      <w:r>
        <w:rPr>
          <w:lang w:val="de-DE"/>
        </w:rPr>
        <w:br/>
      </w:r>
      <w:r w:rsidRPr="006926E1">
        <w:rPr>
          <w:lang w:val="de-DE"/>
        </w:rPr>
        <w:t>aber in die Werkzeuge die</w:t>
      </w:r>
      <w:r>
        <w:rPr>
          <w:lang w:val="de-DE"/>
        </w:rPr>
        <w:t>s</w:t>
      </w:r>
      <w:r w:rsidRPr="006926E1">
        <w:rPr>
          <w:lang w:val="de-DE"/>
        </w:rPr>
        <w:t>er Sinne im K</w:t>
      </w:r>
      <w:r>
        <w:rPr>
          <w:lang w:val="de-DE"/>
        </w:rPr>
        <w:t>ö</w:t>
      </w:r>
      <w:r w:rsidRPr="006926E1">
        <w:rPr>
          <w:lang w:val="de-DE"/>
        </w:rPr>
        <w:t>rper. Die</w:t>
      </w:r>
      <w:r>
        <w:rPr>
          <w:lang w:val="de-DE"/>
        </w:rPr>
        <w:t>s</w:t>
      </w:r>
      <w:r w:rsidRPr="006926E1">
        <w:rPr>
          <w:lang w:val="de-DE"/>
        </w:rPr>
        <w:t>e</w:t>
      </w:r>
      <w:r>
        <w:rPr>
          <w:lang w:val="de-DE"/>
        </w:rPr>
        <w:br/>
      </w:r>
      <w:r w:rsidRPr="006926E1">
        <w:rPr>
          <w:lang w:val="de-DE"/>
        </w:rPr>
        <w:t>letztern Empfindungen, die wir in un</w:t>
      </w:r>
      <w:r>
        <w:rPr>
          <w:lang w:val="de-DE"/>
        </w:rPr>
        <w:t>s</w:t>
      </w:r>
      <w:r w:rsidRPr="006926E1">
        <w:rPr>
          <w:lang w:val="de-DE"/>
        </w:rPr>
        <w:t>erm jetzigen Zu-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tande nicht anders haben, als auf eine </w:t>
      </w:r>
      <w:ins w:id="261" w:author="John Hymers" w:date="2024-02-17T22:24:00Z">
        <w:r w:rsidR="00883134" w:rsidRPr="00E36C43">
          <w:rPr>
            <w:lang w:val="de-DE"/>
          </w:rPr>
          <w:t>solche</w:t>
        </w:r>
      </w:ins>
      <w:r w:rsidR="0086345C">
        <w:rPr>
          <w:lang w:val="de-DE"/>
        </w:rPr>
        <w:t xml:space="preserve"> </w:t>
      </w:r>
      <w:del w:id="262" w:author="John Hymers" w:date="2024-02-17T22:24:00Z">
        <w:r w:rsidRPr="006926E1">
          <w:rPr>
            <w:lang w:val="de-DE"/>
          </w:rPr>
          <w:delText>folche</w:delText>
        </w:r>
      </w:del>
      <w:r w:rsidRPr="006926E1">
        <w:rPr>
          <w:lang w:val="de-DE"/>
        </w:rPr>
        <w:t xml:space="preserve"> </w:t>
      </w:r>
      <w:ins w:id="263" w:author="John" w:date="2024-02-19T00:42:00Z">
        <w:r w:rsidR="0086345C">
          <w:rPr>
            <w:lang w:val="de-DE"/>
          </w:rPr>
          <w:t xml:space="preserve">[[note: error in DTA]] </w:t>
        </w:r>
      </w:ins>
      <w:r w:rsidRPr="006926E1">
        <w:rPr>
          <w:lang w:val="de-DE"/>
        </w:rPr>
        <w:t>Art, daß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ie nur </w:t>
      </w:r>
      <w:r>
        <w:rPr>
          <w:lang w:val="de-DE"/>
        </w:rPr>
        <w:t>s</w:t>
      </w:r>
      <w:r w:rsidRPr="006926E1">
        <w:rPr>
          <w:lang w:val="de-DE"/>
        </w:rPr>
        <w:t>ich ausnehmende Z</w:t>
      </w:r>
      <w:r>
        <w:rPr>
          <w:lang w:val="de-DE"/>
        </w:rPr>
        <w:t>ü</w:t>
      </w:r>
      <w:r w:rsidRPr="006926E1">
        <w:rPr>
          <w:lang w:val="de-DE"/>
        </w:rPr>
        <w:t>ge in andern gleichzeitigen</w:t>
      </w:r>
      <w:r>
        <w:rPr>
          <w:lang w:val="de-DE"/>
        </w:rPr>
        <w:br/>
      </w:r>
      <w:r w:rsidRPr="006926E1">
        <w:rPr>
          <w:lang w:val="de-DE"/>
        </w:rPr>
        <w:t xml:space="preserve">Empfindungen </w:t>
      </w:r>
      <w:r>
        <w:rPr>
          <w:lang w:val="de-DE"/>
        </w:rPr>
        <w:t>s</w:t>
      </w:r>
      <w:r w:rsidRPr="006926E1">
        <w:rPr>
          <w:lang w:val="de-DE"/>
        </w:rPr>
        <w:t>ind, haben auch wohl niemals bey der</w:t>
      </w:r>
      <w:r>
        <w:rPr>
          <w:lang w:val="de-DE"/>
        </w:rPr>
        <w:br/>
      </w:r>
      <w:r w:rsidRPr="006926E1">
        <w:rPr>
          <w:lang w:val="de-DE"/>
        </w:rPr>
        <w:t>er</w:t>
      </w:r>
      <w:r>
        <w:rPr>
          <w:lang w:val="de-DE"/>
        </w:rPr>
        <w:t>s</w:t>
      </w:r>
      <w:r w:rsidRPr="006926E1">
        <w:rPr>
          <w:lang w:val="de-DE"/>
        </w:rPr>
        <w:t>ten Entwickelung des Ver</w:t>
      </w:r>
      <w:r>
        <w:rPr>
          <w:lang w:val="de-DE"/>
        </w:rPr>
        <w:t>s</w:t>
      </w:r>
      <w:r w:rsidRPr="006926E1">
        <w:rPr>
          <w:lang w:val="de-DE"/>
        </w:rPr>
        <w:t xml:space="preserve">tandes </w:t>
      </w:r>
      <w:r>
        <w:rPr>
          <w:lang w:val="de-DE"/>
        </w:rPr>
        <w:t>s</w:t>
      </w:r>
      <w:r w:rsidRPr="006926E1">
        <w:rPr>
          <w:lang w:val="de-DE"/>
        </w:rPr>
        <w:t>o abge</w:t>
      </w:r>
      <w:r>
        <w:rPr>
          <w:lang w:val="de-DE"/>
        </w:rPr>
        <w:t>s</w:t>
      </w:r>
      <w:r w:rsidRPr="006926E1">
        <w:rPr>
          <w:lang w:val="de-DE"/>
        </w:rPr>
        <w:t>ondert f</w:t>
      </w:r>
      <w:r>
        <w:rPr>
          <w:lang w:val="de-DE"/>
        </w:rPr>
        <w:t>ü</w:t>
      </w:r>
      <w:r w:rsidRPr="006926E1">
        <w:rPr>
          <w:lang w:val="de-DE"/>
        </w:rPr>
        <w:t>r</w:t>
      </w:r>
      <w:r>
        <w:rPr>
          <w:lang w:val="de-DE"/>
        </w:rPr>
        <w:br/>
        <w:t>s</w:t>
      </w:r>
      <w:r w:rsidRPr="006926E1">
        <w:rPr>
          <w:lang w:val="de-DE"/>
        </w:rPr>
        <w:t>ich allein da</w:t>
      </w:r>
      <w:r>
        <w:rPr>
          <w:lang w:val="de-DE"/>
        </w:rPr>
        <w:t>s</w:t>
      </w:r>
      <w:r w:rsidRPr="006926E1">
        <w:rPr>
          <w:lang w:val="de-DE"/>
        </w:rPr>
        <w:t>eyn, und in der Abwe</w:t>
      </w:r>
      <w:r>
        <w:rPr>
          <w:lang w:val="de-DE"/>
        </w:rPr>
        <w:t>s</w:t>
      </w:r>
      <w:r w:rsidRPr="006926E1">
        <w:rPr>
          <w:lang w:val="de-DE"/>
        </w:rPr>
        <w:t>enheit der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n-</w:t>
      </w:r>
      <w:r>
        <w:rPr>
          <w:lang w:val="de-DE"/>
        </w:rPr>
        <w:br/>
      </w:r>
      <w:r w:rsidRPr="006926E1">
        <w:rPr>
          <w:lang w:val="de-DE"/>
        </w:rPr>
        <w:t xml:space="preserve">de </w:t>
      </w:r>
      <w:r>
        <w:rPr>
          <w:lang w:val="de-DE"/>
        </w:rPr>
        <w:t>s</w:t>
      </w:r>
      <w:r w:rsidRPr="006926E1">
        <w:rPr>
          <w:lang w:val="de-DE"/>
        </w:rPr>
        <w:t>o abge</w:t>
      </w:r>
      <w:r>
        <w:rPr>
          <w:lang w:val="de-DE"/>
        </w:rPr>
        <w:t>s</w:t>
      </w:r>
      <w:r w:rsidRPr="006926E1">
        <w:rPr>
          <w:lang w:val="de-DE"/>
        </w:rPr>
        <w:t>ondert vorge</w:t>
      </w:r>
      <w:r>
        <w:rPr>
          <w:lang w:val="de-DE"/>
        </w:rPr>
        <w:t>s</w:t>
      </w:r>
      <w:r w:rsidRPr="006926E1">
        <w:rPr>
          <w:lang w:val="de-DE"/>
        </w:rPr>
        <w:t>tellet werden k</w:t>
      </w:r>
      <w:r>
        <w:rPr>
          <w:lang w:val="de-DE"/>
        </w:rPr>
        <w:t>ö</w:t>
      </w:r>
      <w:r w:rsidRPr="006926E1">
        <w:rPr>
          <w:lang w:val="de-DE"/>
        </w:rPr>
        <w:t xml:space="preserve">nnen, daß </w:t>
      </w:r>
      <w:r>
        <w:rPr>
          <w:lang w:val="de-DE"/>
        </w:rPr>
        <w:t>s</w:t>
      </w:r>
      <w:r w:rsidRPr="006926E1">
        <w:rPr>
          <w:lang w:val="de-DE"/>
        </w:rPr>
        <w:t>ie die</w:t>
      </w:r>
      <w:r>
        <w:rPr>
          <w:lang w:val="de-DE"/>
        </w:rPr>
        <w:br/>
        <w:t>Id</w:t>
      </w:r>
      <w:r w:rsidRPr="006926E1">
        <w:rPr>
          <w:lang w:val="de-DE"/>
        </w:rPr>
        <w:t>ee von be</w:t>
      </w:r>
      <w:r>
        <w:rPr>
          <w:lang w:val="de-DE"/>
        </w:rPr>
        <w:t>s</w:t>
      </w:r>
      <w:r w:rsidRPr="006926E1">
        <w:rPr>
          <w:lang w:val="de-DE"/>
        </w:rPr>
        <w:t>ondern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be</w:t>
      </w:r>
      <w:r>
        <w:rPr>
          <w:lang w:val="de-DE"/>
        </w:rPr>
        <w:t>s</w:t>
      </w:r>
      <w:r w:rsidRPr="006926E1">
        <w:rPr>
          <w:lang w:val="de-DE"/>
        </w:rPr>
        <w:t>tehenden Dingen veran-</w:t>
      </w:r>
      <w:r>
        <w:rPr>
          <w:lang w:val="de-DE"/>
        </w:rPr>
        <w:br/>
      </w:r>
      <w:r w:rsidRPr="006926E1">
        <w:rPr>
          <w:lang w:val="de-DE"/>
        </w:rPr>
        <w:t>la</w:t>
      </w:r>
      <w:r>
        <w:rPr>
          <w:lang w:val="de-DE"/>
        </w:rPr>
        <w:t>ss</w:t>
      </w:r>
      <w:r w:rsidRPr="006926E1">
        <w:rPr>
          <w:lang w:val="de-DE"/>
        </w:rPr>
        <w:t xml:space="preserve">et haben </w:t>
      </w:r>
      <w:r>
        <w:rPr>
          <w:lang w:val="de-DE"/>
        </w:rPr>
        <w:t>s</w:t>
      </w:r>
      <w:r w:rsidRPr="006926E1">
        <w:rPr>
          <w:lang w:val="de-DE"/>
        </w:rPr>
        <w:t>ollten. Aber die Empfindungen des Ge-</w:t>
      </w:r>
      <w:r>
        <w:rPr>
          <w:lang w:val="de-DE"/>
        </w:rPr>
        <w:br/>
        <w:t>s</w:t>
      </w:r>
      <w:r w:rsidRPr="006926E1">
        <w:rPr>
          <w:lang w:val="de-DE"/>
        </w:rPr>
        <w:t>ichts und des Gef</w:t>
      </w:r>
      <w:r>
        <w:rPr>
          <w:lang w:val="de-DE"/>
        </w:rPr>
        <w:t>ü</w:t>
      </w:r>
      <w:r w:rsidRPr="006926E1">
        <w:rPr>
          <w:lang w:val="de-DE"/>
        </w:rPr>
        <w:t xml:space="preserve">hls haben </w:t>
      </w:r>
      <w:r>
        <w:rPr>
          <w:lang w:val="de-DE"/>
        </w:rPr>
        <w:t>s</w:t>
      </w:r>
      <w:r w:rsidRPr="006926E1">
        <w:rPr>
          <w:lang w:val="de-DE"/>
        </w:rPr>
        <w:t>olches thun k</w:t>
      </w:r>
      <w:r>
        <w:rPr>
          <w:lang w:val="de-DE"/>
        </w:rPr>
        <w:t>ö</w:t>
      </w:r>
      <w:r w:rsidRPr="006926E1">
        <w:rPr>
          <w:lang w:val="de-DE"/>
        </w:rPr>
        <w:t>nnen.</w:t>
      </w:r>
    </w:p>
    <w:p w14:paraId="20D08BDC" w14:textId="313A8947" w:rsidR="006926E1" w:rsidRDefault="006926E1" w:rsidP="006926E1">
      <w:pPr>
        <w:rPr>
          <w:lang w:val="de-DE"/>
        </w:rPr>
      </w:pPr>
      <w:r w:rsidRPr="006926E1">
        <w:rPr>
          <w:lang w:val="de-DE"/>
        </w:rPr>
        <w:t>Das Ph</w:t>
      </w:r>
      <w:r>
        <w:rPr>
          <w:lang w:val="de-DE"/>
        </w:rPr>
        <w:t>ä</w:t>
      </w:r>
      <w:r w:rsidRPr="006926E1">
        <w:rPr>
          <w:lang w:val="de-DE"/>
        </w:rPr>
        <w:t>nomen i</w:t>
      </w:r>
      <w:r>
        <w:rPr>
          <w:lang w:val="de-DE"/>
        </w:rPr>
        <w:t>s</w:t>
      </w:r>
      <w:r w:rsidRPr="006926E1">
        <w:rPr>
          <w:lang w:val="de-DE"/>
        </w:rPr>
        <w:t xml:space="preserve">t wirklich </w:t>
      </w:r>
      <w:r>
        <w:rPr>
          <w:lang w:val="de-DE"/>
        </w:rPr>
        <w:t>s</w:t>
      </w:r>
      <w:r w:rsidRPr="006926E1">
        <w:rPr>
          <w:lang w:val="de-DE"/>
        </w:rPr>
        <w:t xml:space="preserve">o, wie Hr. </w:t>
      </w:r>
      <w:r w:rsidRPr="000A708D">
        <w:rPr>
          <w:b/>
          <w:bCs/>
          <w:lang w:val="de-DE"/>
          <w:rPrChange w:id="264" w:author="John Hymers" w:date="2024-02-21T11:20:00Z">
            <w:rPr>
              <w:lang w:val="de-DE"/>
            </w:rPr>
          </w:rPrChange>
        </w:rPr>
        <w:t>Home</w:t>
      </w:r>
      <w:r w:rsidRPr="006926E1">
        <w:rPr>
          <w:lang w:val="de-DE"/>
        </w:rPr>
        <w:t xml:space="preserve"> es</w:t>
      </w:r>
      <w:r>
        <w:rPr>
          <w:lang w:val="de-DE"/>
        </w:rPr>
        <w:br/>
      </w:r>
      <w:r w:rsidRPr="006926E1">
        <w:rPr>
          <w:lang w:val="de-DE"/>
        </w:rPr>
        <w:t>bemerket hat. Es i</w:t>
      </w:r>
      <w:r>
        <w:rPr>
          <w:lang w:val="de-DE"/>
        </w:rPr>
        <w:t>s</w:t>
      </w:r>
      <w:r w:rsidRPr="006926E1">
        <w:rPr>
          <w:lang w:val="de-DE"/>
        </w:rPr>
        <w:t>t nur die Frage, aus welcher Ur-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ache es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 xml:space="preserve">ey, und ob es von Natur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>ey, und unver-</w:t>
      </w:r>
      <w:r>
        <w:rPr>
          <w:lang w:val="de-DE"/>
        </w:rPr>
        <w:br/>
        <w:t>ä</w:t>
      </w:r>
      <w:r w:rsidRPr="006926E1">
        <w:rPr>
          <w:lang w:val="de-DE"/>
        </w:rPr>
        <w:t xml:space="preserve">nderlich 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>
        <w:rPr>
          <w:lang w:val="de-DE"/>
        </w:rPr>
        <w:t>s</w:t>
      </w:r>
      <w:r w:rsidRPr="006926E1">
        <w:rPr>
          <w:lang w:val="de-DE"/>
        </w:rPr>
        <w:t>ey, oder ob es allein von zuf</w:t>
      </w:r>
      <w:r>
        <w:rPr>
          <w:lang w:val="de-DE"/>
        </w:rPr>
        <w:t>ä</w:t>
      </w:r>
      <w:r w:rsidRPr="006926E1">
        <w:rPr>
          <w:lang w:val="de-DE"/>
        </w:rPr>
        <w:t>lligen Um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n-</w:t>
      </w:r>
      <w:r>
        <w:rPr>
          <w:lang w:val="de-DE"/>
        </w:rPr>
        <w:br/>
      </w:r>
      <w:r w:rsidRPr="006926E1">
        <w:rPr>
          <w:lang w:val="de-DE"/>
        </w:rPr>
        <w:t>den</w:t>
      </w:r>
      <w:ins w:id="265" w:author="John" w:date="2024-02-19T00:43:00Z">
        <w:r w:rsidR="0086345C">
          <w:rPr>
            <w:lang w:val="de-DE"/>
          </w:rPr>
          <w:t xml:space="preserve"> </w:t>
        </w:r>
        <w:r w:rsidR="0086345C" w:rsidRPr="00E36C43">
          <w:rPr>
            <w:lang w:val="de-DE"/>
          </w:rPr>
          <w:t>abhänge</w:t>
        </w:r>
        <w:r w:rsidR="0086345C">
          <w:rPr>
            <w:lang w:val="de-DE"/>
          </w:rPr>
          <w:t xml:space="preserve"> </w:t>
        </w:r>
      </w:ins>
      <w:del w:id="266" w:author="John Hymers" w:date="2024-02-17T22:24:00Z">
        <w:r w:rsidRPr="006926E1">
          <w:rPr>
            <w:lang w:val="de-DE"/>
          </w:rPr>
          <w:delText xml:space="preserve"> abhange</w:delText>
        </w:r>
      </w:del>
      <w:r w:rsidRPr="006926E1">
        <w:rPr>
          <w:lang w:val="de-DE"/>
        </w:rPr>
        <w:t>, und daher auch ver</w:t>
      </w:r>
      <w:r>
        <w:rPr>
          <w:lang w:val="de-DE"/>
        </w:rPr>
        <w:t>ä</w:t>
      </w:r>
      <w:r w:rsidRPr="006926E1">
        <w:rPr>
          <w:lang w:val="de-DE"/>
        </w:rPr>
        <w:t>ndert werden k</w:t>
      </w:r>
      <w:r>
        <w:rPr>
          <w:lang w:val="de-DE"/>
        </w:rPr>
        <w:t>ö</w:t>
      </w:r>
      <w:r w:rsidRPr="006926E1">
        <w:rPr>
          <w:lang w:val="de-DE"/>
        </w:rPr>
        <w:t>nne?</w:t>
      </w:r>
    </w:p>
    <w:p w14:paraId="33FDDF5F" w14:textId="11274E40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Wenn wir </w:t>
      </w:r>
      <w:r>
        <w:rPr>
          <w:lang w:val="de-DE"/>
        </w:rPr>
        <w:t>s</w:t>
      </w:r>
      <w:r w:rsidRPr="006926E1">
        <w:rPr>
          <w:lang w:val="de-DE"/>
        </w:rPr>
        <w:t xml:space="preserve">ehen, </w:t>
      </w:r>
      <w:r>
        <w:rPr>
          <w:lang w:val="de-DE"/>
        </w:rPr>
        <w:t>s</w:t>
      </w:r>
      <w:r w:rsidRPr="006926E1">
        <w:rPr>
          <w:lang w:val="de-DE"/>
        </w:rPr>
        <w:t>o erhalten wir, wie nunmehr</w:t>
      </w:r>
      <w:r>
        <w:rPr>
          <w:lang w:val="de-DE"/>
        </w:rPr>
        <w:br/>
      </w:r>
      <w:r w:rsidRPr="006926E1">
        <w:rPr>
          <w:lang w:val="de-DE"/>
        </w:rPr>
        <w:t>ausgemacht i</w:t>
      </w:r>
      <w:r>
        <w:rPr>
          <w:lang w:val="de-DE"/>
        </w:rPr>
        <w:t>s</w:t>
      </w:r>
      <w:r w:rsidRPr="006926E1">
        <w:rPr>
          <w:lang w:val="de-DE"/>
        </w:rPr>
        <w:t>t, Eindr</w:t>
      </w:r>
      <w:r>
        <w:rPr>
          <w:lang w:val="de-DE"/>
        </w:rPr>
        <w:t>ü</w:t>
      </w:r>
      <w:r w:rsidRPr="006926E1">
        <w:rPr>
          <w:lang w:val="de-DE"/>
        </w:rPr>
        <w:t>cke von dem Lichte auf die Augen,</w:t>
      </w:r>
      <w:r>
        <w:rPr>
          <w:lang w:val="de-DE"/>
        </w:rPr>
        <w:br/>
      </w:r>
      <w:r w:rsidRPr="006926E1">
        <w:rPr>
          <w:lang w:val="de-DE"/>
        </w:rPr>
        <w:t>und werden dadurch modificirt, und f</w:t>
      </w:r>
      <w:r>
        <w:rPr>
          <w:lang w:val="de-DE"/>
        </w:rPr>
        <w:t>ü</w:t>
      </w:r>
      <w:r w:rsidRPr="006926E1">
        <w:rPr>
          <w:lang w:val="de-DE"/>
        </w:rPr>
        <w:t>hlen. Bey un-</w:t>
      </w:r>
      <w:r>
        <w:rPr>
          <w:lang w:val="de-DE"/>
        </w:rPr>
        <w:br/>
        <w:t>s</w:t>
      </w:r>
      <w:r w:rsidRPr="006926E1">
        <w:rPr>
          <w:lang w:val="de-DE"/>
        </w:rPr>
        <w:t>erm k</w:t>
      </w:r>
      <w:r>
        <w:rPr>
          <w:lang w:val="de-DE"/>
        </w:rPr>
        <w:t>ö</w:t>
      </w:r>
      <w:r w:rsidRPr="006926E1">
        <w:rPr>
          <w:lang w:val="de-DE"/>
        </w:rPr>
        <w:t>rperlichen Gef</w:t>
      </w:r>
      <w:r>
        <w:rPr>
          <w:lang w:val="de-DE"/>
        </w:rPr>
        <w:t>ü</w:t>
      </w:r>
      <w:r w:rsidRPr="006926E1">
        <w:rPr>
          <w:lang w:val="de-DE"/>
        </w:rPr>
        <w:t xml:space="preserve">hl, das aus der </w:t>
      </w:r>
      <w:r>
        <w:rPr>
          <w:lang w:val="de-DE"/>
        </w:rPr>
        <w:t>ä</w:t>
      </w:r>
      <w:r w:rsidRPr="006926E1">
        <w:rPr>
          <w:lang w:val="de-DE"/>
        </w:rPr>
        <w:t>ußern Ber</w:t>
      </w:r>
      <w:r>
        <w:rPr>
          <w:lang w:val="de-DE"/>
        </w:rPr>
        <w:t>ü</w:t>
      </w:r>
      <w:r w:rsidRPr="006926E1">
        <w:rPr>
          <w:lang w:val="de-DE"/>
        </w:rPr>
        <w:t>h-</w:t>
      </w:r>
      <w:r>
        <w:rPr>
          <w:lang w:val="de-DE"/>
        </w:rPr>
        <w:br/>
      </w:r>
      <w:r w:rsidRPr="006926E1">
        <w:rPr>
          <w:lang w:val="de-DE"/>
        </w:rPr>
        <w:t>rung der K</w:t>
      </w:r>
      <w:r>
        <w:rPr>
          <w:lang w:val="de-DE"/>
        </w:rPr>
        <w:t>ö</w:t>
      </w:r>
      <w:r w:rsidRPr="006926E1">
        <w:rPr>
          <w:lang w:val="de-DE"/>
        </w:rPr>
        <w:t>rper ent</w:t>
      </w:r>
      <w:r>
        <w:rPr>
          <w:lang w:val="de-DE"/>
        </w:rPr>
        <w:t>s</w:t>
      </w:r>
      <w:r w:rsidRPr="006926E1">
        <w:rPr>
          <w:lang w:val="de-DE"/>
        </w:rPr>
        <w:t>tehet, i</w:t>
      </w:r>
      <w:r>
        <w:rPr>
          <w:lang w:val="de-DE"/>
        </w:rPr>
        <w:t>s</w:t>
      </w:r>
      <w:r w:rsidRPr="006926E1">
        <w:rPr>
          <w:lang w:val="de-DE"/>
        </w:rPr>
        <w:t>t es ein Stoß oder Druck</w:t>
      </w:r>
      <w:r>
        <w:rPr>
          <w:lang w:val="de-DE"/>
        </w:rPr>
        <w:br/>
      </w:r>
      <w:r w:rsidRPr="006926E1">
        <w:rPr>
          <w:lang w:val="de-DE"/>
        </w:rPr>
        <w:t>gr</w:t>
      </w:r>
      <w:r>
        <w:rPr>
          <w:lang w:val="de-DE"/>
        </w:rPr>
        <w:t>ö</w:t>
      </w:r>
      <w:r w:rsidRPr="006926E1">
        <w:rPr>
          <w:lang w:val="de-DE"/>
        </w:rPr>
        <w:t xml:space="preserve">berer Materie auf </w:t>
      </w:r>
      <w:ins w:id="267" w:author="John Hymers" w:date="2024-02-17T22:24:00Z">
        <w:r w:rsidR="00883134" w:rsidRPr="00E36C43">
          <w:rPr>
            <w:lang w:val="de-DE"/>
          </w:rPr>
          <w:t>unsere</w:t>
        </w:r>
      </w:ins>
      <w:r w:rsidR="0086345C">
        <w:rPr>
          <w:lang w:val="de-DE"/>
        </w:rPr>
        <w:t xml:space="preserve"> </w:t>
      </w:r>
      <w:del w:id="268" w:author="John Hymers" w:date="2024-02-17T22:24:00Z">
        <w:r w:rsidRPr="006926E1">
          <w:rPr>
            <w:lang w:val="de-DE"/>
          </w:rPr>
          <w:delText>un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ern</w:delText>
        </w:r>
      </w:del>
      <w:r w:rsidRPr="006926E1">
        <w:rPr>
          <w:lang w:val="de-DE"/>
        </w:rPr>
        <w:t xml:space="preserve"> Nerven, der die Modifikation</w:t>
      </w:r>
    </w:p>
    <w:p w14:paraId="6D99DDF8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in</w:t>
      </w:r>
    </w:p>
    <w:p w14:paraId="6C74C299" w14:textId="2FF31AEA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*) </w:t>
      </w:r>
      <w:r w:rsidRPr="000A708D">
        <w:rPr>
          <w:b/>
          <w:bCs/>
          <w:lang w:val="de-DE"/>
          <w:rPrChange w:id="269" w:author="John Hymers" w:date="2024-02-21T11:20:00Z">
            <w:rPr>
              <w:lang w:val="de-DE"/>
            </w:rPr>
          </w:rPrChange>
        </w:rPr>
        <w:t>Versuch über die Grundsätze der Moralität</w:t>
      </w:r>
      <w:r w:rsidRPr="006926E1">
        <w:rPr>
          <w:lang w:val="de-DE"/>
        </w:rPr>
        <w:t>. 3ter</w:t>
      </w:r>
      <w:r>
        <w:rPr>
          <w:lang w:val="de-DE"/>
        </w:rPr>
        <w:br/>
      </w: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>uch.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407</w:t>
      </w:r>
      <w:r>
        <w:rPr>
          <w:lang w:val="de-DE"/>
        </w:rPr>
        <w:t>] Kenntn. v. d. objektiv. Existenz d. Dinge.</w:t>
      </w:r>
    </w:p>
    <w:p w14:paraId="784FBA39" w14:textId="4F9E3751" w:rsidR="006926E1" w:rsidRDefault="006926E1" w:rsidP="006926E1">
      <w:pPr>
        <w:rPr>
          <w:lang w:val="de-DE"/>
        </w:rPr>
      </w:pPr>
      <w:r w:rsidRPr="006926E1">
        <w:rPr>
          <w:lang w:val="de-DE"/>
        </w:rPr>
        <w:t>in der Seele veranla</w:t>
      </w:r>
      <w:r>
        <w:rPr>
          <w:lang w:val="de-DE"/>
        </w:rPr>
        <w:t>ss</w:t>
      </w:r>
      <w:r w:rsidRPr="006926E1">
        <w:rPr>
          <w:lang w:val="de-DE"/>
        </w:rPr>
        <w:t>et, und de</w:t>
      </w:r>
      <w:r>
        <w:rPr>
          <w:lang w:val="de-DE"/>
        </w:rPr>
        <w:t>ss</w:t>
      </w:r>
      <w:r w:rsidRPr="006926E1">
        <w:rPr>
          <w:lang w:val="de-DE"/>
        </w:rPr>
        <w:t>en Gef</w:t>
      </w:r>
      <w:r>
        <w:rPr>
          <w:lang w:val="de-DE"/>
        </w:rPr>
        <w:t>ü</w:t>
      </w:r>
      <w:r w:rsidRPr="006926E1">
        <w:rPr>
          <w:lang w:val="de-DE"/>
        </w:rPr>
        <w:t>hl die Empfin-</w:t>
      </w:r>
      <w:r>
        <w:rPr>
          <w:lang w:val="de-DE"/>
        </w:rPr>
        <w:br/>
      </w:r>
      <w:r w:rsidRPr="006926E1">
        <w:rPr>
          <w:lang w:val="de-DE"/>
        </w:rPr>
        <w:t>dung ausmacht. Ausfl</w:t>
      </w:r>
      <w:r>
        <w:rPr>
          <w:lang w:val="de-DE"/>
        </w:rPr>
        <w:t>üss</w:t>
      </w:r>
      <w:r w:rsidRPr="006926E1">
        <w:rPr>
          <w:lang w:val="de-DE"/>
        </w:rPr>
        <w:t>e der K</w:t>
      </w:r>
      <w:r>
        <w:rPr>
          <w:lang w:val="de-DE"/>
        </w:rPr>
        <w:t>ö</w:t>
      </w:r>
      <w:r w:rsidRPr="006926E1">
        <w:rPr>
          <w:lang w:val="de-DE"/>
        </w:rPr>
        <w:t>rper, Salze, die auf-</w:t>
      </w:r>
      <w:r>
        <w:rPr>
          <w:lang w:val="de-DE"/>
        </w:rPr>
        <w:br/>
      </w:r>
      <w:r w:rsidRPr="006926E1">
        <w:rPr>
          <w:lang w:val="de-DE"/>
        </w:rPr>
        <w:t>gel</w:t>
      </w:r>
      <w:r>
        <w:rPr>
          <w:lang w:val="de-DE"/>
        </w:rPr>
        <w:t>ös</w:t>
      </w:r>
      <w:r w:rsidRPr="006926E1">
        <w:rPr>
          <w:lang w:val="de-DE"/>
        </w:rPr>
        <w:t xml:space="preserve">et werden, und zitternde Bewegungen </w:t>
      </w:r>
      <w:r>
        <w:rPr>
          <w:lang w:val="de-DE"/>
        </w:rPr>
        <w:t>s</w:t>
      </w:r>
      <w:r w:rsidRPr="006926E1">
        <w:rPr>
          <w:lang w:val="de-DE"/>
        </w:rPr>
        <w:t>ind es, die</w:t>
      </w:r>
      <w:r>
        <w:rPr>
          <w:lang w:val="de-DE"/>
        </w:rPr>
        <w:br/>
      </w:r>
      <w:r w:rsidRPr="006926E1">
        <w:rPr>
          <w:lang w:val="de-DE"/>
        </w:rPr>
        <w:t>im Riechen, Schmecken und H</w:t>
      </w:r>
      <w:r>
        <w:rPr>
          <w:lang w:val="de-DE"/>
        </w:rPr>
        <w:t>ö</w:t>
      </w:r>
      <w:r w:rsidRPr="006926E1">
        <w:rPr>
          <w:lang w:val="de-DE"/>
        </w:rPr>
        <w:t>ren empfunden werden.</w:t>
      </w:r>
      <w:r>
        <w:rPr>
          <w:lang w:val="de-DE"/>
        </w:rPr>
        <w:br/>
      </w:r>
      <w:r w:rsidRPr="006926E1">
        <w:rPr>
          <w:lang w:val="de-DE"/>
        </w:rPr>
        <w:t>Kann in die</w:t>
      </w:r>
      <w:r>
        <w:rPr>
          <w:lang w:val="de-DE"/>
        </w:rPr>
        <w:t>s</w:t>
      </w:r>
      <w:r w:rsidRPr="006926E1">
        <w:rPr>
          <w:lang w:val="de-DE"/>
        </w:rPr>
        <w:t>en Eigenheiten der beiden er</w:t>
      </w:r>
      <w:r>
        <w:rPr>
          <w:lang w:val="de-DE"/>
        </w:rPr>
        <w:t>s</w:t>
      </w:r>
      <w:r w:rsidRPr="006926E1">
        <w:rPr>
          <w:lang w:val="de-DE"/>
        </w:rPr>
        <w:t>tern Sinne, in</w:t>
      </w:r>
      <w:r>
        <w:rPr>
          <w:lang w:val="de-DE"/>
        </w:rPr>
        <w:br/>
      </w:r>
      <w:r w:rsidRPr="006926E1">
        <w:rPr>
          <w:lang w:val="de-DE"/>
        </w:rPr>
        <w:t>der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 der Dingarten, welche auf </w:t>
      </w:r>
      <w:r>
        <w:rPr>
          <w:lang w:val="de-DE"/>
        </w:rPr>
        <w:t>s</w:t>
      </w:r>
      <w:r w:rsidRPr="006926E1">
        <w:rPr>
          <w:lang w:val="de-DE"/>
        </w:rPr>
        <w:t>ie wirken,</w:t>
      </w:r>
      <w:r>
        <w:rPr>
          <w:lang w:val="de-DE"/>
        </w:rPr>
        <w:br/>
      </w:r>
      <w:r w:rsidRPr="006926E1">
        <w:rPr>
          <w:lang w:val="de-DE"/>
        </w:rPr>
        <w:t xml:space="preserve">oder in der Art der Modifikation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 deren Gef</w:t>
      </w:r>
      <w:r>
        <w:rPr>
          <w:lang w:val="de-DE"/>
        </w:rPr>
        <w:t>ü</w:t>
      </w:r>
      <w:r w:rsidRPr="006926E1">
        <w:rPr>
          <w:lang w:val="de-DE"/>
        </w:rPr>
        <w:t>hl in</w:t>
      </w:r>
      <w:r>
        <w:rPr>
          <w:lang w:val="de-DE"/>
        </w:rPr>
        <w:br/>
      </w:r>
      <w:r w:rsidRPr="006926E1">
        <w:rPr>
          <w:lang w:val="de-DE"/>
        </w:rPr>
        <w:t>der Seele die Empfindung ausmacht, der Grund von</w:t>
      </w:r>
      <w:r>
        <w:rPr>
          <w:lang w:val="de-DE"/>
        </w:rPr>
        <w:br/>
      </w:r>
      <w:r w:rsidRPr="006926E1">
        <w:rPr>
          <w:lang w:val="de-DE"/>
        </w:rPr>
        <w:t>dem obgedachten Unter</w:t>
      </w:r>
      <w:r>
        <w:rPr>
          <w:lang w:val="de-DE"/>
        </w:rPr>
        <w:t>s</w:t>
      </w:r>
      <w:r w:rsidRPr="006926E1">
        <w:rPr>
          <w:lang w:val="de-DE"/>
        </w:rPr>
        <w:t xml:space="preserve">chiede, daß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 w:rsidRPr="000A708D">
        <w:rPr>
          <w:b/>
          <w:bCs/>
          <w:lang w:val="de-DE"/>
          <w:rPrChange w:id="270" w:author="John Hymers" w:date="2024-02-21T11:20:00Z">
            <w:rPr>
              <w:lang w:val="de-DE"/>
            </w:rPr>
          </w:rPrChange>
        </w:rPr>
        <w:t>für sich beste-</w:t>
      </w:r>
      <w:r w:rsidRPr="000A708D">
        <w:rPr>
          <w:b/>
          <w:bCs/>
          <w:lang w:val="de-DE"/>
          <w:rPrChange w:id="271" w:author="John Hymers" w:date="2024-02-21T11:20:00Z">
            <w:rPr>
              <w:lang w:val="de-DE"/>
            </w:rPr>
          </w:rPrChange>
        </w:rPr>
        <w:br/>
        <w:t>hende Gegenstände</w:t>
      </w:r>
      <w:r w:rsidRPr="006926E1">
        <w:rPr>
          <w:lang w:val="de-DE"/>
        </w:rPr>
        <w:t xml:space="preserve"> dar</w:t>
      </w:r>
      <w:r>
        <w:rPr>
          <w:lang w:val="de-DE"/>
        </w:rPr>
        <w:t>s</w:t>
      </w:r>
      <w:r w:rsidRPr="006926E1">
        <w:rPr>
          <w:lang w:val="de-DE"/>
        </w:rPr>
        <w:t>tellen, ge</w:t>
      </w:r>
      <w:r>
        <w:rPr>
          <w:lang w:val="de-DE"/>
        </w:rPr>
        <w:t>s</w:t>
      </w:r>
      <w:r w:rsidRPr="006926E1">
        <w:rPr>
          <w:lang w:val="de-DE"/>
        </w:rPr>
        <w:t>ucht werden? Es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cheinet nicht </w:t>
      </w:r>
      <w:r>
        <w:rPr>
          <w:lang w:val="de-DE"/>
        </w:rPr>
        <w:t>s</w:t>
      </w:r>
      <w:r w:rsidRPr="006926E1">
        <w:rPr>
          <w:lang w:val="de-DE"/>
        </w:rPr>
        <w:t xml:space="preserve">o. Nicht in der </w:t>
      </w:r>
      <w:ins w:id="272" w:author="John Hymers" w:date="2024-02-17T22:24:00Z">
        <w:r w:rsidR="00883134" w:rsidRPr="00E36C43">
          <w:rPr>
            <w:lang w:val="de-DE"/>
          </w:rPr>
          <w:t>specifischen</w:t>
        </w:r>
      </w:ins>
      <w:r w:rsidR="00E14BDC">
        <w:rPr>
          <w:lang w:val="de-DE"/>
        </w:rPr>
        <w:t xml:space="preserve"> </w:t>
      </w:r>
      <w:del w:id="273" w:author="John Hymers" w:date="2024-02-17T22:24:00Z">
        <w:r>
          <w:rPr>
            <w:lang w:val="de-DE"/>
          </w:rPr>
          <w:delText>s</w:delText>
        </w:r>
        <w:r w:rsidRPr="006926E1">
          <w:rPr>
            <w:lang w:val="de-DE"/>
          </w:rPr>
          <w:delText xml:space="preserve">pecifiken </w:delText>
        </w:r>
      </w:del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>chiedenheit</w:t>
      </w:r>
      <w:r>
        <w:rPr>
          <w:lang w:val="de-DE"/>
        </w:rPr>
        <w:br/>
      </w:r>
      <w:r w:rsidRPr="006926E1">
        <w:rPr>
          <w:lang w:val="de-DE"/>
        </w:rPr>
        <w:t>der Eindr</w:t>
      </w:r>
      <w:r>
        <w:rPr>
          <w:lang w:val="de-DE"/>
        </w:rPr>
        <w:t>ü</w:t>
      </w:r>
      <w:r w:rsidRPr="006926E1">
        <w:rPr>
          <w:lang w:val="de-DE"/>
        </w:rPr>
        <w:t xml:space="preserve">cke, </w:t>
      </w:r>
      <w:r>
        <w:rPr>
          <w:lang w:val="de-DE"/>
        </w:rPr>
        <w:t>s</w:t>
      </w:r>
      <w:r w:rsidRPr="006926E1">
        <w:rPr>
          <w:lang w:val="de-DE"/>
        </w:rPr>
        <w:t>ondern in den ver</w:t>
      </w:r>
      <w:r>
        <w:rPr>
          <w:lang w:val="de-DE"/>
        </w:rPr>
        <w:t>s</w:t>
      </w:r>
      <w:r w:rsidRPr="006926E1">
        <w:rPr>
          <w:lang w:val="de-DE"/>
        </w:rPr>
        <w:t>chiedenen Graden der</w:t>
      </w:r>
      <w:r>
        <w:rPr>
          <w:lang w:val="de-DE"/>
        </w:rPr>
        <w:br/>
      </w:r>
      <w:r w:rsidRPr="006926E1">
        <w:rPr>
          <w:lang w:val="de-DE"/>
        </w:rPr>
        <w:t>St</w:t>
      </w:r>
      <w:r>
        <w:rPr>
          <w:lang w:val="de-DE"/>
        </w:rPr>
        <w:t>ä</w:t>
      </w:r>
      <w:r w:rsidRPr="006926E1">
        <w:rPr>
          <w:lang w:val="de-DE"/>
        </w:rPr>
        <w:t xml:space="preserve">rke, der Klarheit und Feinheit, und der davon </w:t>
      </w:r>
      <w:ins w:id="274" w:author="John Hymers" w:date="2024-02-17T22:24:00Z">
        <w:r w:rsidR="00883134" w:rsidRPr="00E36C43">
          <w:rPr>
            <w:lang w:val="de-DE"/>
          </w:rPr>
          <w:t>abhängenden</w:t>
        </w:r>
      </w:ins>
      <w:r w:rsidR="00E14BDC">
        <w:rPr>
          <w:lang w:val="de-DE"/>
        </w:rPr>
        <w:t xml:space="preserve"> </w:t>
      </w:r>
      <w:del w:id="275" w:author="John Hymers" w:date="2024-02-17T22:24:00Z">
        <w:r w:rsidRPr="006926E1">
          <w:rPr>
            <w:lang w:val="de-DE"/>
          </w:rPr>
          <w:delText>ab-</w:delText>
        </w:r>
      </w:del>
      <w:r>
        <w:rPr>
          <w:lang w:val="de-DE"/>
        </w:rPr>
        <w:br/>
      </w:r>
      <w:del w:id="276" w:author="John Hymers" w:date="2024-02-17T22:24:00Z">
        <w:r w:rsidRPr="006926E1">
          <w:rPr>
            <w:lang w:val="de-DE"/>
          </w:rPr>
          <w:delText>hangenden</w:delText>
        </w:r>
      </w:del>
      <w:r w:rsidRPr="006926E1">
        <w:rPr>
          <w:lang w:val="de-DE"/>
        </w:rPr>
        <w:t xml:space="preserve"> leichtern Reproducibilit</w:t>
      </w:r>
      <w:r>
        <w:rPr>
          <w:lang w:val="de-DE"/>
        </w:rPr>
        <w:t>ä</w:t>
      </w:r>
      <w:r w:rsidRPr="006926E1">
        <w:rPr>
          <w:lang w:val="de-DE"/>
        </w:rPr>
        <w:t>t kann man ihn an-</w:t>
      </w:r>
      <w:r>
        <w:rPr>
          <w:lang w:val="de-DE"/>
        </w:rPr>
        <w:br/>
      </w:r>
      <w:r w:rsidRPr="006926E1">
        <w:rPr>
          <w:lang w:val="de-DE"/>
        </w:rPr>
        <w:t>treffen.</w:t>
      </w:r>
    </w:p>
    <w:p w14:paraId="39819566" w14:textId="1F63C6CA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Und da meine ich offenbare </w:t>
      </w:r>
      <w:r>
        <w:rPr>
          <w:lang w:val="de-DE"/>
        </w:rPr>
        <w:t>s</w:t>
      </w:r>
      <w:r w:rsidRPr="006926E1">
        <w:rPr>
          <w:lang w:val="de-DE"/>
        </w:rPr>
        <w:t>ich die</w:t>
      </w:r>
      <w:r>
        <w:rPr>
          <w:lang w:val="de-DE"/>
        </w:rPr>
        <w:t>s</w:t>
      </w:r>
      <w:r w:rsidRPr="006926E1">
        <w:rPr>
          <w:lang w:val="de-DE"/>
        </w:rPr>
        <w:t>er Grund deut-</w:t>
      </w:r>
      <w:r>
        <w:rPr>
          <w:lang w:val="de-DE"/>
        </w:rPr>
        <w:br/>
      </w:r>
      <w:r w:rsidRPr="006926E1">
        <w:rPr>
          <w:lang w:val="de-DE"/>
        </w:rPr>
        <w:t>lich genug. Soll eine Empfindung zu denen geh</w:t>
      </w:r>
      <w:r>
        <w:rPr>
          <w:lang w:val="de-DE"/>
        </w:rPr>
        <w:t>ö</w:t>
      </w:r>
      <w:r w:rsidRPr="006926E1">
        <w:rPr>
          <w:lang w:val="de-DE"/>
        </w:rPr>
        <w:t>ren,</w:t>
      </w:r>
      <w:r>
        <w:rPr>
          <w:lang w:val="de-DE"/>
        </w:rPr>
        <w:br/>
      </w:r>
      <w:r w:rsidRPr="006926E1">
        <w:rPr>
          <w:lang w:val="de-DE"/>
        </w:rPr>
        <w:t xml:space="preserve">woraus die </w:t>
      </w:r>
      <w:r>
        <w:rPr>
          <w:lang w:val="de-DE"/>
        </w:rPr>
        <w:t>Id</w:t>
      </w:r>
      <w:r w:rsidRPr="006926E1">
        <w:rPr>
          <w:lang w:val="de-DE"/>
        </w:rPr>
        <w:t xml:space="preserve">ee von einem </w:t>
      </w:r>
      <w:r w:rsidRPr="000A708D">
        <w:rPr>
          <w:b/>
          <w:bCs/>
          <w:lang w:val="de-DE"/>
          <w:rPrChange w:id="277" w:author="John Hymers" w:date="2024-02-21T11:20:00Z">
            <w:rPr>
              <w:lang w:val="de-DE"/>
            </w:rPr>
          </w:rPrChange>
        </w:rPr>
        <w:t>für sich vorhandenen</w:t>
      </w:r>
      <w:r w:rsidRPr="000A708D">
        <w:rPr>
          <w:b/>
          <w:bCs/>
          <w:lang w:val="de-DE"/>
          <w:rPrChange w:id="278" w:author="John Hymers" w:date="2024-02-21T11:20:00Z">
            <w:rPr>
              <w:lang w:val="de-DE"/>
            </w:rPr>
          </w:rPrChange>
        </w:rPr>
        <w:br/>
        <w:t>Objekt</w:t>
      </w:r>
      <w:r w:rsidRPr="006926E1">
        <w:rPr>
          <w:lang w:val="de-DE"/>
        </w:rPr>
        <w:t xml:space="preserve"> gezogen worden i</w:t>
      </w:r>
      <w:r>
        <w:rPr>
          <w:lang w:val="de-DE"/>
        </w:rPr>
        <w:t>s</w:t>
      </w:r>
      <w:r w:rsidRPr="006926E1">
        <w:rPr>
          <w:lang w:val="de-DE"/>
        </w:rPr>
        <w:t xml:space="preserve">t, oder doch eben </w:t>
      </w:r>
      <w:r>
        <w:rPr>
          <w:lang w:val="de-DE"/>
        </w:rPr>
        <w:t>s</w:t>
      </w:r>
      <w:r w:rsidRPr="006926E1">
        <w:rPr>
          <w:lang w:val="de-DE"/>
        </w:rPr>
        <w:t>o wohl als</w:t>
      </w:r>
      <w:r>
        <w:rPr>
          <w:lang w:val="de-DE"/>
        </w:rPr>
        <w:br/>
      </w:r>
      <w:r w:rsidRPr="006926E1">
        <w:rPr>
          <w:lang w:val="de-DE"/>
        </w:rPr>
        <w:t xml:space="preserve">aus andern gezogen werden </w:t>
      </w:r>
      <w:r w:rsidRPr="000A708D">
        <w:rPr>
          <w:b/>
          <w:bCs/>
          <w:lang w:val="de-DE"/>
          <w:rPrChange w:id="279" w:author="John Hymers" w:date="2024-02-21T11:20:00Z">
            <w:rPr>
              <w:lang w:val="de-DE"/>
            </w:rPr>
          </w:rPrChange>
        </w:rPr>
        <w:t>können</w:t>
      </w:r>
      <w:r w:rsidRPr="006926E1">
        <w:rPr>
          <w:lang w:val="de-DE"/>
        </w:rPr>
        <w:t xml:space="preserve">, </w:t>
      </w:r>
      <w:r>
        <w:rPr>
          <w:lang w:val="de-DE"/>
        </w:rPr>
        <w:t>s</w:t>
      </w:r>
      <w:r w:rsidRPr="006926E1">
        <w:rPr>
          <w:lang w:val="de-DE"/>
        </w:rPr>
        <w:t>o i</w:t>
      </w:r>
      <w:r>
        <w:rPr>
          <w:lang w:val="de-DE"/>
        </w:rPr>
        <w:t>s</w:t>
      </w:r>
      <w:r w:rsidRPr="006926E1">
        <w:rPr>
          <w:lang w:val="de-DE"/>
        </w:rPr>
        <w:t>t dieß ein Er-</w:t>
      </w:r>
      <w:r>
        <w:rPr>
          <w:lang w:val="de-DE"/>
        </w:rPr>
        <w:br/>
      </w:r>
      <w:r w:rsidRPr="006926E1">
        <w:rPr>
          <w:lang w:val="de-DE"/>
        </w:rPr>
        <w:t>foderniß bey ihr „</w:t>
      </w:r>
      <w:r>
        <w:rPr>
          <w:lang w:val="de-DE"/>
        </w:rPr>
        <w:t>s</w:t>
      </w:r>
      <w:r w:rsidRPr="006926E1">
        <w:rPr>
          <w:lang w:val="de-DE"/>
        </w:rPr>
        <w:t>ie muß allein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ich, abge</w:t>
      </w:r>
      <w:r>
        <w:rPr>
          <w:lang w:val="de-DE"/>
        </w:rPr>
        <w:t>s</w:t>
      </w:r>
      <w:r w:rsidRPr="006926E1">
        <w:rPr>
          <w:lang w:val="de-DE"/>
        </w:rPr>
        <w:t>ondert</w:t>
      </w:r>
      <w:r>
        <w:rPr>
          <w:lang w:val="de-DE"/>
        </w:rPr>
        <w:br/>
      </w:r>
      <w:r w:rsidRPr="006926E1">
        <w:rPr>
          <w:lang w:val="de-DE"/>
        </w:rPr>
        <w:t xml:space="preserve">„von andern, in der Seele vorhanden </w:t>
      </w:r>
      <w:r>
        <w:rPr>
          <w:lang w:val="de-DE"/>
        </w:rPr>
        <w:t>s</w:t>
      </w:r>
      <w:r w:rsidRPr="006926E1">
        <w:rPr>
          <w:lang w:val="de-DE"/>
        </w:rPr>
        <w:t>eyn, und auf ei-</w:t>
      </w:r>
      <w:r>
        <w:rPr>
          <w:lang w:val="de-DE"/>
        </w:rPr>
        <w:br/>
      </w:r>
      <w:r w:rsidRPr="006926E1">
        <w:rPr>
          <w:lang w:val="de-DE"/>
        </w:rPr>
        <w:t>„ne Weile auf die</w:t>
      </w:r>
      <w:r>
        <w:rPr>
          <w:lang w:val="de-DE"/>
        </w:rPr>
        <w:t>s</w:t>
      </w:r>
      <w:r w:rsidRPr="006926E1">
        <w:rPr>
          <w:lang w:val="de-DE"/>
        </w:rPr>
        <w:t>e Art be</w:t>
      </w:r>
      <w:r>
        <w:rPr>
          <w:lang w:val="de-DE"/>
        </w:rPr>
        <w:t>s</w:t>
      </w:r>
      <w:r w:rsidRPr="006926E1">
        <w:rPr>
          <w:lang w:val="de-DE"/>
        </w:rPr>
        <w:t xml:space="preserve">tehen, und dann auch </w:t>
      </w:r>
      <w:r>
        <w:rPr>
          <w:lang w:val="de-DE"/>
        </w:rPr>
        <w:t>s</w:t>
      </w:r>
      <w:r w:rsidRPr="006926E1">
        <w:rPr>
          <w:lang w:val="de-DE"/>
        </w:rPr>
        <w:t>o ab-</w:t>
      </w:r>
      <w:r>
        <w:rPr>
          <w:lang w:val="de-DE"/>
        </w:rPr>
        <w:br/>
      </w:r>
      <w:r w:rsidRPr="006926E1">
        <w:rPr>
          <w:lang w:val="de-DE"/>
        </w:rPr>
        <w:t>„ge</w:t>
      </w:r>
      <w:r>
        <w:rPr>
          <w:lang w:val="de-DE"/>
        </w:rPr>
        <w:t>s</w:t>
      </w:r>
      <w:r w:rsidRPr="006926E1">
        <w:rPr>
          <w:lang w:val="de-DE"/>
        </w:rPr>
        <w:t>ondert und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wieder vorge</w:t>
      </w:r>
      <w:r>
        <w:rPr>
          <w:lang w:val="de-DE"/>
        </w:rPr>
        <w:t>s</w:t>
      </w:r>
      <w:r w:rsidRPr="006926E1">
        <w:rPr>
          <w:lang w:val="de-DE"/>
        </w:rPr>
        <w:t>tellet werden</w:t>
      </w:r>
      <w:r>
        <w:rPr>
          <w:lang w:val="de-DE"/>
        </w:rPr>
        <w:br/>
      </w:r>
      <w:r w:rsidRPr="006926E1">
        <w:rPr>
          <w:lang w:val="de-DE"/>
        </w:rPr>
        <w:t>„k</w:t>
      </w:r>
      <w:r>
        <w:rPr>
          <w:lang w:val="de-DE"/>
        </w:rPr>
        <w:t>ö</w:t>
      </w:r>
      <w:r w:rsidRPr="006926E1">
        <w:rPr>
          <w:lang w:val="de-DE"/>
        </w:rPr>
        <w:t>nnen.“ Dazu aber i</w:t>
      </w:r>
      <w:r>
        <w:rPr>
          <w:lang w:val="de-DE"/>
        </w:rPr>
        <w:t>s</w:t>
      </w:r>
      <w:r w:rsidRPr="006926E1">
        <w:rPr>
          <w:lang w:val="de-DE"/>
        </w:rPr>
        <w:t>t es n</w:t>
      </w:r>
      <w:r>
        <w:rPr>
          <w:lang w:val="de-DE"/>
        </w:rPr>
        <w:t>ö</w:t>
      </w:r>
      <w:r w:rsidRPr="006926E1">
        <w:rPr>
          <w:lang w:val="de-DE"/>
        </w:rPr>
        <w:t xml:space="preserve">thig, daß </w:t>
      </w:r>
      <w:r>
        <w:rPr>
          <w:lang w:val="de-DE"/>
        </w:rPr>
        <w:t>s</w:t>
      </w:r>
      <w:r w:rsidRPr="006926E1">
        <w:rPr>
          <w:lang w:val="de-DE"/>
        </w:rPr>
        <w:t>ie in der</w:t>
      </w:r>
      <w:r>
        <w:rPr>
          <w:lang w:val="de-DE"/>
        </w:rPr>
        <w:br/>
      </w:r>
      <w:r w:rsidRPr="006926E1">
        <w:rPr>
          <w:lang w:val="de-DE"/>
        </w:rPr>
        <w:t xml:space="preserve">Zeit, wenn </w:t>
      </w:r>
      <w:r>
        <w:rPr>
          <w:lang w:val="de-DE"/>
        </w:rPr>
        <w:t>s</w:t>
      </w:r>
      <w:r w:rsidRPr="006926E1">
        <w:rPr>
          <w:lang w:val="de-DE"/>
        </w:rPr>
        <w:t>ie vorhanden i</w:t>
      </w:r>
      <w:r>
        <w:rPr>
          <w:lang w:val="de-DE"/>
        </w:rPr>
        <w:t>s</w:t>
      </w:r>
      <w:r w:rsidRPr="006926E1">
        <w:rPr>
          <w:lang w:val="de-DE"/>
        </w:rPr>
        <w:t>t, das Empfindungsverm</w:t>
      </w:r>
      <w:r>
        <w:rPr>
          <w:lang w:val="de-DE"/>
        </w:rPr>
        <w:t>ö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6926E1">
        <w:rPr>
          <w:lang w:val="de-DE"/>
        </w:rPr>
        <w:t xml:space="preserve">gen </w:t>
      </w:r>
      <w:r w:rsidRPr="000A708D">
        <w:rPr>
          <w:b/>
          <w:bCs/>
          <w:lang w:val="de-DE"/>
          <w:rPrChange w:id="280" w:author="John Hymers" w:date="2024-02-21T11:21:00Z">
            <w:rPr>
              <w:lang w:val="de-DE"/>
            </w:rPr>
          </w:rPrChange>
        </w:rPr>
        <w:t>allein</w:t>
      </w:r>
      <w:r w:rsidRPr="006926E1">
        <w:rPr>
          <w:lang w:val="de-DE"/>
        </w:rPr>
        <w:t xml:space="preserve"> be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ä</w:t>
      </w:r>
      <w:r w:rsidRPr="006926E1">
        <w:rPr>
          <w:lang w:val="de-DE"/>
        </w:rPr>
        <w:t xml:space="preserve">ftiget, in der Maße nemlich, daß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>kein anders gleichzeitiges, und bis zur Apperceptibilit</w:t>
      </w:r>
      <w:r>
        <w:rPr>
          <w:lang w:val="de-DE"/>
        </w:rPr>
        <w:t>ä</w:t>
      </w:r>
      <w:r w:rsidRPr="006926E1">
        <w:rPr>
          <w:lang w:val="de-DE"/>
        </w:rPr>
        <w:t>t</w:t>
      </w:r>
      <w:r>
        <w:rPr>
          <w:lang w:val="de-DE"/>
        </w:rPr>
        <w:br/>
        <w:t>s</w:t>
      </w:r>
      <w:r w:rsidRPr="006926E1">
        <w:rPr>
          <w:lang w:val="de-DE"/>
        </w:rPr>
        <w:t>tarkes Gef</w:t>
      </w:r>
      <w:r>
        <w:rPr>
          <w:lang w:val="de-DE"/>
        </w:rPr>
        <w:t>ü</w:t>
      </w:r>
      <w:r w:rsidRPr="006926E1">
        <w:rPr>
          <w:lang w:val="de-DE"/>
        </w:rPr>
        <w:t xml:space="preserve">hl neben </w:t>
      </w:r>
      <w:r>
        <w:rPr>
          <w:lang w:val="de-DE"/>
        </w:rPr>
        <w:t>s</w:t>
      </w:r>
      <w:r w:rsidRPr="006926E1">
        <w:rPr>
          <w:lang w:val="de-DE"/>
        </w:rPr>
        <w:t>ich erlaube, und w</w:t>
      </w:r>
      <w:r>
        <w:rPr>
          <w:lang w:val="de-DE"/>
        </w:rPr>
        <w:t>ä</w:t>
      </w:r>
      <w:r w:rsidRPr="006926E1">
        <w:rPr>
          <w:lang w:val="de-DE"/>
        </w:rPr>
        <w:t>hrend des</w:t>
      </w:r>
      <w:r>
        <w:rPr>
          <w:lang w:val="de-DE"/>
        </w:rPr>
        <w:br/>
      </w:r>
      <w:r w:rsidRPr="006926E1">
        <w:rPr>
          <w:lang w:val="de-DE"/>
        </w:rPr>
        <w:t>Aktus des Gewahrnehmens die Seele des f</w:t>
      </w:r>
      <w:r>
        <w:rPr>
          <w:lang w:val="de-DE"/>
        </w:rPr>
        <w:t>ü</w:t>
      </w:r>
      <w:r w:rsidRPr="006926E1">
        <w:rPr>
          <w:lang w:val="de-DE"/>
        </w:rPr>
        <w:t>hlenden We-</w:t>
      </w:r>
      <w:r>
        <w:rPr>
          <w:lang w:val="de-DE"/>
        </w:rPr>
        <w:br/>
        <w:t>s</w:t>
      </w:r>
      <w:r w:rsidRPr="006926E1">
        <w:rPr>
          <w:lang w:val="de-DE"/>
        </w:rPr>
        <w:t>ens allein ausf</w:t>
      </w:r>
      <w:r>
        <w:rPr>
          <w:lang w:val="de-DE"/>
        </w:rPr>
        <w:t>ü</w:t>
      </w:r>
      <w:r w:rsidRPr="006926E1">
        <w:rPr>
          <w:lang w:val="de-DE"/>
        </w:rPr>
        <w:t>lle.</w:t>
      </w:r>
    </w:p>
    <w:p w14:paraId="1BA0377B" w14:textId="2669D034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Jedwede </w:t>
      </w:r>
      <w:r w:rsidRPr="000A708D">
        <w:rPr>
          <w:b/>
          <w:bCs/>
          <w:lang w:val="de-DE"/>
          <w:rPrChange w:id="281" w:author="John Hymers" w:date="2024-02-21T11:21:00Z">
            <w:rPr>
              <w:lang w:val="de-DE"/>
            </w:rPr>
          </w:rPrChange>
        </w:rPr>
        <w:t>äußere</w:t>
      </w:r>
      <w:r w:rsidRPr="006926E1">
        <w:rPr>
          <w:lang w:val="de-DE"/>
        </w:rPr>
        <w:t xml:space="preserve"> Empfindung, von einiger St</w:t>
      </w:r>
      <w:r>
        <w:rPr>
          <w:lang w:val="de-DE"/>
        </w:rPr>
        <w:t>ä</w:t>
      </w:r>
      <w:r w:rsidRPr="006926E1">
        <w:rPr>
          <w:lang w:val="de-DE"/>
        </w:rPr>
        <w:t>rke</w:t>
      </w:r>
      <w:r>
        <w:rPr>
          <w:lang w:val="de-DE"/>
        </w:rPr>
        <w:br/>
      </w:r>
      <w:r w:rsidRPr="006926E1">
        <w:rPr>
          <w:lang w:val="de-DE"/>
        </w:rPr>
        <w:t>und Dauer, be</w:t>
      </w:r>
      <w:r>
        <w:rPr>
          <w:lang w:val="de-DE"/>
        </w:rPr>
        <w:t>s</w:t>
      </w:r>
      <w:r w:rsidRPr="006926E1">
        <w:rPr>
          <w:lang w:val="de-DE"/>
        </w:rPr>
        <w:t>itzet die Kraft, die Seele, auf eine Weile</w:t>
      </w:r>
      <w:r>
        <w:rPr>
          <w:lang w:val="de-DE"/>
        </w:rPr>
        <w:br/>
      </w:r>
      <w:r w:rsidRPr="006926E1">
        <w:rPr>
          <w:lang w:val="de-DE"/>
        </w:rPr>
        <w:t>wenig</w:t>
      </w:r>
      <w:r>
        <w:rPr>
          <w:lang w:val="de-DE"/>
        </w:rPr>
        <w:t>s</w:t>
      </w:r>
      <w:r w:rsidRPr="006926E1">
        <w:rPr>
          <w:lang w:val="de-DE"/>
        </w:rPr>
        <w:t xml:space="preserve">tens, außer </w:t>
      </w:r>
      <w:r>
        <w:rPr>
          <w:lang w:val="de-DE"/>
        </w:rPr>
        <w:t>s</w:t>
      </w:r>
      <w:r w:rsidRPr="006926E1">
        <w:rPr>
          <w:lang w:val="de-DE"/>
        </w:rPr>
        <w:t>ich herauszuziehen, in der Maße,</w:t>
      </w:r>
      <w:r>
        <w:rPr>
          <w:lang w:val="de-DE"/>
        </w:rPr>
        <w:br/>
      </w:r>
      <w:r w:rsidRPr="006926E1">
        <w:rPr>
          <w:lang w:val="de-DE"/>
        </w:rPr>
        <w:t xml:space="preserve">daß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als zur</w:t>
      </w:r>
      <w:r>
        <w:rPr>
          <w:lang w:val="de-DE"/>
        </w:rPr>
        <w:t>ü</w:t>
      </w:r>
      <w:r w:rsidRPr="006926E1">
        <w:rPr>
          <w:lang w:val="de-DE"/>
        </w:rPr>
        <w:t>ckwirkendes, vor</w:t>
      </w:r>
      <w:r>
        <w:rPr>
          <w:lang w:val="de-DE"/>
        </w:rPr>
        <w:t>s</w:t>
      </w:r>
      <w:r w:rsidRPr="006926E1">
        <w:rPr>
          <w:lang w:val="de-DE"/>
        </w:rPr>
        <w:t>tellendes, den-</w:t>
      </w:r>
    </w:p>
    <w:p w14:paraId="00C69886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kendes</w:t>
      </w:r>
    </w:p>
    <w:p w14:paraId="3915E52D" w14:textId="36C00D2F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C c 4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408</w:t>
      </w:r>
      <w:r>
        <w:rPr>
          <w:lang w:val="de-DE"/>
        </w:rPr>
        <w:t>] V. Versuch. Ueber den Urspr. unserer</w:t>
      </w:r>
    </w:p>
    <w:p w14:paraId="0D010B02" w14:textId="1BCF003A" w:rsidR="006926E1" w:rsidRDefault="006926E1" w:rsidP="006926E1">
      <w:pPr>
        <w:rPr>
          <w:lang w:val="de-DE"/>
        </w:rPr>
      </w:pPr>
      <w:r w:rsidRPr="006926E1">
        <w:rPr>
          <w:lang w:val="de-DE"/>
        </w:rPr>
        <w:t>kendes und wollendes We</w:t>
      </w:r>
      <w:r>
        <w:rPr>
          <w:lang w:val="de-DE"/>
        </w:rPr>
        <w:t>s</w:t>
      </w:r>
      <w:r w:rsidRPr="006926E1">
        <w:rPr>
          <w:lang w:val="de-DE"/>
        </w:rPr>
        <w:t xml:space="preserve">en vergißt, und </w:t>
      </w:r>
      <w:r>
        <w:rPr>
          <w:lang w:val="de-DE"/>
        </w:rPr>
        <w:t>s</w:t>
      </w:r>
      <w:r w:rsidRPr="006926E1">
        <w:rPr>
          <w:lang w:val="de-DE"/>
        </w:rPr>
        <w:t>ich allein mit</w:t>
      </w:r>
      <w:r>
        <w:rPr>
          <w:lang w:val="de-DE"/>
        </w:rPr>
        <w:br/>
      </w:r>
      <w:r w:rsidRPr="006926E1">
        <w:rPr>
          <w:lang w:val="de-DE"/>
        </w:rPr>
        <w:t>der ihr beygebrachten Modifikation be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ä</w:t>
      </w:r>
      <w:r w:rsidRPr="006926E1">
        <w:rPr>
          <w:lang w:val="de-DE"/>
        </w:rPr>
        <w:t>ftiget, ohne ih-</w:t>
      </w:r>
      <w:r>
        <w:rPr>
          <w:lang w:val="de-DE"/>
        </w:rPr>
        <w:br/>
      </w:r>
      <w:r w:rsidRPr="006926E1">
        <w:rPr>
          <w:lang w:val="de-DE"/>
        </w:rPr>
        <w:t>re eigene Th</w:t>
      </w:r>
      <w:r>
        <w:rPr>
          <w:lang w:val="de-DE"/>
        </w:rPr>
        <w:t>ä</w:t>
      </w:r>
      <w:r w:rsidRPr="006926E1">
        <w:rPr>
          <w:lang w:val="de-DE"/>
        </w:rPr>
        <w:t>tigkeiten dabey gewahrzunehmen. Dieß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>t Erfahrung.</w:t>
      </w:r>
    </w:p>
    <w:p w14:paraId="0B87CD88" w14:textId="26B66C08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Und bey </w:t>
      </w:r>
      <w:r>
        <w:rPr>
          <w:lang w:val="de-DE"/>
        </w:rPr>
        <w:t>s</w:t>
      </w:r>
      <w:r w:rsidRPr="006926E1">
        <w:rPr>
          <w:lang w:val="de-DE"/>
        </w:rPr>
        <w:t xml:space="preserve">olchen Empfindungen fehlet </w:t>
      </w:r>
      <w:r>
        <w:rPr>
          <w:lang w:val="de-DE"/>
        </w:rPr>
        <w:t>s</w:t>
      </w:r>
      <w:r w:rsidRPr="006926E1">
        <w:rPr>
          <w:lang w:val="de-DE"/>
        </w:rPr>
        <w:t>chlechthin die</w:t>
      </w:r>
      <w:r>
        <w:rPr>
          <w:lang w:val="de-DE"/>
        </w:rPr>
        <w:br/>
      </w:r>
      <w:r w:rsidRPr="006926E1">
        <w:rPr>
          <w:lang w:val="de-DE"/>
        </w:rPr>
        <w:t>Veranla</w:t>
      </w:r>
      <w:r>
        <w:rPr>
          <w:lang w:val="de-DE"/>
        </w:rPr>
        <w:t>ss</w:t>
      </w:r>
      <w:r w:rsidRPr="006926E1">
        <w:rPr>
          <w:lang w:val="de-DE"/>
        </w:rPr>
        <w:t xml:space="preserve">ung, </w:t>
      </w:r>
      <w:r>
        <w:rPr>
          <w:lang w:val="de-DE"/>
        </w:rPr>
        <w:t>s</w:t>
      </w:r>
      <w:r w:rsidRPr="006926E1">
        <w:rPr>
          <w:lang w:val="de-DE"/>
        </w:rPr>
        <w:t xml:space="preserve">ie in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 xml:space="preserve">t zu </w:t>
      </w:r>
      <w:r>
        <w:rPr>
          <w:lang w:val="de-DE"/>
        </w:rPr>
        <w:t>s</w:t>
      </w:r>
      <w:r w:rsidRPr="006926E1">
        <w:rPr>
          <w:lang w:val="de-DE"/>
        </w:rPr>
        <w:t>etzen. Es waren von</w:t>
      </w:r>
      <w:r>
        <w:rPr>
          <w:lang w:val="de-DE"/>
        </w:rPr>
        <w:br/>
      </w:r>
      <w:r w:rsidRPr="006926E1">
        <w:rPr>
          <w:lang w:val="de-DE"/>
        </w:rPr>
        <w:t>andern abge</w:t>
      </w:r>
      <w:r>
        <w:rPr>
          <w:lang w:val="de-DE"/>
        </w:rPr>
        <w:t>s</w:t>
      </w:r>
      <w:r w:rsidRPr="006926E1">
        <w:rPr>
          <w:lang w:val="de-DE"/>
        </w:rPr>
        <w:t>onderte, und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vorhandene Em-</w:t>
      </w:r>
      <w:r>
        <w:rPr>
          <w:lang w:val="de-DE"/>
        </w:rPr>
        <w:br/>
      </w:r>
      <w:r w:rsidRPr="006926E1">
        <w:rPr>
          <w:lang w:val="de-DE"/>
        </w:rPr>
        <w:t xml:space="preserve">pfindungen. Wir </w:t>
      </w:r>
      <w:r>
        <w:rPr>
          <w:lang w:val="de-DE"/>
        </w:rPr>
        <w:t>s</w:t>
      </w:r>
      <w:r w:rsidRPr="006926E1">
        <w:rPr>
          <w:lang w:val="de-DE"/>
        </w:rPr>
        <w:t xml:space="preserve">etzen </w:t>
      </w:r>
      <w:r>
        <w:rPr>
          <w:lang w:val="de-DE"/>
        </w:rPr>
        <w:t>s</w:t>
      </w:r>
      <w:r w:rsidRPr="006926E1">
        <w:rPr>
          <w:lang w:val="de-DE"/>
        </w:rPr>
        <w:t xml:space="preserve">ie daher auch alle </w:t>
      </w:r>
      <w:r w:rsidRPr="000A708D">
        <w:rPr>
          <w:b/>
          <w:bCs/>
          <w:lang w:val="de-DE"/>
          <w:rPrChange w:id="282" w:author="John Hymers" w:date="2024-02-21T11:21:00Z">
            <w:rPr>
              <w:lang w:val="de-DE"/>
            </w:rPr>
          </w:rPrChange>
        </w:rPr>
        <w:t>außer uns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>denn wir m</w:t>
      </w:r>
      <w:r>
        <w:rPr>
          <w:lang w:val="de-DE"/>
        </w:rPr>
        <w:t>üss</w:t>
      </w:r>
      <w:r w:rsidRPr="006926E1">
        <w:rPr>
          <w:lang w:val="de-DE"/>
        </w:rPr>
        <w:t xml:space="preserve">en ja gewahrnehmen, daß </w:t>
      </w:r>
      <w:r>
        <w:rPr>
          <w:lang w:val="de-DE"/>
        </w:rPr>
        <w:t>s</w:t>
      </w:r>
      <w:r w:rsidRPr="006926E1">
        <w:rPr>
          <w:lang w:val="de-DE"/>
        </w:rPr>
        <w:t>ie von un-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erm </w:t>
      </w:r>
      <w:r>
        <w:rPr>
          <w:lang w:val="de-DE"/>
        </w:rPr>
        <w:t>Ich</w:t>
      </w:r>
      <w:r w:rsidRPr="006926E1">
        <w:rPr>
          <w:lang w:val="de-DE"/>
        </w:rPr>
        <w:t xml:space="preserve"> unter</w:t>
      </w:r>
      <w:r>
        <w:rPr>
          <w:lang w:val="de-DE"/>
        </w:rPr>
        <w:t>s</w:t>
      </w:r>
      <w:r w:rsidRPr="006926E1">
        <w:rPr>
          <w:lang w:val="de-DE"/>
        </w:rPr>
        <w:t xml:space="preserve">chiedene Sachen </w:t>
      </w:r>
      <w:r>
        <w:rPr>
          <w:lang w:val="de-DE"/>
        </w:rPr>
        <w:t>s</w:t>
      </w:r>
      <w:r w:rsidRPr="006926E1">
        <w:rPr>
          <w:lang w:val="de-DE"/>
        </w:rPr>
        <w:t>ind.</w:t>
      </w:r>
    </w:p>
    <w:p w14:paraId="258DC176" w14:textId="616CB70B" w:rsidR="006926E1" w:rsidRDefault="006926E1" w:rsidP="006926E1">
      <w:pPr>
        <w:rPr>
          <w:lang w:val="de-DE"/>
        </w:rPr>
      </w:pPr>
      <w:r w:rsidRPr="006926E1">
        <w:rPr>
          <w:lang w:val="de-DE"/>
        </w:rPr>
        <w:t>Aber nicht alle die</w:t>
      </w:r>
      <w:r>
        <w:rPr>
          <w:lang w:val="de-DE"/>
        </w:rPr>
        <w:t>s</w:t>
      </w:r>
      <w:r w:rsidRPr="006926E1">
        <w:rPr>
          <w:lang w:val="de-DE"/>
        </w:rPr>
        <w:t xml:space="preserve">e </w:t>
      </w:r>
      <w:r>
        <w:rPr>
          <w:lang w:val="de-DE"/>
        </w:rPr>
        <w:t>ä</w:t>
      </w:r>
      <w:r w:rsidRPr="006926E1">
        <w:rPr>
          <w:lang w:val="de-DE"/>
        </w:rPr>
        <w:t xml:space="preserve">ußern Empfindungen </w:t>
      </w:r>
      <w:r>
        <w:rPr>
          <w:lang w:val="de-DE"/>
        </w:rPr>
        <w:t>s</w:t>
      </w:r>
      <w:r w:rsidRPr="006926E1">
        <w:rPr>
          <w:lang w:val="de-DE"/>
        </w:rPr>
        <w:t>ind zu-</w:t>
      </w:r>
      <w:r>
        <w:rPr>
          <w:lang w:val="de-DE"/>
        </w:rPr>
        <w:br/>
      </w:r>
      <w:r w:rsidRPr="006926E1">
        <w:rPr>
          <w:lang w:val="de-DE"/>
        </w:rPr>
        <w:t xml:space="preserve">gleich auch von andern </w:t>
      </w:r>
      <w:r w:rsidRPr="000A708D">
        <w:rPr>
          <w:b/>
          <w:bCs/>
          <w:lang w:val="de-DE"/>
          <w:rPrChange w:id="283" w:author="John Hymers" w:date="2024-02-21T11:21:00Z">
            <w:rPr>
              <w:lang w:val="de-DE"/>
            </w:rPr>
          </w:rPrChange>
        </w:rPr>
        <w:t>äußern</w:t>
      </w:r>
      <w:r w:rsidRPr="006926E1">
        <w:rPr>
          <w:lang w:val="de-DE"/>
        </w:rPr>
        <w:t xml:space="preserve"> Gef</w:t>
      </w:r>
      <w:r>
        <w:rPr>
          <w:lang w:val="de-DE"/>
        </w:rPr>
        <w:t>ü</w:t>
      </w:r>
      <w:r w:rsidRPr="006926E1">
        <w:rPr>
          <w:lang w:val="de-DE"/>
        </w:rPr>
        <w:t xml:space="preserve">hlen </w:t>
      </w:r>
      <w:r>
        <w:rPr>
          <w:lang w:val="de-DE"/>
        </w:rPr>
        <w:t>s</w:t>
      </w:r>
      <w:r w:rsidRPr="006926E1">
        <w:rPr>
          <w:lang w:val="de-DE"/>
        </w:rPr>
        <w:t>o g</w:t>
      </w:r>
      <w:r>
        <w:rPr>
          <w:lang w:val="de-DE"/>
        </w:rPr>
        <w:t>ä</w:t>
      </w:r>
      <w:r w:rsidRPr="006926E1">
        <w:rPr>
          <w:lang w:val="de-DE"/>
        </w:rPr>
        <w:t>nzlich ab-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 xml:space="preserve">ondert, als von den </w:t>
      </w:r>
      <w:r w:rsidRPr="000A708D">
        <w:rPr>
          <w:b/>
          <w:bCs/>
          <w:lang w:val="de-DE"/>
          <w:rPrChange w:id="284" w:author="John Hymers" w:date="2024-02-21T11:21:00Z">
            <w:rPr>
              <w:lang w:val="de-DE"/>
            </w:rPr>
          </w:rPrChange>
        </w:rPr>
        <w:t>innern</w:t>
      </w:r>
      <w:r w:rsidRPr="006926E1">
        <w:rPr>
          <w:lang w:val="de-DE"/>
        </w:rPr>
        <w:t xml:space="preserve"> Selb</w:t>
      </w:r>
      <w:r>
        <w:rPr>
          <w:lang w:val="de-DE"/>
        </w:rPr>
        <w:t>s</w:t>
      </w:r>
      <w:r w:rsidRPr="006926E1">
        <w:rPr>
          <w:lang w:val="de-DE"/>
        </w:rPr>
        <w:t>tgef</w:t>
      </w:r>
      <w:r>
        <w:rPr>
          <w:lang w:val="de-DE"/>
        </w:rPr>
        <w:t>ü</w:t>
      </w:r>
      <w:r w:rsidRPr="006926E1">
        <w:rPr>
          <w:lang w:val="de-DE"/>
        </w:rPr>
        <w:t xml:space="preserve">hlen, oder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>bleiben es doch nicht lange, oder k</w:t>
      </w:r>
      <w:r>
        <w:rPr>
          <w:lang w:val="de-DE"/>
        </w:rPr>
        <w:t>ö</w:t>
      </w:r>
      <w:r w:rsidRPr="006926E1">
        <w:rPr>
          <w:lang w:val="de-DE"/>
        </w:rPr>
        <w:t>nnen es in der Wie-</w:t>
      </w:r>
      <w:r>
        <w:rPr>
          <w:lang w:val="de-DE"/>
        </w:rPr>
        <w:br/>
      </w:r>
      <w:r w:rsidRPr="006926E1">
        <w:rPr>
          <w:lang w:val="de-DE"/>
        </w:rPr>
        <w:t>dervor</w:t>
      </w:r>
      <w:r>
        <w:rPr>
          <w:lang w:val="de-DE"/>
        </w:rPr>
        <w:t>s</w:t>
      </w:r>
      <w:r w:rsidRPr="006926E1">
        <w:rPr>
          <w:lang w:val="de-DE"/>
        </w:rPr>
        <w:t>tellung nicht bleiben. Ein Ding wirket zugleich</w:t>
      </w:r>
      <w:r>
        <w:rPr>
          <w:lang w:val="de-DE"/>
        </w:rPr>
        <w:br/>
      </w:r>
      <w:r w:rsidRPr="006926E1">
        <w:rPr>
          <w:lang w:val="de-DE"/>
        </w:rPr>
        <w:t>auf mehrere Sinne. Die</w:t>
      </w:r>
      <w:r>
        <w:rPr>
          <w:lang w:val="de-DE"/>
        </w:rPr>
        <w:t>s</w:t>
      </w:r>
      <w:r w:rsidRPr="006926E1">
        <w:rPr>
          <w:lang w:val="de-DE"/>
        </w:rPr>
        <w:t>e gleichzeitigen Gef</w:t>
      </w:r>
      <w:r>
        <w:rPr>
          <w:lang w:val="de-DE"/>
        </w:rPr>
        <w:t>ü</w:t>
      </w:r>
      <w:r w:rsidRPr="006926E1">
        <w:rPr>
          <w:lang w:val="de-DE"/>
        </w:rPr>
        <w:t>hle mach-</w:t>
      </w:r>
      <w:r>
        <w:rPr>
          <w:lang w:val="de-DE"/>
        </w:rPr>
        <w:br/>
      </w:r>
      <w:r w:rsidRPr="006926E1">
        <w:rPr>
          <w:lang w:val="de-DE"/>
        </w:rPr>
        <w:t>ten zwar ein abge</w:t>
      </w:r>
      <w:r>
        <w:rPr>
          <w:lang w:val="de-DE"/>
        </w:rPr>
        <w:t>s</w:t>
      </w:r>
      <w:r w:rsidRPr="006926E1">
        <w:rPr>
          <w:lang w:val="de-DE"/>
        </w:rPr>
        <w:t>ondertes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be</w:t>
      </w:r>
      <w:r>
        <w:rPr>
          <w:lang w:val="de-DE"/>
        </w:rPr>
        <w:t>s</w:t>
      </w:r>
      <w:r w:rsidRPr="006926E1">
        <w:rPr>
          <w:lang w:val="de-DE"/>
        </w:rPr>
        <w:t>tehendes Ganze;</w:t>
      </w:r>
      <w:r>
        <w:rPr>
          <w:lang w:val="de-DE"/>
        </w:rPr>
        <w:br/>
      </w:r>
      <w:r w:rsidRPr="006926E1">
        <w:rPr>
          <w:lang w:val="de-DE"/>
        </w:rPr>
        <w:t>aber jeder Theil die</w:t>
      </w:r>
      <w:r>
        <w:rPr>
          <w:lang w:val="de-DE"/>
        </w:rPr>
        <w:t>s</w:t>
      </w:r>
      <w:r w:rsidRPr="006926E1">
        <w:rPr>
          <w:lang w:val="de-DE"/>
        </w:rPr>
        <w:t>es Ganzen, was etwan auf den Ei-</w:t>
      </w:r>
      <w:r>
        <w:rPr>
          <w:lang w:val="de-DE"/>
        </w:rPr>
        <w:br/>
      </w:r>
      <w:r w:rsidRPr="006926E1">
        <w:rPr>
          <w:lang w:val="de-DE"/>
        </w:rPr>
        <w:t xml:space="preserve">nen oder den andern Sinn allein fiel, war nicht </w:t>
      </w:r>
      <w:r>
        <w:rPr>
          <w:lang w:val="de-DE"/>
        </w:rPr>
        <w:t>s</w:t>
      </w:r>
      <w:r w:rsidRPr="006926E1">
        <w:rPr>
          <w:lang w:val="de-DE"/>
        </w:rPr>
        <w:t>o ab-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 xml:space="preserve">ondert, daß es ohne Verbindung mit den andern </w:t>
      </w:r>
      <w:r>
        <w:rPr>
          <w:lang w:val="de-DE"/>
        </w:rPr>
        <w:t>s</w:t>
      </w:r>
      <w:r w:rsidRPr="006926E1">
        <w:rPr>
          <w:lang w:val="de-DE"/>
        </w:rPr>
        <w:t>eyn</w:t>
      </w:r>
      <w:r>
        <w:rPr>
          <w:lang w:val="de-DE"/>
        </w:rPr>
        <w:br/>
      </w:r>
      <w:r w:rsidRPr="006926E1">
        <w:rPr>
          <w:lang w:val="de-DE"/>
        </w:rPr>
        <w:t>konnte.</w:t>
      </w:r>
    </w:p>
    <w:p w14:paraId="1C678E66" w14:textId="25923657" w:rsidR="006926E1" w:rsidRDefault="006926E1" w:rsidP="006926E1">
      <w:pPr>
        <w:rPr>
          <w:lang w:val="de-DE"/>
        </w:rPr>
      </w:pPr>
      <w:r w:rsidRPr="006926E1">
        <w:rPr>
          <w:lang w:val="de-DE"/>
        </w:rPr>
        <w:t>Daher ge</w:t>
      </w:r>
      <w:r>
        <w:rPr>
          <w:lang w:val="de-DE"/>
        </w:rPr>
        <w:t>s</w:t>
      </w:r>
      <w:r w:rsidRPr="006926E1">
        <w:rPr>
          <w:lang w:val="de-DE"/>
        </w:rPr>
        <w:t xml:space="preserve">chah die Vertheilung der </w:t>
      </w:r>
      <w:r>
        <w:rPr>
          <w:lang w:val="de-DE"/>
        </w:rPr>
        <w:t>ä</w:t>
      </w:r>
      <w:r w:rsidRPr="006926E1">
        <w:rPr>
          <w:lang w:val="de-DE"/>
        </w:rPr>
        <w:t>ußern Gef</w:t>
      </w:r>
      <w:r>
        <w:rPr>
          <w:lang w:val="de-DE"/>
        </w:rPr>
        <w:t>ü</w:t>
      </w:r>
      <w:r w:rsidRPr="006926E1">
        <w:rPr>
          <w:lang w:val="de-DE"/>
        </w:rPr>
        <w:t>hle</w:t>
      </w:r>
      <w:r>
        <w:rPr>
          <w:lang w:val="de-DE"/>
        </w:rPr>
        <w:br/>
      </w:r>
      <w:r w:rsidRPr="006926E1">
        <w:rPr>
          <w:lang w:val="de-DE"/>
        </w:rPr>
        <w:t>in abge</w:t>
      </w:r>
      <w:r>
        <w:rPr>
          <w:lang w:val="de-DE"/>
        </w:rPr>
        <w:t>s</w:t>
      </w:r>
      <w:r w:rsidRPr="006926E1">
        <w:rPr>
          <w:lang w:val="de-DE"/>
        </w:rPr>
        <w:t>onderte Haufen nicht nach der Ver</w:t>
      </w:r>
      <w:r>
        <w:rPr>
          <w:lang w:val="de-DE"/>
        </w:rPr>
        <w:t>s</w:t>
      </w:r>
      <w:r w:rsidRPr="006926E1">
        <w:rPr>
          <w:lang w:val="de-DE"/>
        </w:rPr>
        <w:t>chiedenheit</w:t>
      </w:r>
      <w:r>
        <w:rPr>
          <w:lang w:val="de-DE"/>
        </w:rPr>
        <w:br/>
      </w:r>
      <w:r w:rsidRPr="000A708D">
        <w:rPr>
          <w:b/>
          <w:bCs/>
          <w:lang w:val="de-DE"/>
          <w:rPrChange w:id="285" w:author="John Hymers" w:date="2024-02-21T11:21:00Z">
            <w:rPr>
              <w:lang w:val="de-DE"/>
            </w:rPr>
          </w:rPrChange>
        </w:rPr>
        <w:t>der Sinne</w:t>
      </w:r>
      <w:r w:rsidRPr="006926E1">
        <w:rPr>
          <w:lang w:val="de-DE"/>
        </w:rPr>
        <w:t xml:space="preserve">, </w:t>
      </w:r>
      <w:r>
        <w:rPr>
          <w:lang w:val="de-DE"/>
        </w:rPr>
        <w:t>s</w:t>
      </w:r>
      <w:r w:rsidRPr="006926E1">
        <w:rPr>
          <w:lang w:val="de-DE"/>
        </w:rPr>
        <w:t>o daß die Ge</w:t>
      </w:r>
      <w:r>
        <w:rPr>
          <w:lang w:val="de-DE"/>
        </w:rPr>
        <w:t>s</w:t>
      </w:r>
      <w:r w:rsidRPr="006926E1">
        <w:rPr>
          <w:lang w:val="de-DE"/>
        </w:rPr>
        <w:t>ichtsempfindungen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>ein Ganzes, die Gef</w:t>
      </w:r>
      <w:r>
        <w:rPr>
          <w:lang w:val="de-DE"/>
        </w:rPr>
        <w:t>ü</w:t>
      </w:r>
      <w:r w:rsidRPr="006926E1">
        <w:rPr>
          <w:lang w:val="de-DE"/>
        </w:rPr>
        <w:t>hlsempfindungen ein anders, die</w:t>
      </w:r>
      <w:r>
        <w:rPr>
          <w:lang w:val="de-DE"/>
        </w:rPr>
        <w:br/>
      </w:r>
      <w:r w:rsidRPr="006926E1">
        <w:rPr>
          <w:lang w:val="de-DE"/>
        </w:rPr>
        <w:t>Eindr</w:t>
      </w:r>
      <w:r>
        <w:rPr>
          <w:lang w:val="de-DE"/>
        </w:rPr>
        <w:t>ü</w:t>
      </w:r>
      <w:r w:rsidRPr="006926E1">
        <w:rPr>
          <w:lang w:val="de-DE"/>
        </w:rPr>
        <w:t>cke auf das Geh</w:t>
      </w:r>
      <w:r>
        <w:rPr>
          <w:lang w:val="de-DE"/>
        </w:rPr>
        <w:t>ö</w:t>
      </w:r>
      <w:r w:rsidRPr="006926E1">
        <w:rPr>
          <w:lang w:val="de-DE"/>
        </w:rPr>
        <w:t>r ein drittes, die Ger</w:t>
      </w:r>
      <w:r>
        <w:rPr>
          <w:lang w:val="de-DE"/>
        </w:rPr>
        <w:t>ü</w:t>
      </w:r>
      <w:r w:rsidRPr="006926E1">
        <w:rPr>
          <w:lang w:val="de-DE"/>
        </w:rPr>
        <w:t>che ein</w:t>
      </w:r>
      <w:r>
        <w:rPr>
          <w:lang w:val="de-DE"/>
        </w:rPr>
        <w:br/>
      </w:r>
      <w:r w:rsidRPr="006926E1">
        <w:rPr>
          <w:lang w:val="de-DE"/>
        </w:rPr>
        <w:t xml:space="preserve">viertes und </w:t>
      </w:r>
      <w:r>
        <w:rPr>
          <w:lang w:val="de-DE"/>
        </w:rPr>
        <w:t>s</w:t>
      </w:r>
      <w:r w:rsidRPr="006926E1">
        <w:rPr>
          <w:lang w:val="de-DE"/>
        </w:rPr>
        <w:t xml:space="preserve">o weiter ausmachten. Vielmehr zogen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>alle Gef</w:t>
      </w:r>
      <w:r>
        <w:rPr>
          <w:lang w:val="de-DE"/>
        </w:rPr>
        <w:t>ü</w:t>
      </w:r>
      <w:r w:rsidRPr="006926E1">
        <w:rPr>
          <w:lang w:val="de-DE"/>
        </w:rPr>
        <w:t>hls- Geruchs- Ge</w:t>
      </w:r>
      <w:r>
        <w:rPr>
          <w:lang w:val="de-DE"/>
        </w:rPr>
        <w:t>s</w:t>
      </w:r>
      <w:r w:rsidRPr="006926E1">
        <w:rPr>
          <w:lang w:val="de-DE"/>
        </w:rPr>
        <w:t>ichts- und Ge</w:t>
      </w:r>
      <w:r>
        <w:rPr>
          <w:lang w:val="de-DE"/>
        </w:rPr>
        <w:t>s</w:t>
      </w:r>
      <w:r w:rsidRPr="006926E1">
        <w:rPr>
          <w:lang w:val="de-DE"/>
        </w:rPr>
        <w:t>chmacksein-</w:t>
      </w:r>
      <w:r>
        <w:rPr>
          <w:lang w:val="de-DE"/>
        </w:rPr>
        <w:br/>
      </w:r>
      <w:r w:rsidRPr="006926E1">
        <w:rPr>
          <w:lang w:val="de-DE"/>
        </w:rPr>
        <w:t>dr</w:t>
      </w:r>
      <w:r>
        <w:rPr>
          <w:lang w:val="de-DE"/>
        </w:rPr>
        <w:t>ü</w:t>
      </w:r>
      <w:r w:rsidRPr="006926E1">
        <w:rPr>
          <w:lang w:val="de-DE"/>
        </w:rPr>
        <w:t>cke einer Blume z. B. in Eine ganze Empfindung zu-</w:t>
      </w:r>
      <w:r>
        <w:rPr>
          <w:lang w:val="de-DE"/>
        </w:rPr>
        <w:br/>
        <w:t>s</w:t>
      </w:r>
      <w:r w:rsidRPr="006926E1">
        <w:rPr>
          <w:lang w:val="de-DE"/>
        </w:rPr>
        <w:t>ammen; und wo dieß ge</w:t>
      </w:r>
      <w:r>
        <w:rPr>
          <w:lang w:val="de-DE"/>
        </w:rPr>
        <w:t>s</w:t>
      </w:r>
      <w:r w:rsidRPr="006926E1">
        <w:rPr>
          <w:lang w:val="de-DE"/>
        </w:rPr>
        <w:t>chehen i</w:t>
      </w:r>
      <w:r>
        <w:rPr>
          <w:lang w:val="de-DE"/>
        </w:rPr>
        <w:t>s</w:t>
      </w:r>
      <w:r w:rsidRPr="006926E1">
        <w:rPr>
          <w:lang w:val="de-DE"/>
        </w:rPr>
        <w:t>t, da kann keine ein-</w:t>
      </w:r>
      <w:r>
        <w:rPr>
          <w:lang w:val="de-DE"/>
        </w:rPr>
        <w:br/>
      </w:r>
      <w:r w:rsidRPr="006926E1">
        <w:rPr>
          <w:lang w:val="de-DE"/>
        </w:rPr>
        <w:t>zelne Empfindung, die in dem Ganzen begriffen i</w:t>
      </w:r>
      <w:r>
        <w:rPr>
          <w:lang w:val="de-DE"/>
        </w:rPr>
        <w:t>s</w:t>
      </w:r>
      <w:r w:rsidRPr="006926E1">
        <w:rPr>
          <w:lang w:val="de-DE"/>
        </w:rPr>
        <w:t>t, an-</w:t>
      </w:r>
      <w:r>
        <w:rPr>
          <w:lang w:val="de-DE"/>
        </w:rPr>
        <w:br/>
      </w:r>
      <w:r w:rsidRPr="006926E1">
        <w:rPr>
          <w:lang w:val="de-DE"/>
        </w:rPr>
        <w:t>ders als in der Ge</w:t>
      </w:r>
      <w:r>
        <w:rPr>
          <w:lang w:val="de-DE"/>
        </w:rPr>
        <w:t>s</w:t>
      </w:r>
      <w:r w:rsidRPr="006926E1">
        <w:rPr>
          <w:lang w:val="de-DE"/>
        </w:rPr>
        <w:t xml:space="preserve">talt einer </w:t>
      </w:r>
      <w:r w:rsidRPr="000A708D">
        <w:rPr>
          <w:b/>
          <w:bCs/>
          <w:lang w:val="de-DE"/>
          <w:rPrChange w:id="286" w:author="John Hymers" w:date="2024-02-21T11:21:00Z">
            <w:rPr>
              <w:lang w:val="de-DE"/>
            </w:rPr>
          </w:rPrChange>
        </w:rPr>
        <w:t>Beschaffenheit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ich der</w:t>
      </w:r>
      <w:r>
        <w:rPr>
          <w:lang w:val="de-DE"/>
        </w:rPr>
        <w:br/>
      </w:r>
      <w:r w:rsidRPr="006926E1">
        <w:rPr>
          <w:lang w:val="de-DE"/>
        </w:rPr>
        <w:t>Reflexion dar</w:t>
      </w:r>
      <w:r>
        <w:rPr>
          <w:lang w:val="de-DE"/>
        </w:rPr>
        <w:t>s</w:t>
      </w:r>
      <w:r w:rsidRPr="006926E1">
        <w:rPr>
          <w:lang w:val="de-DE"/>
        </w:rPr>
        <w:t>tellen.</w:t>
      </w:r>
    </w:p>
    <w:p w14:paraId="51C95B32" w14:textId="7161E8DF" w:rsidR="006926E1" w:rsidRDefault="006926E1" w:rsidP="006926E1">
      <w:pPr>
        <w:rPr>
          <w:lang w:val="de-DE"/>
        </w:rPr>
      </w:pPr>
      <w:r>
        <w:rPr>
          <w:lang w:val="de-DE"/>
        </w:rPr>
        <w:t>In</w:t>
      </w:r>
      <w:r w:rsidRPr="006926E1">
        <w:rPr>
          <w:lang w:val="de-DE"/>
        </w:rPr>
        <w:t>de</w:t>
      </w:r>
      <w:r>
        <w:rPr>
          <w:lang w:val="de-DE"/>
        </w:rPr>
        <w:t>ss</w:t>
      </w:r>
      <w:r w:rsidRPr="006926E1">
        <w:rPr>
          <w:lang w:val="de-DE"/>
        </w:rPr>
        <w:t>en konnten doch Einige aus dem ganzen Hau-</w:t>
      </w:r>
      <w:r>
        <w:rPr>
          <w:lang w:val="de-DE"/>
        </w:rPr>
        <w:br/>
      </w:r>
      <w:r w:rsidRPr="006926E1">
        <w:rPr>
          <w:lang w:val="de-DE"/>
        </w:rPr>
        <w:t>fen der Eindr</w:t>
      </w:r>
      <w:r>
        <w:rPr>
          <w:lang w:val="de-DE"/>
        </w:rPr>
        <w:t>ü</w:t>
      </w:r>
      <w:r w:rsidRPr="006926E1">
        <w:rPr>
          <w:lang w:val="de-DE"/>
        </w:rPr>
        <w:t>cke, welche in dem</w:t>
      </w:r>
      <w:r>
        <w:rPr>
          <w:lang w:val="de-DE"/>
        </w:rPr>
        <w:t>s</w:t>
      </w:r>
      <w:r w:rsidRPr="006926E1">
        <w:rPr>
          <w:lang w:val="de-DE"/>
        </w:rPr>
        <w:t xml:space="preserve">elbigen </w:t>
      </w:r>
      <w:r>
        <w:rPr>
          <w:lang w:val="de-DE"/>
        </w:rPr>
        <w:t>ä</w:t>
      </w:r>
      <w:r w:rsidRPr="006926E1">
        <w:rPr>
          <w:lang w:val="de-DE"/>
        </w:rPr>
        <w:t>ußern Gegen-</w:t>
      </w:r>
    </w:p>
    <w:p w14:paraId="39E26D62" w14:textId="6743A2FE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tand</w:t>
      </w:r>
    </w:p>
    <w:p w14:paraId="71C4DE5A" w14:textId="34BC6103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409</w:t>
      </w:r>
      <w:r>
        <w:rPr>
          <w:lang w:val="de-DE"/>
        </w:rPr>
        <w:t>] Kenntn. v. d. objektiv. Existenz d. Dinge.</w:t>
      </w:r>
    </w:p>
    <w:p w14:paraId="2F25247E" w14:textId="0D47D6A2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tand ihre gemein</w:t>
      </w:r>
      <w:r>
        <w:rPr>
          <w:lang w:val="de-DE"/>
        </w:rPr>
        <w:t>s</w:t>
      </w:r>
      <w:r w:rsidRPr="006926E1">
        <w:rPr>
          <w:lang w:val="de-DE"/>
        </w:rPr>
        <w:t xml:space="preserve">chaftliche Quelle hatten, </w:t>
      </w:r>
      <w:r>
        <w:rPr>
          <w:lang w:val="de-DE"/>
        </w:rPr>
        <w:t>s</w:t>
      </w:r>
      <w:r w:rsidRPr="006926E1">
        <w:rPr>
          <w:lang w:val="de-DE"/>
        </w:rPr>
        <w:t>ich abtrennen,</w:t>
      </w:r>
      <w:r>
        <w:rPr>
          <w:lang w:val="de-DE"/>
        </w:rPr>
        <w:br/>
      </w:r>
      <w:r w:rsidRPr="006926E1">
        <w:rPr>
          <w:lang w:val="de-DE"/>
        </w:rPr>
        <w:t xml:space="preserve">und </w:t>
      </w:r>
      <w:r>
        <w:rPr>
          <w:lang w:val="de-DE"/>
        </w:rPr>
        <w:t>s</w:t>
      </w:r>
      <w:r w:rsidRPr="006926E1">
        <w:rPr>
          <w:lang w:val="de-DE"/>
        </w:rPr>
        <w:t>ich mit einem andern Haufen, der aus einem an-</w:t>
      </w:r>
      <w:r>
        <w:rPr>
          <w:lang w:val="de-DE"/>
        </w:rPr>
        <w:br/>
      </w:r>
      <w:r w:rsidRPr="006926E1">
        <w:rPr>
          <w:lang w:val="de-DE"/>
        </w:rPr>
        <w:t>dern Objekt herr</w:t>
      </w:r>
      <w:r>
        <w:rPr>
          <w:lang w:val="de-DE"/>
        </w:rPr>
        <w:t>ü</w:t>
      </w:r>
      <w:r w:rsidRPr="006926E1">
        <w:rPr>
          <w:lang w:val="de-DE"/>
        </w:rPr>
        <w:t>hrte, genauer vereinigen. Der Ein-</w:t>
      </w:r>
      <w:r>
        <w:rPr>
          <w:lang w:val="de-DE"/>
        </w:rPr>
        <w:br/>
      </w:r>
      <w:r w:rsidRPr="006926E1">
        <w:rPr>
          <w:lang w:val="de-DE"/>
        </w:rPr>
        <w:t>druck auf das Organ des Geruchs, der aus einer Ro</w:t>
      </w:r>
      <w:r>
        <w:rPr>
          <w:lang w:val="de-DE"/>
        </w:rPr>
        <w:t>s</w:t>
      </w:r>
      <w:r w:rsidRPr="006926E1">
        <w:rPr>
          <w:lang w:val="de-DE"/>
        </w:rPr>
        <w:t>e</w:t>
      </w:r>
      <w:r>
        <w:rPr>
          <w:lang w:val="de-DE"/>
        </w:rPr>
        <w:br/>
      </w:r>
      <w:r w:rsidRPr="006926E1">
        <w:rPr>
          <w:lang w:val="de-DE"/>
        </w:rPr>
        <w:t xml:space="preserve">kommt, vereinigte </w:t>
      </w:r>
      <w:r>
        <w:rPr>
          <w:lang w:val="de-DE"/>
        </w:rPr>
        <w:t>s</w:t>
      </w:r>
      <w:r w:rsidRPr="006926E1">
        <w:rPr>
          <w:lang w:val="de-DE"/>
        </w:rPr>
        <w:t>ich mehr mit dem k</w:t>
      </w:r>
      <w:r>
        <w:rPr>
          <w:lang w:val="de-DE"/>
        </w:rPr>
        <w:t>ö</w:t>
      </w:r>
      <w:r w:rsidRPr="006926E1">
        <w:rPr>
          <w:lang w:val="de-DE"/>
        </w:rPr>
        <w:t xml:space="preserve">rperlichen </w:t>
      </w:r>
      <w:r w:rsidRPr="000A708D">
        <w:rPr>
          <w:b/>
          <w:bCs/>
          <w:lang w:val="de-DE"/>
          <w:rPrChange w:id="287" w:author="John Hymers" w:date="2024-02-21T11:21:00Z">
            <w:rPr>
              <w:lang w:val="de-DE"/>
            </w:rPr>
          </w:rPrChange>
        </w:rPr>
        <w:t>Ge-</w:t>
      </w:r>
      <w:r w:rsidRPr="000A708D">
        <w:rPr>
          <w:b/>
          <w:bCs/>
          <w:lang w:val="de-DE"/>
          <w:rPrChange w:id="288" w:author="John Hymers" w:date="2024-02-21T11:21:00Z">
            <w:rPr>
              <w:lang w:val="de-DE"/>
            </w:rPr>
          </w:rPrChange>
        </w:rPr>
        <w:br/>
        <w:t>fühl des Sinngliedes</w:t>
      </w:r>
      <w:r w:rsidRPr="006926E1">
        <w:rPr>
          <w:lang w:val="de-DE"/>
        </w:rPr>
        <w:t xml:space="preserve">, als mit dem </w:t>
      </w:r>
      <w:r w:rsidRPr="000A708D">
        <w:rPr>
          <w:b/>
          <w:bCs/>
          <w:lang w:val="de-DE"/>
          <w:rPrChange w:id="289" w:author="John Hymers" w:date="2024-02-21T11:21:00Z">
            <w:rPr>
              <w:lang w:val="de-DE"/>
            </w:rPr>
          </w:rPrChange>
        </w:rPr>
        <w:t>sichtlichen Bil-</w:t>
      </w:r>
      <w:r w:rsidRPr="000A708D">
        <w:rPr>
          <w:b/>
          <w:bCs/>
          <w:lang w:val="de-DE"/>
          <w:rPrChange w:id="290" w:author="John Hymers" w:date="2024-02-21T11:21:00Z">
            <w:rPr>
              <w:lang w:val="de-DE"/>
            </w:rPr>
          </w:rPrChange>
        </w:rPr>
        <w:br/>
        <w:t>de</w:t>
      </w:r>
      <w:r w:rsidRPr="006926E1">
        <w:rPr>
          <w:lang w:val="de-DE"/>
        </w:rPr>
        <w:t xml:space="preserve"> von der Blume. So eine Empfindung machte al</w:t>
      </w:r>
      <w:r>
        <w:rPr>
          <w:lang w:val="de-DE"/>
        </w:rPr>
        <w:t>s</w:t>
      </w:r>
      <w:r w:rsidRPr="006926E1">
        <w:rPr>
          <w:lang w:val="de-DE"/>
        </w:rPr>
        <w:t>o</w:t>
      </w:r>
      <w:r>
        <w:rPr>
          <w:lang w:val="de-DE"/>
        </w:rPr>
        <w:br/>
      </w:r>
      <w:r w:rsidRPr="006926E1">
        <w:rPr>
          <w:lang w:val="de-DE"/>
        </w:rPr>
        <w:t>mit dem Gef</w:t>
      </w:r>
      <w:r>
        <w:rPr>
          <w:lang w:val="de-DE"/>
        </w:rPr>
        <w:t>ü</w:t>
      </w:r>
      <w:r w:rsidRPr="006926E1">
        <w:rPr>
          <w:lang w:val="de-DE"/>
        </w:rPr>
        <w:t>hl des Organs ein vereinigtes Ganze aus,</w:t>
      </w:r>
      <w:r>
        <w:rPr>
          <w:lang w:val="de-DE"/>
        </w:rPr>
        <w:br/>
      </w:r>
      <w:r w:rsidRPr="006926E1">
        <w:rPr>
          <w:lang w:val="de-DE"/>
        </w:rPr>
        <w:t xml:space="preserve">und </w:t>
      </w:r>
      <w:r>
        <w:rPr>
          <w:lang w:val="de-DE"/>
        </w:rPr>
        <w:t>s</w:t>
      </w:r>
      <w:r w:rsidRPr="006926E1">
        <w:rPr>
          <w:lang w:val="de-DE"/>
        </w:rPr>
        <w:t xml:space="preserve">tellte </w:t>
      </w:r>
      <w:r>
        <w:rPr>
          <w:lang w:val="de-DE"/>
        </w:rPr>
        <w:t>s</w:t>
      </w:r>
      <w:r w:rsidRPr="006926E1">
        <w:rPr>
          <w:lang w:val="de-DE"/>
        </w:rPr>
        <w:t>ich, als eine Be</w:t>
      </w:r>
      <w:r>
        <w:rPr>
          <w:lang w:val="de-DE"/>
        </w:rPr>
        <w:t>s</w:t>
      </w:r>
      <w:r w:rsidRPr="006926E1">
        <w:rPr>
          <w:lang w:val="de-DE"/>
        </w:rPr>
        <w:t>chaffenheit oder Modifika-</w:t>
      </w:r>
      <w:r>
        <w:rPr>
          <w:lang w:val="de-DE"/>
        </w:rPr>
        <w:br/>
      </w:r>
      <w:r w:rsidRPr="006926E1">
        <w:rPr>
          <w:lang w:val="de-DE"/>
        </w:rPr>
        <w:t>tion des k</w:t>
      </w:r>
      <w:r>
        <w:rPr>
          <w:lang w:val="de-DE"/>
        </w:rPr>
        <w:t>ö</w:t>
      </w:r>
      <w:r w:rsidRPr="006926E1">
        <w:rPr>
          <w:lang w:val="de-DE"/>
        </w:rPr>
        <w:t>rperlichen Werkzeugs dar. Die</w:t>
      </w:r>
      <w:r>
        <w:rPr>
          <w:lang w:val="de-DE"/>
        </w:rPr>
        <w:t>s</w:t>
      </w:r>
      <w:r w:rsidRPr="006926E1">
        <w:rPr>
          <w:lang w:val="de-DE"/>
        </w:rPr>
        <w:t>e Ab</w:t>
      </w:r>
      <w:r>
        <w:rPr>
          <w:lang w:val="de-DE"/>
        </w:rPr>
        <w:t>s</w:t>
      </w:r>
      <w:r w:rsidRPr="006926E1">
        <w:rPr>
          <w:lang w:val="de-DE"/>
        </w:rPr>
        <w:t>onde-</w:t>
      </w:r>
      <w:r>
        <w:rPr>
          <w:lang w:val="de-DE"/>
        </w:rPr>
        <w:br/>
      </w:r>
      <w:r w:rsidRPr="006926E1">
        <w:rPr>
          <w:lang w:val="de-DE"/>
        </w:rPr>
        <w:t>rung von einem Haufen, und die Vereinigung mit ei-</w:t>
      </w:r>
      <w:r>
        <w:rPr>
          <w:lang w:val="de-DE"/>
        </w:rPr>
        <w:br/>
      </w:r>
      <w:r w:rsidRPr="006926E1">
        <w:rPr>
          <w:lang w:val="de-DE"/>
        </w:rPr>
        <w:t>nem andern war de</w:t>
      </w:r>
      <w:r>
        <w:rPr>
          <w:lang w:val="de-DE"/>
        </w:rPr>
        <w:t>s</w:t>
      </w:r>
      <w:r w:rsidRPr="006926E1">
        <w:rPr>
          <w:lang w:val="de-DE"/>
        </w:rPr>
        <w:t>to eher m</w:t>
      </w:r>
      <w:r>
        <w:rPr>
          <w:lang w:val="de-DE"/>
        </w:rPr>
        <w:t>ö</w:t>
      </w:r>
      <w:r w:rsidRPr="006926E1">
        <w:rPr>
          <w:lang w:val="de-DE"/>
        </w:rPr>
        <w:t xml:space="preserve">glich, je </w:t>
      </w:r>
      <w:r>
        <w:rPr>
          <w:lang w:val="de-DE"/>
        </w:rPr>
        <w:t>ö</w:t>
      </w:r>
      <w:r w:rsidRPr="006926E1">
        <w:rPr>
          <w:lang w:val="de-DE"/>
        </w:rPr>
        <w:t xml:space="preserve">fterer eine </w:t>
      </w:r>
      <w:r>
        <w:rPr>
          <w:lang w:val="de-DE"/>
        </w:rPr>
        <w:t>s</w:t>
      </w:r>
      <w:r w:rsidRPr="006926E1">
        <w:rPr>
          <w:lang w:val="de-DE"/>
        </w:rPr>
        <w:t>olche</w:t>
      </w:r>
      <w:r>
        <w:rPr>
          <w:lang w:val="de-DE"/>
        </w:rPr>
        <w:br/>
      </w:r>
      <w:r w:rsidRPr="006926E1">
        <w:rPr>
          <w:lang w:val="de-DE"/>
        </w:rPr>
        <w:t xml:space="preserve">einzelne Empfindung von dem </w:t>
      </w:r>
      <w:r>
        <w:rPr>
          <w:lang w:val="de-DE"/>
        </w:rPr>
        <w:t>ü</w:t>
      </w:r>
      <w:r w:rsidRPr="006926E1">
        <w:rPr>
          <w:lang w:val="de-DE"/>
        </w:rPr>
        <w:t>brigen abge</w:t>
      </w:r>
      <w:r>
        <w:rPr>
          <w:lang w:val="de-DE"/>
        </w:rPr>
        <w:t>s</w:t>
      </w:r>
      <w:r w:rsidRPr="006926E1">
        <w:rPr>
          <w:lang w:val="de-DE"/>
        </w:rPr>
        <w:t>ondert vor-</w:t>
      </w:r>
      <w:r>
        <w:rPr>
          <w:lang w:val="de-DE"/>
        </w:rPr>
        <w:br/>
      </w:r>
      <w:r w:rsidRPr="006926E1">
        <w:rPr>
          <w:lang w:val="de-DE"/>
        </w:rPr>
        <w:t>handen war.</w:t>
      </w:r>
    </w:p>
    <w:p w14:paraId="740E4F87" w14:textId="189E9358" w:rsidR="006926E1" w:rsidRDefault="006926E1" w:rsidP="006926E1">
      <w:pPr>
        <w:rPr>
          <w:lang w:val="de-DE"/>
        </w:rPr>
      </w:pPr>
      <w:r w:rsidRPr="006926E1">
        <w:rPr>
          <w:lang w:val="de-DE"/>
        </w:rPr>
        <w:t>Einige konnten von allen Gef</w:t>
      </w:r>
      <w:r>
        <w:rPr>
          <w:lang w:val="de-DE"/>
        </w:rPr>
        <w:t>ü</w:t>
      </w:r>
      <w:r w:rsidRPr="006926E1">
        <w:rPr>
          <w:lang w:val="de-DE"/>
        </w:rPr>
        <w:t>hlen aus un</w:t>
      </w:r>
      <w:r>
        <w:rPr>
          <w:lang w:val="de-DE"/>
        </w:rPr>
        <w:t>s</w:t>
      </w:r>
      <w:r w:rsidRPr="006926E1">
        <w:rPr>
          <w:lang w:val="de-DE"/>
        </w:rPr>
        <w:t>erm K</w:t>
      </w:r>
      <w:r>
        <w:rPr>
          <w:lang w:val="de-DE"/>
        </w:rPr>
        <w:t>ö</w:t>
      </w:r>
      <w:r w:rsidRPr="006926E1">
        <w:rPr>
          <w:lang w:val="de-DE"/>
        </w:rPr>
        <w:t>r-</w:t>
      </w:r>
      <w:r>
        <w:rPr>
          <w:lang w:val="de-DE"/>
        </w:rPr>
        <w:br/>
      </w:r>
      <w:r w:rsidRPr="006926E1">
        <w:rPr>
          <w:lang w:val="de-DE"/>
        </w:rPr>
        <w:t>per abge</w:t>
      </w:r>
      <w:r>
        <w:rPr>
          <w:lang w:val="de-DE"/>
        </w:rPr>
        <w:t>s</w:t>
      </w:r>
      <w:r w:rsidRPr="006926E1">
        <w:rPr>
          <w:lang w:val="de-DE"/>
        </w:rPr>
        <w:t>ondert, und mit Selb</w:t>
      </w:r>
      <w:r>
        <w:rPr>
          <w:lang w:val="de-DE"/>
        </w:rPr>
        <w:t>s</w:t>
      </w:r>
      <w:r w:rsidRPr="006926E1">
        <w:rPr>
          <w:lang w:val="de-DE"/>
        </w:rPr>
        <w:t>tgef</w:t>
      </w:r>
      <w:r>
        <w:rPr>
          <w:lang w:val="de-DE"/>
        </w:rPr>
        <w:t>ü</w:t>
      </w:r>
      <w:r w:rsidRPr="006926E1">
        <w:rPr>
          <w:lang w:val="de-DE"/>
        </w:rPr>
        <w:t>hlen der Seele ver-</w:t>
      </w:r>
      <w:r>
        <w:rPr>
          <w:lang w:val="de-DE"/>
        </w:rPr>
        <w:br/>
      </w:r>
      <w:r w:rsidRPr="006926E1">
        <w:rPr>
          <w:lang w:val="de-DE"/>
        </w:rPr>
        <w:t>einiget werden, wie bey den T</w:t>
      </w:r>
      <w:r>
        <w:rPr>
          <w:lang w:val="de-DE"/>
        </w:rPr>
        <w:t>ö</w:t>
      </w:r>
      <w:r w:rsidRPr="006926E1">
        <w:rPr>
          <w:lang w:val="de-DE"/>
        </w:rPr>
        <w:t xml:space="preserve">nen </w:t>
      </w:r>
      <w:r w:rsidR="00E14BDC">
        <w:rPr>
          <w:lang w:val="de-DE"/>
        </w:rPr>
        <w:t xml:space="preserve"> </w:t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chicht, die wir nach</w:t>
      </w:r>
      <w:r>
        <w:rPr>
          <w:lang w:val="de-DE"/>
        </w:rPr>
        <w:br/>
      </w:r>
      <w:r w:rsidRPr="000A708D">
        <w:rPr>
          <w:b/>
          <w:bCs/>
          <w:lang w:val="de-DE"/>
          <w:rPrChange w:id="291" w:author="John Hymers" w:date="2024-02-21T11:21:00Z">
            <w:rPr>
              <w:lang w:val="de-DE"/>
            </w:rPr>
          </w:rPrChange>
        </w:rPr>
        <w:t>Homes</w:t>
      </w:r>
      <w:r w:rsidRPr="006926E1">
        <w:rPr>
          <w:lang w:val="de-DE"/>
        </w:rPr>
        <w:t xml:space="preserve"> Bemerkung, gew</w:t>
      </w:r>
      <w:r>
        <w:rPr>
          <w:lang w:val="de-DE"/>
        </w:rPr>
        <w:t>ö</w:t>
      </w:r>
      <w:r w:rsidRPr="006926E1">
        <w:rPr>
          <w:lang w:val="de-DE"/>
        </w:rPr>
        <w:t>hnlicher Wei</w:t>
      </w:r>
      <w:r>
        <w:rPr>
          <w:lang w:val="de-DE"/>
        </w:rPr>
        <w:t>s</w:t>
      </w:r>
      <w:r w:rsidRPr="006926E1">
        <w:rPr>
          <w:lang w:val="de-DE"/>
        </w:rPr>
        <w:t>e in die Seele</w:t>
      </w:r>
      <w:r>
        <w:rPr>
          <w:lang w:val="de-DE"/>
        </w:rPr>
        <w:br/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etzen, andere konnten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abge</w:t>
      </w:r>
      <w:r>
        <w:rPr>
          <w:lang w:val="de-DE"/>
        </w:rPr>
        <w:t>s</w:t>
      </w:r>
      <w:r w:rsidRPr="006926E1">
        <w:rPr>
          <w:lang w:val="de-DE"/>
        </w:rPr>
        <w:t>ondert</w:t>
      </w:r>
      <w:r>
        <w:rPr>
          <w:lang w:val="de-DE"/>
        </w:rPr>
        <w:br/>
      </w:r>
      <w:r w:rsidRPr="006926E1">
        <w:rPr>
          <w:lang w:val="de-DE"/>
        </w:rPr>
        <w:t xml:space="preserve">bleiben, ohne </w:t>
      </w:r>
      <w:r>
        <w:rPr>
          <w:lang w:val="de-DE"/>
        </w:rPr>
        <w:t>s</w:t>
      </w:r>
      <w:r w:rsidRPr="006926E1">
        <w:rPr>
          <w:lang w:val="de-DE"/>
        </w:rPr>
        <w:t>ich anderswo wieder anzulegen. Dahin</w:t>
      </w:r>
      <w:r>
        <w:rPr>
          <w:lang w:val="de-DE"/>
        </w:rPr>
        <w:br/>
      </w:r>
      <w:r w:rsidRPr="006926E1">
        <w:rPr>
          <w:lang w:val="de-DE"/>
        </w:rPr>
        <w:t>geh</w:t>
      </w:r>
      <w:r>
        <w:rPr>
          <w:lang w:val="de-DE"/>
        </w:rPr>
        <w:t>ö</w:t>
      </w:r>
      <w:r w:rsidRPr="006926E1">
        <w:rPr>
          <w:lang w:val="de-DE"/>
        </w:rPr>
        <w:t>ren vor andern die Empfindungen des Ge</w:t>
      </w:r>
      <w:r>
        <w:rPr>
          <w:lang w:val="de-DE"/>
        </w:rPr>
        <w:t>s</w:t>
      </w:r>
      <w:r w:rsidRPr="006926E1">
        <w:rPr>
          <w:lang w:val="de-DE"/>
        </w:rPr>
        <w:t>ichts, und</w:t>
      </w:r>
      <w:r>
        <w:rPr>
          <w:lang w:val="de-DE"/>
        </w:rPr>
        <w:br/>
      </w:r>
      <w:r w:rsidRPr="006926E1">
        <w:rPr>
          <w:lang w:val="de-DE"/>
        </w:rPr>
        <w:t xml:space="preserve">die </w:t>
      </w:r>
      <w:r>
        <w:rPr>
          <w:lang w:val="de-DE"/>
        </w:rPr>
        <w:t>s</w:t>
      </w:r>
      <w:r w:rsidRPr="006926E1">
        <w:rPr>
          <w:lang w:val="de-DE"/>
        </w:rPr>
        <w:t xml:space="preserve">anftern an </w:t>
      </w:r>
      <w:r>
        <w:rPr>
          <w:lang w:val="de-DE"/>
        </w:rPr>
        <w:t>s</w:t>
      </w:r>
      <w:r w:rsidRPr="006926E1">
        <w:rPr>
          <w:lang w:val="de-DE"/>
        </w:rPr>
        <w:t>ich deutlichen Eindr</w:t>
      </w:r>
      <w:r>
        <w:rPr>
          <w:lang w:val="de-DE"/>
        </w:rPr>
        <w:t>ü</w:t>
      </w:r>
      <w:r w:rsidRPr="006926E1">
        <w:rPr>
          <w:lang w:val="de-DE"/>
        </w:rPr>
        <w:t xml:space="preserve">cke auf das </w:t>
      </w:r>
      <w:r>
        <w:rPr>
          <w:lang w:val="de-DE"/>
        </w:rPr>
        <w:t>ä</w:t>
      </w:r>
      <w:r w:rsidRPr="006926E1">
        <w:rPr>
          <w:lang w:val="de-DE"/>
        </w:rPr>
        <w:t>ußere</w:t>
      </w:r>
      <w:r>
        <w:rPr>
          <w:lang w:val="de-DE"/>
        </w:rPr>
        <w:br/>
      </w:r>
      <w:r w:rsidRPr="006926E1">
        <w:rPr>
          <w:lang w:val="de-DE"/>
        </w:rPr>
        <w:t>k</w:t>
      </w:r>
      <w:r>
        <w:rPr>
          <w:lang w:val="de-DE"/>
        </w:rPr>
        <w:t>ö</w:t>
      </w:r>
      <w:r w:rsidRPr="006926E1">
        <w:rPr>
          <w:lang w:val="de-DE"/>
        </w:rPr>
        <w:t>rperliche Gef</w:t>
      </w:r>
      <w:r>
        <w:rPr>
          <w:lang w:val="de-DE"/>
        </w:rPr>
        <w:t>ü</w:t>
      </w:r>
      <w:r w:rsidRPr="006926E1">
        <w:rPr>
          <w:lang w:val="de-DE"/>
        </w:rPr>
        <w:t xml:space="preserve">hl. </w:t>
      </w:r>
      <w:r>
        <w:rPr>
          <w:lang w:val="de-DE"/>
        </w:rPr>
        <w:t>In</w:t>
      </w:r>
      <w:r w:rsidRPr="006926E1">
        <w:rPr>
          <w:lang w:val="de-DE"/>
        </w:rPr>
        <w:t xml:space="preserve"> der Wiedervor</w:t>
      </w:r>
      <w:r>
        <w:rPr>
          <w:lang w:val="de-DE"/>
        </w:rPr>
        <w:t>s</w:t>
      </w:r>
      <w:r w:rsidRPr="006926E1">
        <w:rPr>
          <w:lang w:val="de-DE"/>
        </w:rPr>
        <w:t>tellung haben</w:t>
      </w:r>
      <w:r>
        <w:rPr>
          <w:lang w:val="de-DE"/>
        </w:rPr>
        <w:br/>
      </w:r>
      <w:r w:rsidRPr="006926E1">
        <w:rPr>
          <w:lang w:val="de-DE"/>
        </w:rPr>
        <w:t>die Ge</w:t>
      </w:r>
      <w:r>
        <w:rPr>
          <w:lang w:val="de-DE"/>
        </w:rPr>
        <w:t>s</w:t>
      </w:r>
      <w:r w:rsidRPr="006926E1">
        <w:rPr>
          <w:lang w:val="de-DE"/>
        </w:rPr>
        <w:t>ichtsbilder darinn noch einen Vorzug mehr, daß</w:t>
      </w:r>
      <w:r>
        <w:rPr>
          <w:lang w:val="de-DE"/>
        </w:rPr>
        <w:br/>
      </w:r>
      <w:r w:rsidRPr="006926E1">
        <w:rPr>
          <w:lang w:val="de-DE"/>
        </w:rPr>
        <w:t>das Bild einer ge</w:t>
      </w:r>
      <w:r>
        <w:rPr>
          <w:lang w:val="de-DE"/>
        </w:rPr>
        <w:t>s</w:t>
      </w:r>
      <w:r w:rsidRPr="006926E1">
        <w:rPr>
          <w:lang w:val="de-DE"/>
        </w:rPr>
        <w:t>ehenen Sache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eine Wei-</w:t>
      </w:r>
      <w:r>
        <w:rPr>
          <w:lang w:val="de-DE"/>
        </w:rPr>
        <w:br/>
      </w:r>
      <w:r w:rsidRPr="006926E1">
        <w:rPr>
          <w:lang w:val="de-DE"/>
        </w:rPr>
        <w:t>le gegenw</w:t>
      </w:r>
      <w:r>
        <w:rPr>
          <w:lang w:val="de-DE"/>
        </w:rPr>
        <w:t>ä</w:t>
      </w:r>
      <w:r w:rsidRPr="006926E1">
        <w:rPr>
          <w:lang w:val="de-DE"/>
        </w:rPr>
        <w:t xml:space="preserve">rtig </w:t>
      </w:r>
      <w:r>
        <w:rPr>
          <w:lang w:val="de-DE"/>
        </w:rPr>
        <w:t>s</w:t>
      </w:r>
      <w:r w:rsidRPr="006926E1">
        <w:rPr>
          <w:lang w:val="de-DE"/>
        </w:rPr>
        <w:t xml:space="preserve">eyn kann, ohne daß andere da </w:t>
      </w:r>
      <w:r>
        <w:rPr>
          <w:lang w:val="de-DE"/>
        </w:rPr>
        <w:t>s</w:t>
      </w:r>
      <w:r w:rsidRPr="006926E1">
        <w:rPr>
          <w:lang w:val="de-DE"/>
        </w:rPr>
        <w:t>ind, die</w:t>
      </w:r>
      <w:r>
        <w:rPr>
          <w:lang w:val="de-DE"/>
        </w:rPr>
        <w:br/>
      </w:r>
      <w:r w:rsidRPr="006926E1">
        <w:rPr>
          <w:lang w:val="de-DE"/>
        </w:rPr>
        <w:t>auf eine merkliche Art das Gef</w:t>
      </w:r>
      <w:r>
        <w:rPr>
          <w:lang w:val="de-DE"/>
        </w:rPr>
        <w:t>ü</w:t>
      </w:r>
      <w:r w:rsidRPr="006926E1">
        <w:rPr>
          <w:lang w:val="de-DE"/>
        </w:rPr>
        <w:t>hl und die Th</w:t>
      </w:r>
      <w:r>
        <w:rPr>
          <w:lang w:val="de-DE"/>
        </w:rPr>
        <w:t>ä</w:t>
      </w:r>
      <w:r w:rsidRPr="006926E1">
        <w:rPr>
          <w:lang w:val="de-DE"/>
        </w:rPr>
        <w:t>tigkeit der</w:t>
      </w:r>
      <w:r>
        <w:rPr>
          <w:lang w:val="de-DE"/>
        </w:rPr>
        <w:br/>
      </w:r>
      <w:r w:rsidRPr="006926E1">
        <w:rPr>
          <w:lang w:val="de-DE"/>
        </w:rPr>
        <w:t xml:space="preserve">Seele auf </w:t>
      </w:r>
      <w:r>
        <w:rPr>
          <w:lang w:val="de-DE"/>
        </w:rPr>
        <w:t>s</w:t>
      </w:r>
      <w:r w:rsidRPr="006926E1">
        <w:rPr>
          <w:lang w:val="de-DE"/>
        </w:rPr>
        <w:t>ich ziehen. Kein Wunder al</w:t>
      </w:r>
      <w:r>
        <w:rPr>
          <w:lang w:val="de-DE"/>
        </w:rPr>
        <w:t>s</w:t>
      </w:r>
      <w:r w:rsidRPr="006926E1">
        <w:rPr>
          <w:lang w:val="de-DE"/>
        </w:rPr>
        <w:t xml:space="preserve">o, daß </w:t>
      </w:r>
      <w:r>
        <w:rPr>
          <w:lang w:val="de-DE"/>
        </w:rPr>
        <w:t>s</w:t>
      </w:r>
      <w:r w:rsidRPr="006926E1">
        <w:rPr>
          <w:lang w:val="de-DE"/>
        </w:rPr>
        <w:t>ich die</w:t>
      </w:r>
      <w:r>
        <w:rPr>
          <w:lang w:val="de-DE"/>
        </w:rPr>
        <w:t>s</w:t>
      </w:r>
      <w:r w:rsidRPr="006926E1">
        <w:rPr>
          <w:lang w:val="de-DE"/>
        </w:rPr>
        <w:t>e</w:t>
      </w:r>
      <w:r>
        <w:rPr>
          <w:lang w:val="de-DE"/>
        </w:rPr>
        <w:br/>
      </w:r>
      <w:r w:rsidRPr="006926E1">
        <w:rPr>
          <w:lang w:val="de-DE"/>
        </w:rPr>
        <w:t xml:space="preserve">beiden Arten von Empfindungen </w:t>
      </w:r>
      <w:r>
        <w:rPr>
          <w:lang w:val="de-DE"/>
        </w:rPr>
        <w:t>s</w:t>
      </w:r>
      <w:r w:rsidRPr="006926E1">
        <w:rPr>
          <w:lang w:val="de-DE"/>
        </w:rPr>
        <w:t xml:space="preserve">o leicht unter </w:t>
      </w:r>
      <w:r>
        <w:rPr>
          <w:lang w:val="de-DE"/>
        </w:rPr>
        <w:t>s</w:t>
      </w:r>
      <w:r w:rsidRPr="006926E1">
        <w:rPr>
          <w:lang w:val="de-DE"/>
        </w:rPr>
        <w:t>ich in</w:t>
      </w:r>
      <w:r>
        <w:rPr>
          <w:lang w:val="de-DE"/>
        </w:rPr>
        <w:br/>
      </w:r>
      <w:r w:rsidRPr="006926E1">
        <w:rPr>
          <w:lang w:val="de-DE"/>
        </w:rPr>
        <w:t xml:space="preserve">Eine ganze vereinigen, und daß </w:t>
      </w:r>
      <w:r>
        <w:rPr>
          <w:lang w:val="de-DE"/>
        </w:rPr>
        <w:t>s</w:t>
      </w:r>
      <w:r w:rsidRPr="006926E1">
        <w:rPr>
          <w:lang w:val="de-DE"/>
        </w:rPr>
        <w:t>ie in die</w:t>
      </w:r>
      <w:r>
        <w:rPr>
          <w:lang w:val="de-DE"/>
        </w:rPr>
        <w:t>s</w:t>
      </w:r>
      <w:r w:rsidRPr="006926E1">
        <w:rPr>
          <w:lang w:val="de-DE"/>
        </w:rPr>
        <w:t>er Verbindung</w:t>
      </w:r>
      <w:r>
        <w:rPr>
          <w:lang w:val="de-DE"/>
        </w:rPr>
        <w:br/>
      </w:r>
      <w:r w:rsidRPr="006926E1">
        <w:rPr>
          <w:lang w:val="de-DE"/>
        </w:rPr>
        <w:t xml:space="preserve">die </w:t>
      </w:r>
      <w:r>
        <w:rPr>
          <w:lang w:val="de-DE"/>
        </w:rPr>
        <w:t>Id</w:t>
      </w:r>
      <w:r w:rsidRPr="006926E1">
        <w:rPr>
          <w:lang w:val="de-DE"/>
        </w:rPr>
        <w:t>ee eines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vorhandenen Objekts hergeben.</w:t>
      </w:r>
    </w:p>
    <w:p w14:paraId="04012981" w14:textId="4920D85E" w:rsidR="006926E1" w:rsidRDefault="006926E1" w:rsidP="006926E1">
      <w:pPr>
        <w:rPr>
          <w:lang w:val="de-DE"/>
        </w:rPr>
      </w:pPr>
      <w:r w:rsidRPr="006926E1">
        <w:rPr>
          <w:lang w:val="de-DE"/>
        </w:rPr>
        <w:t>Etwas i</w:t>
      </w:r>
      <w:r>
        <w:rPr>
          <w:lang w:val="de-DE"/>
        </w:rPr>
        <w:t>s</w:t>
      </w:r>
      <w:r w:rsidRPr="006926E1">
        <w:rPr>
          <w:lang w:val="de-DE"/>
        </w:rPr>
        <w:t xml:space="preserve">t auch </w:t>
      </w:r>
      <w:ins w:id="292" w:author="John Hymers" w:date="2024-02-17T22:24:00Z">
        <w:r w:rsidR="00883134" w:rsidRPr="00E36C43">
          <w:rPr>
            <w:lang w:val="de-DE"/>
          </w:rPr>
          <w:t>hierbey</w:t>
        </w:r>
      </w:ins>
      <w:r w:rsidR="00E14BDC">
        <w:rPr>
          <w:lang w:val="de-DE"/>
        </w:rPr>
        <w:t xml:space="preserve"> </w:t>
      </w:r>
      <w:del w:id="293" w:author="John Hymers" w:date="2024-02-17T22:24:00Z">
        <w:r w:rsidRPr="006926E1">
          <w:rPr>
            <w:lang w:val="de-DE"/>
          </w:rPr>
          <w:delText>hiebey</w:delText>
        </w:r>
      </w:del>
      <w:r w:rsidRPr="006926E1">
        <w:rPr>
          <w:lang w:val="de-DE"/>
        </w:rPr>
        <w:t xml:space="preserve"> ver</w:t>
      </w:r>
      <w:r>
        <w:rPr>
          <w:lang w:val="de-DE"/>
        </w:rPr>
        <w:t>ä</w:t>
      </w:r>
      <w:r w:rsidRPr="006926E1">
        <w:rPr>
          <w:lang w:val="de-DE"/>
        </w:rPr>
        <w:t xml:space="preserve">nderlich. Das </w:t>
      </w:r>
      <w:r w:rsidRPr="000A708D">
        <w:rPr>
          <w:b/>
          <w:bCs/>
          <w:lang w:val="de-DE"/>
          <w:rPrChange w:id="294" w:author="John Hymers" w:date="2024-02-21T11:22:00Z">
            <w:rPr>
              <w:lang w:val="de-DE"/>
            </w:rPr>
          </w:rPrChange>
        </w:rPr>
        <w:t>äußere</w:t>
      </w:r>
      <w:r w:rsidRPr="000A708D">
        <w:rPr>
          <w:b/>
          <w:bCs/>
          <w:lang w:val="de-DE"/>
          <w:rPrChange w:id="295" w:author="John Hymers" w:date="2024-02-21T11:22:00Z">
            <w:rPr>
              <w:lang w:val="de-DE"/>
            </w:rPr>
          </w:rPrChange>
        </w:rPr>
        <w:br/>
        <w:t>körperliche Gefühl</w:t>
      </w:r>
      <w:r w:rsidRPr="006926E1">
        <w:rPr>
          <w:lang w:val="de-DE"/>
        </w:rPr>
        <w:t xml:space="preserve"> kann </w:t>
      </w:r>
      <w:r w:rsidRPr="000A708D">
        <w:rPr>
          <w:b/>
          <w:bCs/>
          <w:lang w:val="de-DE"/>
          <w:rPrChange w:id="296" w:author="John Hymers" w:date="2024-02-21T11:22:00Z">
            <w:rPr>
              <w:lang w:val="de-DE"/>
            </w:rPr>
          </w:rPrChange>
        </w:rPr>
        <w:t>allein</w:t>
      </w:r>
      <w:r w:rsidRPr="006926E1">
        <w:rPr>
          <w:lang w:val="de-DE"/>
        </w:rPr>
        <w:t>, ohne Vereinigung</w:t>
      </w:r>
      <w:r>
        <w:rPr>
          <w:lang w:val="de-DE"/>
        </w:rPr>
        <w:br/>
      </w:r>
      <w:r w:rsidRPr="006926E1">
        <w:rPr>
          <w:lang w:val="de-DE"/>
        </w:rPr>
        <w:t>mit dem Ge</w:t>
      </w:r>
      <w:r>
        <w:rPr>
          <w:lang w:val="de-DE"/>
        </w:rPr>
        <w:t>s</w:t>
      </w:r>
      <w:r w:rsidRPr="006926E1">
        <w:rPr>
          <w:lang w:val="de-DE"/>
        </w:rPr>
        <w:t xml:space="preserve">icht, zu </w:t>
      </w:r>
      <w:r>
        <w:rPr>
          <w:lang w:val="de-DE"/>
        </w:rPr>
        <w:t>Id</w:t>
      </w:r>
      <w:r w:rsidRPr="006926E1">
        <w:rPr>
          <w:lang w:val="de-DE"/>
        </w:rPr>
        <w:t xml:space="preserve">een von wirklichen </w:t>
      </w:r>
      <w:r>
        <w:rPr>
          <w:lang w:val="de-DE"/>
        </w:rPr>
        <w:t>ä</w:t>
      </w:r>
      <w:r w:rsidRPr="006926E1">
        <w:rPr>
          <w:lang w:val="de-DE"/>
        </w:rPr>
        <w:t>ußern Ob-</w:t>
      </w:r>
      <w:r>
        <w:rPr>
          <w:lang w:val="de-DE"/>
        </w:rPr>
        <w:br/>
      </w:r>
      <w:r w:rsidRPr="006926E1">
        <w:rPr>
          <w:lang w:val="de-DE"/>
        </w:rPr>
        <w:t>jekten f</w:t>
      </w:r>
      <w:r>
        <w:rPr>
          <w:lang w:val="de-DE"/>
        </w:rPr>
        <w:t>ü</w:t>
      </w:r>
      <w:r w:rsidRPr="006926E1">
        <w:rPr>
          <w:lang w:val="de-DE"/>
        </w:rPr>
        <w:t>hren, wie die Erfahrung gezeiget hat; aber i</w:t>
      </w:r>
      <w:r>
        <w:rPr>
          <w:lang w:val="de-DE"/>
        </w:rPr>
        <w:t>s</w:t>
      </w:r>
      <w:r w:rsidRPr="006926E1">
        <w:rPr>
          <w:lang w:val="de-DE"/>
        </w:rPr>
        <w:t>t</w:t>
      </w:r>
    </w:p>
    <w:p w14:paraId="6B24E1E3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es</w:t>
      </w:r>
    </w:p>
    <w:p w14:paraId="1BACA86F" w14:textId="3B955684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C c 5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410</w:t>
      </w:r>
      <w:r>
        <w:rPr>
          <w:lang w:val="de-DE"/>
        </w:rPr>
        <w:t>] V. Versuch. Ueber den Urspr. unserer</w:t>
      </w:r>
    </w:p>
    <w:p w14:paraId="2914ACA6" w14:textId="20A60F58" w:rsidR="006926E1" w:rsidRDefault="006926E1" w:rsidP="006926E1">
      <w:pPr>
        <w:rPr>
          <w:lang w:val="de-DE"/>
        </w:rPr>
      </w:pPr>
      <w:r w:rsidRPr="006926E1">
        <w:rPr>
          <w:lang w:val="de-DE"/>
        </w:rPr>
        <w:t>es denn unm</w:t>
      </w:r>
      <w:r>
        <w:rPr>
          <w:lang w:val="de-DE"/>
        </w:rPr>
        <w:t>ö</w:t>
      </w:r>
      <w:r w:rsidRPr="006926E1">
        <w:rPr>
          <w:lang w:val="de-DE"/>
        </w:rPr>
        <w:t>glich, daß das Ge</w:t>
      </w:r>
      <w:r>
        <w:rPr>
          <w:lang w:val="de-DE"/>
        </w:rPr>
        <w:t>s</w:t>
      </w:r>
      <w:r w:rsidRPr="006926E1">
        <w:rPr>
          <w:lang w:val="de-DE"/>
        </w:rPr>
        <w:t>icht allein ohne Beyh</w:t>
      </w:r>
      <w:r>
        <w:rPr>
          <w:lang w:val="de-DE"/>
        </w:rPr>
        <w:t>ü</w:t>
      </w:r>
      <w:r w:rsidRPr="006926E1">
        <w:rPr>
          <w:lang w:val="de-DE"/>
        </w:rPr>
        <w:t>l-</w:t>
      </w:r>
      <w:r>
        <w:rPr>
          <w:lang w:val="de-DE"/>
        </w:rPr>
        <w:br/>
      </w:r>
      <w:r w:rsidRPr="006926E1">
        <w:rPr>
          <w:lang w:val="de-DE"/>
        </w:rPr>
        <w:t>fe des Gef</w:t>
      </w:r>
      <w:r>
        <w:rPr>
          <w:lang w:val="de-DE"/>
        </w:rPr>
        <w:t>ü</w:t>
      </w:r>
      <w:r w:rsidRPr="006926E1">
        <w:rPr>
          <w:lang w:val="de-DE"/>
        </w:rPr>
        <w:t xml:space="preserve">hls etwas </w:t>
      </w:r>
      <w:r>
        <w:rPr>
          <w:lang w:val="de-DE"/>
        </w:rPr>
        <w:t>ä</w:t>
      </w:r>
      <w:r w:rsidRPr="006926E1">
        <w:rPr>
          <w:lang w:val="de-DE"/>
        </w:rPr>
        <w:t>hnliches thun k</w:t>
      </w:r>
      <w:r>
        <w:rPr>
          <w:lang w:val="de-DE"/>
        </w:rPr>
        <w:t>ö</w:t>
      </w:r>
      <w:r w:rsidRPr="006926E1">
        <w:rPr>
          <w:lang w:val="de-DE"/>
        </w:rPr>
        <w:t>nne? Wir legen</w:t>
      </w:r>
      <w:r>
        <w:rPr>
          <w:lang w:val="de-DE"/>
        </w:rPr>
        <w:br/>
      </w:r>
      <w:r w:rsidRPr="006926E1">
        <w:rPr>
          <w:lang w:val="de-DE"/>
        </w:rPr>
        <w:t xml:space="preserve">nun zwar jedem </w:t>
      </w:r>
      <w:r>
        <w:rPr>
          <w:lang w:val="de-DE"/>
        </w:rPr>
        <w:t>s</w:t>
      </w:r>
      <w:r w:rsidRPr="006926E1">
        <w:rPr>
          <w:lang w:val="de-DE"/>
        </w:rPr>
        <w:t>ichtbaren Dinge auch eine Solidit</w:t>
      </w:r>
      <w:r>
        <w:rPr>
          <w:lang w:val="de-DE"/>
        </w:rPr>
        <w:t>ä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>und einen Umfang bey, der gef</w:t>
      </w:r>
      <w:r>
        <w:rPr>
          <w:lang w:val="de-DE"/>
        </w:rPr>
        <w:t>ü</w:t>
      </w:r>
      <w:r w:rsidRPr="006926E1">
        <w:rPr>
          <w:lang w:val="de-DE"/>
        </w:rPr>
        <w:t>hlt werden kann, weil</w:t>
      </w:r>
      <w:r>
        <w:rPr>
          <w:lang w:val="de-DE"/>
        </w:rPr>
        <w:br/>
      </w:r>
      <w:r w:rsidRPr="006926E1">
        <w:rPr>
          <w:lang w:val="de-DE"/>
        </w:rPr>
        <w:t xml:space="preserve">wir die </w:t>
      </w:r>
      <w:r>
        <w:rPr>
          <w:lang w:val="de-DE"/>
        </w:rPr>
        <w:t>Id</w:t>
      </w:r>
      <w:r w:rsidRPr="006926E1">
        <w:rPr>
          <w:lang w:val="de-DE"/>
        </w:rPr>
        <w:t xml:space="preserve">ee von dem </w:t>
      </w:r>
      <w:r w:rsidRPr="000A708D">
        <w:rPr>
          <w:b/>
          <w:bCs/>
          <w:lang w:val="de-DE"/>
          <w:rPrChange w:id="297" w:author="John Hymers" w:date="2024-02-21T11:22:00Z">
            <w:rPr>
              <w:lang w:val="de-DE"/>
            </w:rPr>
          </w:rPrChange>
        </w:rPr>
        <w:t>Raum</w:t>
      </w:r>
      <w:r w:rsidRPr="006926E1">
        <w:rPr>
          <w:lang w:val="de-DE"/>
        </w:rPr>
        <w:t xml:space="preserve"> aus der Vereinigung der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ichts- und Gef</w:t>
      </w:r>
      <w:r>
        <w:rPr>
          <w:lang w:val="de-DE"/>
        </w:rPr>
        <w:t>ü</w:t>
      </w:r>
      <w:r w:rsidRPr="006926E1">
        <w:rPr>
          <w:lang w:val="de-DE"/>
        </w:rPr>
        <w:t>hlsempfindungen genommen haben,</w:t>
      </w:r>
      <w:r>
        <w:rPr>
          <w:lang w:val="de-DE"/>
        </w:rPr>
        <w:br/>
      </w:r>
      <w:r w:rsidRPr="006926E1">
        <w:rPr>
          <w:lang w:val="de-DE"/>
        </w:rPr>
        <w:t>und die</w:t>
      </w:r>
      <w:r>
        <w:rPr>
          <w:lang w:val="de-DE"/>
        </w:rPr>
        <w:t>s</w:t>
      </w:r>
      <w:r w:rsidRPr="006926E1">
        <w:rPr>
          <w:lang w:val="de-DE"/>
        </w:rPr>
        <w:t xml:space="preserve">e mit jeder </w:t>
      </w:r>
      <w:r>
        <w:rPr>
          <w:lang w:val="de-DE"/>
        </w:rPr>
        <w:t>Id</w:t>
      </w:r>
      <w:r w:rsidRPr="006926E1">
        <w:rPr>
          <w:lang w:val="de-DE"/>
        </w:rPr>
        <w:t xml:space="preserve">ee von einem </w:t>
      </w:r>
      <w:r>
        <w:rPr>
          <w:lang w:val="de-DE"/>
        </w:rPr>
        <w:t>ä</w:t>
      </w:r>
      <w:r w:rsidRPr="006926E1">
        <w:rPr>
          <w:lang w:val="de-DE"/>
        </w:rPr>
        <w:t xml:space="preserve">ußern </w:t>
      </w:r>
      <w:r w:rsidRPr="000A708D">
        <w:rPr>
          <w:b/>
          <w:bCs/>
          <w:lang w:val="de-DE"/>
          <w:rPrChange w:id="298" w:author="John Hymers" w:date="2024-02-21T11:22:00Z">
            <w:rPr>
              <w:lang w:val="de-DE"/>
            </w:rPr>
          </w:rPrChange>
        </w:rPr>
        <w:t>existirenden</w:t>
      </w:r>
      <w:r>
        <w:rPr>
          <w:lang w:val="de-DE"/>
        </w:rPr>
        <w:br/>
      </w:r>
      <w:r w:rsidRPr="006926E1">
        <w:rPr>
          <w:lang w:val="de-DE"/>
        </w:rPr>
        <w:t xml:space="preserve">Objekte verbinden, aber der gemeine Mann </w:t>
      </w:r>
      <w:r>
        <w:rPr>
          <w:lang w:val="de-DE"/>
        </w:rPr>
        <w:t>s</w:t>
      </w:r>
      <w:r w:rsidRPr="006926E1">
        <w:rPr>
          <w:lang w:val="de-DE"/>
        </w:rPr>
        <w:t xml:space="preserve">tellt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>doch die Ge</w:t>
      </w:r>
      <w:r>
        <w:rPr>
          <w:lang w:val="de-DE"/>
        </w:rPr>
        <w:t>s</w:t>
      </w:r>
      <w:r w:rsidRPr="006926E1">
        <w:rPr>
          <w:lang w:val="de-DE"/>
        </w:rPr>
        <w:t>pen</w:t>
      </w:r>
      <w:r>
        <w:rPr>
          <w:lang w:val="de-DE"/>
        </w:rPr>
        <w:t>s</w:t>
      </w:r>
      <w:r w:rsidRPr="006926E1">
        <w:rPr>
          <w:lang w:val="de-DE"/>
        </w:rPr>
        <w:t xml:space="preserve">ter als eine Art von </w:t>
      </w:r>
      <w:r w:rsidRPr="000A708D">
        <w:rPr>
          <w:b/>
          <w:bCs/>
          <w:lang w:val="de-DE"/>
          <w:rPrChange w:id="299" w:author="John Hymers" w:date="2024-02-21T11:22:00Z">
            <w:rPr>
              <w:lang w:val="de-DE"/>
            </w:rPr>
          </w:rPrChange>
        </w:rPr>
        <w:t>blos sichtbaren</w:t>
      </w:r>
      <w:r>
        <w:rPr>
          <w:lang w:val="de-DE"/>
        </w:rPr>
        <w:br/>
      </w:r>
      <w:r w:rsidRPr="006926E1">
        <w:rPr>
          <w:lang w:val="de-DE"/>
        </w:rPr>
        <w:t>We</w:t>
      </w:r>
      <w:r>
        <w:rPr>
          <w:lang w:val="de-DE"/>
        </w:rPr>
        <w:t>s</w:t>
      </w:r>
      <w:r w:rsidRPr="006926E1">
        <w:rPr>
          <w:lang w:val="de-DE"/>
        </w:rPr>
        <w:t xml:space="preserve">en vor, die nichts an </w:t>
      </w:r>
      <w:r>
        <w:rPr>
          <w:lang w:val="de-DE"/>
        </w:rPr>
        <w:t>s</w:t>
      </w:r>
      <w:r w:rsidRPr="006926E1">
        <w:rPr>
          <w:lang w:val="de-DE"/>
        </w:rPr>
        <w:t xml:space="preserve">ich haben, was </w:t>
      </w:r>
      <w:r>
        <w:rPr>
          <w:lang w:val="de-DE"/>
        </w:rPr>
        <w:t>s</w:t>
      </w:r>
      <w:r w:rsidRPr="006926E1">
        <w:rPr>
          <w:lang w:val="de-DE"/>
        </w:rPr>
        <w:t>ich f</w:t>
      </w:r>
      <w:r>
        <w:rPr>
          <w:lang w:val="de-DE"/>
        </w:rPr>
        <w:t>ü</w:t>
      </w:r>
      <w:r w:rsidRPr="006926E1">
        <w:rPr>
          <w:lang w:val="de-DE"/>
        </w:rPr>
        <w:t>hlen</w:t>
      </w:r>
      <w:r>
        <w:rPr>
          <w:lang w:val="de-DE"/>
        </w:rPr>
        <w:br/>
      </w:r>
      <w:r w:rsidRPr="006926E1">
        <w:rPr>
          <w:lang w:val="de-DE"/>
        </w:rPr>
        <w:t>und greifen la</w:t>
      </w:r>
      <w:r>
        <w:rPr>
          <w:lang w:val="de-DE"/>
        </w:rPr>
        <w:t>ss</w:t>
      </w:r>
      <w:r w:rsidRPr="006926E1">
        <w:rPr>
          <w:lang w:val="de-DE"/>
        </w:rPr>
        <w:t xml:space="preserve">e. Das </w:t>
      </w:r>
      <w:r w:rsidRPr="000A708D">
        <w:rPr>
          <w:b/>
          <w:bCs/>
          <w:lang w:val="de-DE"/>
          <w:rPrChange w:id="300" w:author="John Hymers" w:date="2024-02-21T11:22:00Z">
            <w:rPr>
              <w:lang w:val="de-DE"/>
            </w:rPr>
          </w:rPrChange>
        </w:rPr>
        <w:t>Gefühl</w:t>
      </w:r>
      <w:r w:rsidRPr="006926E1">
        <w:rPr>
          <w:lang w:val="de-DE"/>
        </w:rPr>
        <w:t xml:space="preserve"> i</w:t>
      </w:r>
      <w:r>
        <w:rPr>
          <w:lang w:val="de-DE"/>
        </w:rPr>
        <w:t>s</w:t>
      </w:r>
      <w:r w:rsidRPr="006926E1">
        <w:rPr>
          <w:lang w:val="de-DE"/>
        </w:rPr>
        <w:t>t der allgemein</w:t>
      </w:r>
      <w:r>
        <w:rPr>
          <w:lang w:val="de-DE"/>
        </w:rPr>
        <w:t>s</w:t>
      </w:r>
      <w:r w:rsidRPr="006926E1">
        <w:rPr>
          <w:lang w:val="de-DE"/>
        </w:rPr>
        <w:t>te</w:t>
      </w:r>
      <w:r>
        <w:rPr>
          <w:lang w:val="de-DE"/>
        </w:rPr>
        <w:br/>
      </w:r>
      <w:r w:rsidRPr="006926E1">
        <w:rPr>
          <w:lang w:val="de-DE"/>
        </w:rPr>
        <w:t xml:space="preserve">und ein </w:t>
      </w:r>
      <w:ins w:id="301" w:author="John Hymers" w:date="2024-02-17T22:24:00Z">
        <w:r w:rsidR="00883134" w:rsidRPr="00E36C43">
          <w:rPr>
            <w:lang w:val="de-DE"/>
          </w:rPr>
          <w:t>ununterbrochen</w:t>
        </w:r>
      </w:ins>
      <w:r w:rsidR="00E14BDC">
        <w:rPr>
          <w:lang w:val="de-DE"/>
        </w:rPr>
        <w:t xml:space="preserve"> </w:t>
      </w:r>
      <w:del w:id="302" w:author="John Hymers" w:date="2024-02-17T22:24:00Z">
        <w:r w:rsidRPr="006926E1">
          <w:rPr>
            <w:lang w:val="de-DE"/>
          </w:rPr>
          <w:delText xml:space="preserve">unterbrochen </w:delText>
        </w:r>
      </w:del>
      <w:r w:rsidRPr="006926E1">
        <w:rPr>
          <w:lang w:val="de-DE"/>
        </w:rPr>
        <w:t>wirk</w:t>
      </w:r>
      <w:r>
        <w:rPr>
          <w:lang w:val="de-DE"/>
        </w:rPr>
        <w:t>s</w:t>
      </w:r>
      <w:r w:rsidRPr="006926E1">
        <w:rPr>
          <w:lang w:val="de-DE"/>
        </w:rPr>
        <w:t>amer Sinn, da einer und meh-</w:t>
      </w:r>
      <w:r>
        <w:rPr>
          <w:lang w:val="de-DE"/>
        </w:rPr>
        <w:br/>
      </w:r>
      <w:r w:rsidRPr="006926E1">
        <w:rPr>
          <w:lang w:val="de-DE"/>
        </w:rPr>
        <w:t xml:space="preserve">rere von den </w:t>
      </w:r>
      <w:r>
        <w:rPr>
          <w:lang w:val="de-DE"/>
        </w:rPr>
        <w:t>ü</w:t>
      </w:r>
      <w:r w:rsidRPr="006926E1">
        <w:rPr>
          <w:lang w:val="de-DE"/>
        </w:rPr>
        <w:t>brigen fehlen, oder unwirk</w:t>
      </w:r>
      <w:r>
        <w:rPr>
          <w:lang w:val="de-DE"/>
        </w:rPr>
        <w:t>s</w:t>
      </w:r>
      <w:r w:rsidRPr="006926E1">
        <w:rPr>
          <w:lang w:val="de-DE"/>
        </w:rPr>
        <w:t xml:space="preserve">am </w:t>
      </w:r>
      <w:r>
        <w:rPr>
          <w:lang w:val="de-DE"/>
        </w:rPr>
        <w:t>s</w:t>
      </w:r>
      <w:r w:rsidRPr="006926E1">
        <w:rPr>
          <w:lang w:val="de-DE"/>
        </w:rPr>
        <w:t>eyn k</w:t>
      </w:r>
      <w:r>
        <w:rPr>
          <w:lang w:val="de-DE"/>
        </w:rPr>
        <w:t>ö</w:t>
      </w:r>
      <w:r w:rsidRPr="006926E1">
        <w:rPr>
          <w:lang w:val="de-DE"/>
        </w:rPr>
        <w:t>n-</w:t>
      </w:r>
      <w:r>
        <w:rPr>
          <w:lang w:val="de-DE"/>
        </w:rPr>
        <w:br/>
      </w:r>
      <w:r w:rsidRPr="006926E1">
        <w:rPr>
          <w:lang w:val="de-DE"/>
        </w:rPr>
        <w:t>nen. „Daher kann kein Ganzes von Empfindungen</w:t>
      </w:r>
      <w:r>
        <w:rPr>
          <w:lang w:val="de-DE"/>
        </w:rPr>
        <w:br/>
      </w:r>
      <w:r w:rsidRPr="006926E1">
        <w:rPr>
          <w:lang w:val="de-DE"/>
        </w:rPr>
        <w:t>„</w:t>
      </w:r>
      <w:r>
        <w:rPr>
          <w:lang w:val="de-DE"/>
        </w:rPr>
        <w:t>s</w:t>
      </w:r>
      <w:r w:rsidRPr="006926E1">
        <w:rPr>
          <w:lang w:val="de-DE"/>
        </w:rPr>
        <w:t>eyn, wozu das Gef</w:t>
      </w:r>
      <w:r>
        <w:rPr>
          <w:lang w:val="de-DE"/>
        </w:rPr>
        <w:t>ü</w:t>
      </w:r>
      <w:r w:rsidRPr="006926E1">
        <w:rPr>
          <w:lang w:val="de-DE"/>
        </w:rPr>
        <w:t xml:space="preserve">hl nicht </w:t>
      </w:r>
      <w:r>
        <w:rPr>
          <w:lang w:val="de-DE"/>
        </w:rPr>
        <w:t>s</w:t>
      </w:r>
      <w:r w:rsidRPr="006926E1">
        <w:rPr>
          <w:lang w:val="de-DE"/>
        </w:rPr>
        <w:t>einen Beytrag liefere.“</w:t>
      </w:r>
      <w:r>
        <w:rPr>
          <w:lang w:val="de-DE"/>
        </w:rPr>
        <w:br/>
      </w:r>
      <w:r w:rsidRPr="006926E1">
        <w:rPr>
          <w:lang w:val="de-DE"/>
        </w:rPr>
        <w:t>Dieß verur</w:t>
      </w:r>
      <w:r>
        <w:rPr>
          <w:lang w:val="de-DE"/>
        </w:rPr>
        <w:t>s</w:t>
      </w:r>
      <w:r w:rsidRPr="006926E1">
        <w:rPr>
          <w:lang w:val="de-DE"/>
        </w:rPr>
        <w:t>acht die Verbindung der Vor</w:t>
      </w:r>
      <w:r>
        <w:rPr>
          <w:lang w:val="de-DE"/>
        </w:rPr>
        <w:t>s</w:t>
      </w:r>
      <w:r w:rsidRPr="006926E1">
        <w:rPr>
          <w:lang w:val="de-DE"/>
        </w:rPr>
        <w:t>tellungen aus</w:t>
      </w:r>
      <w:r>
        <w:rPr>
          <w:lang w:val="de-DE"/>
        </w:rPr>
        <w:br/>
      </w:r>
      <w:r w:rsidRPr="006926E1">
        <w:rPr>
          <w:lang w:val="de-DE"/>
        </w:rPr>
        <w:t>dem Gef</w:t>
      </w:r>
      <w:r>
        <w:rPr>
          <w:lang w:val="de-DE"/>
        </w:rPr>
        <w:t>ü</w:t>
      </w:r>
      <w:r w:rsidRPr="006926E1">
        <w:rPr>
          <w:lang w:val="de-DE"/>
        </w:rPr>
        <w:t>hl mit den Vor</w:t>
      </w:r>
      <w:r>
        <w:rPr>
          <w:lang w:val="de-DE"/>
        </w:rPr>
        <w:t>s</w:t>
      </w:r>
      <w:r w:rsidRPr="006926E1">
        <w:rPr>
          <w:lang w:val="de-DE"/>
        </w:rPr>
        <w:t>tellungen aus dem Ge</w:t>
      </w:r>
      <w:r>
        <w:rPr>
          <w:lang w:val="de-DE"/>
        </w:rPr>
        <w:t>s</w:t>
      </w:r>
      <w:r w:rsidRPr="006926E1">
        <w:rPr>
          <w:lang w:val="de-DE"/>
        </w:rPr>
        <w:t>icht, auch</w:t>
      </w:r>
      <w:r>
        <w:rPr>
          <w:lang w:val="de-DE"/>
        </w:rPr>
        <w:br/>
      </w:r>
      <w:r w:rsidRPr="006926E1">
        <w:rPr>
          <w:lang w:val="de-DE"/>
        </w:rPr>
        <w:t xml:space="preserve">da, wo </w:t>
      </w:r>
      <w:r>
        <w:rPr>
          <w:lang w:val="de-DE"/>
        </w:rPr>
        <w:t>s</w:t>
      </w:r>
      <w:r w:rsidRPr="006926E1">
        <w:rPr>
          <w:lang w:val="de-DE"/>
        </w:rPr>
        <w:t>on</w:t>
      </w:r>
      <w:r>
        <w:rPr>
          <w:lang w:val="de-DE"/>
        </w:rPr>
        <w:t>s</w:t>
      </w:r>
      <w:r w:rsidRPr="006926E1">
        <w:rPr>
          <w:lang w:val="de-DE"/>
        </w:rPr>
        <w:t>t die Sache nur allein ge</w:t>
      </w:r>
      <w:r>
        <w:rPr>
          <w:lang w:val="de-DE"/>
        </w:rPr>
        <w:t>s</w:t>
      </w:r>
      <w:r w:rsidRPr="006926E1">
        <w:rPr>
          <w:lang w:val="de-DE"/>
        </w:rPr>
        <w:t>ehen wird. Allein</w:t>
      </w:r>
      <w:r>
        <w:rPr>
          <w:lang w:val="de-DE"/>
        </w:rPr>
        <w:br/>
      </w:r>
      <w:r w:rsidRPr="006926E1">
        <w:rPr>
          <w:lang w:val="de-DE"/>
        </w:rPr>
        <w:t>ich meine, es la</w:t>
      </w:r>
      <w:r>
        <w:rPr>
          <w:lang w:val="de-DE"/>
        </w:rPr>
        <w:t>ss</w:t>
      </w:r>
      <w:r w:rsidRPr="006926E1">
        <w:rPr>
          <w:lang w:val="de-DE"/>
        </w:rPr>
        <w:t xml:space="preserve">e </w:t>
      </w:r>
      <w:r>
        <w:rPr>
          <w:lang w:val="de-DE"/>
        </w:rPr>
        <w:t>s</w:t>
      </w:r>
      <w:r w:rsidRPr="006926E1">
        <w:rPr>
          <w:lang w:val="de-DE"/>
        </w:rPr>
        <w:t>ich doch begreifen, daß wohl eine</w:t>
      </w:r>
      <w:r>
        <w:rPr>
          <w:lang w:val="de-DE"/>
        </w:rPr>
        <w:br/>
      </w:r>
      <w:r w:rsidRPr="006926E1">
        <w:rPr>
          <w:lang w:val="de-DE"/>
        </w:rPr>
        <w:t>Vor</w:t>
      </w:r>
      <w:r>
        <w:rPr>
          <w:lang w:val="de-DE"/>
        </w:rPr>
        <w:t>s</w:t>
      </w:r>
      <w:r w:rsidRPr="006926E1">
        <w:rPr>
          <w:lang w:val="de-DE"/>
        </w:rPr>
        <w:t xml:space="preserve">tellung eines blos </w:t>
      </w:r>
      <w:r>
        <w:rPr>
          <w:lang w:val="de-DE"/>
        </w:rPr>
        <w:t>s</w:t>
      </w:r>
      <w:r w:rsidRPr="006926E1">
        <w:rPr>
          <w:lang w:val="de-DE"/>
        </w:rPr>
        <w:t>ichtlichen Gegen</w:t>
      </w:r>
      <w:r>
        <w:rPr>
          <w:lang w:val="de-DE"/>
        </w:rPr>
        <w:t>s</w:t>
      </w:r>
      <w:r w:rsidRPr="006926E1">
        <w:rPr>
          <w:lang w:val="de-DE"/>
        </w:rPr>
        <w:t>tandes, der</w:t>
      </w:r>
      <w:r>
        <w:rPr>
          <w:lang w:val="de-DE"/>
        </w:rPr>
        <w:br/>
      </w:r>
      <w:r w:rsidRPr="006926E1">
        <w:rPr>
          <w:lang w:val="de-DE"/>
        </w:rPr>
        <w:t>wirklich außer uns vorhanden i</w:t>
      </w:r>
      <w:r>
        <w:rPr>
          <w:lang w:val="de-DE"/>
        </w:rPr>
        <w:t>s</w:t>
      </w:r>
      <w:r w:rsidRPr="006926E1">
        <w:rPr>
          <w:lang w:val="de-DE"/>
        </w:rPr>
        <w:t>t, m</w:t>
      </w:r>
      <w:r>
        <w:rPr>
          <w:lang w:val="de-DE"/>
        </w:rPr>
        <w:t>ö</w:t>
      </w:r>
      <w:r w:rsidRPr="006926E1">
        <w:rPr>
          <w:lang w:val="de-DE"/>
        </w:rPr>
        <w:t>glich i</w:t>
      </w:r>
      <w:r>
        <w:rPr>
          <w:lang w:val="de-DE"/>
        </w:rPr>
        <w:t>s</w:t>
      </w:r>
      <w:r w:rsidRPr="006926E1">
        <w:rPr>
          <w:lang w:val="de-DE"/>
        </w:rPr>
        <w:t>t, ohne daß</w:t>
      </w:r>
      <w:r>
        <w:rPr>
          <w:lang w:val="de-DE"/>
        </w:rPr>
        <w:br/>
      </w:r>
      <w:r w:rsidRPr="006926E1">
        <w:rPr>
          <w:lang w:val="de-DE"/>
        </w:rPr>
        <w:t xml:space="preserve">einem </w:t>
      </w:r>
      <w:r>
        <w:rPr>
          <w:lang w:val="de-DE"/>
        </w:rPr>
        <w:t>s</w:t>
      </w:r>
      <w:r w:rsidRPr="006926E1">
        <w:rPr>
          <w:lang w:val="de-DE"/>
        </w:rPr>
        <w:t>olchen Objekt f</w:t>
      </w:r>
      <w:r>
        <w:rPr>
          <w:lang w:val="de-DE"/>
        </w:rPr>
        <w:t>ü</w:t>
      </w:r>
      <w:r w:rsidRPr="006926E1">
        <w:rPr>
          <w:lang w:val="de-DE"/>
        </w:rPr>
        <w:t>hlbare Solidit</w:t>
      </w:r>
      <w:r>
        <w:rPr>
          <w:lang w:val="de-DE"/>
        </w:rPr>
        <w:t>ä</w:t>
      </w:r>
      <w:r w:rsidRPr="006926E1">
        <w:rPr>
          <w:lang w:val="de-DE"/>
        </w:rPr>
        <w:t>t und ein f</w:t>
      </w:r>
      <w:r>
        <w:rPr>
          <w:lang w:val="de-DE"/>
        </w:rPr>
        <w:t>ü</w:t>
      </w:r>
      <w:r w:rsidRPr="006926E1">
        <w:rPr>
          <w:lang w:val="de-DE"/>
        </w:rPr>
        <w:t>hlbarer</w:t>
      </w:r>
      <w:r>
        <w:rPr>
          <w:lang w:val="de-DE"/>
        </w:rPr>
        <w:br/>
      </w:r>
      <w:r w:rsidRPr="006926E1">
        <w:rPr>
          <w:lang w:val="de-DE"/>
        </w:rPr>
        <w:t>Raum zuge</w:t>
      </w:r>
      <w:r>
        <w:rPr>
          <w:lang w:val="de-DE"/>
        </w:rPr>
        <w:t>s</w:t>
      </w:r>
      <w:r w:rsidRPr="006926E1">
        <w:rPr>
          <w:lang w:val="de-DE"/>
        </w:rPr>
        <w:t>chrieben werden d</w:t>
      </w:r>
      <w:r>
        <w:rPr>
          <w:lang w:val="de-DE"/>
        </w:rPr>
        <w:t>ü</w:t>
      </w:r>
      <w:r w:rsidRPr="006926E1">
        <w:rPr>
          <w:lang w:val="de-DE"/>
        </w:rPr>
        <w:t>rfe.</w:t>
      </w:r>
    </w:p>
    <w:p w14:paraId="67DC6F28" w14:textId="447C62C3" w:rsidR="006926E1" w:rsidRDefault="006926E1" w:rsidP="006926E1">
      <w:pPr>
        <w:rPr>
          <w:lang w:val="de-DE"/>
        </w:rPr>
      </w:pPr>
      <w:r w:rsidRPr="006926E1">
        <w:rPr>
          <w:lang w:val="de-DE"/>
        </w:rPr>
        <w:t>Wie weit darf al</w:t>
      </w:r>
      <w:r>
        <w:rPr>
          <w:lang w:val="de-DE"/>
        </w:rPr>
        <w:t>s</w:t>
      </w:r>
      <w:r w:rsidRPr="006926E1">
        <w:rPr>
          <w:lang w:val="de-DE"/>
        </w:rPr>
        <w:t>o nun wohl die nat</w:t>
      </w:r>
      <w:r>
        <w:rPr>
          <w:lang w:val="de-DE"/>
        </w:rPr>
        <w:t>ü</w:t>
      </w:r>
      <w:r w:rsidRPr="006926E1">
        <w:rPr>
          <w:lang w:val="de-DE"/>
        </w:rPr>
        <w:t>rliche Verbin-</w:t>
      </w:r>
      <w:r>
        <w:rPr>
          <w:lang w:val="de-DE"/>
        </w:rPr>
        <w:br/>
      </w:r>
      <w:r w:rsidRPr="006926E1">
        <w:rPr>
          <w:lang w:val="de-DE"/>
        </w:rPr>
        <w:t>dung der Empfindungen ver</w:t>
      </w:r>
      <w:r>
        <w:rPr>
          <w:lang w:val="de-DE"/>
        </w:rPr>
        <w:t>ä</w:t>
      </w:r>
      <w:r w:rsidRPr="006926E1">
        <w:rPr>
          <w:lang w:val="de-DE"/>
        </w:rPr>
        <w:t>ndert werden, um auch Ge-</w:t>
      </w:r>
      <w:r>
        <w:rPr>
          <w:lang w:val="de-DE"/>
        </w:rPr>
        <w:br/>
      </w:r>
      <w:r w:rsidRPr="006926E1">
        <w:rPr>
          <w:lang w:val="de-DE"/>
        </w:rPr>
        <w:t>r</w:t>
      </w:r>
      <w:r>
        <w:rPr>
          <w:lang w:val="de-DE"/>
        </w:rPr>
        <w:t>ü</w:t>
      </w:r>
      <w:r w:rsidRPr="006926E1">
        <w:rPr>
          <w:lang w:val="de-DE"/>
        </w:rPr>
        <w:t>che, T</w:t>
      </w:r>
      <w:r>
        <w:rPr>
          <w:lang w:val="de-DE"/>
        </w:rPr>
        <w:t>ö</w:t>
      </w:r>
      <w:r w:rsidRPr="006926E1">
        <w:rPr>
          <w:lang w:val="de-DE"/>
        </w:rPr>
        <w:t>ne und Ge</w:t>
      </w:r>
      <w:r>
        <w:rPr>
          <w:lang w:val="de-DE"/>
        </w:rPr>
        <w:t>s</w:t>
      </w:r>
      <w:r w:rsidRPr="006926E1">
        <w:rPr>
          <w:lang w:val="de-DE"/>
        </w:rPr>
        <w:t xml:space="preserve">chmacksarten zu </w:t>
      </w:r>
      <w:r>
        <w:rPr>
          <w:lang w:val="de-DE"/>
        </w:rPr>
        <w:t>s</w:t>
      </w:r>
      <w:r w:rsidRPr="006926E1">
        <w:rPr>
          <w:lang w:val="de-DE"/>
        </w:rPr>
        <w:t>ub</w:t>
      </w:r>
      <w:r>
        <w:rPr>
          <w:lang w:val="de-DE"/>
        </w:rPr>
        <w:t>s</w:t>
      </w:r>
      <w:r w:rsidRPr="006926E1">
        <w:rPr>
          <w:lang w:val="de-DE"/>
        </w:rPr>
        <w:t>tantificiren,</w:t>
      </w:r>
      <w:r>
        <w:rPr>
          <w:lang w:val="de-DE"/>
        </w:rPr>
        <w:br/>
      </w:r>
      <w:r w:rsidRPr="006926E1">
        <w:rPr>
          <w:lang w:val="de-DE"/>
        </w:rPr>
        <w:t xml:space="preserve">oder </w:t>
      </w:r>
      <w:r>
        <w:rPr>
          <w:lang w:val="de-DE"/>
        </w:rPr>
        <w:t>s</w:t>
      </w:r>
      <w:r w:rsidRPr="006926E1">
        <w:rPr>
          <w:lang w:val="de-DE"/>
        </w:rPr>
        <w:t>ich wirkliche Objekte vorzu</w:t>
      </w:r>
      <w:r>
        <w:rPr>
          <w:lang w:val="de-DE"/>
        </w:rPr>
        <w:t>s</w:t>
      </w:r>
      <w:r w:rsidRPr="006926E1">
        <w:rPr>
          <w:lang w:val="de-DE"/>
        </w:rPr>
        <w:t>tellen, die nur allein</w:t>
      </w:r>
      <w:r>
        <w:rPr>
          <w:lang w:val="de-DE"/>
        </w:rPr>
        <w:br/>
      </w:r>
      <w:r w:rsidRPr="006926E1">
        <w:rPr>
          <w:lang w:val="de-DE"/>
        </w:rPr>
        <w:t>riechbar, oder allein h</w:t>
      </w:r>
      <w:r>
        <w:rPr>
          <w:lang w:val="de-DE"/>
        </w:rPr>
        <w:t>ö</w:t>
      </w:r>
      <w:r w:rsidRPr="006926E1">
        <w:rPr>
          <w:lang w:val="de-DE"/>
        </w:rPr>
        <w:t xml:space="preserve">rbar, oder allein </w:t>
      </w:r>
      <w:r>
        <w:rPr>
          <w:lang w:val="de-DE"/>
        </w:rPr>
        <w:t>s</w:t>
      </w:r>
      <w:r w:rsidRPr="006926E1">
        <w:rPr>
          <w:lang w:val="de-DE"/>
        </w:rPr>
        <w:t xml:space="preserve">chmeckbar </w:t>
      </w:r>
      <w:r>
        <w:rPr>
          <w:lang w:val="de-DE"/>
        </w:rPr>
        <w:t>s</w:t>
      </w:r>
      <w:r w:rsidRPr="006926E1">
        <w:rPr>
          <w:lang w:val="de-DE"/>
        </w:rPr>
        <w:t>ind,</w:t>
      </w:r>
      <w:r>
        <w:rPr>
          <w:lang w:val="de-DE"/>
        </w:rPr>
        <w:br/>
      </w:r>
      <w:r w:rsidRPr="006926E1">
        <w:rPr>
          <w:lang w:val="de-DE"/>
        </w:rPr>
        <w:t xml:space="preserve">ohne zugleich auch </w:t>
      </w:r>
      <w:r>
        <w:rPr>
          <w:lang w:val="de-DE"/>
        </w:rPr>
        <w:t>s</w:t>
      </w:r>
      <w:r w:rsidRPr="006926E1">
        <w:rPr>
          <w:lang w:val="de-DE"/>
        </w:rPr>
        <w:t>ichtbar und f</w:t>
      </w:r>
      <w:r>
        <w:rPr>
          <w:lang w:val="de-DE"/>
        </w:rPr>
        <w:t>ü</w:t>
      </w:r>
      <w:r w:rsidRPr="006926E1">
        <w:rPr>
          <w:lang w:val="de-DE"/>
        </w:rPr>
        <w:t xml:space="preserve">hlbar zu </w:t>
      </w:r>
      <w:r>
        <w:rPr>
          <w:lang w:val="de-DE"/>
        </w:rPr>
        <w:t>s</w:t>
      </w:r>
      <w:r w:rsidRPr="006926E1">
        <w:rPr>
          <w:lang w:val="de-DE"/>
        </w:rPr>
        <w:t xml:space="preserve">eyn, </w:t>
      </w:r>
      <w:r>
        <w:rPr>
          <w:lang w:val="de-DE"/>
        </w:rPr>
        <w:t>s</w:t>
      </w:r>
      <w:r w:rsidRPr="006926E1">
        <w:rPr>
          <w:lang w:val="de-DE"/>
        </w:rPr>
        <w:t>o wie</w:t>
      </w:r>
      <w:r>
        <w:rPr>
          <w:lang w:val="de-DE"/>
        </w:rPr>
        <w:br/>
      </w:r>
      <w:r w:rsidRPr="006926E1">
        <w:rPr>
          <w:lang w:val="de-DE"/>
        </w:rPr>
        <w:t>wir uns blos f</w:t>
      </w:r>
      <w:r>
        <w:rPr>
          <w:lang w:val="de-DE"/>
        </w:rPr>
        <w:t>ü</w:t>
      </w:r>
      <w:r w:rsidRPr="006926E1">
        <w:rPr>
          <w:lang w:val="de-DE"/>
        </w:rPr>
        <w:t>hlbare Objekte gedenken? Nat</w:t>
      </w:r>
      <w:r>
        <w:rPr>
          <w:lang w:val="de-DE"/>
        </w:rPr>
        <w:t>ü</w:t>
      </w:r>
      <w:r w:rsidRPr="006926E1">
        <w:rPr>
          <w:lang w:val="de-DE"/>
        </w:rPr>
        <w:t>rlich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 xml:space="preserve">eine </w:t>
      </w:r>
      <w:r>
        <w:rPr>
          <w:lang w:val="de-DE"/>
        </w:rPr>
        <w:t>s</w:t>
      </w:r>
      <w:r w:rsidRPr="006926E1">
        <w:rPr>
          <w:lang w:val="de-DE"/>
        </w:rPr>
        <w:t>olche Vor</w:t>
      </w:r>
      <w:r>
        <w:rPr>
          <w:lang w:val="de-DE"/>
        </w:rPr>
        <w:t>s</w:t>
      </w:r>
      <w:r w:rsidRPr="006926E1">
        <w:rPr>
          <w:lang w:val="de-DE"/>
        </w:rPr>
        <w:t xml:space="preserve">tellungsart nicht; aber man </w:t>
      </w:r>
      <w:r>
        <w:rPr>
          <w:lang w:val="de-DE"/>
        </w:rPr>
        <w:t>s</w:t>
      </w:r>
      <w:r w:rsidRPr="006926E1">
        <w:rPr>
          <w:lang w:val="de-DE"/>
        </w:rPr>
        <w:t>ieht, daß</w:t>
      </w:r>
      <w:r>
        <w:rPr>
          <w:lang w:val="de-DE"/>
        </w:rPr>
        <w:br/>
      </w:r>
      <w:r w:rsidRPr="006926E1">
        <w:rPr>
          <w:lang w:val="de-DE"/>
        </w:rPr>
        <w:t>dieß von der Einrichtung der Natur, in der Verbindung</w:t>
      </w:r>
      <w:r>
        <w:rPr>
          <w:lang w:val="de-DE"/>
        </w:rPr>
        <w:br/>
      </w:r>
      <w:r w:rsidRPr="006926E1">
        <w:rPr>
          <w:lang w:val="de-DE"/>
        </w:rPr>
        <w:t xml:space="preserve">der Sinne, nicht aber von der Natur der Sinne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allein betrachtet, abhange.</w:t>
      </w:r>
    </w:p>
    <w:p w14:paraId="5B1DB198" w14:textId="3FB9526D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VIII. </w:t>
      </w:r>
      <w:r>
        <w:rPr>
          <w:lang w:val="de-DE"/>
        </w:rPr>
        <w:t>In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411</w:t>
      </w:r>
      <w:r>
        <w:rPr>
          <w:lang w:val="de-DE"/>
        </w:rPr>
        <w:t>] Kenntn. v. d. objektiv. Existenz d. Dinge.</w:t>
      </w:r>
    </w:p>
    <w:p w14:paraId="01C9588A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VII</w:t>
      </w:r>
      <w:r>
        <w:rPr>
          <w:lang w:val="de-DE"/>
        </w:rPr>
        <w:t>I.</w:t>
      </w:r>
    </w:p>
    <w:p w14:paraId="72FCBEC2" w14:textId="2E075381" w:rsidR="006926E1" w:rsidRDefault="006926E1" w:rsidP="006926E1">
      <w:pPr>
        <w:rPr>
          <w:lang w:val="de-DE"/>
        </w:rPr>
      </w:pPr>
      <w:r>
        <w:rPr>
          <w:lang w:val="de-DE"/>
        </w:rPr>
        <w:t>In</w:t>
      </w:r>
      <w:r w:rsidRPr="006926E1">
        <w:rPr>
          <w:lang w:val="de-DE"/>
        </w:rPr>
        <w:t xml:space="preserve"> welcher Ordnung die Gedanken von un</w:t>
      </w:r>
      <w:r>
        <w:rPr>
          <w:lang w:val="de-DE"/>
        </w:rPr>
        <w:t>s</w:t>
      </w:r>
      <w:r w:rsidRPr="006926E1">
        <w:rPr>
          <w:lang w:val="de-DE"/>
        </w:rPr>
        <w:t>e-</w:t>
      </w:r>
      <w:r>
        <w:rPr>
          <w:lang w:val="de-DE"/>
        </w:rPr>
        <w:br/>
      </w:r>
      <w:r w:rsidRPr="006926E1">
        <w:rPr>
          <w:lang w:val="de-DE"/>
        </w:rPr>
        <w:t>rer innern Exi</w:t>
      </w:r>
      <w:r>
        <w:rPr>
          <w:lang w:val="de-DE"/>
        </w:rPr>
        <w:t>s</w:t>
      </w:r>
      <w:r w:rsidRPr="006926E1">
        <w:rPr>
          <w:lang w:val="de-DE"/>
        </w:rPr>
        <w:t>tenz, und von der Exi</w:t>
      </w:r>
      <w:r>
        <w:rPr>
          <w:lang w:val="de-DE"/>
        </w:rPr>
        <w:t>s</w:t>
      </w:r>
      <w:r w:rsidRPr="006926E1">
        <w:rPr>
          <w:lang w:val="de-DE"/>
        </w:rPr>
        <w:t>tenz</w:t>
      </w:r>
      <w:r>
        <w:rPr>
          <w:lang w:val="de-DE"/>
        </w:rPr>
        <w:br/>
        <w:t>ä</w:t>
      </w:r>
      <w:r w:rsidRPr="006926E1">
        <w:rPr>
          <w:lang w:val="de-DE"/>
        </w:rPr>
        <w:t>ußerer Dinge ent</w:t>
      </w:r>
      <w:r>
        <w:rPr>
          <w:lang w:val="de-DE"/>
        </w:rPr>
        <w:t>s</w:t>
      </w:r>
      <w:r w:rsidRPr="006926E1">
        <w:rPr>
          <w:lang w:val="de-DE"/>
        </w:rPr>
        <w:t>tehen?</w:t>
      </w:r>
      <w:r>
        <w:rPr>
          <w:lang w:val="de-DE"/>
        </w:rPr>
        <w:br/>
      </w:r>
      <w:r w:rsidRPr="006926E1">
        <w:rPr>
          <w:lang w:val="de-DE"/>
        </w:rPr>
        <w:t>Das Re</w:t>
      </w:r>
      <w:r>
        <w:rPr>
          <w:lang w:val="de-DE"/>
        </w:rPr>
        <w:t>s</w:t>
      </w:r>
      <w:r w:rsidRPr="006926E1">
        <w:rPr>
          <w:lang w:val="de-DE"/>
        </w:rPr>
        <w:t>ultat die</w:t>
      </w:r>
      <w:r>
        <w:rPr>
          <w:lang w:val="de-DE"/>
        </w:rPr>
        <w:t>s</w:t>
      </w:r>
      <w:r w:rsidRPr="006926E1">
        <w:rPr>
          <w:lang w:val="de-DE"/>
        </w:rPr>
        <w:t xml:space="preserve">er Anmerkungen </w:t>
      </w:r>
      <w:r>
        <w:rPr>
          <w:lang w:val="de-DE"/>
        </w:rPr>
        <w:t>ü</w:t>
      </w:r>
      <w:r w:rsidRPr="006926E1">
        <w:rPr>
          <w:lang w:val="de-DE"/>
        </w:rPr>
        <w:t>ber den Ur</w:t>
      </w:r>
      <w:r>
        <w:rPr>
          <w:lang w:val="de-DE"/>
        </w:rPr>
        <w:t>s</w:t>
      </w:r>
      <w:r w:rsidRPr="006926E1">
        <w:rPr>
          <w:lang w:val="de-DE"/>
        </w:rPr>
        <w:t>prung</w:t>
      </w:r>
      <w:r>
        <w:rPr>
          <w:lang w:val="de-DE"/>
        </w:rPr>
        <w:br/>
      </w:r>
      <w:r w:rsidRPr="006926E1">
        <w:rPr>
          <w:lang w:val="de-DE"/>
        </w:rPr>
        <w:t>der Grundbegriffe des Ver</w:t>
      </w:r>
      <w:r>
        <w:rPr>
          <w:lang w:val="de-DE"/>
        </w:rPr>
        <w:t>s</w:t>
      </w:r>
      <w:r w:rsidRPr="006926E1">
        <w:rPr>
          <w:lang w:val="de-DE"/>
        </w:rPr>
        <w:t>tandes f</w:t>
      </w:r>
      <w:r>
        <w:rPr>
          <w:lang w:val="de-DE"/>
        </w:rPr>
        <w:t>ä</w:t>
      </w:r>
      <w:r w:rsidRPr="006926E1">
        <w:rPr>
          <w:lang w:val="de-DE"/>
        </w:rPr>
        <w:t xml:space="preserve">llt von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auf.</w:t>
      </w:r>
    </w:p>
    <w:p w14:paraId="589C5682" w14:textId="2F1053AB" w:rsidR="006926E1" w:rsidRDefault="006926E1" w:rsidP="006926E1">
      <w:pPr>
        <w:rPr>
          <w:lang w:val="de-DE"/>
        </w:rPr>
      </w:pPr>
      <w:r w:rsidRPr="006926E1">
        <w:rPr>
          <w:lang w:val="de-DE"/>
        </w:rPr>
        <w:t>Zuer</w:t>
      </w:r>
      <w:r>
        <w:rPr>
          <w:lang w:val="de-DE"/>
        </w:rPr>
        <w:t>s</w:t>
      </w:r>
      <w:r w:rsidRPr="006926E1">
        <w:rPr>
          <w:lang w:val="de-DE"/>
        </w:rPr>
        <w:t xml:space="preserve">t, „daß es eben </w:t>
      </w:r>
      <w:r>
        <w:rPr>
          <w:lang w:val="de-DE"/>
        </w:rPr>
        <w:t>s</w:t>
      </w:r>
      <w:r w:rsidRPr="006926E1">
        <w:rPr>
          <w:lang w:val="de-DE"/>
        </w:rPr>
        <w:t>o nat</w:t>
      </w:r>
      <w:r>
        <w:rPr>
          <w:lang w:val="de-DE"/>
        </w:rPr>
        <w:t>ü</w:t>
      </w:r>
      <w:r w:rsidRPr="006926E1">
        <w:rPr>
          <w:lang w:val="de-DE"/>
        </w:rPr>
        <w:t xml:space="preserve">rlich, eben </w:t>
      </w:r>
      <w:r>
        <w:rPr>
          <w:lang w:val="de-DE"/>
        </w:rPr>
        <w:t>s</w:t>
      </w:r>
      <w:r w:rsidRPr="006926E1">
        <w:rPr>
          <w:lang w:val="de-DE"/>
        </w:rPr>
        <w:t>o nothwen-</w:t>
      </w:r>
      <w:r>
        <w:rPr>
          <w:lang w:val="de-DE"/>
        </w:rPr>
        <w:br/>
      </w:r>
      <w:r w:rsidRPr="006926E1">
        <w:rPr>
          <w:lang w:val="de-DE"/>
        </w:rPr>
        <w:t xml:space="preserve">„dig </w:t>
      </w:r>
      <w:r>
        <w:rPr>
          <w:lang w:val="de-DE"/>
        </w:rPr>
        <w:t>s</w:t>
      </w:r>
      <w:r w:rsidRPr="006926E1">
        <w:rPr>
          <w:lang w:val="de-DE"/>
        </w:rPr>
        <w:t>ey, und nach den</w:t>
      </w:r>
      <w:r>
        <w:rPr>
          <w:lang w:val="de-DE"/>
        </w:rPr>
        <w:t>s</w:t>
      </w:r>
      <w:r w:rsidRPr="006926E1">
        <w:rPr>
          <w:lang w:val="de-DE"/>
        </w:rPr>
        <w:t>elbigen Wirkungsge</w:t>
      </w:r>
      <w:r>
        <w:rPr>
          <w:lang w:val="de-DE"/>
        </w:rPr>
        <w:t>s</w:t>
      </w:r>
      <w:r w:rsidRPr="006926E1">
        <w:rPr>
          <w:lang w:val="de-DE"/>
        </w:rPr>
        <w:t>etzen der</w:t>
      </w:r>
      <w:r>
        <w:rPr>
          <w:lang w:val="de-DE"/>
        </w:rPr>
        <w:br/>
      </w:r>
      <w:r w:rsidRPr="006926E1">
        <w:rPr>
          <w:lang w:val="de-DE"/>
        </w:rPr>
        <w:t xml:space="preserve">„Denkkraft erfolge, wenn ich denke: </w:t>
      </w:r>
      <w:r w:rsidRPr="002A06CC">
        <w:rPr>
          <w:b/>
          <w:bCs/>
          <w:lang w:val="de-DE"/>
          <w:rPrChange w:id="303" w:author="John Hymers" w:date="2024-02-21T11:39:00Z">
            <w:rPr>
              <w:lang w:val="de-DE"/>
            </w:rPr>
          </w:rPrChange>
        </w:rPr>
        <w:t>mein Körper</w:t>
      </w:r>
      <w:r w:rsidRPr="002A06CC">
        <w:rPr>
          <w:b/>
          <w:bCs/>
          <w:lang w:val="de-DE"/>
          <w:rPrChange w:id="304" w:author="John Hymers" w:date="2024-02-21T11:39:00Z">
            <w:rPr>
              <w:lang w:val="de-DE"/>
            </w:rPr>
          </w:rPrChange>
        </w:rPr>
        <w:br/>
        <w:t>„ist ein wirklich vorhandenes Objekt, und ist</w:t>
      </w:r>
      <w:r w:rsidRPr="002A06CC">
        <w:rPr>
          <w:b/>
          <w:bCs/>
          <w:lang w:val="de-DE"/>
          <w:rPrChange w:id="305" w:author="John Hymers" w:date="2024-02-21T11:39:00Z">
            <w:rPr>
              <w:lang w:val="de-DE"/>
            </w:rPr>
          </w:rPrChange>
        </w:rPr>
        <w:br/>
        <w:t>„nicht mein Ich; der Baum, den ich sehe und</w:t>
      </w:r>
      <w:r w:rsidRPr="002A06CC">
        <w:rPr>
          <w:b/>
          <w:bCs/>
          <w:lang w:val="de-DE"/>
          <w:rPrChange w:id="306" w:author="John Hymers" w:date="2024-02-21T11:39:00Z">
            <w:rPr>
              <w:lang w:val="de-DE"/>
            </w:rPr>
          </w:rPrChange>
        </w:rPr>
        <w:br/>
        <w:t>„befühle, ist ein wirklich vorhandenes Objekt</w:t>
      </w:r>
      <w:r w:rsidRPr="002A06CC">
        <w:rPr>
          <w:b/>
          <w:bCs/>
          <w:lang w:val="de-DE"/>
          <w:rPrChange w:id="307" w:author="John Hymers" w:date="2024-02-21T11:39:00Z">
            <w:rPr>
              <w:lang w:val="de-DE"/>
            </w:rPr>
          </w:rPrChange>
        </w:rPr>
        <w:br/>
        <w:t>„für sich, und weder meine Seele, noch mein</w:t>
      </w:r>
      <w:r w:rsidRPr="002A06CC">
        <w:rPr>
          <w:b/>
          <w:bCs/>
          <w:lang w:val="de-DE"/>
          <w:rPrChange w:id="308" w:author="John Hymers" w:date="2024-02-21T11:39:00Z">
            <w:rPr>
              <w:lang w:val="de-DE"/>
            </w:rPr>
          </w:rPrChange>
        </w:rPr>
        <w:br/>
        <w:t>„Körper</w:t>
      </w:r>
      <w:r w:rsidRPr="006926E1">
        <w:rPr>
          <w:lang w:val="de-DE"/>
        </w:rPr>
        <w:t>;“ die</w:t>
      </w:r>
      <w:r>
        <w:rPr>
          <w:lang w:val="de-DE"/>
        </w:rPr>
        <w:t>s</w:t>
      </w:r>
      <w:r w:rsidRPr="006926E1">
        <w:rPr>
          <w:lang w:val="de-DE"/>
        </w:rPr>
        <w:t xml:space="preserve">e Urtheile </w:t>
      </w:r>
      <w:r>
        <w:rPr>
          <w:lang w:val="de-DE"/>
        </w:rPr>
        <w:t>s</w:t>
      </w:r>
      <w:r w:rsidRPr="006926E1">
        <w:rPr>
          <w:lang w:val="de-DE"/>
        </w:rPr>
        <w:t xml:space="preserve">ind eben </w:t>
      </w:r>
      <w:r>
        <w:rPr>
          <w:lang w:val="de-DE"/>
        </w:rPr>
        <w:t>s</w:t>
      </w:r>
      <w:r w:rsidRPr="006926E1">
        <w:rPr>
          <w:lang w:val="de-DE"/>
        </w:rPr>
        <w:t>o nat</w:t>
      </w:r>
      <w:r>
        <w:rPr>
          <w:lang w:val="de-DE"/>
        </w:rPr>
        <w:t>ü</w:t>
      </w:r>
      <w:r w:rsidRPr="006926E1">
        <w:rPr>
          <w:lang w:val="de-DE"/>
        </w:rPr>
        <w:t xml:space="preserve">rlich, </w:t>
      </w:r>
      <w:r>
        <w:rPr>
          <w:lang w:val="de-DE"/>
        </w:rPr>
        <w:t>s</w:t>
      </w:r>
      <w:r w:rsidRPr="006926E1">
        <w:rPr>
          <w:lang w:val="de-DE"/>
        </w:rPr>
        <w:t>o na-</w:t>
      </w:r>
      <w:r>
        <w:rPr>
          <w:lang w:val="de-DE"/>
        </w:rPr>
        <w:br/>
      </w:r>
      <w:r w:rsidRPr="006926E1">
        <w:rPr>
          <w:lang w:val="de-DE"/>
        </w:rPr>
        <w:t>he den er</w:t>
      </w:r>
      <w:r>
        <w:rPr>
          <w:lang w:val="de-DE"/>
        </w:rPr>
        <w:t>s</w:t>
      </w:r>
      <w:r w:rsidRPr="006926E1">
        <w:rPr>
          <w:lang w:val="de-DE"/>
        </w:rPr>
        <w:t>ten Th</w:t>
      </w:r>
      <w:r>
        <w:rPr>
          <w:lang w:val="de-DE"/>
        </w:rPr>
        <w:t>ä</w:t>
      </w:r>
      <w:r w:rsidRPr="006926E1">
        <w:rPr>
          <w:lang w:val="de-DE"/>
        </w:rPr>
        <w:t>tigkeiten der Reflexion, als wenn ich</w:t>
      </w:r>
      <w:r>
        <w:rPr>
          <w:lang w:val="de-DE"/>
        </w:rPr>
        <w:br/>
      </w:r>
      <w:r w:rsidRPr="006926E1">
        <w:rPr>
          <w:lang w:val="de-DE"/>
        </w:rPr>
        <w:t>denke: „</w:t>
      </w:r>
      <w:r w:rsidRPr="002A06CC">
        <w:rPr>
          <w:b/>
          <w:bCs/>
          <w:lang w:val="de-DE"/>
          <w:rPrChange w:id="309" w:author="John Hymers" w:date="2024-02-21T11:39:00Z">
            <w:rPr>
              <w:lang w:val="de-DE"/>
            </w:rPr>
          </w:rPrChange>
        </w:rPr>
        <w:t>Ich, als Seele bin ein wirkliches vor-</w:t>
      </w:r>
      <w:r w:rsidRPr="002A06CC">
        <w:rPr>
          <w:b/>
          <w:bCs/>
          <w:lang w:val="de-DE"/>
          <w:rPrChange w:id="310" w:author="John Hymers" w:date="2024-02-21T11:39:00Z">
            <w:rPr>
              <w:lang w:val="de-DE"/>
            </w:rPr>
          </w:rPrChange>
        </w:rPr>
        <w:br/>
        <w:t>„handenes Ding</w:t>
      </w:r>
      <w:r w:rsidRPr="006926E1">
        <w:rPr>
          <w:lang w:val="de-DE"/>
        </w:rPr>
        <w:t>.“ Die</w:t>
      </w:r>
      <w:r>
        <w:rPr>
          <w:lang w:val="de-DE"/>
        </w:rPr>
        <w:t>s</w:t>
      </w:r>
      <w:r w:rsidRPr="006926E1">
        <w:rPr>
          <w:lang w:val="de-DE"/>
        </w:rPr>
        <w:t>e Folgerung i</w:t>
      </w:r>
      <w:r>
        <w:rPr>
          <w:lang w:val="de-DE"/>
        </w:rPr>
        <w:t>s</w:t>
      </w:r>
      <w:r w:rsidRPr="006926E1">
        <w:rPr>
          <w:lang w:val="de-DE"/>
        </w:rPr>
        <w:t xml:space="preserve">t gegen </w:t>
      </w:r>
      <w:r w:rsidRPr="002A06CC">
        <w:rPr>
          <w:b/>
          <w:bCs/>
          <w:lang w:val="de-DE"/>
          <w:rPrChange w:id="311" w:author="John Hymers" w:date="2024-02-21T11:39:00Z">
            <w:rPr>
              <w:lang w:val="de-DE"/>
            </w:rPr>
          </w:rPrChange>
        </w:rPr>
        <w:t>Hu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2A06CC">
        <w:rPr>
          <w:b/>
          <w:bCs/>
          <w:lang w:val="de-DE"/>
          <w:rPrChange w:id="312" w:author="John Hymers" w:date="2024-02-21T11:39:00Z">
            <w:rPr>
              <w:lang w:val="de-DE"/>
            </w:rPr>
          </w:rPrChange>
        </w:rPr>
        <w:t>me</w:t>
      </w:r>
      <w:r w:rsidRPr="006926E1">
        <w:rPr>
          <w:lang w:val="de-DE"/>
        </w:rPr>
        <w:t xml:space="preserve"> und </w:t>
      </w:r>
      <w:r w:rsidRPr="002A06CC">
        <w:rPr>
          <w:b/>
          <w:bCs/>
          <w:lang w:val="de-DE"/>
          <w:rPrChange w:id="313" w:author="John Hymers" w:date="2024-02-21T11:39:00Z">
            <w:rPr>
              <w:lang w:val="de-DE"/>
            </w:rPr>
          </w:rPrChange>
        </w:rPr>
        <w:t>Berkeley</w:t>
      </w:r>
      <w:r w:rsidRPr="006926E1">
        <w:rPr>
          <w:lang w:val="de-DE"/>
        </w:rPr>
        <w:t>, die ich nicht weiter gebrauchen will.</w:t>
      </w:r>
      <w:r>
        <w:rPr>
          <w:lang w:val="de-DE"/>
        </w:rPr>
        <w:br/>
        <w:t>Ich</w:t>
      </w:r>
      <w:r w:rsidRPr="006926E1">
        <w:rPr>
          <w:lang w:val="de-DE"/>
        </w:rPr>
        <w:t xml:space="preserve"> will eine andere herausziehen, welche zur Beurthei-</w:t>
      </w:r>
      <w:r>
        <w:rPr>
          <w:lang w:val="de-DE"/>
        </w:rPr>
        <w:br/>
      </w:r>
      <w:r w:rsidRPr="006926E1">
        <w:rPr>
          <w:lang w:val="de-DE"/>
        </w:rPr>
        <w:t>lung des Buffon</w:t>
      </w:r>
      <w:r>
        <w:rPr>
          <w:lang w:val="de-DE"/>
        </w:rPr>
        <w:t>s</w:t>
      </w:r>
      <w:r w:rsidRPr="006926E1">
        <w:rPr>
          <w:lang w:val="de-DE"/>
        </w:rPr>
        <w:t>chen Rai</w:t>
      </w:r>
      <w:r>
        <w:rPr>
          <w:lang w:val="de-DE"/>
        </w:rPr>
        <w:t>s</w:t>
      </w:r>
      <w:r w:rsidRPr="006926E1">
        <w:rPr>
          <w:lang w:val="de-DE"/>
        </w:rPr>
        <w:t xml:space="preserve">onnements </w:t>
      </w:r>
      <w:r>
        <w:rPr>
          <w:lang w:val="de-DE"/>
        </w:rPr>
        <w:t>ü</w:t>
      </w:r>
      <w:r w:rsidRPr="006926E1">
        <w:rPr>
          <w:lang w:val="de-DE"/>
        </w:rPr>
        <w:t>ber die Ordnung,</w:t>
      </w:r>
      <w:r>
        <w:rPr>
          <w:lang w:val="de-DE"/>
        </w:rPr>
        <w:br/>
      </w:r>
      <w:r w:rsidRPr="006926E1">
        <w:rPr>
          <w:lang w:val="de-DE"/>
        </w:rPr>
        <w:t xml:space="preserve">in der </w:t>
      </w:r>
      <w:r>
        <w:rPr>
          <w:lang w:val="de-DE"/>
        </w:rPr>
        <w:t>s</w:t>
      </w:r>
      <w:r w:rsidRPr="006926E1">
        <w:rPr>
          <w:lang w:val="de-DE"/>
        </w:rPr>
        <w:t>ich die Gedanken von der objektivi</w:t>
      </w:r>
      <w:r>
        <w:rPr>
          <w:lang w:val="de-DE"/>
        </w:rPr>
        <w:t>s</w:t>
      </w:r>
      <w:r w:rsidRPr="006926E1">
        <w:rPr>
          <w:lang w:val="de-DE"/>
        </w:rPr>
        <w:t xml:space="preserve">chen und </w:t>
      </w:r>
      <w:r>
        <w:rPr>
          <w:lang w:val="de-DE"/>
        </w:rPr>
        <w:t>s</w:t>
      </w:r>
      <w:r w:rsidRPr="006926E1">
        <w:rPr>
          <w:lang w:val="de-DE"/>
        </w:rPr>
        <w:t>ub-</w:t>
      </w:r>
      <w:r>
        <w:rPr>
          <w:lang w:val="de-DE"/>
        </w:rPr>
        <w:br/>
      </w:r>
      <w:r w:rsidRPr="006926E1">
        <w:rPr>
          <w:lang w:val="de-DE"/>
        </w:rPr>
        <w:t>jektivi</w:t>
      </w:r>
      <w:r>
        <w:rPr>
          <w:lang w:val="de-DE"/>
        </w:rPr>
        <w:t>s</w:t>
      </w:r>
      <w:r w:rsidRPr="006926E1">
        <w:rPr>
          <w:lang w:val="de-DE"/>
        </w:rPr>
        <w:t>chen Exi</w:t>
      </w:r>
      <w:r>
        <w:rPr>
          <w:lang w:val="de-DE"/>
        </w:rPr>
        <w:t>s</w:t>
      </w:r>
      <w:r w:rsidRPr="006926E1">
        <w:rPr>
          <w:lang w:val="de-DE"/>
        </w:rPr>
        <w:t>tenz entwickeln, dienlich i</w:t>
      </w:r>
      <w:r>
        <w:rPr>
          <w:lang w:val="de-DE"/>
        </w:rPr>
        <w:t>s</w:t>
      </w:r>
      <w:r w:rsidRPr="006926E1">
        <w:rPr>
          <w:lang w:val="de-DE"/>
        </w:rPr>
        <w:t>t, und die,</w:t>
      </w:r>
      <w:r>
        <w:rPr>
          <w:lang w:val="de-DE"/>
        </w:rPr>
        <w:br/>
      </w:r>
      <w:r w:rsidRPr="006926E1">
        <w:rPr>
          <w:lang w:val="de-DE"/>
        </w:rPr>
        <w:t>wenn es m</w:t>
      </w:r>
      <w:r>
        <w:rPr>
          <w:lang w:val="de-DE"/>
        </w:rPr>
        <w:t>ö</w:t>
      </w:r>
      <w:r w:rsidRPr="006926E1">
        <w:rPr>
          <w:lang w:val="de-DE"/>
        </w:rPr>
        <w:t>glich i</w:t>
      </w:r>
      <w:r>
        <w:rPr>
          <w:lang w:val="de-DE"/>
        </w:rPr>
        <w:t>s</w:t>
      </w:r>
      <w:r w:rsidRPr="006926E1">
        <w:rPr>
          <w:lang w:val="de-DE"/>
        </w:rPr>
        <w:t>t, eine noch gr</w:t>
      </w:r>
      <w:r>
        <w:rPr>
          <w:lang w:val="de-DE"/>
        </w:rPr>
        <w:t>ö</w:t>
      </w:r>
      <w:r w:rsidRPr="006926E1">
        <w:rPr>
          <w:lang w:val="de-DE"/>
        </w:rPr>
        <w:t xml:space="preserve">ßere Evidenz an </w:t>
      </w:r>
      <w:r>
        <w:rPr>
          <w:lang w:val="de-DE"/>
        </w:rPr>
        <w:t>s</w:t>
      </w:r>
      <w:r w:rsidRPr="006926E1">
        <w:rPr>
          <w:lang w:val="de-DE"/>
        </w:rPr>
        <w:t>ich</w:t>
      </w:r>
      <w:r>
        <w:rPr>
          <w:lang w:val="de-DE"/>
        </w:rPr>
        <w:br/>
      </w:r>
      <w:r w:rsidRPr="006926E1">
        <w:rPr>
          <w:lang w:val="de-DE"/>
        </w:rPr>
        <w:t>hat.</w:t>
      </w:r>
    </w:p>
    <w:p w14:paraId="6D9DC2D5" w14:textId="3F22B00E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Hr. von </w:t>
      </w:r>
      <w:r w:rsidRPr="002A06CC">
        <w:rPr>
          <w:b/>
          <w:bCs/>
          <w:lang w:val="de-DE"/>
          <w:rPrChange w:id="314" w:author="John Hymers" w:date="2024-02-21T11:39:00Z">
            <w:rPr>
              <w:lang w:val="de-DE"/>
            </w:rPr>
          </w:rPrChange>
        </w:rPr>
        <w:t>Buffon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 xml:space="preserve">etzt voraus, der </w:t>
      </w:r>
      <w:r>
        <w:rPr>
          <w:lang w:val="de-DE"/>
        </w:rPr>
        <w:t>s</w:t>
      </w:r>
      <w:r w:rsidRPr="006926E1">
        <w:rPr>
          <w:lang w:val="de-DE"/>
        </w:rPr>
        <w:t>ich bildende</w:t>
      </w:r>
      <w:r>
        <w:rPr>
          <w:lang w:val="de-DE"/>
        </w:rPr>
        <w:br/>
      </w: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>tand habe zuer</w:t>
      </w:r>
      <w:r>
        <w:rPr>
          <w:lang w:val="de-DE"/>
        </w:rPr>
        <w:t>s</w:t>
      </w:r>
      <w:r w:rsidRPr="006926E1">
        <w:rPr>
          <w:lang w:val="de-DE"/>
        </w:rPr>
        <w:t xml:space="preserve">t den ganzen </w:t>
      </w:r>
      <w:r>
        <w:rPr>
          <w:lang w:val="de-DE"/>
        </w:rPr>
        <w:t>In</w:t>
      </w:r>
      <w:r w:rsidRPr="006926E1">
        <w:rPr>
          <w:lang w:val="de-DE"/>
        </w:rPr>
        <w:t xml:space="preserve">begriff </w:t>
      </w:r>
      <w:r>
        <w:rPr>
          <w:lang w:val="de-DE"/>
        </w:rPr>
        <w:t>s</w:t>
      </w:r>
      <w:r w:rsidRPr="006926E1">
        <w:rPr>
          <w:lang w:val="de-DE"/>
        </w:rPr>
        <w:t>einer Em-</w:t>
      </w:r>
      <w:r>
        <w:rPr>
          <w:lang w:val="de-DE"/>
        </w:rPr>
        <w:br/>
      </w:r>
      <w:r w:rsidRPr="006926E1">
        <w:rPr>
          <w:lang w:val="de-DE"/>
        </w:rPr>
        <w:t xml:space="preserve">pfindungen in </w:t>
      </w:r>
      <w:r w:rsidRPr="002A06CC">
        <w:rPr>
          <w:b/>
          <w:bCs/>
          <w:lang w:val="de-DE"/>
          <w:rPrChange w:id="315" w:author="John Hymers" w:date="2024-02-21T11:39:00Z">
            <w:rPr>
              <w:lang w:val="de-DE"/>
            </w:rPr>
          </w:rPrChange>
        </w:rPr>
        <w:t>Ein</w:t>
      </w:r>
      <w:r w:rsidRPr="006926E1">
        <w:rPr>
          <w:lang w:val="de-DE"/>
        </w:rPr>
        <w:t xml:space="preserve"> Ganzes vereiniget, und aus ihnen</w:t>
      </w:r>
      <w:r>
        <w:rPr>
          <w:lang w:val="de-DE"/>
        </w:rPr>
        <w:br/>
      </w:r>
      <w:r w:rsidRPr="006926E1">
        <w:rPr>
          <w:lang w:val="de-DE"/>
        </w:rPr>
        <w:t xml:space="preserve">allen </w:t>
      </w:r>
      <w:r w:rsidRPr="002A06CC">
        <w:rPr>
          <w:b/>
          <w:bCs/>
          <w:lang w:val="de-DE"/>
          <w:rPrChange w:id="316" w:author="John Hymers" w:date="2024-02-21T11:39:00Z">
            <w:rPr>
              <w:lang w:val="de-DE"/>
            </w:rPr>
          </w:rPrChange>
        </w:rPr>
        <w:t>Eine</w:t>
      </w:r>
      <w:r w:rsidRPr="006926E1">
        <w:rPr>
          <w:lang w:val="de-DE"/>
        </w:rPr>
        <w:t xml:space="preserve"> Exi</w:t>
      </w:r>
      <w:r>
        <w:rPr>
          <w:lang w:val="de-DE"/>
        </w:rPr>
        <w:t>s</w:t>
      </w:r>
      <w:r w:rsidRPr="006926E1">
        <w:rPr>
          <w:lang w:val="de-DE"/>
        </w:rPr>
        <w:t>tenz gemacht. Alsdenn m</w:t>
      </w:r>
      <w:r>
        <w:rPr>
          <w:lang w:val="de-DE"/>
        </w:rPr>
        <w:t>ü</w:t>
      </w:r>
      <w:r w:rsidRPr="006926E1">
        <w:rPr>
          <w:lang w:val="de-DE"/>
        </w:rPr>
        <w:t>ßte jede</w:t>
      </w:r>
      <w:r>
        <w:rPr>
          <w:lang w:val="de-DE"/>
        </w:rPr>
        <w:br/>
      </w:r>
      <w:r w:rsidRPr="006926E1">
        <w:rPr>
          <w:lang w:val="de-DE"/>
        </w:rPr>
        <w:t>einzelne bemerkte Modifikation mit die</w:t>
      </w:r>
      <w:r>
        <w:rPr>
          <w:lang w:val="de-DE"/>
        </w:rPr>
        <w:t>s</w:t>
      </w:r>
      <w:r w:rsidRPr="006926E1">
        <w:rPr>
          <w:lang w:val="de-DE"/>
        </w:rPr>
        <w:t>em Ganzen Selb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 xml:space="preserve">verglichen, auf </w:t>
      </w:r>
      <w:r>
        <w:rPr>
          <w:lang w:val="de-DE"/>
        </w:rPr>
        <w:t>s</w:t>
      </w:r>
      <w:r w:rsidRPr="006926E1">
        <w:rPr>
          <w:lang w:val="de-DE"/>
        </w:rPr>
        <w:t xml:space="preserve">olches bezogen worden </w:t>
      </w:r>
      <w:r>
        <w:rPr>
          <w:lang w:val="de-DE"/>
        </w:rPr>
        <w:t>s</w:t>
      </w:r>
      <w:r w:rsidRPr="006926E1">
        <w:rPr>
          <w:lang w:val="de-DE"/>
        </w:rPr>
        <w:t>eyn</w:t>
      </w:r>
      <w:del w:id="317" w:author="John Hymers" w:date="2024-02-17T22:24:00Z">
        <w:r w:rsidRPr="006926E1">
          <w:rPr>
            <w:lang w:val="de-DE"/>
          </w:rPr>
          <w:delText>,</w:delText>
        </w:r>
      </w:del>
      <w:r w:rsidRPr="006926E1">
        <w:rPr>
          <w:lang w:val="de-DE"/>
        </w:rPr>
        <w:t xml:space="preserve"> und </w:t>
      </w:r>
      <w:r>
        <w:rPr>
          <w:lang w:val="de-DE"/>
        </w:rPr>
        <w:t>s</w:t>
      </w:r>
      <w:r w:rsidRPr="006926E1">
        <w:rPr>
          <w:lang w:val="de-DE"/>
        </w:rPr>
        <w:t>ich als</w:t>
      </w:r>
      <w:r>
        <w:rPr>
          <w:lang w:val="de-DE"/>
        </w:rPr>
        <w:br/>
      </w:r>
      <w:r w:rsidRPr="006926E1">
        <w:rPr>
          <w:lang w:val="de-DE"/>
        </w:rPr>
        <w:t>einen Theil oder Zug un</w:t>
      </w:r>
      <w:r>
        <w:rPr>
          <w:lang w:val="de-DE"/>
        </w:rPr>
        <w:t>s</w:t>
      </w:r>
      <w:r w:rsidRPr="006926E1">
        <w:rPr>
          <w:lang w:val="de-DE"/>
        </w:rPr>
        <w:t xml:space="preserve">ers </w:t>
      </w:r>
      <w:r>
        <w:rPr>
          <w:lang w:val="de-DE"/>
        </w:rPr>
        <w:t>Ich</w:t>
      </w:r>
      <w:r w:rsidRPr="006926E1">
        <w:rPr>
          <w:lang w:val="de-DE"/>
        </w:rPr>
        <w:t>s, das heißt</w:t>
      </w:r>
      <w:del w:id="318" w:author="John Hymers" w:date="2024-02-17T22:24:00Z">
        <w:r w:rsidRPr="006926E1">
          <w:rPr>
            <w:lang w:val="de-DE"/>
          </w:rPr>
          <w:delText xml:space="preserve">, </w:delText>
        </w:r>
      </w:del>
      <w:r w:rsidRPr="006926E1">
        <w:rPr>
          <w:lang w:val="de-DE"/>
        </w:rPr>
        <w:t>als eine</w:t>
      </w:r>
      <w:r>
        <w:rPr>
          <w:lang w:val="de-DE"/>
        </w:rPr>
        <w:br/>
      </w:r>
      <w:r w:rsidRPr="006926E1">
        <w:rPr>
          <w:lang w:val="de-DE"/>
        </w:rPr>
        <w:t>Be</w:t>
      </w:r>
      <w:r>
        <w:rPr>
          <w:lang w:val="de-DE"/>
        </w:rPr>
        <w:t>s</w:t>
      </w:r>
      <w:r w:rsidRPr="006926E1">
        <w:rPr>
          <w:lang w:val="de-DE"/>
        </w:rPr>
        <w:t>chaffenheit de</w:t>
      </w:r>
      <w:r>
        <w:rPr>
          <w:lang w:val="de-DE"/>
        </w:rPr>
        <w:t>ss</w:t>
      </w:r>
      <w:r w:rsidRPr="006926E1">
        <w:rPr>
          <w:lang w:val="de-DE"/>
        </w:rPr>
        <w:t>elben darge</w:t>
      </w:r>
      <w:r>
        <w:rPr>
          <w:lang w:val="de-DE"/>
        </w:rPr>
        <w:t>s</w:t>
      </w:r>
      <w:r w:rsidRPr="006926E1">
        <w:rPr>
          <w:lang w:val="de-DE"/>
        </w:rPr>
        <w:t>tellet haben. Was der</w:t>
      </w:r>
    </w:p>
    <w:p w14:paraId="6AE9D3CC" w14:textId="6B2B8206" w:rsidR="006926E1" w:rsidRDefault="006926E1" w:rsidP="006926E1">
      <w:pPr>
        <w:rPr>
          <w:lang w:val="de-DE"/>
        </w:rPr>
      </w:pPr>
      <w:r w:rsidRPr="006926E1">
        <w:rPr>
          <w:lang w:val="de-DE"/>
        </w:rPr>
        <w:t>Men</w:t>
      </w:r>
      <w:r>
        <w:rPr>
          <w:lang w:val="de-DE"/>
        </w:rPr>
        <w:t>s</w:t>
      </w:r>
      <w:r w:rsidRPr="006926E1">
        <w:rPr>
          <w:lang w:val="de-DE"/>
        </w:rPr>
        <w:t>ch</w:t>
      </w:r>
    </w:p>
    <w:p w14:paraId="0D618CE3" w14:textId="58485B77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412</w:t>
      </w:r>
      <w:r>
        <w:rPr>
          <w:lang w:val="de-DE"/>
        </w:rPr>
        <w:t>] V. Versuch. Ueber den Urspr. unserer</w:t>
      </w:r>
    </w:p>
    <w:p w14:paraId="7215B28D" w14:textId="300C8FC3" w:rsidR="006926E1" w:rsidRDefault="006926E1" w:rsidP="006926E1">
      <w:pPr>
        <w:rPr>
          <w:lang w:val="de-DE"/>
        </w:rPr>
      </w:pPr>
      <w:r w:rsidRPr="006926E1">
        <w:rPr>
          <w:lang w:val="de-DE"/>
        </w:rPr>
        <w:t>Men</w:t>
      </w:r>
      <w:r>
        <w:rPr>
          <w:lang w:val="de-DE"/>
        </w:rPr>
        <w:t>s</w:t>
      </w:r>
      <w:r w:rsidRPr="006926E1">
        <w:rPr>
          <w:lang w:val="de-DE"/>
        </w:rPr>
        <w:t xml:space="preserve">ch </w:t>
      </w:r>
      <w:r>
        <w:rPr>
          <w:lang w:val="de-DE"/>
        </w:rPr>
        <w:t>s</w:t>
      </w:r>
      <w:r w:rsidRPr="006926E1">
        <w:rPr>
          <w:lang w:val="de-DE"/>
        </w:rPr>
        <w:t>ah und h</w:t>
      </w:r>
      <w:r>
        <w:rPr>
          <w:lang w:val="de-DE"/>
        </w:rPr>
        <w:t>ö</w:t>
      </w:r>
      <w:r w:rsidRPr="006926E1">
        <w:rPr>
          <w:lang w:val="de-DE"/>
        </w:rPr>
        <w:t>rte, der Baum, der Himmel, der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ang des Vogels, das Rau</w:t>
      </w:r>
      <w:r>
        <w:rPr>
          <w:lang w:val="de-DE"/>
        </w:rPr>
        <w:t>s</w:t>
      </w:r>
      <w:r w:rsidRPr="006926E1">
        <w:rPr>
          <w:lang w:val="de-DE"/>
        </w:rPr>
        <w:t>chen der Quelle</w:t>
      </w:r>
      <w:ins w:id="319" w:author="John Hymers" w:date="2024-02-17T22:24:00Z">
        <w:r w:rsidR="00883134" w:rsidRPr="00E36C43">
          <w:rPr>
            <w:lang w:val="de-DE"/>
          </w:rPr>
          <w:t xml:space="preserve"> mußte</w:t>
        </w:r>
      </w:ins>
      <w:r w:rsidR="00E14BDC">
        <w:rPr>
          <w:lang w:val="de-DE"/>
        </w:rPr>
        <w:t xml:space="preserve"> </w:t>
      </w:r>
      <w:ins w:id="320" w:author="John Hymers" w:date="2024-02-17T22:24:00Z">
        <w:r w:rsidR="00883134" w:rsidRPr="00E36C43">
          <w:rPr>
            <w:lang w:val="de-DE"/>
          </w:rPr>
          <w:t xml:space="preserve"> </w:t>
        </w:r>
      </w:ins>
      <w:del w:id="321" w:author="John Hymers" w:date="2024-02-17T22:24:00Z">
        <w:r w:rsidRPr="006926E1">
          <w:rPr>
            <w:lang w:val="de-DE"/>
          </w:rPr>
          <w:delText>, m</w:delText>
        </w:r>
        <w:r>
          <w:rPr>
            <w:lang w:val="de-DE"/>
          </w:rPr>
          <w:delText>ü</w:delText>
        </w:r>
        <w:r w:rsidRPr="006926E1">
          <w:rPr>
            <w:lang w:val="de-DE"/>
          </w:rPr>
          <w:delText>ßte</w:delText>
        </w:r>
        <w:r>
          <w:rPr>
            <w:lang w:val="de-DE"/>
          </w:rPr>
          <w:br/>
        </w:r>
      </w:del>
      <w:r w:rsidRPr="006926E1">
        <w:rPr>
          <w:lang w:val="de-DE"/>
        </w:rPr>
        <w:t xml:space="preserve">ihn, </w:t>
      </w:r>
      <w:r>
        <w:rPr>
          <w:lang w:val="de-DE"/>
        </w:rPr>
        <w:t>s</w:t>
      </w:r>
      <w:r w:rsidRPr="006926E1">
        <w:rPr>
          <w:lang w:val="de-DE"/>
        </w:rPr>
        <w:t>obald er es gewahr nahm, zu dem Gedanken ge-</w:t>
      </w:r>
      <w:r>
        <w:rPr>
          <w:lang w:val="de-DE"/>
        </w:rPr>
        <w:br/>
      </w:r>
      <w:r w:rsidRPr="006926E1">
        <w:rPr>
          <w:lang w:val="de-DE"/>
        </w:rPr>
        <w:t xml:space="preserve">bracht haben: Siehe, </w:t>
      </w:r>
      <w:r w:rsidRPr="002A06CC">
        <w:rPr>
          <w:b/>
          <w:bCs/>
          <w:lang w:val="de-DE"/>
          <w:rPrChange w:id="322" w:author="John Hymers" w:date="2024-02-21T11:39:00Z">
            <w:rPr>
              <w:lang w:val="de-DE"/>
            </w:rPr>
          </w:rPrChange>
        </w:rPr>
        <w:t>das ist auch ein Stück von</w:t>
      </w:r>
      <w:r w:rsidRPr="002A06CC">
        <w:rPr>
          <w:b/>
          <w:bCs/>
          <w:lang w:val="de-DE"/>
          <w:rPrChange w:id="323" w:author="John Hymers" w:date="2024-02-21T11:39:00Z">
            <w:rPr>
              <w:lang w:val="de-DE"/>
            </w:rPr>
          </w:rPrChange>
        </w:rPr>
        <w:br/>
        <w:t>dir</w:t>
      </w:r>
      <w:r w:rsidRPr="006926E1">
        <w:rPr>
          <w:lang w:val="de-DE"/>
        </w:rPr>
        <w:t>, und dieß Urtheil w</w:t>
      </w:r>
      <w:r>
        <w:rPr>
          <w:lang w:val="de-DE"/>
        </w:rPr>
        <w:t>ä</w:t>
      </w:r>
      <w:r w:rsidRPr="006926E1">
        <w:rPr>
          <w:lang w:val="de-DE"/>
        </w:rPr>
        <w:t>re egoi</w:t>
      </w:r>
      <w:r>
        <w:rPr>
          <w:lang w:val="de-DE"/>
        </w:rPr>
        <w:t>s</w:t>
      </w:r>
      <w:r w:rsidRPr="006926E1">
        <w:rPr>
          <w:lang w:val="de-DE"/>
        </w:rPr>
        <w:t>ti</w:t>
      </w:r>
      <w:r>
        <w:rPr>
          <w:lang w:val="de-DE"/>
        </w:rPr>
        <w:t>s</w:t>
      </w:r>
      <w:r w:rsidRPr="006926E1">
        <w:rPr>
          <w:lang w:val="de-DE"/>
        </w:rPr>
        <w:t>ch gewe</w:t>
      </w:r>
      <w:r>
        <w:rPr>
          <w:lang w:val="de-DE"/>
        </w:rPr>
        <w:t>s</w:t>
      </w:r>
      <w:r w:rsidRPr="006926E1">
        <w:rPr>
          <w:lang w:val="de-DE"/>
        </w:rPr>
        <w:t>en.</w:t>
      </w:r>
    </w:p>
    <w:p w14:paraId="687DB8BA" w14:textId="2F71A073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Kann eine </w:t>
      </w:r>
      <w:r>
        <w:rPr>
          <w:lang w:val="de-DE"/>
        </w:rPr>
        <w:t>s</w:t>
      </w:r>
      <w:r w:rsidRPr="006926E1">
        <w:rPr>
          <w:lang w:val="de-DE"/>
        </w:rPr>
        <w:t>olche Voraus</w:t>
      </w:r>
      <w:r>
        <w:rPr>
          <w:lang w:val="de-DE"/>
        </w:rPr>
        <w:t>s</w:t>
      </w:r>
      <w:r w:rsidRPr="006926E1">
        <w:rPr>
          <w:lang w:val="de-DE"/>
        </w:rPr>
        <w:t>etzung als m</w:t>
      </w:r>
      <w:r>
        <w:rPr>
          <w:lang w:val="de-DE"/>
        </w:rPr>
        <w:t>ö</w:t>
      </w:r>
      <w:r w:rsidRPr="006926E1">
        <w:rPr>
          <w:lang w:val="de-DE"/>
        </w:rPr>
        <w:t>glich ange-</w:t>
      </w:r>
      <w:r>
        <w:rPr>
          <w:lang w:val="de-DE"/>
        </w:rPr>
        <w:br/>
      </w:r>
      <w:r w:rsidRPr="006926E1">
        <w:rPr>
          <w:lang w:val="de-DE"/>
        </w:rPr>
        <w:t xml:space="preserve">nommen werden? Sollte wohl der ganze </w:t>
      </w:r>
      <w:r>
        <w:rPr>
          <w:lang w:val="de-DE"/>
        </w:rPr>
        <w:t>In</w:t>
      </w:r>
      <w:r w:rsidRPr="006926E1">
        <w:rPr>
          <w:lang w:val="de-DE"/>
        </w:rPr>
        <w:t>begriff</w:t>
      </w:r>
      <w:r>
        <w:rPr>
          <w:lang w:val="de-DE"/>
        </w:rPr>
        <w:br/>
      </w:r>
      <w:r w:rsidRPr="006926E1">
        <w:rPr>
          <w:lang w:val="de-DE"/>
        </w:rPr>
        <w:t xml:space="preserve">aller Empfindungen zu </w:t>
      </w:r>
      <w:r w:rsidRPr="002A06CC">
        <w:rPr>
          <w:b/>
          <w:bCs/>
          <w:lang w:val="de-DE"/>
          <w:rPrChange w:id="324" w:author="John Hymers" w:date="2024-02-21T11:40:00Z">
            <w:rPr>
              <w:lang w:val="de-DE"/>
            </w:rPr>
          </w:rPrChange>
        </w:rPr>
        <w:t>Einer</w:t>
      </w:r>
      <w:r w:rsidRPr="006926E1">
        <w:rPr>
          <w:lang w:val="de-DE"/>
        </w:rPr>
        <w:t xml:space="preserve"> Exi</w:t>
      </w:r>
      <w:r>
        <w:rPr>
          <w:lang w:val="de-DE"/>
        </w:rPr>
        <w:t>s</w:t>
      </w:r>
      <w:r w:rsidRPr="006926E1">
        <w:rPr>
          <w:lang w:val="de-DE"/>
        </w:rPr>
        <w:t>tenz vereiniget, und</w:t>
      </w:r>
      <w:r>
        <w:rPr>
          <w:lang w:val="de-DE"/>
        </w:rPr>
        <w:br/>
      </w:r>
      <w:r w:rsidRPr="006926E1">
        <w:rPr>
          <w:lang w:val="de-DE"/>
        </w:rPr>
        <w:t>in Eine Vor</w:t>
      </w:r>
      <w:r>
        <w:rPr>
          <w:lang w:val="de-DE"/>
        </w:rPr>
        <w:t>s</w:t>
      </w:r>
      <w:r w:rsidRPr="006926E1">
        <w:rPr>
          <w:lang w:val="de-DE"/>
        </w:rPr>
        <w:t>tellung zu</w:t>
      </w:r>
      <w:r>
        <w:rPr>
          <w:lang w:val="de-DE"/>
        </w:rPr>
        <w:t>s</w:t>
      </w:r>
      <w:r w:rsidRPr="006926E1">
        <w:rPr>
          <w:lang w:val="de-DE"/>
        </w:rPr>
        <w:t>ammengebracht werden k</w:t>
      </w:r>
      <w:r>
        <w:rPr>
          <w:lang w:val="de-DE"/>
        </w:rPr>
        <w:t>ö</w:t>
      </w:r>
      <w:r w:rsidRPr="006926E1">
        <w:rPr>
          <w:lang w:val="de-DE"/>
        </w:rPr>
        <w:t>nnen,</w:t>
      </w:r>
      <w:r>
        <w:rPr>
          <w:lang w:val="de-DE"/>
        </w:rPr>
        <w:br/>
      </w:r>
      <w:r w:rsidRPr="006926E1">
        <w:rPr>
          <w:lang w:val="de-DE"/>
        </w:rPr>
        <w:t xml:space="preserve">ehe </w:t>
      </w:r>
      <w:r>
        <w:rPr>
          <w:lang w:val="de-DE"/>
        </w:rPr>
        <w:t>s</w:t>
      </w:r>
      <w:r w:rsidRPr="006926E1">
        <w:rPr>
          <w:lang w:val="de-DE"/>
        </w:rPr>
        <w:t xml:space="preserve">ich </w:t>
      </w:r>
      <w:r>
        <w:rPr>
          <w:lang w:val="de-DE"/>
        </w:rPr>
        <w:t>s</w:t>
      </w:r>
      <w:r w:rsidRPr="006926E1">
        <w:rPr>
          <w:lang w:val="de-DE"/>
        </w:rPr>
        <w:t>chon unter</w:t>
      </w:r>
      <w:r>
        <w:rPr>
          <w:lang w:val="de-DE"/>
        </w:rPr>
        <w:t>s</w:t>
      </w:r>
      <w:r w:rsidRPr="006926E1">
        <w:rPr>
          <w:lang w:val="de-DE"/>
        </w:rPr>
        <w:t>chiedene und abge</w:t>
      </w:r>
      <w:r>
        <w:rPr>
          <w:lang w:val="de-DE"/>
        </w:rPr>
        <w:t>s</w:t>
      </w:r>
      <w:r w:rsidRPr="006926E1">
        <w:rPr>
          <w:lang w:val="de-DE"/>
        </w:rPr>
        <w:t>onderte Haufen von</w:t>
      </w:r>
      <w:r>
        <w:rPr>
          <w:lang w:val="de-DE"/>
        </w:rPr>
        <w:br/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 xml:space="preserve">t gebildet hatten? Und ehe eine </w:t>
      </w:r>
      <w:r>
        <w:rPr>
          <w:lang w:val="de-DE"/>
        </w:rPr>
        <w:t>s</w:t>
      </w:r>
      <w:r w:rsidRPr="006926E1">
        <w:rPr>
          <w:lang w:val="de-DE"/>
        </w:rPr>
        <w:t>olche Sonderung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chehen war, wie h</w:t>
      </w:r>
      <w:r>
        <w:rPr>
          <w:lang w:val="de-DE"/>
        </w:rPr>
        <w:t>ä</w:t>
      </w:r>
      <w:r w:rsidRPr="006926E1">
        <w:rPr>
          <w:lang w:val="de-DE"/>
        </w:rPr>
        <w:t xml:space="preserve">tte die </w:t>
      </w:r>
      <w:r>
        <w:rPr>
          <w:lang w:val="de-DE"/>
        </w:rPr>
        <w:t>Id</w:t>
      </w:r>
      <w:r w:rsidRPr="006926E1">
        <w:rPr>
          <w:lang w:val="de-DE"/>
        </w:rPr>
        <w:t>ee von einem wirklichen</w:t>
      </w:r>
      <w:r>
        <w:rPr>
          <w:lang w:val="de-DE"/>
        </w:rPr>
        <w:br/>
      </w:r>
      <w:r w:rsidRPr="006926E1">
        <w:rPr>
          <w:lang w:val="de-DE"/>
        </w:rPr>
        <w:t>Dinge, und von 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>
        <w:rPr>
          <w:lang w:val="de-DE"/>
        </w:rPr>
        <w:t>Ich</w:t>
      </w:r>
      <w:r w:rsidRPr="006926E1">
        <w:rPr>
          <w:lang w:val="de-DE"/>
        </w:rPr>
        <w:t xml:space="preserve"> als einem Dinge ent</w:t>
      </w:r>
      <w:r>
        <w:rPr>
          <w:lang w:val="de-DE"/>
        </w:rPr>
        <w:t>s</w:t>
      </w:r>
      <w:r w:rsidRPr="006926E1">
        <w:rPr>
          <w:lang w:val="de-DE"/>
        </w:rPr>
        <w:t>tehen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ollen? Die Vereinigung </w:t>
      </w:r>
      <w:r w:rsidRPr="002A06CC">
        <w:rPr>
          <w:b/>
          <w:bCs/>
          <w:lang w:val="de-DE"/>
          <w:rPrChange w:id="325" w:author="John Hymers" w:date="2024-02-21T11:40:00Z">
            <w:rPr>
              <w:lang w:val="de-DE"/>
            </w:rPr>
          </w:rPrChange>
        </w:rPr>
        <w:t>aller</w:t>
      </w:r>
      <w:r w:rsidRPr="006926E1">
        <w:rPr>
          <w:lang w:val="de-DE"/>
        </w:rPr>
        <w:t xml:space="preserve"> Empfindungen zu Ei-</w:t>
      </w:r>
      <w:r>
        <w:rPr>
          <w:lang w:val="de-DE"/>
        </w:rPr>
        <w:br/>
      </w:r>
      <w:r w:rsidRPr="006926E1">
        <w:rPr>
          <w:lang w:val="de-DE"/>
        </w:rPr>
        <w:t xml:space="preserve">ner ganzen, wenn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>chon unter</w:t>
      </w:r>
      <w:r>
        <w:rPr>
          <w:lang w:val="de-DE"/>
        </w:rPr>
        <w:t>s</w:t>
      </w:r>
      <w:r w:rsidRPr="006926E1">
        <w:rPr>
          <w:lang w:val="de-DE"/>
        </w:rPr>
        <w:t>chieden werden, kann</w:t>
      </w:r>
      <w:r>
        <w:rPr>
          <w:lang w:val="de-DE"/>
        </w:rPr>
        <w:br/>
      </w:r>
      <w:r w:rsidRPr="006926E1">
        <w:rPr>
          <w:lang w:val="de-DE"/>
        </w:rPr>
        <w:t>darum nicht als m</w:t>
      </w:r>
      <w:r>
        <w:rPr>
          <w:lang w:val="de-DE"/>
        </w:rPr>
        <w:t>ö</w:t>
      </w:r>
      <w:r w:rsidRPr="006926E1">
        <w:rPr>
          <w:lang w:val="de-DE"/>
        </w:rPr>
        <w:t>glich angenommen werden, weil auch</w:t>
      </w:r>
      <w:r>
        <w:rPr>
          <w:lang w:val="de-DE"/>
        </w:rPr>
        <w:br/>
      </w:r>
      <w:r w:rsidRPr="006926E1">
        <w:rPr>
          <w:lang w:val="de-DE"/>
        </w:rPr>
        <w:t>un</w:t>
      </w:r>
      <w:r>
        <w:rPr>
          <w:lang w:val="de-DE"/>
        </w:rPr>
        <w:t>s</w:t>
      </w:r>
      <w:r w:rsidRPr="006926E1">
        <w:rPr>
          <w:lang w:val="de-DE"/>
        </w:rPr>
        <w:t>ere ge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rkte Vor</w:t>
      </w:r>
      <w:r>
        <w:rPr>
          <w:lang w:val="de-DE"/>
        </w:rPr>
        <w:t>s</w:t>
      </w:r>
      <w:r w:rsidRPr="006926E1">
        <w:rPr>
          <w:lang w:val="de-DE"/>
        </w:rPr>
        <w:t>tellungskraft nicht verm</w:t>
      </w:r>
      <w:r>
        <w:rPr>
          <w:lang w:val="de-DE"/>
        </w:rPr>
        <w:t>ö</w:t>
      </w:r>
      <w:r w:rsidRPr="006926E1">
        <w:rPr>
          <w:lang w:val="de-DE"/>
        </w:rPr>
        <w:t>gend i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olche auch nur bey </w:t>
      </w:r>
      <w:r w:rsidRPr="002A06CC">
        <w:rPr>
          <w:b/>
          <w:bCs/>
          <w:lang w:val="de-DE"/>
          <w:rPrChange w:id="326" w:author="John Hymers" w:date="2024-02-21T11:40:00Z">
            <w:rPr>
              <w:lang w:val="de-DE"/>
            </w:rPr>
          </w:rPrChange>
        </w:rPr>
        <w:t>allen äußern</w:t>
      </w:r>
      <w:r w:rsidRPr="006926E1">
        <w:rPr>
          <w:lang w:val="de-DE"/>
        </w:rPr>
        <w:t xml:space="preserve"> Empfindungen allein</w:t>
      </w:r>
      <w:r>
        <w:rPr>
          <w:lang w:val="de-DE"/>
        </w:rPr>
        <w:br/>
      </w:r>
      <w:r w:rsidRPr="006926E1">
        <w:rPr>
          <w:lang w:val="de-DE"/>
        </w:rPr>
        <w:t>zu be</w:t>
      </w:r>
      <w:r>
        <w:rPr>
          <w:lang w:val="de-DE"/>
        </w:rPr>
        <w:t>s</w:t>
      </w:r>
      <w:r w:rsidRPr="006926E1">
        <w:rPr>
          <w:lang w:val="de-DE"/>
        </w:rPr>
        <w:t xml:space="preserve">chaffen. Will man </w:t>
      </w:r>
      <w:r>
        <w:rPr>
          <w:lang w:val="de-DE"/>
        </w:rPr>
        <w:t>s</w:t>
      </w:r>
      <w:r w:rsidRPr="006926E1">
        <w:rPr>
          <w:lang w:val="de-DE"/>
        </w:rPr>
        <w:t>ich aber etwan vor</w:t>
      </w:r>
      <w:r>
        <w:rPr>
          <w:lang w:val="de-DE"/>
        </w:rPr>
        <w:t>s</w:t>
      </w:r>
      <w:r w:rsidRPr="006926E1">
        <w:rPr>
          <w:lang w:val="de-DE"/>
        </w:rPr>
        <w:t>tellen, es</w:t>
      </w:r>
      <w:r>
        <w:rPr>
          <w:lang w:val="de-DE"/>
        </w:rPr>
        <w:br/>
        <w:t>s</w:t>
      </w:r>
      <w:r w:rsidRPr="006926E1">
        <w:rPr>
          <w:lang w:val="de-DE"/>
        </w:rPr>
        <w:t>ey in dem er</w:t>
      </w:r>
      <w:r>
        <w:rPr>
          <w:lang w:val="de-DE"/>
        </w:rPr>
        <w:t>s</w:t>
      </w:r>
      <w:r w:rsidRPr="006926E1">
        <w:rPr>
          <w:lang w:val="de-DE"/>
        </w:rPr>
        <w:t>ten dunkeln Zu</w:t>
      </w:r>
      <w:r>
        <w:rPr>
          <w:lang w:val="de-DE"/>
        </w:rPr>
        <w:t>s</w:t>
      </w:r>
      <w:r w:rsidRPr="006926E1">
        <w:rPr>
          <w:lang w:val="de-DE"/>
        </w:rPr>
        <w:t>tande, wo v</w:t>
      </w:r>
      <w:r>
        <w:rPr>
          <w:lang w:val="de-DE"/>
        </w:rPr>
        <w:t>ö</w:t>
      </w:r>
      <w:r w:rsidRPr="006926E1">
        <w:rPr>
          <w:lang w:val="de-DE"/>
        </w:rPr>
        <w:t>llige Nacht</w:t>
      </w:r>
      <w:r>
        <w:rPr>
          <w:lang w:val="de-DE"/>
        </w:rPr>
        <w:br/>
      </w:r>
      <w:r w:rsidRPr="006926E1">
        <w:rPr>
          <w:lang w:val="de-DE"/>
        </w:rPr>
        <w:t>war, ein Theil der Gef</w:t>
      </w:r>
      <w:r>
        <w:rPr>
          <w:lang w:val="de-DE"/>
        </w:rPr>
        <w:t>ü</w:t>
      </w:r>
      <w:r w:rsidRPr="006926E1">
        <w:rPr>
          <w:lang w:val="de-DE"/>
        </w:rPr>
        <w:t>hle nach dem andern aufgehel-</w:t>
      </w:r>
      <w:r>
        <w:rPr>
          <w:lang w:val="de-DE"/>
        </w:rPr>
        <w:br/>
      </w:r>
      <w:r w:rsidRPr="006926E1">
        <w:rPr>
          <w:lang w:val="de-DE"/>
        </w:rPr>
        <w:t>let, bemerket und unter</w:t>
      </w:r>
      <w:r>
        <w:rPr>
          <w:lang w:val="de-DE"/>
        </w:rPr>
        <w:t>s</w:t>
      </w:r>
      <w:r w:rsidRPr="006926E1">
        <w:rPr>
          <w:lang w:val="de-DE"/>
        </w:rPr>
        <w:t>chieden worden, und al</w:t>
      </w:r>
      <w:r>
        <w:rPr>
          <w:lang w:val="de-DE"/>
        </w:rPr>
        <w:t>s</w:t>
      </w:r>
      <w:r w:rsidRPr="006926E1">
        <w:rPr>
          <w:lang w:val="de-DE"/>
        </w:rPr>
        <w:t>o jedes</w:t>
      </w:r>
      <w:r>
        <w:rPr>
          <w:lang w:val="de-DE"/>
        </w:rPr>
        <w:br/>
      </w:r>
      <w:r w:rsidRPr="006926E1">
        <w:rPr>
          <w:lang w:val="de-DE"/>
        </w:rPr>
        <w:t>in die</w:t>
      </w:r>
      <w:r>
        <w:rPr>
          <w:lang w:val="de-DE"/>
        </w:rPr>
        <w:t>s</w:t>
      </w:r>
      <w:r w:rsidRPr="006926E1">
        <w:rPr>
          <w:lang w:val="de-DE"/>
        </w:rPr>
        <w:t>er Folge auf das Ganze wie eine Be</w:t>
      </w:r>
      <w:r>
        <w:rPr>
          <w:lang w:val="de-DE"/>
        </w:rPr>
        <w:t>s</w:t>
      </w:r>
      <w:r w:rsidRPr="006926E1">
        <w:rPr>
          <w:lang w:val="de-DE"/>
        </w:rPr>
        <w:t>chaffenheit</w:t>
      </w:r>
      <w:r>
        <w:rPr>
          <w:lang w:val="de-DE"/>
        </w:rPr>
        <w:br/>
      </w:r>
      <w:r w:rsidRPr="006926E1">
        <w:rPr>
          <w:lang w:val="de-DE"/>
        </w:rPr>
        <w:t xml:space="preserve">auf ihr Subjekt bezogen, </w:t>
      </w:r>
      <w:r>
        <w:rPr>
          <w:lang w:val="de-DE"/>
        </w:rPr>
        <w:t>s</w:t>
      </w:r>
      <w:r w:rsidRPr="006926E1">
        <w:rPr>
          <w:lang w:val="de-DE"/>
        </w:rPr>
        <w:t>o wird theils wiederum etwas</w:t>
      </w:r>
      <w:r>
        <w:rPr>
          <w:lang w:val="de-DE"/>
        </w:rPr>
        <w:br/>
      </w:r>
      <w:r w:rsidRPr="006926E1">
        <w:rPr>
          <w:lang w:val="de-DE"/>
        </w:rPr>
        <w:t>voraus ge</w:t>
      </w:r>
      <w:r>
        <w:rPr>
          <w:lang w:val="de-DE"/>
        </w:rPr>
        <w:t>s</w:t>
      </w:r>
      <w:r w:rsidRPr="006926E1">
        <w:rPr>
          <w:lang w:val="de-DE"/>
        </w:rPr>
        <w:t xml:space="preserve">etzet, was </w:t>
      </w:r>
      <w:r>
        <w:rPr>
          <w:lang w:val="de-DE"/>
        </w:rPr>
        <w:t>ü</w:t>
      </w:r>
      <w:r w:rsidRPr="006926E1">
        <w:rPr>
          <w:lang w:val="de-DE"/>
        </w:rPr>
        <w:t>ber alle Maßen unwahr</w:t>
      </w:r>
      <w:r>
        <w:rPr>
          <w:lang w:val="de-DE"/>
        </w:rPr>
        <w:t>s</w:t>
      </w:r>
      <w:r w:rsidRPr="006926E1">
        <w:rPr>
          <w:lang w:val="de-DE"/>
        </w:rPr>
        <w:t>cheinlich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>t, theils aber wird der Ur</w:t>
      </w:r>
      <w:r>
        <w:rPr>
          <w:lang w:val="de-DE"/>
        </w:rPr>
        <w:t>s</w:t>
      </w:r>
      <w:r w:rsidRPr="006926E1">
        <w:rPr>
          <w:lang w:val="de-DE"/>
        </w:rPr>
        <w:t>prung des egoi</w:t>
      </w:r>
      <w:r>
        <w:rPr>
          <w:lang w:val="de-DE"/>
        </w:rPr>
        <w:t>s</w:t>
      </w:r>
      <w:r w:rsidRPr="006926E1">
        <w:rPr>
          <w:lang w:val="de-DE"/>
        </w:rPr>
        <w:t>ti</w:t>
      </w:r>
      <w:r>
        <w:rPr>
          <w:lang w:val="de-DE"/>
        </w:rPr>
        <w:t>s</w:t>
      </w:r>
      <w:r w:rsidRPr="006926E1">
        <w:rPr>
          <w:lang w:val="de-DE"/>
        </w:rPr>
        <w:t>chen Ur-</w:t>
      </w:r>
      <w:r>
        <w:rPr>
          <w:lang w:val="de-DE"/>
        </w:rPr>
        <w:br/>
      </w:r>
      <w:r w:rsidRPr="006926E1">
        <w:rPr>
          <w:lang w:val="de-DE"/>
        </w:rPr>
        <w:t>theils dadurch nicht begreiflich gemacht.</w:t>
      </w:r>
    </w:p>
    <w:p w14:paraId="28B751A3" w14:textId="7760D380" w:rsidR="006926E1" w:rsidRDefault="006926E1" w:rsidP="006926E1">
      <w:pPr>
        <w:rPr>
          <w:lang w:val="de-DE"/>
        </w:rPr>
      </w:pPr>
      <w:r>
        <w:rPr>
          <w:lang w:val="de-DE"/>
        </w:rPr>
        <w:t>Ist</w:t>
      </w:r>
      <w:r w:rsidRPr="006926E1">
        <w:rPr>
          <w:lang w:val="de-DE"/>
        </w:rPr>
        <w:t xml:space="preserve"> es wahr</w:t>
      </w:r>
      <w:r>
        <w:rPr>
          <w:lang w:val="de-DE"/>
        </w:rPr>
        <w:t>s</w:t>
      </w:r>
      <w:r w:rsidRPr="006926E1">
        <w:rPr>
          <w:lang w:val="de-DE"/>
        </w:rPr>
        <w:t>cheinlich, daß die Aufhellung und Ab-</w:t>
      </w:r>
      <w:r>
        <w:rPr>
          <w:lang w:val="de-DE"/>
        </w:rPr>
        <w:br/>
        <w:t>s</w:t>
      </w:r>
      <w:r w:rsidRPr="006926E1">
        <w:rPr>
          <w:lang w:val="de-DE"/>
        </w:rPr>
        <w:t>onderung der Empfindungen auf die</w:t>
      </w:r>
      <w:r>
        <w:rPr>
          <w:lang w:val="de-DE"/>
        </w:rPr>
        <w:t>s</w:t>
      </w:r>
      <w:r w:rsidRPr="006926E1">
        <w:rPr>
          <w:lang w:val="de-DE"/>
        </w:rPr>
        <w:t>e Art ge</w:t>
      </w:r>
      <w:r>
        <w:rPr>
          <w:lang w:val="de-DE"/>
        </w:rPr>
        <w:t>s</w:t>
      </w:r>
      <w:r w:rsidRPr="006926E1">
        <w:rPr>
          <w:lang w:val="de-DE"/>
        </w:rPr>
        <w:t xml:space="preserve">chehen </w:t>
      </w:r>
      <w:r>
        <w:rPr>
          <w:lang w:val="de-DE"/>
        </w:rPr>
        <w:t>s</w:t>
      </w:r>
      <w:r w:rsidRPr="006926E1">
        <w:rPr>
          <w:lang w:val="de-DE"/>
        </w:rPr>
        <w:t>ey,</w:t>
      </w:r>
      <w:r>
        <w:rPr>
          <w:lang w:val="de-DE"/>
        </w:rPr>
        <w:br/>
      </w:r>
      <w:r w:rsidRPr="006926E1">
        <w:rPr>
          <w:lang w:val="de-DE"/>
        </w:rPr>
        <w:t>daß Eine Empfindung allein vorher g</w:t>
      </w:r>
      <w:r>
        <w:rPr>
          <w:lang w:val="de-DE"/>
        </w:rPr>
        <w:t>ä</w:t>
      </w:r>
      <w:r w:rsidRPr="006926E1">
        <w:rPr>
          <w:lang w:val="de-DE"/>
        </w:rPr>
        <w:t>nzlich unter</w:t>
      </w:r>
      <w:r>
        <w:rPr>
          <w:lang w:val="de-DE"/>
        </w:rPr>
        <w:t>s</w:t>
      </w:r>
      <w:r w:rsidRPr="006926E1">
        <w:rPr>
          <w:lang w:val="de-DE"/>
        </w:rPr>
        <w:t>chie-</w:t>
      </w:r>
      <w:r>
        <w:rPr>
          <w:lang w:val="de-DE"/>
        </w:rPr>
        <w:br/>
      </w:r>
      <w:r w:rsidRPr="006926E1">
        <w:rPr>
          <w:lang w:val="de-DE"/>
        </w:rPr>
        <w:t xml:space="preserve">den worden, ehe noch die </w:t>
      </w:r>
      <w:r>
        <w:rPr>
          <w:lang w:val="de-DE"/>
        </w:rPr>
        <w:t>ü</w:t>
      </w:r>
      <w:r w:rsidRPr="006926E1">
        <w:rPr>
          <w:lang w:val="de-DE"/>
        </w:rPr>
        <w:t xml:space="preserve">brigen angefangen, </w:t>
      </w:r>
      <w:r>
        <w:rPr>
          <w:lang w:val="de-DE"/>
        </w:rPr>
        <w:t>s</w:t>
      </w:r>
      <w:r w:rsidRPr="006926E1">
        <w:rPr>
          <w:lang w:val="de-DE"/>
        </w:rPr>
        <w:t>ich aus-</w:t>
      </w:r>
      <w:r>
        <w:rPr>
          <w:lang w:val="de-DE"/>
        </w:rPr>
        <w:br/>
      </w:r>
      <w:r w:rsidRPr="006926E1">
        <w:rPr>
          <w:lang w:val="de-DE"/>
        </w:rPr>
        <w:t xml:space="preserve">einander zu </w:t>
      </w:r>
      <w:r>
        <w:rPr>
          <w:lang w:val="de-DE"/>
        </w:rPr>
        <w:t>s</w:t>
      </w:r>
      <w:r w:rsidRPr="006926E1">
        <w:rPr>
          <w:lang w:val="de-DE"/>
        </w:rPr>
        <w:t xml:space="preserve">etzen? oder gieng es nicht in der Seele </w:t>
      </w:r>
      <w:r>
        <w:rPr>
          <w:lang w:val="de-DE"/>
        </w:rPr>
        <w:t>s</w:t>
      </w:r>
      <w:r w:rsidRPr="006926E1">
        <w:rPr>
          <w:lang w:val="de-DE"/>
        </w:rPr>
        <w:t>o</w:t>
      </w:r>
      <w:r>
        <w:rPr>
          <w:lang w:val="de-DE"/>
        </w:rPr>
        <w:br/>
      </w:r>
      <w:r w:rsidRPr="006926E1">
        <w:rPr>
          <w:lang w:val="de-DE"/>
        </w:rPr>
        <w:t xml:space="preserve">vor </w:t>
      </w:r>
      <w:r>
        <w:rPr>
          <w:lang w:val="de-DE"/>
        </w:rPr>
        <w:t>s</w:t>
      </w:r>
      <w:r w:rsidRPr="006926E1">
        <w:rPr>
          <w:lang w:val="de-DE"/>
        </w:rPr>
        <w:t>ich, wie es in der K</w:t>
      </w:r>
      <w:r>
        <w:rPr>
          <w:lang w:val="de-DE"/>
        </w:rPr>
        <w:t>ö</w:t>
      </w:r>
      <w:r w:rsidRPr="006926E1">
        <w:rPr>
          <w:lang w:val="de-DE"/>
        </w:rPr>
        <w:t xml:space="preserve">rperwelt </w:t>
      </w:r>
      <w:ins w:id="327" w:author="John Hymers" w:date="2024-02-17T22:24:00Z">
        <w:r w:rsidR="00883134" w:rsidRPr="00E36C43">
          <w:rPr>
            <w:lang w:val="de-DE"/>
          </w:rPr>
          <w:t>geschieht</w:t>
        </w:r>
      </w:ins>
      <w:r w:rsidR="00E14BDC">
        <w:rPr>
          <w:lang w:val="de-DE"/>
        </w:rPr>
        <w:t xml:space="preserve"> </w:t>
      </w:r>
      <w:del w:id="328" w:author="John Hymers" w:date="2024-02-17T22:24:00Z">
        <w:r w:rsidRPr="006926E1">
          <w:rPr>
            <w:lang w:val="de-DE"/>
          </w:rPr>
          <w:delText>ge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chicht</w:delText>
        </w:r>
      </w:del>
      <w:r w:rsidRPr="006926E1">
        <w:rPr>
          <w:lang w:val="de-DE"/>
        </w:rPr>
        <w:t>, wenn das</w:t>
      </w:r>
      <w:r>
        <w:rPr>
          <w:lang w:val="de-DE"/>
        </w:rPr>
        <w:br/>
      </w:r>
      <w:r w:rsidRPr="006926E1">
        <w:rPr>
          <w:lang w:val="de-DE"/>
        </w:rPr>
        <w:t>Tageslicht allm</w:t>
      </w:r>
      <w:r>
        <w:rPr>
          <w:lang w:val="de-DE"/>
        </w:rPr>
        <w:t>ä</w:t>
      </w:r>
      <w:r w:rsidRPr="006926E1">
        <w:rPr>
          <w:lang w:val="de-DE"/>
        </w:rPr>
        <w:t xml:space="preserve">hlig die Dunkelheit vertreibet, </w:t>
      </w:r>
      <w:r>
        <w:rPr>
          <w:lang w:val="de-DE"/>
        </w:rPr>
        <w:t>s</w:t>
      </w:r>
      <w:r w:rsidRPr="006926E1">
        <w:rPr>
          <w:lang w:val="de-DE"/>
        </w:rPr>
        <w:t>o nem-</w:t>
      </w:r>
      <w:r>
        <w:rPr>
          <w:lang w:val="de-DE"/>
        </w:rPr>
        <w:br/>
      </w:r>
      <w:r w:rsidRPr="006926E1">
        <w:rPr>
          <w:lang w:val="de-DE"/>
        </w:rPr>
        <w:t xml:space="preserve">lich, daß das Licht </w:t>
      </w:r>
      <w:r>
        <w:rPr>
          <w:lang w:val="de-DE"/>
        </w:rPr>
        <w:t>ü</w:t>
      </w:r>
      <w:r w:rsidRPr="006926E1">
        <w:rPr>
          <w:lang w:val="de-DE"/>
        </w:rPr>
        <w:t>ber eine ganze Menge von Gegen-</w:t>
      </w:r>
    </w:p>
    <w:p w14:paraId="3A33590C" w14:textId="7152B3E4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nden</w:t>
      </w:r>
    </w:p>
    <w:p w14:paraId="7B5371FC" w14:textId="1BC39B8E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413</w:t>
      </w:r>
      <w:r>
        <w:rPr>
          <w:lang w:val="de-DE"/>
        </w:rPr>
        <w:t>] Kenntn. v. d. objektiv. Existenz d. Dinge.</w:t>
      </w:r>
    </w:p>
    <w:p w14:paraId="3EA8778F" w14:textId="436CAB73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nden in gleichen Graden </w:t>
      </w:r>
      <w:r>
        <w:rPr>
          <w:lang w:val="de-DE"/>
        </w:rPr>
        <w:t>s</w:t>
      </w:r>
      <w:r w:rsidRPr="006926E1">
        <w:rPr>
          <w:lang w:val="de-DE"/>
        </w:rPr>
        <w:t>ich zugleich verbreitet, und</w:t>
      </w:r>
      <w:r>
        <w:rPr>
          <w:lang w:val="de-DE"/>
        </w:rPr>
        <w:br/>
      </w:r>
      <w:r w:rsidRPr="006926E1">
        <w:rPr>
          <w:lang w:val="de-DE"/>
        </w:rPr>
        <w:t xml:space="preserve">mehrere zugleich auf einmal helle macht? </w:t>
      </w:r>
      <w:r>
        <w:rPr>
          <w:lang w:val="de-DE"/>
        </w:rPr>
        <w:t>Ist</w:t>
      </w:r>
      <w:r w:rsidRPr="006926E1">
        <w:rPr>
          <w:lang w:val="de-DE"/>
        </w:rPr>
        <w:t xml:space="preserve"> es al</w:t>
      </w:r>
      <w:r>
        <w:rPr>
          <w:lang w:val="de-DE"/>
        </w:rPr>
        <w:t>s</w:t>
      </w:r>
      <w:r w:rsidRPr="006926E1">
        <w:rPr>
          <w:lang w:val="de-DE"/>
        </w:rPr>
        <w:t>o</w:t>
      </w:r>
      <w:r>
        <w:rPr>
          <w:lang w:val="de-DE"/>
        </w:rPr>
        <w:br/>
      </w:r>
      <w:r w:rsidRPr="006926E1">
        <w:rPr>
          <w:lang w:val="de-DE"/>
        </w:rPr>
        <w:t>nicht zu erwarten, daß, ehe noch die v</w:t>
      </w:r>
      <w:r>
        <w:rPr>
          <w:lang w:val="de-DE"/>
        </w:rPr>
        <w:t>ö</w:t>
      </w:r>
      <w:r w:rsidRPr="006926E1">
        <w:rPr>
          <w:lang w:val="de-DE"/>
        </w:rPr>
        <w:t>llige Unter</w:t>
      </w:r>
      <w:r>
        <w:rPr>
          <w:lang w:val="de-DE"/>
        </w:rPr>
        <w:t>s</w:t>
      </w:r>
      <w:r w:rsidRPr="006926E1">
        <w:rPr>
          <w:lang w:val="de-DE"/>
        </w:rPr>
        <w:t>chei-</w:t>
      </w:r>
      <w:r>
        <w:rPr>
          <w:lang w:val="de-DE"/>
        </w:rPr>
        <w:br/>
      </w:r>
      <w:r w:rsidRPr="006926E1">
        <w:rPr>
          <w:lang w:val="de-DE"/>
        </w:rPr>
        <w:t xml:space="preserve">dung eines </w:t>
      </w:r>
      <w:r w:rsidRPr="002A06CC">
        <w:rPr>
          <w:b/>
          <w:bCs/>
          <w:lang w:val="de-DE"/>
          <w:rPrChange w:id="329" w:author="John Hymers" w:date="2024-02-21T11:40:00Z">
            <w:rPr>
              <w:lang w:val="de-DE"/>
            </w:rPr>
          </w:rPrChange>
        </w:rPr>
        <w:t>einzelnen</w:t>
      </w:r>
      <w:r w:rsidRPr="006926E1">
        <w:rPr>
          <w:lang w:val="de-DE"/>
        </w:rPr>
        <w:t xml:space="preserve"> Gef</w:t>
      </w:r>
      <w:r>
        <w:rPr>
          <w:lang w:val="de-DE"/>
        </w:rPr>
        <w:t>ü</w:t>
      </w:r>
      <w:r w:rsidRPr="006926E1">
        <w:rPr>
          <w:lang w:val="de-DE"/>
        </w:rPr>
        <w:t>hls zu Stande gekommen i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>und ehe dieß unter</w:t>
      </w:r>
      <w:r>
        <w:rPr>
          <w:lang w:val="de-DE"/>
        </w:rPr>
        <w:t>s</w:t>
      </w:r>
      <w:r w:rsidRPr="006926E1">
        <w:rPr>
          <w:lang w:val="de-DE"/>
        </w:rPr>
        <w:t>chiedene Gef</w:t>
      </w:r>
      <w:r>
        <w:rPr>
          <w:lang w:val="de-DE"/>
        </w:rPr>
        <w:t>ü</w:t>
      </w:r>
      <w:r w:rsidRPr="006926E1">
        <w:rPr>
          <w:lang w:val="de-DE"/>
        </w:rPr>
        <w:t xml:space="preserve">hl auf das </w:t>
      </w:r>
      <w:r>
        <w:rPr>
          <w:lang w:val="de-DE"/>
        </w:rPr>
        <w:t>ü</w:t>
      </w:r>
      <w:r w:rsidRPr="006926E1">
        <w:rPr>
          <w:lang w:val="de-DE"/>
        </w:rPr>
        <w:t>brige Ganze</w:t>
      </w:r>
      <w:r>
        <w:rPr>
          <w:lang w:val="de-DE"/>
        </w:rPr>
        <w:br/>
      </w:r>
      <w:r w:rsidRPr="006926E1">
        <w:rPr>
          <w:lang w:val="de-DE"/>
        </w:rPr>
        <w:t>hat bezogen werden, und al</w:t>
      </w:r>
      <w:r>
        <w:rPr>
          <w:lang w:val="de-DE"/>
        </w:rPr>
        <w:t>s</w:t>
      </w:r>
      <w:r w:rsidRPr="006926E1">
        <w:rPr>
          <w:lang w:val="de-DE"/>
        </w:rPr>
        <w:t>o ehe der Gedanke hat ent-</w:t>
      </w:r>
      <w:r>
        <w:rPr>
          <w:lang w:val="de-DE"/>
        </w:rPr>
        <w:br/>
        <w:t>s</w:t>
      </w:r>
      <w:r w:rsidRPr="006926E1">
        <w:rPr>
          <w:lang w:val="de-DE"/>
        </w:rPr>
        <w:t>tehen k</w:t>
      </w:r>
      <w:r>
        <w:rPr>
          <w:lang w:val="de-DE"/>
        </w:rPr>
        <w:t>ö</w:t>
      </w:r>
      <w:r w:rsidRPr="006926E1">
        <w:rPr>
          <w:lang w:val="de-DE"/>
        </w:rPr>
        <w:t>nnen, daß dieß eine Be</w:t>
      </w:r>
      <w:r>
        <w:rPr>
          <w:lang w:val="de-DE"/>
        </w:rPr>
        <w:t>s</w:t>
      </w:r>
      <w:r w:rsidRPr="006926E1">
        <w:rPr>
          <w:lang w:val="de-DE"/>
        </w:rPr>
        <w:t>chaffenheit des Ganzen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ey, daß, </w:t>
      </w:r>
      <w:r>
        <w:rPr>
          <w:lang w:val="de-DE"/>
        </w:rPr>
        <w:t>s</w:t>
      </w:r>
      <w:r w:rsidRPr="006926E1">
        <w:rPr>
          <w:lang w:val="de-DE"/>
        </w:rPr>
        <w:t xml:space="preserve">age ich, nicht auch </w:t>
      </w:r>
      <w:r>
        <w:rPr>
          <w:lang w:val="de-DE"/>
        </w:rPr>
        <w:t>s</w:t>
      </w:r>
      <w:r w:rsidRPr="006926E1">
        <w:rPr>
          <w:lang w:val="de-DE"/>
        </w:rPr>
        <w:t>chon mehrere abge</w:t>
      </w:r>
      <w:r>
        <w:rPr>
          <w:lang w:val="de-DE"/>
        </w:rPr>
        <w:t>s</w:t>
      </w:r>
      <w:r w:rsidRPr="006926E1">
        <w:rPr>
          <w:lang w:val="de-DE"/>
        </w:rPr>
        <w:t>on-</w:t>
      </w:r>
      <w:r>
        <w:rPr>
          <w:lang w:val="de-DE"/>
        </w:rPr>
        <w:br/>
      </w:r>
      <w:r w:rsidRPr="006926E1">
        <w:rPr>
          <w:lang w:val="de-DE"/>
        </w:rPr>
        <w:t>derte Ganze von Empfindungen vorhanden gewe</w:t>
      </w:r>
      <w:r>
        <w:rPr>
          <w:lang w:val="de-DE"/>
        </w:rPr>
        <w:t>s</w:t>
      </w:r>
      <w:r w:rsidRPr="006926E1">
        <w:rPr>
          <w:lang w:val="de-DE"/>
        </w:rPr>
        <w:t xml:space="preserve">en </w:t>
      </w:r>
      <w:r>
        <w:rPr>
          <w:lang w:val="de-DE"/>
        </w:rPr>
        <w:t>s</w:t>
      </w:r>
      <w:r w:rsidRPr="006926E1">
        <w:rPr>
          <w:lang w:val="de-DE"/>
        </w:rPr>
        <w:t>ind,</w:t>
      </w:r>
      <w:r>
        <w:rPr>
          <w:lang w:val="de-DE"/>
        </w:rPr>
        <w:br/>
      </w:r>
      <w:r w:rsidRPr="006926E1">
        <w:rPr>
          <w:lang w:val="de-DE"/>
        </w:rPr>
        <w:t>auf welche die nemliche einzeln gewahrgenommene Em-</w:t>
      </w:r>
      <w:r>
        <w:rPr>
          <w:lang w:val="de-DE"/>
        </w:rPr>
        <w:br/>
      </w:r>
      <w:r w:rsidRPr="006926E1">
        <w:rPr>
          <w:lang w:val="de-DE"/>
        </w:rPr>
        <w:t>pfindung als eine Be</w:t>
      </w:r>
      <w:r>
        <w:rPr>
          <w:lang w:val="de-DE"/>
        </w:rPr>
        <w:t>s</w:t>
      </w:r>
      <w:r w:rsidRPr="006926E1">
        <w:rPr>
          <w:lang w:val="de-DE"/>
        </w:rPr>
        <w:t>chaffenheit auf ihr Subjekt bezogen</w:t>
      </w:r>
      <w:r>
        <w:rPr>
          <w:lang w:val="de-DE"/>
        </w:rPr>
        <w:br/>
      </w:r>
      <w:r w:rsidRPr="006926E1">
        <w:rPr>
          <w:lang w:val="de-DE"/>
        </w:rPr>
        <w:t xml:space="preserve">werden konnte, und war es denn nothwendig, daß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>dem Ganzen, was un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Ich</w:t>
      </w:r>
      <w:r w:rsidRPr="006926E1">
        <w:rPr>
          <w:lang w:val="de-DE"/>
        </w:rPr>
        <w:t xml:space="preserve"> ausmacht, und nicht ei-</w:t>
      </w:r>
      <w:r>
        <w:rPr>
          <w:lang w:val="de-DE"/>
        </w:rPr>
        <w:br/>
      </w:r>
      <w:r w:rsidRPr="006926E1">
        <w:rPr>
          <w:lang w:val="de-DE"/>
        </w:rPr>
        <w:t>nem andern Ganzen beygeleget wurde?</w:t>
      </w:r>
    </w:p>
    <w:p w14:paraId="698862B3" w14:textId="35B7905C" w:rsidR="006926E1" w:rsidRDefault="006926E1" w:rsidP="006926E1">
      <w:pPr>
        <w:rPr>
          <w:lang w:val="de-DE"/>
        </w:rPr>
      </w:pPr>
      <w:r w:rsidRPr="006926E1">
        <w:rPr>
          <w:lang w:val="de-DE"/>
        </w:rPr>
        <w:t>Ferner, w</w:t>
      </w:r>
      <w:r>
        <w:rPr>
          <w:lang w:val="de-DE"/>
        </w:rPr>
        <w:t>ü</w:t>
      </w:r>
      <w:r w:rsidRPr="006926E1">
        <w:rPr>
          <w:lang w:val="de-DE"/>
        </w:rPr>
        <w:t>rde der Gedanke, der aus der Bezie-</w:t>
      </w:r>
      <w:r>
        <w:rPr>
          <w:lang w:val="de-DE"/>
        </w:rPr>
        <w:br/>
      </w:r>
      <w:r w:rsidRPr="006926E1">
        <w:rPr>
          <w:lang w:val="de-DE"/>
        </w:rPr>
        <w:t>hung der er</w:t>
      </w:r>
      <w:r>
        <w:rPr>
          <w:lang w:val="de-DE"/>
        </w:rPr>
        <w:t>s</w:t>
      </w:r>
      <w:r w:rsidRPr="006926E1">
        <w:rPr>
          <w:lang w:val="de-DE"/>
        </w:rPr>
        <w:t>ten klaren Empfindung auf das Ganze der</w:t>
      </w:r>
      <w:r>
        <w:rPr>
          <w:lang w:val="de-DE"/>
        </w:rPr>
        <w:br/>
        <w:t>ü</w:t>
      </w:r>
      <w:r w:rsidRPr="006926E1">
        <w:rPr>
          <w:lang w:val="de-DE"/>
        </w:rPr>
        <w:t>brigen h</w:t>
      </w:r>
      <w:r>
        <w:rPr>
          <w:lang w:val="de-DE"/>
        </w:rPr>
        <w:t>ä</w:t>
      </w:r>
      <w:r w:rsidRPr="006926E1">
        <w:rPr>
          <w:lang w:val="de-DE"/>
        </w:rPr>
        <w:t>tte ent</w:t>
      </w:r>
      <w:r>
        <w:rPr>
          <w:lang w:val="de-DE"/>
        </w:rPr>
        <w:t>s</w:t>
      </w:r>
      <w:r w:rsidRPr="006926E1">
        <w:rPr>
          <w:lang w:val="de-DE"/>
        </w:rPr>
        <w:t>tehen k</w:t>
      </w:r>
      <w:r>
        <w:rPr>
          <w:lang w:val="de-DE"/>
        </w:rPr>
        <w:t>ö</w:t>
      </w:r>
      <w:r w:rsidRPr="006926E1">
        <w:rPr>
          <w:lang w:val="de-DE"/>
        </w:rPr>
        <w:t>nnen, h</w:t>
      </w:r>
      <w:r>
        <w:rPr>
          <w:lang w:val="de-DE"/>
        </w:rPr>
        <w:t>ö</w:t>
      </w:r>
      <w:r w:rsidRPr="006926E1">
        <w:rPr>
          <w:lang w:val="de-DE"/>
        </w:rPr>
        <w:t>ch</w:t>
      </w:r>
      <w:r>
        <w:rPr>
          <w:lang w:val="de-DE"/>
        </w:rPr>
        <w:t>s</w:t>
      </w:r>
      <w:r w:rsidRPr="006926E1">
        <w:rPr>
          <w:lang w:val="de-DE"/>
        </w:rPr>
        <w:t>tens nichts mehr</w:t>
      </w:r>
      <w:r>
        <w:rPr>
          <w:lang w:val="de-DE"/>
        </w:rPr>
        <w:br/>
      </w:r>
      <w:r w:rsidRPr="006926E1">
        <w:rPr>
          <w:lang w:val="de-DE"/>
        </w:rPr>
        <w:t>gewe</w:t>
      </w:r>
      <w:r>
        <w:rPr>
          <w:lang w:val="de-DE"/>
        </w:rPr>
        <w:t>s</w:t>
      </w:r>
      <w:r w:rsidRPr="006926E1">
        <w:rPr>
          <w:lang w:val="de-DE"/>
        </w:rPr>
        <w:t xml:space="preserve">en </w:t>
      </w:r>
      <w:r>
        <w:rPr>
          <w:lang w:val="de-DE"/>
        </w:rPr>
        <w:t>s</w:t>
      </w:r>
      <w:r w:rsidRPr="006926E1">
        <w:rPr>
          <w:lang w:val="de-DE"/>
        </w:rPr>
        <w:t xml:space="preserve">eyn, als der Gedanke, daß </w:t>
      </w:r>
      <w:r w:rsidRPr="002A06CC">
        <w:rPr>
          <w:b/>
          <w:bCs/>
          <w:lang w:val="de-DE"/>
          <w:rPrChange w:id="330" w:author="John Hymers" w:date="2024-02-21T11:40:00Z">
            <w:rPr>
              <w:lang w:val="de-DE"/>
            </w:rPr>
          </w:rPrChange>
        </w:rPr>
        <w:t>jene in diesem</w:t>
      </w:r>
      <w:r w:rsidRPr="002A06CC">
        <w:rPr>
          <w:b/>
          <w:bCs/>
          <w:lang w:val="de-DE"/>
          <w:rPrChange w:id="331" w:author="John Hymers" w:date="2024-02-21T11:40:00Z">
            <w:rPr>
              <w:lang w:val="de-DE"/>
            </w:rPr>
          </w:rPrChange>
        </w:rPr>
        <w:br/>
        <w:t>vorhanden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ey. Es fehlte noch viel daran, daß dieß</w:t>
      </w:r>
      <w:r>
        <w:rPr>
          <w:lang w:val="de-DE"/>
        </w:rPr>
        <w:br/>
      </w:r>
      <w:r w:rsidRPr="006926E1">
        <w:rPr>
          <w:lang w:val="de-DE"/>
        </w:rPr>
        <w:t>nicht der Begrif von einem wirklichen Objekt, und von</w:t>
      </w:r>
      <w:r>
        <w:rPr>
          <w:lang w:val="de-DE"/>
        </w:rPr>
        <w:br/>
      </w:r>
      <w:r w:rsidRPr="006926E1">
        <w:rPr>
          <w:lang w:val="de-DE"/>
        </w:rPr>
        <w:t>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>
        <w:rPr>
          <w:lang w:val="de-DE"/>
        </w:rPr>
        <w:t>Ich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 xml:space="preserve">ey. Da </w:t>
      </w:r>
      <w:r>
        <w:rPr>
          <w:lang w:val="de-DE"/>
        </w:rPr>
        <w:t>s</w:t>
      </w:r>
      <w:r w:rsidRPr="006926E1">
        <w:rPr>
          <w:lang w:val="de-DE"/>
        </w:rPr>
        <w:t>o viele vorhergehende Verh</w:t>
      </w:r>
      <w:r>
        <w:rPr>
          <w:lang w:val="de-DE"/>
        </w:rPr>
        <w:t>ä</w:t>
      </w:r>
      <w:r w:rsidRPr="006926E1">
        <w:rPr>
          <w:lang w:val="de-DE"/>
        </w:rPr>
        <w:t>lt-</w:t>
      </w:r>
      <w:r>
        <w:rPr>
          <w:lang w:val="de-DE"/>
        </w:rPr>
        <w:br/>
      </w:r>
      <w:r w:rsidRPr="006926E1">
        <w:rPr>
          <w:lang w:val="de-DE"/>
        </w:rPr>
        <w:t>nißgedanken und daraus ent</w:t>
      </w:r>
      <w:r>
        <w:rPr>
          <w:lang w:val="de-DE"/>
        </w:rPr>
        <w:t>s</w:t>
      </w:r>
      <w:r w:rsidRPr="006926E1">
        <w:rPr>
          <w:lang w:val="de-DE"/>
        </w:rPr>
        <w:t>prungene allgemeine Be-</w:t>
      </w:r>
      <w:r>
        <w:rPr>
          <w:lang w:val="de-DE"/>
        </w:rPr>
        <w:br/>
      </w:r>
      <w:r w:rsidRPr="006926E1">
        <w:rPr>
          <w:lang w:val="de-DE"/>
        </w:rPr>
        <w:t>griffe zu dem Urtheil: es i</w:t>
      </w:r>
      <w:r>
        <w:rPr>
          <w:lang w:val="de-DE"/>
        </w:rPr>
        <w:t>s</w:t>
      </w:r>
      <w:r w:rsidRPr="006926E1">
        <w:rPr>
          <w:lang w:val="de-DE"/>
        </w:rPr>
        <w:t xml:space="preserve">t etwas in </w:t>
      </w:r>
      <w:r w:rsidRPr="002A06CC">
        <w:rPr>
          <w:b/>
          <w:bCs/>
          <w:lang w:val="de-DE"/>
          <w:rPrChange w:id="332" w:author="John Hymers" w:date="2024-02-21T11:40:00Z">
            <w:rPr>
              <w:lang w:val="de-DE"/>
            </w:rPr>
          </w:rPrChange>
        </w:rPr>
        <w:t>mir</w:t>
      </w:r>
      <w:r w:rsidRPr="006926E1">
        <w:rPr>
          <w:lang w:val="de-DE"/>
        </w:rPr>
        <w:t xml:space="preserve">, in </w:t>
      </w:r>
      <w:r w:rsidRPr="002A06CC">
        <w:rPr>
          <w:b/>
          <w:bCs/>
          <w:lang w:val="de-DE"/>
          <w:rPrChange w:id="333" w:author="John Hymers" w:date="2024-02-21T11:40:00Z">
            <w:rPr>
              <w:lang w:val="de-DE"/>
            </w:rPr>
          </w:rPrChange>
        </w:rPr>
        <w:t>meinem</w:t>
      </w:r>
      <w:r>
        <w:rPr>
          <w:lang w:val="de-DE"/>
        </w:rPr>
        <w:br/>
        <w:t>Ich</w:t>
      </w:r>
      <w:r w:rsidRPr="006926E1">
        <w:rPr>
          <w:lang w:val="de-DE"/>
        </w:rPr>
        <w:t xml:space="preserve">, erfodert werden, wie Hr. </w:t>
      </w:r>
      <w:r w:rsidRPr="002A06CC">
        <w:rPr>
          <w:b/>
          <w:bCs/>
          <w:lang w:val="de-DE"/>
          <w:rPrChange w:id="334" w:author="John Hymers" w:date="2024-02-21T11:40:00Z">
            <w:rPr>
              <w:lang w:val="de-DE"/>
            </w:rPr>
          </w:rPrChange>
        </w:rPr>
        <w:t>von Buffon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nicht</w:t>
      </w:r>
      <w:r>
        <w:rPr>
          <w:lang w:val="de-DE"/>
        </w:rPr>
        <w:br/>
      </w:r>
      <w:r w:rsidRPr="006926E1">
        <w:rPr>
          <w:lang w:val="de-DE"/>
        </w:rPr>
        <w:t>in Abrede i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>o i</w:t>
      </w:r>
      <w:r>
        <w:rPr>
          <w:lang w:val="de-DE"/>
        </w:rPr>
        <w:t>s</w:t>
      </w:r>
      <w:r w:rsidRPr="006926E1">
        <w:rPr>
          <w:lang w:val="de-DE"/>
        </w:rPr>
        <w:t>t es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klar, daß die</w:t>
      </w:r>
      <w:r>
        <w:rPr>
          <w:lang w:val="de-DE"/>
        </w:rPr>
        <w:t>s</w:t>
      </w:r>
      <w:r w:rsidRPr="006926E1">
        <w:rPr>
          <w:lang w:val="de-DE"/>
        </w:rPr>
        <w:t>er Gedanke</w:t>
      </w:r>
      <w:r>
        <w:rPr>
          <w:lang w:val="de-DE"/>
        </w:rPr>
        <w:br/>
      </w:r>
      <w:r w:rsidRPr="006926E1">
        <w:rPr>
          <w:lang w:val="de-DE"/>
        </w:rPr>
        <w:t>nicht hat ausgebildet werden k</w:t>
      </w:r>
      <w:r>
        <w:rPr>
          <w:lang w:val="de-DE"/>
        </w:rPr>
        <w:t>ö</w:t>
      </w:r>
      <w:r w:rsidRPr="006926E1">
        <w:rPr>
          <w:lang w:val="de-DE"/>
        </w:rPr>
        <w:t xml:space="preserve">nnen, ehe nicht </w:t>
      </w:r>
      <w:r>
        <w:rPr>
          <w:lang w:val="de-DE"/>
        </w:rPr>
        <w:t>s</w:t>
      </w:r>
      <w:r w:rsidRPr="006926E1">
        <w:rPr>
          <w:lang w:val="de-DE"/>
        </w:rPr>
        <w:t>chon</w:t>
      </w:r>
      <w:r>
        <w:rPr>
          <w:lang w:val="de-DE"/>
        </w:rPr>
        <w:br/>
      </w:r>
      <w:r w:rsidRPr="006926E1">
        <w:rPr>
          <w:lang w:val="de-DE"/>
        </w:rPr>
        <w:t>Vertheilungen und Ab</w:t>
      </w:r>
      <w:r>
        <w:rPr>
          <w:lang w:val="de-DE"/>
        </w:rPr>
        <w:t>s</w:t>
      </w:r>
      <w:r w:rsidRPr="006926E1">
        <w:rPr>
          <w:lang w:val="de-DE"/>
        </w:rPr>
        <w:t>onderungen der Empfindungen</w:t>
      </w:r>
      <w:r>
        <w:rPr>
          <w:lang w:val="de-DE"/>
        </w:rPr>
        <w:br/>
      </w:r>
      <w:r w:rsidRPr="006926E1">
        <w:rPr>
          <w:lang w:val="de-DE"/>
        </w:rPr>
        <w:t xml:space="preserve">vorher gegangen </w:t>
      </w:r>
      <w:r>
        <w:rPr>
          <w:lang w:val="de-DE"/>
        </w:rPr>
        <w:t>s</w:t>
      </w:r>
      <w:r w:rsidRPr="006926E1">
        <w:rPr>
          <w:lang w:val="de-DE"/>
        </w:rPr>
        <w:t>ind, die neb</w:t>
      </w:r>
      <w:r>
        <w:rPr>
          <w:lang w:val="de-DE"/>
        </w:rPr>
        <w:t>s</w:t>
      </w:r>
      <w:r w:rsidRPr="006926E1">
        <w:rPr>
          <w:lang w:val="de-DE"/>
        </w:rPr>
        <w:t xml:space="preserve">t der </w:t>
      </w:r>
      <w:r>
        <w:rPr>
          <w:lang w:val="de-DE"/>
        </w:rPr>
        <w:t>Id</w:t>
      </w:r>
      <w:r w:rsidRPr="006926E1">
        <w:rPr>
          <w:lang w:val="de-DE"/>
        </w:rPr>
        <w:t>ee von un</w:t>
      </w:r>
      <w:r>
        <w:rPr>
          <w:lang w:val="de-DE"/>
        </w:rPr>
        <w:t>s</w:t>
      </w:r>
      <w:r w:rsidRPr="006926E1">
        <w:rPr>
          <w:lang w:val="de-DE"/>
        </w:rPr>
        <w:t>erm</w:t>
      </w:r>
      <w:r>
        <w:rPr>
          <w:lang w:val="de-DE"/>
        </w:rPr>
        <w:br/>
        <w:t>Ich</w:t>
      </w:r>
      <w:r w:rsidRPr="006926E1">
        <w:rPr>
          <w:lang w:val="de-DE"/>
        </w:rPr>
        <w:t>, durch die Grundz</w:t>
      </w:r>
      <w:r>
        <w:rPr>
          <w:lang w:val="de-DE"/>
        </w:rPr>
        <w:t>ü</w:t>
      </w:r>
      <w:r w:rsidRPr="006926E1">
        <w:rPr>
          <w:lang w:val="de-DE"/>
        </w:rPr>
        <w:t>ge vom Gef</w:t>
      </w:r>
      <w:r>
        <w:rPr>
          <w:lang w:val="de-DE"/>
        </w:rPr>
        <w:t>ü</w:t>
      </w:r>
      <w:r w:rsidRPr="006926E1">
        <w:rPr>
          <w:lang w:val="de-DE"/>
        </w:rPr>
        <w:t>hl und Bewußt-</w:t>
      </w:r>
      <w:r>
        <w:rPr>
          <w:lang w:val="de-DE"/>
        </w:rPr>
        <w:br/>
        <w:t>s</w:t>
      </w:r>
      <w:r w:rsidRPr="006926E1">
        <w:rPr>
          <w:lang w:val="de-DE"/>
        </w:rPr>
        <w:t>eyn charakteri</w:t>
      </w:r>
      <w:r>
        <w:rPr>
          <w:lang w:val="de-DE"/>
        </w:rPr>
        <w:t>s</w:t>
      </w:r>
      <w:r w:rsidRPr="006926E1">
        <w:rPr>
          <w:lang w:val="de-DE"/>
        </w:rPr>
        <w:t xml:space="preserve">irt, zugleich auch </w:t>
      </w:r>
      <w:r>
        <w:rPr>
          <w:lang w:val="de-DE"/>
        </w:rPr>
        <w:t>Id</w:t>
      </w:r>
      <w:r w:rsidRPr="006926E1">
        <w:rPr>
          <w:lang w:val="de-DE"/>
        </w:rPr>
        <w:t>een von andern wirk-</w:t>
      </w:r>
      <w:r>
        <w:rPr>
          <w:lang w:val="de-DE"/>
        </w:rPr>
        <w:br/>
      </w:r>
      <w:r w:rsidRPr="006926E1">
        <w:rPr>
          <w:lang w:val="de-DE"/>
        </w:rPr>
        <w:t xml:space="preserve">lichen Objekten, die </w:t>
      </w:r>
      <w:r w:rsidRPr="002A06CC">
        <w:rPr>
          <w:b/>
          <w:bCs/>
          <w:lang w:val="de-DE"/>
          <w:rPrChange w:id="335" w:author="John Hymers" w:date="2024-02-21T11:40:00Z">
            <w:rPr>
              <w:lang w:val="de-DE"/>
            </w:rPr>
          </w:rPrChange>
        </w:rPr>
        <w:t>nicht unser Ich</w:t>
      </w:r>
      <w:r w:rsidRPr="006926E1">
        <w:rPr>
          <w:lang w:val="de-DE"/>
        </w:rPr>
        <w:t xml:space="preserve"> </w:t>
      </w:r>
      <w:r w:rsidRPr="002A06CC">
        <w:rPr>
          <w:b/>
          <w:bCs/>
          <w:lang w:val="de-DE"/>
          <w:rPrChange w:id="336" w:author="John Hymers" w:date="2024-02-21T11:41:00Z">
            <w:rPr>
              <w:lang w:val="de-DE"/>
            </w:rPr>
          </w:rPrChange>
        </w:rPr>
        <w:t>sind</w:t>
      </w:r>
      <w:r w:rsidRPr="006926E1">
        <w:rPr>
          <w:lang w:val="de-DE"/>
        </w:rPr>
        <w:t>, hergeben</w:t>
      </w:r>
      <w:r>
        <w:rPr>
          <w:lang w:val="de-DE"/>
        </w:rPr>
        <w:br/>
      </w:r>
      <w:r w:rsidRPr="006926E1">
        <w:rPr>
          <w:lang w:val="de-DE"/>
        </w:rPr>
        <w:t xml:space="preserve">mußten. Jener </w:t>
      </w:r>
      <w:r>
        <w:rPr>
          <w:lang w:val="de-DE"/>
        </w:rPr>
        <w:t>Id</w:t>
      </w:r>
      <w:r w:rsidRPr="006926E1">
        <w:rPr>
          <w:lang w:val="de-DE"/>
        </w:rPr>
        <w:t>ee von 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>
        <w:rPr>
          <w:lang w:val="de-DE"/>
        </w:rPr>
        <w:t>Ich</w:t>
      </w:r>
      <w:r w:rsidRPr="006926E1">
        <w:rPr>
          <w:lang w:val="de-DE"/>
        </w:rPr>
        <w:t xml:space="preserve"> mag man allen-</w:t>
      </w:r>
      <w:r>
        <w:rPr>
          <w:lang w:val="de-DE"/>
        </w:rPr>
        <w:br/>
      </w:r>
      <w:r w:rsidRPr="006926E1">
        <w:rPr>
          <w:lang w:val="de-DE"/>
        </w:rPr>
        <w:t xml:space="preserve">falls den </w:t>
      </w:r>
      <w:ins w:id="337" w:author="John Hymers" w:date="2024-02-17T22:24:00Z">
        <w:r w:rsidR="00883134" w:rsidRPr="00E36C43">
          <w:rPr>
            <w:lang w:val="de-DE"/>
          </w:rPr>
          <w:t>Vorrang</w:t>
        </w:r>
      </w:ins>
      <w:r w:rsidR="00BF45D5">
        <w:rPr>
          <w:lang w:val="de-DE"/>
        </w:rPr>
        <w:t xml:space="preserve"> </w:t>
      </w:r>
      <w:del w:id="338" w:author="John Hymers" w:date="2024-02-17T22:24:00Z">
        <w:r w:rsidRPr="006926E1">
          <w:rPr>
            <w:lang w:val="de-DE"/>
          </w:rPr>
          <w:delText>Vorgang</w:delText>
        </w:r>
      </w:del>
      <w:r w:rsidRPr="006926E1">
        <w:rPr>
          <w:lang w:val="de-DE"/>
        </w:rPr>
        <w:t xml:space="preserve"> geben, und </w:t>
      </w:r>
      <w:r>
        <w:rPr>
          <w:lang w:val="de-DE"/>
        </w:rPr>
        <w:t>s</w:t>
      </w:r>
      <w:r w:rsidRPr="006926E1">
        <w:rPr>
          <w:lang w:val="de-DE"/>
        </w:rPr>
        <w:t>ie als die er</w:t>
      </w:r>
      <w:r>
        <w:rPr>
          <w:lang w:val="de-DE"/>
        </w:rPr>
        <w:t>s</w:t>
      </w:r>
      <w:r w:rsidRPr="006926E1">
        <w:rPr>
          <w:lang w:val="de-DE"/>
        </w:rPr>
        <w:t>te an</w:t>
      </w:r>
      <w:r>
        <w:rPr>
          <w:lang w:val="de-DE"/>
        </w:rPr>
        <w:t>s</w:t>
      </w:r>
      <w:r w:rsidRPr="006926E1">
        <w:rPr>
          <w:lang w:val="de-DE"/>
        </w:rPr>
        <w:t>ehen,</w:t>
      </w:r>
      <w:r>
        <w:rPr>
          <w:lang w:val="de-DE"/>
        </w:rPr>
        <w:br/>
      </w:r>
      <w:r w:rsidRPr="006926E1">
        <w:rPr>
          <w:lang w:val="de-DE"/>
        </w:rPr>
        <w:t xml:space="preserve">welche als eine </w:t>
      </w:r>
      <w:r>
        <w:rPr>
          <w:lang w:val="de-DE"/>
        </w:rPr>
        <w:t>Id</w:t>
      </w:r>
      <w:r w:rsidRPr="006926E1">
        <w:rPr>
          <w:lang w:val="de-DE"/>
        </w:rPr>
        <w:t>ee von einem Dinge be</w:t>
      </w:r>
      <w:r>
        <w:rPr>
          <w:lang w:val="de-DE"/>
        </w:rPr>
        <w:t>s</w:t>
      </w:r>
      <w:r w:rsidRPr="006926E1">
        <w:rPr>
          <w:lang w:val="de-DE"/>
        </w:rPr>
        <w:t>onders erkannt</w:t>
      </w:r>
      <w:r>
        <w:rPr>
          <w:lang w:val="de-DE"/>
        </w:rPr>
        <w:br/>
      </w:r>
      <w:r w:rsidRPr="006926E1">
        <w:rPr>
          <w:lang w:val="de-DE"/>
        </w:rPr>
        <w:t xml:space="preserve">worden </w:t>
      </w:r>
      <w:r>
        <w:rPr>
          <w:lang w:val="de-DE"/>
        </w:rPr>
        <w:t>s</w:t>
      </w:r>
      <w:r w:rsidRPr="006926E1">
        <w:rPr>
          <w:lang w:val="de-DE"/>
        </w:rPr>
        <w:t xml:space="preserve">ey; aber wenn die Reflexion </w:t>
      </w:r>
      <w:r>
        <w:rPr>
          <w:lang w:val="de-DE"/>
        </w:rPr>
        <w:t>s</w:t>
      </w:r>
      <w:r w:rsidRPr="006926E1">
        <w:rPr>
          <w:lang w:val="de-DE"/>
        </w:rPr>
        <w:t xml:space="preserve">chon </w:t>
      </w:r>
      <w:r>
        <w:rPr>
          <w:lang w:val="de-DE"/>
        </w:rPr>
        <w:t>s</w:t>
      </w:r>
      <w:r w:rsidRPr="006926E1">
        <w:rPr>
          <w:lang w:val="de-DE"/>
        </w:rPr>
        <w:t>o weit ge-</w:t>
      </w:r>
    </w:p>
    <w:p w14:paraId="06ED600E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kommen</w:t>
      </w:r>
    </w:p>
    <w:p w14:paraId="33767A18" w14:textId="303F4957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414</w:t>
      </w:r>
      <w:r>
        <w:rPr>
          <w:lang w:val="de-DE"/>
        </w:rPr>
        <w:t>] V. Versuch. Ueber den Urspr. unserer</w:t>
      </w:r>
    </w:p>
    <w:p w14:paraId="5E0E3870" w14:textId="45BFBC2C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kommen war, daß </w:t>
      </w:r>
      <w:r>
        <w:rPr>
          <w:lang w:val="de-DE"/>
        </w:rPr>
        <w:t>s</w:t>
      </w:r>
      <w:r w:rsidRPr="006926E1">
        <w:rPr>
          <w:lang w:val="de-DE"/>
        </w:rPr>
        <w:t>ie mit die</w:t>
      </w:r>
      <w:r>
        <w:rPr>
          <w:lang w:val="de-DE"/>
        </w:rPr>
        <w:t>s</w:t>
      </w:r>
      <w:r w:rsidRPr="006926E1">
        <w:rPr>
          <w:lang w:val="de-DE"/>
        </w:rPr>
        <w:t xml:space="preserve">em </w:t>
      </w:r>
      <w:r>
        <w:rPr>
          <w:lang w:val="de-DE"/>
        </w:rPr>
        <w:t>In</w:t>
      </w:r>
      <w:r w:rsidRPr="006926E1">
        <w:rPr>
          <w:lang w:val="de-DE"/>
        </w:rPr>
        <w:t>begriff von innern</w:t>
      </w:r>
      <w:r>
        <w:rPr>
          <w:lang w:val="de-DE"/>
        </w:rPr>
        <w:br/>
      </w:r>
      <w:r w:rsidRPr="006926E1">
        <w:rPr>
          <w:lang w:val="de-DE"/>
        </w:rPr>
        <w:t xml:space="preserve">Empfindungen den Gedanken verbinden konnte, es </w:t>
      </w:r>
      <w:r>
        <w:rPr>
          <w:lang w:val="de-DE"/>
        </w:rPr>
        <w:t>s</w:t>
      </w:r>
      <w:r w:rsidRPr="006926E1">
        <w:rPr>
          <w:lang w:val="de-DE"/>
        </w:rPr>
        <w:t>ey</w:t>
      </w:r>
      <w:r>
        <w:rPr>
          <w:lang w:val="de-DE"/>
        </w:rPr>
        <w:br/>
      </w:r>
      <w:r w:rsidRPr="006926E1">
        <w:rPr>
          <w:lang w:val="de-DE"/>
        </w:rPr>
        <w:t>un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Ich</w:t>
      </w:r>
      <w:r w:rsidRPr="006926E1">
        <w:rPr>
          <w:lang w:val="de-DE"/>
        </w:rPr>
        <w:t xml:space="preserve"> ein wirkliches Ding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 xml:space="preserve">ich, </w:t>
      </w:r>
      <w:r>
        <w:rPr>
          <w:lang w:val="de-DE"/>
        </w:rPr>
        <w:t>s</w:t>
      </w:r>
      <w:r w:rsidRPr="006926E1">
        <w:rPr>
          <w:lang w:val="de-DE"/>
        </w:rPr>
        <w:t xml:space="preserve">o mußte </w:t>
      </w:r>
      <w:r>
        <w:rPr>
          <w:lang w:val="de-DE"/>
        </w:rPr>
        <w:t>s</w:t>
      </w:r>
      <w:r w:rsidRPr="006926E1">
        <w:rPr>
          <w:lang w:val="de-DE"/>
        </w:rPr>
        <w:t>ie auch</w:t>
      </w:r>
      <w:r>
        <w:rPr>
          <w:lang w:val="de-DE"/>
        </w:rPr>
        <w:br/>
      </w:r>
      <w:r w:rsidRPr="006926E1">
        <w:rPr>
          <w:lang w:val="de-DE"/>
        </w:rPr>
        <w:t>die Vor</w:t>
      </w:r>
      <w:r>
        <w:rPr>
          <w:lang w:val="de-DE"/>
        </w:rPr>
        <w:t>s</w:t>
      </w:r>
      <w:r w:rsidRPr="006926E1">
        <w:rPr>
          <w:lang w:val="de-DE"/>
        </w:rPr>
        <w:t>tellungen von ihrem K</w:t>
      </w:r>
      <w:r>
        <w:rPr>
          <w:lang w:val="de-DE"/>
        </w:rPr>
        <w:t>ö</w:t>
      </w:r>
      <w:r w:rsidRPr="006926E1">
        <w:rPr>
          <w:lang w:val="de-DE"/>
        </w:rPr>
        <w:t xml:space="preserve">rper, und den </w:t>
      </w:r>
      <w:r>
        <w:rPr>
          <w:lang w:val="de-DE"/>
        </w:rPr>
        <w:t>ä</w:t>
      </w:r>
      <w:r w:rsidRPr="006926E1">
        <w:rPr>
          <w:lang w:val="de-DE"/>
        </w:rPr>
        <w:t>ußern</w:t>
      </w:r>
      <w:r>
        <w:rPr>
          <w:lang w:val="de-DE"/>
        </w:rPr>
        <w:br/>
      </w:r>
      <w:r w:rsidRPr="006926E1">
        <w:rPr>
          <w:lang w:val="de-DE"/>
        </w:rPr>
        <w:t>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nden, auf gleiche Art zubereitet in </w:t>
      </w:r>
      <w:r>
        <w:rPr>
          <w:lang w:val="de-DE"/>
        </w:rPr>
        <w:t>s</w:t>
      </w:r>
      <w:r w:rsidRPr="006926E1">
        <w:rPr>
          <w:lang w:val="de-DE"/>
        </w:rPr>
        <w:t>ich antref-</w:t>
      </w:r>
      <w:r>
        <w:rPr>
          <w:lang w:val="de-DE"/>
        </w:rPr>
        <w:br/>
      </w:r>
      <w:r w:rsidRPr="006926E1">
        <w:rPr>
          <w:lang w:val="de-DE"/>
        </w:rPr>
        <w:t xml:space="preserve">fen, daß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 xml:space="preserve">olche ebenfalls zu </w:t>
      </w:r>
      <w:r>
        <w:rPr>
          <w:lang w:val="de-DE"/>
        </w:rPr>
        <w:t>Id</w:t>
      </w:r>
      <w:r w:rsidRPr="006926E1">
        <w:rPr>
          <w:lang w:val="de-DE"/>
        </w:rPr>
        <w:t xml:space="preserve">een von </w:t>
      </w:r>
      <w:r>
        <w:rPr>
          <w:lang w:val="de-DE"/>
        </w:rPr>
        <w:t>ä</w:t>
      </w:r>
      <w:r w:rsidRPr="006926E1">
        <w:rPr>
          <w:lang w:val="de-DE"/>
        </w:rPr>
        <w:t>ußern Din-</w:t>
      </w:r>
      <w:r>
        <w:rPr>
          <w:lang w:val="de-DE"/>
        </w:rPr>
        <w:br/>
      </w:r>
      <w:r w:rsidRPr="006926E1">
        <w:rPr>
          <w:lang w:val="de-DE"/>
        </w:rPr>
        <w:t xml:space="preserve">gen machen konnte. Man kann </w:t>
      </w:r>
      <w:r>
        <w:rPr>
          <w:lang w:val="de-DE"/>
        </w:rPr>
        <w:t>s</w:t>
      </w:r>
      <w:r w:rsidRPr="006926E1">
        <w:rPr>
          <w:lang w:val="de-DE"/>
        </w:rPr>
        <w:t>ich einen Fall geden-</w:t>
      </w:r>
      <w:r>
        <w:rPr>
          <w:lang w:val="de-DE"/>
        </w:rPr>
        <w:br/>
      </w:r>
      <w:r w:rsidRPr="006926E1">
        <w:rPr>
          <w:lang w:val="de-DE"/>
        </w:rPr>
        <w:t xml:space="preserve">ken, wo es etwas anders </w:t>
      </w:r>
      <w:r>
        <w:rPr>
          <w:lang w:val="de-DE"/>
        </w:rPr>
        <w:t>s</w:t>
      </w:r>
      <w:r w:rsidRPr="006926E1">
        <w:rPr>
          <w:lang w:val="de-DE"/>
        </w:rPr>
        <w:t>eyn w</w:t>
      </w:r>
      <w:r>
        <w:rPr>
          <w:lang w:val="de-DE"/>
        </w:rPr>
        <w:t>ü</w:t>
      </w:r>
      <w:r w:rsidRPr="006926E1">
        <w:rPr>
          <w:lang w:val="de-DE"/>
        </w:rPr>
        <w:t>rde. Wenn etwan</w:t>
      </w:r>
      <w:r>
        <w:rPr>
          <w:lang w:val="de-DE"/>
        </w:rPr>
        <w:br/>
      </w:r>
      <w:r w:rsidRPr="006926E1">
        <w:rPr>
          <w:lang w:val="de-DE"/>
        </w:rPr>
        <w:t>eine Art von Empfindungen g</w:t>
      </w:r>
      <w:r>
        <w:rPr>
          <w:lang w:val="de-DE"/>
        </w:rPr>
        <w:t>ä</w:t>
      </w:r>
      <w:r w:rsidRPr="006926E1">
        <w:rPr>
          <w:lang w:val="de-DE"/>
        </w:rPr>
        <w:t>nzlich in der Seele zu-</w:t>
      </w:r>
      <w:r>
        <w:rPr>
          <w:lang w:val="de-DE"/>
        </w:rPr>
        <w:br/>
      </w:r>
      <w:r w:rsidRPr="006926E1">
        <w:rPr>
          <w:lang w:val="de-DE"/>
        </w:rPr>
        <w:t>r</w:t>
      </w:r>
      <w:r>
        <w:rPr>
          <w:lang w:val="de-DE"/>
        </w:rPr>
        <w:t>ü</w:t>
      </w:r>
      <w:r w:rsidRPr="006926E1">
        <w:rPr>
          <w:lang w:val="de-DE"/>
        </w:rPr>
        <w:t>ck geblieben i</w:t>
      </w:r>
      <w:r>
        <w:rPr>
          <w:lang w:val="de-DE"/>
        </w:rPr>
        <w:t>s</w:t>
      </w:r>
      <w:r w:rsidRPr="006926E1">
        <w:rPr>
          <w:lang w:val="de-DE"/>
        </w:rPr>
        <w:t>t, und nicht ehe, als, nachdem der Ver-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tand aus den </w:t>
      </w:r>
      <w:r>
        <w:rPr>
          <w:lang w:val="de-DE"/>
        </w:rPr>
        <w:t>ü</w:t>
      </w:r>
      <w:r w:rsidRPr="006926E1">
        <w:rPr>
          <w:lang w:val="de-DE"/>
        </w:rPr>
        <w:t xml:space="preserve">brigen </w:t>
      </w:r>
      <w:r>
        <w:rPr>
          <w:lang w:val="de-DE"/>
        </w:rPr>
        <w:t>s</w:t>
      </w:r>
      <w:r w:rsidRPr="006926E1">
        <w:rPr>
          <w:lang w:val="de-DE"/>
        </w:rPr>
        <w:t>chon die Grundbegriffe ab</w:t>
      </w:r>
      <w:r>
        <w:rPr>
          <w:lang w:val="de-DE"/>
        </w:rPr>
        <w:t>s</w:t>
      </w:r>
      <w:r w:rsidRPr="006926E1">
        <w:rPr>
          <w:lang w:val="de-DE"/>
        </w:rPr>
        <w:t>trahi-</w:t>
      </w:r>
      <w:r>
        <w:rPr>
          <w:lang w:val="de-DE"/>
        </w:rPr>
        <w:br/>
      </w:r>
      <w:r w:rsidRPr="006926E1">
        <w:rPr>
          <w:lang w:val="de-DE"/>
        </w:rPr>
        <w:t xml:space="preserve">ret, und </w:t>
      </w:r>
      <w:r>
        <w:rPr>
          <w:lang w:val="de-DE"/>
        </w:rPr>
        <w:t>s</w:t>
      </w:r>
      <w:r w:rsidRPr="006926E1">
        <w:rPr>
          <w:lang w:val="de-DE"/>
        </w:rPr>
        <w:t>eine Grund</w:t>
      </w:r>
      <w:r>
        <w:rPr>
          <w:lang w:val="de-DE"/>
        </w:rPr>
        <w:t>sä</w:t>
      </w:r>
      <w:r w:rsidRPr="006926E1">
        <w:rPr>
          <w:lang w:val="de-DE"/>
        </w:rPr>
        <w:t xml:space="preserve">tze </w:t>
      </w:r>
      <w:r>
        <w:rPr>
          <w:lang w:val="de-DE"/>
        </w:rPr>
        <w:t>ü</w:t>
      </w:r>
      <w:r w:rsidRPr="006926E1">
        <w:rPr>
          <w:lang w:val="de-DE"/>
        </w:rPr>
        <w:t>ber die Wirklichkeit der Dinge</w:t>
      </w:r>
      <w:r>
        <w:rPr>
          <w:lang w:val="de-DE"/>
        </w:rPr>
        <w:br/>
      </w:r>
      <w:r w:rsidRPr="006926E1">
        <w:rPr>
          <w:lang w:val="de-DE"/>
        </w:rPr>
        <w:t>befe</w:t>
      </w:r>
      <w:r>
        <w:rPr>
          <w:lang w:val="de-DE"/>
        </w:rPr>
        <w:t>s</w:t>
      </w:r>
      <w:r w:rsidRPr="006926E1">
        <w:rPr>
          <w:lang w:val="de-DE"/>
        </w:rPr>
        <w:t xml:space="preserve">tiget hat, als ein Nachtrag hinzu kommt, </w:t>
      </w:r>
      <w:r>
        <w:rPr>
          <w:lang w:val="de-DE"/>
        </w:rPr>
        <w:t>s</w:t>
      </w:r>
      <w:r w:rsidRPr="006926E1">
        <w:rPr>
          <w:lang w:val="de-DE"/>
        </w:rPr>
        <w:t>o i</w:t>
      </w:r>
      <w:r>
        <w:rPr>
          <w:lang w:val="de-DE"/>
        </w:rPr>
        <w:t>s</w:t>
      </w:r>
      <w:r w:rsidRPr="006926E1">
        <w:rPr>
          <w:lang w:val="de-DE"/>
        </w:rPr>
        <w:t>t es</w:t>
      </w:r>
      <w:r>
        <w:rPr>
          <w:lang w:val="de-DE"/>
        </w:rPr>
        <w:br/>
      </w:r>
      <w:r w:rsidRPr="006926E1">
        <w:rPr>
          <w:lang w:val="de-DE"/>
        </w:rPr>
        <w:t>wohl begreiflich, ja es i</w:t>
      </w:r>
      <w:r>
        <w:rPr>
          <w:lang w:val="de-DE"/>
        </w:rPr>
        <w:t>s</w:t>
      </w:r>
      <w:r w:rsidRPr="006926E1">
        <w:rPr>
          <w:lang w:val="de-DE"/>
        </w:rPr>
        <w:t>t zu vermuthen, daß die neuen</w:t>
      </w:r>
      <w:r>
        <w:rPr>
          <w:lang w:val="de-DE"/>
        </w:rPr>
        <w:br/>
      </w:r>
      <w:r w:rsidRPr="006926E1">
        <w:rPr>
          <w:lang w:val="de-DE"/>
        </w:rPr>
        <w:t xml:space="preserve">Empfindungen </w:t>
      </w:r>
      <w:r>
        <w:rPr>
          <w:lang w:val="de-DE"/>
        </w:rPr>
        <w:t>s</w:t>
      </w:r>
      <w:r w:rsidRPr="006926E1">
        <w:rPr>
          <w:lang w:val="de-DE"/>
        </w:rPr>
        <w:t>ich an die vorhandenen Vor</w:t>
      </w:r>
      <w:r>
        <w:rPr>
          <w:lang w:val="de-DE"/>
        </w:rPr>
        <w:t>s</w:t>
      </w:r>
      <w:r w:rsidRPr="006926E1">
        <w:rPr>
          <w:lang w:val="de-DE"/>
        </w:rPr>
        <w:t>tellungen</w:t>
      </w:r>
      <w:r>
        <w:rPr>
          <w:lang w:val="de-DE"/>
        </w:rPr>
        <w:br/>
      </w:r>
      <w:r w:rsidRPr="006926E1">
        <w:rPr>
          <w:lang w:val="de-DE"/>
        </w:rPr>
        <w:t>von Dingen, und be</w:t>
      </w:r>
      <w:r>
        <w:rPr>
          <w:lang w:val="de-DE"/>
        </w:rPr>
        <w:t>s</w:t>
      </w:r>
      <w:r w:rsidRPr="006926E1">
        <w:rPr>
          <w:lang w:val="de-DE"/>
        </w:rPr>
        <w:t>onders an die Vor</w:t>
      </w:r>
      <w:r>
        <w:rPr>
          <w:lang w:val="de-DE"/>
        </w:rPr>
        <w:t>s</w:t>
      </w:r>
      <w:r w:rsidRPr="006926E1">
        <w:rPr>
          <w:lang w:val="de-DE"/>
        </w:rPr>
        <w:t>tellung von dem</w:t>
      </w:r>
      <w:r>
        <w:rPr>
          <w:lang w:val="de-DE"/>
        </w:rPr>
        <w:br/>
        <w:t>Ich</w:t>
      </w:r>
      <w:r w:rsidRPr="006926E1">
        <w:rPr>
          <w:lang w:val="de-DE"/>
        </w:rPr>
        <w:t>, allenthalben anlegen, und mit die</w:t>
      </w:r>
      <w:r>
        <w:rPr>
          <w:lang w:val="de-DE"/>
        </w:rPr>
        <w:t>s</w:t>
      </w:r>
      <w:r w:rsidRPr="006926E1">
        <w:rPr>
          <w:lang w:val="de-DE"/>
        </w:rPr>
        <w:t>em zu einem</w:t>
      </w:r>
      <w:r>
        <w:rPr>
          <w:lang w:val="de-DE"/>
        </w:rPr>
        <w:br/>
      </w:r>
      <w:r w:rsidRPr="006926E1">
        <w:rPr>
          <w:lang w:val="de-DE"/>
        </w:rPr>
        <w:t>Ganzen vereinigen werden, mehr und anders, als es</w:t>
      </w:r>
      <w:r>
        <w:rPr>
          <w:lang w:val="de-DE"/>
        </w:rPr>
        <w:br/>
        <w:t>s</w:t>
      </w:r>
      <w:r w:rsidRPr="006926E1">
        <w:rPr>
          <w:lang w:val="de-DE"/>
        </w:rPr>
        <w:t>on</w:t>
      </w:r>
      <w:r>
        <w:rPr>
          <w:lang w:val="de-DE"/>
        </w:rPr>
        <w:t>s</w:t>
      </w:r>
      <w:r w:rsidRPr="006926E1">
        <w:rPr>
          <w:lang w:val="de-DE"/>
        </w:rPr>
        <w:t>t ge</w:t>
      </w:r>
      <w:r>
        <w:rPr>
          <w:lang w:val="de-DE"/>
        </w:rPr>
        <w:t>s</w:t>
      </w:r>
      <w:r w:rsidRPr="006926E1">
        <w:rPr>
          <w:lang w:val="de-DE"/>
        </w:rPr>
        <w:t xml:space="preserve">chehen </w:t>
      </w:r>
      <w:r>
        <w:rPr>
          <w:lang w:val="de-DE"/>
        </w:rPr>
        <w:t>s</w:t>
      </w:r>
      <w:r w:rsidRPr="006926E1">
        <w:rPr>
          <w:lang w:val="de-DE"/>
        </w:rPr>
        <w:t>eyn w</w:t>
      </w:r>
      <w:r>
        <w:rPr>
          <w:lang w:val="de-DE"/>
        </w:rPr>
        <w:t>ü</w:t>
      </w:r>
      <w:r w:rsidRPr="006926E1">
        <w:rPr>
          <w:lang w:val="de-DE"/>
        </w:rPr>
        <w:t>rde. Darum konnte der Cheßel-</w:t>
      </w:r>
      <w:r>
        <w:rPr>
          <w:lang w:val="de-DE"/>
        </w:rPr>
        <w:br/>
      </w:r>
      <w:r w:rsidRPr="006926E1">
        <w:rPr>
          <w:lang w:val="de-DE"/>
        </w:rPr>
        <w:t>deni</w:t>
      </w:r>
      <w:r>
        <w:rPr>
          <w:lang w:val="de-DE"/>
        </w:rPr>
        <w:t>s</w:t>
      </w:r>
      <w:r w:rsidRPr="006926E1">
        <w:rPr>
          <w:lang w:val="de-DE"/>
        </w:rPr>
        <w:t>che Blinde die neuen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nde, die er in den</w:t>
      </w:r>
      <w:r>
        <w:rPr>
          <w:lang w:val="de-DE"/>
        </w:rPr>
        <w:br/>
      </w:r>
      <w:r w:rsidRPr="006926E1">
        <w:rPr>
          <w:lang w:val="de-DE"/>
        </w:rPr>
        <w:t>D</w:t>
      </w:r>
      <w:r>
        <w:rPr>
          <w:lang w:val="de-DE"/>
        </w:rPr>
        <w:t>ü</w:t>
      </w:r>
      <w:r w:rsidRPr="006926E1">
        <w:rPr>
          <w:lang w:val="de-DE"/>
        </w:rPr>
        <w:t>nen von Ep</w:t>
      </w:r>
      <w:r>
        <w:rPr>
          <w:lang w:val="de-DE"/>
        </w:rPr>
        <w:t>s</w:t>
      </w:r>
      <w:r w:rsidRPr="006926E1">
        <w:rPr>
          <w:lang w:val="de-DE"/>
        </w:rPr>
        <w:t xml:space="preserve">om </w:t>
      </w:r>
      <w:r>
        <w:rPr>
          <w:lang w:val="de-DE"/>
        </w:rPr>
        <w:t>s</w:t>
      </w:r>
      <w:r w:rsidRPr="006926E1">
        <w:rPr>
          <w:lang w:val="de-DE"/>
        </w:rPr>
        <w:t>ah, f</w:t>
      </w:r>
      <w:r>
        <w:rPr>
          <w:lang w:val="de-DE"/>
        </w:rPr>
        <w:t>ü</w:t>
      </w:r>
      <w:r w:rsidRPr="006926E1">
        <w:rPr>
          <w:lang w:val="de-DE"/>
        </w:rPr>
        <w:t xml:space="preserve">r eine </w:t>
      </w:r>
      <w:r w:rsidRPr="002A06CC">
        <w:rPr>
          <w:b/>
          <w:bCs/>
          <w:lang w:val="de-DE"/>
          <w:rPrChange w:id="339" w:author="John Hymers" w:date="2024-02-21T11:41:00Z">
            <w:rPr>
              <w:lang w:val="de-DE"/>
            </w:rPr>
          </w:rPrChange>
        </w:rPr>
        <w:t>neue Art von Se-</w:t>
      </w:r>
      <w:r w:rsidRPr="002A06CC">
        <w:rPr>
          <w:b/>
          <w:bCs/>
          <w:lang w:val="de-DE"/>
          <w:rPrChange w:id="340" w:author="John Hymers" w:date="2024-02-21T11:41:00Z">
            <w:rPr>
              <w:lang w:val="de-DE"/>
            </w:rPr>
          </w:rPrChange>
        </w:rPr>
        <w:br/>
        <w:t>hen</w:t>
      </w:r>
      <w:r w:rsidRPr="006926E1">
        <w:rPr>
          <w:lang w:val="de-DE"/>
        </w:rPr>
        <w:t xml:space="preserve"> annehmen, denn er vereinigte die Eindr</w:t>
      </w:r>
      <w:r>
        <w:rPr>
          <w:lang w:val="de-DE"/>
        </w:rPr>
        <w:t>ü</w:t>
      </w:r>
      <w:r w:rsidRPr="006926E1">
        <w:rPr>
          <w:lang w:val="de-DE"/>
        </w:rPr>
        <w:t>cke von</w:t>
      </w:r>
      <w:r>
        <w:rPr>
          <w:lang w:val="de-DE"/>
        </w:rPr>
        <w:br/>
      </w:r>
      <w:r w:rsidRPr="006926E1">
        <w:rPr>
          <w:lang w:val="de-DE"/>
        </w:rPr>
        <w:t>den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nden mit </w:t>
      </w:r>
      <w:r>
        <w:rPr>
          <w:lang w:val="de-DE"/>
        </w:rPr>
        <w:t>s</w:t>
      </w:r>
      <w:r w:rsidRPr="006926E1">
        <w:rPr>
          <w:lang w:val="de-DE"/>
        </w:rPr>
        <w:t>einen Gef</w:t>
      </w:r>
      <w:r>
        <w:rPr>
          <w:lang w:val="de-DE"/>
        </w:rPr>
        <w:t>ü</w:t>
      </w:r>
      <w:r w:rsidRPr="006926E1">
        <w:rPr>
          <w:lang w:val="de-DE"/>
        </w:rPr>
        <w:t>hlen von dem neu er-</w:t>
      </w:r>
      <w:r>
        <w:rPr>
          <w:lang w:val="de-DE"/>
        </w:rPr>
        <w:br/>
      </w:r>
      <w:r w:rsidRPr="006926E1">
        <w:rPr>
          <w:lang w:val="de-DE"/>
        </w:rPr>
        <w:t>langten Sinn und de</w:t>
      </w:r>
      <w:r>
        <w:rPr>
          <w:lang w:val="de-DE"/>
        </w:rPr>
        <w:t>ss</w:t>
      </w:r>
      <w:r w:rsidRPr="006926E1">
        <w:rPr>
          <w:lang w:val="de-DE"/>
        </w:rPr>
        <w:t>en Wirkungen. Aber bey dem</w:t>
      </w:r>
      <w:r>
        <w:rPr>
          <w:lang w:val="de-DE"/>
        </w:rPr>
        <w:br/>
      </w:r>
      <w:r w:rsidRPr="006926E1">
        <w:rPr>
          <w:lang w:val="de-DE"/>
        </w:rPr>
        <w:t>nat</w:t>
      </w:r>
      <w:r>
        <w:rPr>
          <w:lang w:val="de-DE"/>
        </w:rPr>
        <w:t>ü</w:t>
      </w:r>
      <w:r w:rsidRPr="006926E1">
        <w:rPr>
          <w:lang w:val="de-DE"/>
        </w:rPr>
        <w:t>rlichen Gang der Reflexion eines Men</w:t>
      </w:r>
      <w:r>
        <w:rPr>
          <w:lang w:val="de-DE"/>
        </w:rPr>
        <w:t>s</w:t>
      </w:r>
      <w:r w:rsidRPr="006926E1">
        <w:rPr>
          <w:lang w:val="de-DE"/>
        </w:rPr>
        <w:t>chen, der</w:t>
      </w:r>
      <w:r>
        <w:rPr>
          <w:lang w:val="de-DE"/>
        </w:rPr>
        <w:br/>
      </w:r>
      <w:r w:rsidRPr="006926E1">
        <w:rPr>
          <w:lang w:val="de-DE"/>
        </w:rPr>
        <w:t>von Anfang an mit dem Ge</w:t>
      </w:r>
      <w:r>
        <w:rPr>
          <w:lang w:val="de-DE"/>
        </w:rPr>
        <w:t>s</w:t>
      </w:r>
      <w:r w:rsidRPr="006926E1">
        <w:rPr>
          <w:lang w:val="de-DE"/>
        </w:rPr>
        <w:t>icht begabet i</w:t>
      </w:r>
      <w:r>
        <w:rPr>
          <w:lang w:val="de-DE"/>
        </w:rPr>
        <w:t>s</w:t>
      </w:r>
      <w:r w:rsidRPr="006926E1">
        <w:rPr>
          <w:lang w:val="de-DE"/>
        </w:rPr>
        <w:t>t, und de</w:t>
      </w:r>
      <w:r>
        <w:rPr>
          <w:lang w:val="de-DE"/>
        </w:rPr>
        <w:t>ss</w:t>
      </w:r>
      <w:r w:rsidRPr="006926E1">
        <w:rPr>
          <w:lang w:val="de-DE"/>
        </w:rPr>
        <w:t>en</w:t>
      </w:r>
      <w:r>
        <w:rPr>
          <w:lang w:val="de-DE"/>
        </w:rPr>
        <w:br/>
      </w:r>
      <w:r w:rsidRPr="006926E1">
        <w:rPr>
          <w:lang w:val="de-DE"/>
        </w:rPr>
        <w:t xml:space="preserve">Denkkraft </w:t>
      </w:r>
      <w:r>
        <w:rPr>
          <w:lang w:val="de-DE"/>
        </w:rPr>
        <w:t>s</w:t>
      </w:r>
      <w:r w:rsidRPr="006926E1">
        <w:rPr>
          <w:lang w:val="de-DE"/>
        </w:rPr>
        <w:t>ich unter allen Arten von Empfindungen ent-</w:t>
      </w:r>
      <w:r>
        <w:rPr>
          <w:lang w:val="de-DE"/>
        </w:rPr>
        <w:br/>
      </w:r>
      <w:r w:rsidRPr="006926E1">
        <w:rPr>
          <w:lang w:val="de-DE"/>
        </w:rPr>
        <w:t xml:space="preserve">wickelt, kann </w:t>
      </w:r>
      <w:r>
        <w:rPr>
          <w:lang w:val="de-DE"/>
        </w:rPr>
        <w:t>s</w:t>
      </w:r>
      <w:r w:rsidRPr="006926E1">
        <w:rPr>
          <w:lang w:val="de-DE"/>
        </w:rPr>
        <w:t>o ein fal</w:t>
      </w:r>
      <w:r>
        <w:rPr>
          <w:lang w:val="de-DE"/>
        </w:rPr>
        <w:t>s</w:t>
      </w:r>
      <w:r w:rsidRPr="006926E1">
        <w:rPr>
          <w:lang w:val="de-DE"/>
        </w:rPr>
        <w:t>ches Urtheil nicht erwartet wer-</w:t>
      </w:r>
      <w:r>
        <w:rPr>
          <w:lang w:val="de-DE"/>
        </w:rPr>
        <w:br/>
      </w:r>
      <w:r w:rsidRPr="006926E1">
        <w:rPr>
          <w:lang w:val="de-DE"/>
        </w:rPr>
        <w:t>den, wo nicht be</w:t>
      </w:r>
      <w:r>
        <w:rPr>
          <w:lang w:val="de-DE"/>
        </w:rPr>
        <w:t>s</w:t>
      </w:r>
      <w:r w:rsidRPr="006926E1">
        <w:rPr>
          <w:lang w:val="de-DE"/>
        </w:rPr>
        <w:t>ondere Ur</w:t>
      </w:r>
      <w:r>
        <w:rPr>
          <w:lang w:val="de-DE"/>
        </w:rPr>
        <w:t>s</w:t>
      </w:r>
      <w:r w:rsidRPr="006926E1">
        <w:rPr>
          <w:lang w:val="de-DE"/>
        </w:rPr>
        <w:t xml:space="preserve">achen einen </w:t>
      </w:r>
      <w:r>
        <w:rPr>
          <w:lang w:val="de-DE"/>
        </w:rPr>
        <w:t>Ir</w:t>
      </w:r>
      <w:r w:rsidRPr="006926E1">
        <w:rPr>
          <w:lang w:val="de-DE"/>
        </w:rPr>
        <w:t>thum veran-</w:t>
      </w:r>
      <w:r>
        <w:rPr>
          <w:lang w:val="de-DE"/>
        </w:rPr>
        <w:br/>
      </w:r>
      <w:r w:rsidRPr="006926E1">
        <w:rPr>
          <w:lang w:val="de-DE"/>
        </w:rPr>
        <w:t>la</w:t>
      </w:r>
      <w:r>
        <w:rPr>
          <w:lang w:val="de-DE"/>
        </w:rPr>
        <w:t>ss</w:t>
      </w:r>
      <w:r w:rsidRPr="006926E1">
        <w:rPr>
          <w:lang w:val="de-DE"/>
        </w:rPr>
        <w:t>en.</w:t>
      </w:r>
    </w:p>
    <w:p w14:paraId="0C2CD6D7" w14:textId="6EFC3F1D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IX. Wie</w:t>
      </w:r>
      <w:r>
        <w:rPr>
          <w:lang w:val="de-DE"/>
        </w:rPr>
        <w:br/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415</w:t>
      </w:r>
      <w:r>
        <w:rPr>
          <w:lang w:val="de-DE"/>
        </w:rPr>
        <w:t>] Kenntn. v. d. objektiv. Existenz d. Dinge.</w:t>
      </w:r>
    </w:p>
    <w:p w14:paraId="11C36AF8" w14:textId="38B4BE4D" w:rsidR="006926E1" w:rsidRDefault="006926E1" w:rsidP="006926E1">
      <w:pPr>
        <w:rPr>
          <w:lang w:val="de-DE"/>
        </w:rPr>
      </w:pPr>
      <w:r w:rsidRPr="006926E1">
        <w:rPr>
          <w:lang w:val="de-DE"/>
        </w:rPr>
        <w:t>IX.</w:t>
      </w:r>
      <w:r>
        <w:rPr>
          <w:lang w:val="de-DE"/>
        </w:rPr>
        <w:br/>
      </w:r>
      <w:r w:rsidRPr="006926E1">
        <w:rPr>
          <w:lang w:val="de-DE"/>
        </w:rPr>
        <w:t>Wie wir die Theile un</w:t>
      </w:r>
      <w:r>
        <w:rPr>
          <w:lang w:val="de-DE"/>
        </w:rPr>
        <w:t>s</w:t>
      </w:r>
      <w:r w:rsidRPr="006926E1">
        <w:rPr>
          <w:lang w:val="de-DE"/>
        </w:rPr>
        <w:t>ers K</w:t>
      </w:r>
      <w:r>
        <w:rPr>
          <w:lang w:val="de-DE"/>
        </w:rPr>
        <w:t>ö</w:t>
      </w:r>
      <w:r w:rsidRPr="006926E1">
        <w:rPr>
          <w:lang w:val="de-DE"/>
        </w:rPr>
        <w:t>rpers als be</w:t>
      </w:r>
      <w:r>
        <w:rPr>
          <w:lang w:val="de-DE"/>
        </w:rPr>
        <w:t>s</w:t>
      </w:r>
      <w:r w:rsidRPr="006926E1">
        <w:rPr>
          <w:lang w:val="de-DE"/>
        </w:rPr>
        <w:t>on-</w:t>
      </w:r>
      <w:r>
        <w:rPr>
          <w:lang w:val="de-DE"/>
        </w:rPr>
        <w:br/>
      </w:r>
      <w:r w:rsidRPr="006926E1">
        <w:rPr>
          <w:lang w:val="de-DE"/>
        </w:rPr>
        <w:t>dere Dinge kennen gelernet.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elbigen Wirkungsge</w:t>
      </w:r>
      <w:r>
        <w:rPr>
          <w:lang w:val="de-DE"/>
        </w:rPr>
        <w:t>s</w:t>
      </w:r>
      <w:r w:rsidRPr="006926E1">
        <w:rPr>
          <w:lang w:val="de-DE"/>
        </w:rPr>
        <w:t>etze, und die</w:t>
      </w:r>
      <w:r>
        <w:rPr>
          <w:lang w:val="de-DE"/>
        </w:rPr>
        <w:t>s</w:t>
      </w:r>
      <w:r w:rsidRPr="006926E1">
        <w:rPr>
          <w:lang w:val="de-DE"/>
        </w:rPr>
        <w:t>elbige Art des</w:t>
      </w:r>
      <w:r>
        <w:rPr>
          <w:lang w:val="de-DE"/>
        </w:rPr>
        <w:br/>
      </w:r>
      <w:r w:rsidRPr="006926E1">
        <w:rPr>
          <w:lang w:val="de-DE"/>
        </w:rPr>
        <w:t>Verfahrens f</w:t>
      </w:r>
      <w:r>
        <w:rPr>
          <w:lang w:val="de-DE"/>
        </w:rPr>
        <w:t>ü</w:t>
      </w:r>
      <w:r w:rsidRPr="006926E1">
        <w:rPr>
          <w:lang w:val="de-DE"/>
        </w:rPr>
        <w:t xml:space="preserve">hrten zu den </w:t>
      </w:r>
      <w:r w:rsidRPr="008259B8">
        <w:rPr>
          <w:b/>
          <w:bCs/>
          <w:lang w:val="de-DE"/>
          <w:rPrChange w:id="341" w:author="John Hymers" w:date="2024-02-21T12:16:00Z">
            <w:rPr>
              <w:lang w:val="de-DE"/>
            </w:rPr>
          </w:rPrChange>
        </w:rPr>
        <w:t>besondern</w:t>
      </w:r>
      <w:r w:rsidRPr="006926E1">
        <w:rPr>
          <w:lang w:val="de-DE"/>
        </w:rPr>
        <w:t xml:space="preserve"> Vor</w:t>
      </w:r>
      <w:r>
        <w:rPr>
          <w:lang w:val="de-DE"/>
        </w:rPr>
        <w:t>s</w:t>
      </w:r>
      <w:r w:rsidRPr="006926E1">
        <w:rPr>
          <w:lang w:val="de-DE"/>
        </w:rPr>
        <w:t>tellun-</w:t>
      </w:r>
      <w:r>
        <w:rPr>
          <w:lang w:val="de-DE"/>
        </w:rPr>
        <w:br/>
      </w:r>
      <w:r w:rsidRPr="006926E1">
        <w:rPr>
          <w:lang w:val="de-DE"/>
        </w:rPr>
        <w:t>gen von den unter</w:t>
      </w:r>
      <w:r>
        <w:rPr>
          <w:lang w:val="de-DE"/>
        </w:rPr>
        <w:t>s</w:t>
      </w:r>
      <w:r w:rsidRPr="006926E1">
        <w:rPr>
          <w:lang w:val="de-DE"/>
        </w:rPr>
        <w:t>chiedenen Theilen des K</w:t>
      </w:r>
      <w:r>
        <w:rPr>
          <w:lang w:val="de-DE"/>
        </w:rPr>
        <w:t>ö</w:t>
      </w:r>
      <w:r w:rsidRPr="006926E1">
        <w:rPr>
          <w:lang w:val="de-DE"/>
        </w:rPr>
        <w:t>rpers, und</w:t>
      </w:r>
      <w:r>
        <w:rPr>
          <w:lang w:val="de-DE"/>
        </w:rPr>
        <w:br/>
      </w:r>
      <w:r w:rsidRPr="006926E1">
        <w:rPr>
          <w:lang w:val="de-DE"/>
        </w:rPr>
        <w:t xml:space="preserve">von dem, was </w:t>
      </w:r>
      <w:r w:rsidRPr="008259B8">
        <w:rPr>
          <w:b/>
          <w:bCs/>
          <w:lang w:val="de-DE"/>
          <w:rPrChange w:id="342" w:author="John Hymers" w:date="2024-02-21T12:16:00Z">
            <w:rPr>
              <w:lang w:val="de-DE"/>
            </w:rPr>
          </w:rPrChange>
        </w:rPr>
        <w:t>in ihnen</w:t>
      </w:r>
      <w:r w:rsidRPr="006926E1">
        <w:rPr>
          <w:lang w:val="de-DE"/>
        </w:rPr>
        <w:t xml:space="preserve"> i</w:t>
      </w:r>
      <w:r>
        <w:rPr>
          <w:lang w:val="de-DE"/>
        </w:rPr>
        <w:t>s</w:t>
      </w:r>
      <w:r w:rsidRPr="006926E1">
        <w:rPr>
          <w:lang w:val="de-DE"/>
        </w:rPr>
        <w:t xml:space="preserve">t. Der </w:t>
      </w:r>
      <w:r>
        <w:rPr>
          <w:lang w:val="de-DE"/>
        </w:rPr>
        <w:t>In</w:t>
      </w:r>
      <w:r w:rsidRPr="006926E1">
        <w:rPr>
          <w:lang w:val="de-DE"/>
        </w:rPr>
        <w:t>begrif der Gef</w:t>
      </w:r>
      <w:r>
        <w:rPr>
          <w:lang w:val="de-DE"/>
        </w:rPr>
        <w:t>ü</w:t>
      </w:r>
      <w:r w:rsidRPr="006926E1">
        <w:rPr>
          <w:lang w:val="de-DE"/>
        </w:rPr>
        <w:t>h-</w:t>
      </w:r>
      <w:r>
        <w:rPr>
          <w:lang w:val="de-DE"/>
        </w:rPr>
        <w:br/>
      </w:r>
      <w:r w:rsidRPr="006926E1">
        <w:rPr>
          <w:lang w:val="de-DE"/>
        </w:rPr>
        <w:t>le aus der Hand, derer aus dem Fuß, derer aus dem</w:t>
      </w:r>
      <w:r>
        <w:rPr>
          <w:lang w:val="de-DE"/>
        </w:rPr>
        <w:br/>
      </w:r>
      <w:r w:rsidRPr="006926E1">
        <w:rPr>
          <w:lang w:val="de-DE"/>
        </w:rPr>
        <w:t xml:space="preserve">Kopf, u. </w:t>
      </w:r>
      <w:r>
        <w:rPr>
          <w:lang w:val="de-DE"/>
        </w:rPr>
        <w:t>s</w:t>
      </w:r>
      <w:r w:rsidRPr="006926E1">
        <w:rPr>
          <w:lang w:val="de-DE"/>
        </w:rPr>
        <w:t>. w. machten, jeder die Vor</w:t>
      </w:r>
      <w:r>
        <w:rPr>
          <w:lang w:val="de-DE"/>
        </w:rPr>
        <w:t>s</w:t>
      </w:r>
      <w:r w:rsidRPr="006926E1">
        <w:rPr>
          <w:lang w:val="de-DE"/>
        </w:rPr>
        <w:t xml:space="preserve">tellung </w:t>
      </w:r>
      <w:r w:rsidRPr="008259B8">
        <w:rPr>
          <w:b/>
          <w:bCs/>
          <w:lang w:val="de-DE"/>
          <w:rPrChange w:id="343" w:author="John Hymers" w:date="2024-02-21T12:16:00Z">
            <w:rPr>
              <w:lang w:val="de-DE"/>
            </w:rPr>
          </w:rPrChange>
        </w:rPr>
        <w:t>Eines</w:t>
      </w:r>
      <w:r>
        <w:rPr>
          <w:lang w:val="de-DE"/>
        </w:rPr>
        <w:br/>
      </w:r>
      <w:r w:rsidRPr="006926E1">
        <w:rPr>
          <w:lang w:val="de-DE"/>
        </w:rPr>
        <w:t>be</w:t>
      </w:r>
      <w:r>
        <w:rPr>
          <w:lang w:val="de-DE"/>
        </w:rPr>
        <w:t>s</w:t>
      </w:r>
      <w:r w:rsidRPr="006926E1">
        <w:rPr>
          <w:lang w:val="de-DE"/>
        </w:rPr>
        <w:t>ondern Dinges aus, das von andern unter</w:t>
      </w:r>
      <w:r>
        <w:rPr>
          <w:lang w:val="de-DE"/>
        </w:rPr>
        <w:t>s</w:t>
      </w:r>
      <w:r w:rsidRPr="006926E1">
        <w:rPr>
          <w:lang w:val="de-DE"/>
        </w:rPr>
        <w:t>chieden war,</w:t>
      </w:r>
      <w:r>
        <w:rPr>
          <w:lang w:val="de-DE"/>
        </w:rPr>
        <w:br/>
      </w:r>
      <w:r w:rsidRPr="006926E1">
        <w:rPr>
          <w:lang w:val="de-DE"/>
        </w:rPr>
        <w:t xml:space="preserve">weil jeder </w:t>
      </w:r>
      <w:r w:rsidRPr="008259B8">
        <w:rPr>
          <w:b/>
          <w:bCs/>
          <w:lang w:val="de-DE"/>
          <w:rPrChange w:id="344" w:author="John Hymers" w:date="2024-02-21T12:16:00Z">
            <w:rPr>
              <w:lang w:val="de-DE"/>
            </w:rPr>
          </w:rPrChange>
        </w:rPr>
        <w:t>Eine</w:t>
      </w:r>
      <w:r w:rsidRPr="006926E1">
        <w:rPr>
          <w:lang w:val="de-DE"/>
        </w:rPr>
        <w:t xml:space="preserve"> ganze Empfindung verur</w:t>
      </w:r>
      <w:r>
        <w:rPr>
          <w:lang w:val="de-DE"/>
        </w:rPr>
        <w:t>s</w:t>
      </w:r>
      <w:r w:rsidRPr="006926E1">
        <w:rPr>
          <w:lang w:val="de-DE"/>
        </w:rPr>
        <w:t>achte, zu der</w:t>
      </w:r>
      <w:r>
        <w:rPr>
          <w:lang w:val="de-DE"/>
        </w:rPr>
        <w:br/>
      </w:r>
      <w:r w:rsidRPr="006926E1">
        <w:rPr>
          <w:lang w:val="de-DE"/>
        </w:rPr>
        <w:t>die einzelnen Gef</w:t>
      </w:r>
      <w:r>
        <w:rPr>
          <w:lang w:val="de-DE"/>
        </w:rPr>
        <w:t>ü</w:t>
      </w:r>
      <w:r w:rsidRPr="006926E1">
        <w:rPr>
          <w:lang w:val="de-DE"/>
        </w:rPr>
        <w:t>hle durch die Koexi</w:t>
      </w:r>
      <w:r>
        <w:rPr>
          <w:lang w:val="de-DE"/>
        </w:rPr>
        <w:t>s</w:t>
      </w:r>
      <w:r w:rsidRPr="006926E1">
        <w:rPr>
          <w:lang w:val="de-DE"/>
        </w:rPr>
        <w:t xml:space="preserve">tenz vereiniget </w:t>
      </w:r>
      <w:r>
        <w:rPr>
          <w:lang w:val="de-DE"/>
        </w:rPr>
        <w:t>s</w:t>
      </w:r>
      <w:r w:rsidRPr="006926E1">
        <w:rPr>
          <w:lang w:val="de-DE"/>
        </w:rPr>
        <w:t>ind.</w:t>
      </w:r>
    </w:p>
    <w:p w14:paraId="33D1D247" w14:textId="51305BC3" w:rsidR="006926E1" w:rsidRDefault="006926E1" w:rsidP="006926E1">
      <w:pPr>
        <w:rPr>
          <w:lang w:val="de-DE"/>
        </w:rPr>
      </w:pPr>
      <w:r w:rsidRPr="006926E1">
        <w:rPr>
          <w:lang w:val="de-DE"/>
        </w:rPr>
        <w:t>X.</w:t>
      </w:r>
      <w:r>
        <w:rPr>
          <w:lang w:val="de-DE"/>
        </w:rPr>
        <w:br/>
      </w:r>
      <w:r w:rsidRPr="006926E1">
        <w:rPr>
          <w:lang w:val="de-DE"/>
        </w:rPr>
        <w:t xml:space="preserve">Grundregel, wornach wir </w:t>
      </w:r>
      <w:r>
        <w:rPr>
          <w:lang w:val="de-DE"/>
        </w:rPr>
        <w:t>ü</w:t>
      </w:r>
      <w:r w:rsidRPr="006926E1">
        <w:rPr>
          <w:lang w:val="de-DE"/>
        </w:rPr>
        <w:t xml:space="preserve">ber die </w:t>
      </w:r>
      <w:r>
        <w:rPr>
          <w:lang w:val="de-DE"/>
        </w:rPr>
        <w:t>s</w:t>
      </w:r>
      <w:r w:rsidRPr="006926E1">
        <w:rPr>
          <w:lang w:val="de-DE"/>
        </w:rPr>
        <w:t>ubjektivi-</w:t>
      </w:r>
      <w:r>
        <w:rPr>
          <w:lang w:val="de-DE"/>
        </w:rPr>
        <w:br/>
        <w:t>s</w:t>
      </w:r>
      <w:r w:rsidRPr="006926E1">
        <w:rPr>
          <w:lang w:val="de-DE"/>
        </w:rPr>
        <w:t>che und objektivi</w:t>
      </w:r>
      <w:r>
        <w:rPr>
          <w:lang w:val="de-DE"/>
        </w:rPr>
        <w:t>s</w:t>
      </w:r>
      <w:r w:rsidRPr="006926E1">
        <w:rPr>
          <w:lang w:val="de-DE"/>
        </w:rPr>
        <w:t>che Exi</w:t>
      </w:r>
      <w:r>
        <w:rPr>
          <w:lang w:val="de-DE"/>
        </w:rPr>
        <w:t>s</w:t>
      </w:r>
      <w:r w:rsidRPr="006926E1">
        <w:rPr>
          <w:lang w:val="de-DE"/>
        </w:rPr>
        <w:t>tenz der Dinge ur-</w:t>
      </w:r>
      <w:r>
        <w:rPr>
          <w:lang w:val="de-DE"/>
        </w:rPr>
        <w:br/>
      </w:r>
      <w:r w:rsidRPr="006926E1">
        <w:rPr>
          <w:lang w:val="de-DE"/>
        </w:rPr>
        <w:t>theilen.</w:t>
      </w:r>
      <w:r>
        <w:rPr>
          <w:lang w:val="de-DE"/>
        </w:rPr>
        <w:br/>
      </w:r>
      <w:r w:rsidRPr="006926E1">
        <w:rPr>
          <w:lang w:val="de-DE"/>
        </w:rPr>
        <w:t>Dieß ge</w:t>
      </w:r>
      <w:r>
        <w:rPr>
          <w:lang w:val="de-DE"/>
        </w:rPr>
        <w:t>s</w:t>
      </w:r>
      <w:r w:rsidRPr="006926E1">
        <w:rPr>
          <w:lang w:val="de-DE"/>
        </w:rPr>
        <w:t>agte f</w:t>
      </w:r>
      <w:r>
        <w:rPr>
          <w:lang w:val="de-DE"/>
        </w:rPr>
        <w:t>ü</w:t>
      </w:r>
      <w:r w:rsidRPr="006926E1">
        <w:rPr>
          <w:lang w:val="de-DE"/>
        </w:rPr>
        <w:t>hret nun zu dem letzten Schritt. Es</w:t>
      </w:r>
      <w:r>
        <w:rPr>
          <w:lang w:val="de-DE"/>
        </w:rPr>
        <w:br/>
      </w:r>
      <w:r w:rsidRPr="006926E1">
        <w:rPr>
          <w:lang w:val="de-DE"/>
        </w:rPr>
        <w:t>l</w:t>
      </w:r>
      <w:r>
        <w:rPr>
          <w:lang w:val="de-DE"/>
        </w:rPr>
        <w:t>äss</w:t>
      </w:r>
      <w:r w:rsidRPr="006926E1">
        <w:rPr>
          <w:lang w:val="de-DE"/>
        </w:rPr>
        <w:t xml:space="preserve">et </w:t>
      </w:r>
      <w:r>
        <w:rPr>
          <w:lang w:val="de-DE"/>
        </w:rPr>
        <w:t>s</w:t>
      </w:r>
      <w:r w:rsidRPr="006926E1">
        <w:rPr>
          <w:lang w:val="de-DE"/>
        </w:rPr>
        <w:t>ich nemlich daraus eine allgemeine Regel be-</w:t>
      </w:r>
      <w:r>
        <w:rPr>
          <w:lang w:val="de-DE"/>
        </w:rPr>
        <w:br/>
        <w:t>s</w:t>
      </w:r>
      <w:r w:rsidRPr="006926E1">
        <w:rPr>
          <w:lang w:val="de-DE"/>
        </w:rPr>
        <w:t>timmen, nach der wir noch jetzo die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nde, die</w:t>
      </w:r>
      <w:r>
        <w:rPr>
          <w:lang w:val="de-DE"/>
        </w:rPr>
        <w:br/>
      </w:r>
      <w:r w:rsidRPr="006926E1">
        <w:rPr>
          <w:lang w:val="de-DE"/>
        </w:rPr>
        <w:t>wir f</w:t>
      </w:r>
      <w:r>
        <w:rPr>
          <w:lang w:val="de-DE"/>
        </w:rPr>
        <w:t>ü</w:t>
      </w:r>
      <w:r w:rsidRPr="006926E1">
        <w:rPr>
          <w:lang w:val="de-DE"/>
        </w:rPr>
        <w:t xml:space="preserve">hlen, oder ihre Empfindungen unmittelbar </w:t>
      </w:r>
      <w:r w:rsidRPr="008259B8">
        <w:rPr>
          <w:b/>
          <w:bCs/>
          <w:lang w:val="de-DE"/>
          <w:rPrChange w:id="345" w:author="John Hymers" w:date="2024-02-21T12:16:00Z">
            <w:rPr>
              <w:lang w:val="de-DE"/>
            </w:rPr>
          </w:rPrChange>
        </w:rPr>
        <w:t>in uns</w:t>
      </w:r>
      <w:r>
        <w:rPr>
          <w:lang w:val="de-DE"/>
        </w:rPr>
        <w:br/>
      </w:r>
      <w:r w:rsidRPr="006926E1">
        <w:rPr>
          <w:lang w:val="de-DE"/>
        </w:rPr>
        <w:t xml:space="preserve">oder </w:t>
      </w:r>
      <w:r w:rsidRPr="008259B8">
        <w:rPr>
          <w:b/>
          <w:bCs/>
          <w:lang w:val="de-DE"/>
          <w:rPrChange w:id="346" w:author="John Hymers" w:date="2024-02-21T12:16:00Z">
            <w:rPr>
              <w:lang w:val="de-DE"/>
            </w:rPr>
          </w:rPrChange>
        </w:rPr>
        <w:t>außer uns</w:t>
      </w:r>
      <w:r w:rsidRPr="006926E1">
        <w:rPr>
          <w:lang w:val="de-DE"/>
        </w:rPr>
        <w:t xml:space="preserve"> hin</w:t>
      </w:r>
      <w:r>
        <w:rPr>
          <w:lang w:val="de-DE"/>
        </w:rPr>
        <w:t>s</w:t>
      </w:r>
      <w:r w:rsidRPr="006926E1">
        <w:rPr>
          <w:lang w:val="de-DE"/>
        </w:rPr>
        <w:t>etzen, das i</w:t>
      </w:r>
      <w:r>
        <w:rPr>
          <w:lang w:val="de-DE"/>
        </w:rPr>
        <w:t>s</w:t>
      </w:r>
      <w:r w:rsidRPr="006926E1">
        <w:rPr>
          <w:lang w:val="de-DE"/>
        </w:rPr>
        <w:t>t, die Regel, nach wel-</w:t>
      </w:r>
      <w:r>
        <w:rPr>
          <w:lang w:val="de-DE"/>
        </w:rPr>
        <w:br/>
      </w:r>
      <w:r w:rsidRPr="006926E1">
        <w:rPr>
          <w:lang w:val="de-DE"/>
        </w:rPr>
        <w:t xml:space="preserve">cher das </w:t>
      </w:r>
      <w:r w:rsidRPr="008259B8">
        <w:rPr>
          <w:b/>
          <w:bCs/>
          <w:lang w:val="de-DE"/>
          <w:rPrChange w:id="347" w:author="John Hymers" w:date="2024-02-21T12:16:00Z">
            <w:rPr>
              <w:lang w:val="de-DE"/>
            </w:rPr>
          </w:rPrChange>
        </w:rPr>
        <w:t>sinnliche</w:t>
      </w:r>
      <w:r w:rsidRPr="006926E1">
        <w:rPr>
          <w:lang w:val="de-DE"/>
        </w:rPr>
        <w:t xml:space="preserve"> Empfindungsurtheil </w:t>
      </w:r>
      <w:r>
        <w:rPr>
          <w:lang w:val="de-DE"/>
        </w:rPr>
        <w:t>ü</w:t>
      </w:r>
      <w:r w:rsidRPr="006926E1">
        <w:rPr>
          <w:lang w:val="de-DE"/>
        </w:rPr>
        <w:t>ber die objekti-</w:t>
      </w:r>
      <w:r>
        <w:rPr>
          <w:lang w:val="de-DE"/>
        </w:rPr>
        <w:br/>
      </w:r>
      <w:r w:rsidRPr="006926E1">
        <w:rPr>
          <w:lang w:val="de-DE"/>
        </w:rPr>
        <w:t>vi</w:t>
      </w:r>
      <w:r>
        <w:rPr>
          <w:lang w:val="de-DE"/>
        </w:rPr>
        <w:t>s</w:t>
      </w:r>
      <w:r w:rsidRPr="006926E1">
        <w:rPr>
          <w:lang w:val="de-DE"/>
        </w:rPr>
        <w:t xml:space="preserve">che oder </w:t>
      </w:r>
      <w:r>
        <w:rPr>
          <w:lang w:val="de-DE"/>
        </w:rPr>
        <w:t>s</w:t>
      </w:r>
      <w:r w:rsidRPr="006926E1">
        <w:rPr>
          <w:lang w:val="de-DE"/>
        </w:rPr>
        <w:t>ubjektivi</w:t>
      </w:r>
      <w:r>
        <w:rPr>
          <w:lang w:val="de-DE"/>
        </w:rPr>
        <w:t>s</w:t>
      </w:r>
      <w:r w:rsidRPr="006926E1">
        <w:rPr>
          <w:lang w:val="de-DE"/>
        </w:rPr>
        <w:t>che Exi</w:t>
      </w:r>
      <w:r>
        <w:rPr>
          <w:lang w:val="de-DE"/>
        </w:rPr>
        <w:t>s</w:t>
      </w:r>
      <w:r w:rsidRPr="006926E1">
        <w:rPr>
          <w:lang w:val="de-DE"/>
        </w:rPr>
        <w:t>tenz der Dinge abgefaßt</w:t>
      </w:r>
      <w:r>
        <w:rPr>
          <w:lang w:val="de-DE"/>
        </w:rPr>
        <w:br/>
      </w:r>
      <w:r w:rsidRPr="006926E1">
        <w:rPr>
          <w:lang w:val="de-DE"/>
        </w:rPr>
        <w:t>wird. Denn es i</w:t>
      </w:r>
      <w:r>
        <w:rPr>
          <w:lang w:val="de-DE"/>
        </w:rPr>
        <w:t>s</w:t>
      </w:r>
      <w:r w:rsidRPr="006926E1">
        <w:rPr>
          <w:lang w:val="de-DE"/>
        </w:rPr>
        <w:t>t ein anders, wenn wir dar</w:t>
      </w:r>
      <w:r>
        <w:rPr>
          <w:lang w:val="de-DE"/>
        </w:rPr>
        <w:t>ü</w:t>
      </w:r>
      <w:r w:rsidRPr="006926E1">
        <w:rPr>
          <w:lang w:val="de-DE"/>
        </w:rPr>
        <w:t>ber nach</w:t>
      </w:r>
      <w:r>
        <w:rPr>
          <w:lang w:val="de-DE"/>
        </w:rPr>
        <w:br/>
      </w:r>
      <w:r w:rsidRPr="006926E1">
        <w:rPr>
          <w:lang w:val="de-DE"/>
        </w:rPr>
        <w:t>entwickelten Vernunftgrund</w:t>
      </w:r>
      <w:r>
        <w:rPr>
          <w:lang w:val="de-DE"/>
        </w:rPr>
        <w:t>sä</w:t>
      </w:r>
      <w:r w:rsidRPr="006926E1">
        <w:rPr>
          <w:lang w:val="de-DE"/>
        </w:rPr>
        <w:t>tzen urtheilen. Die</w:t>
      </w:r>
      <w:r>
        <w:rPr>
          <w:lang w:val="de-DE"/>
        </w:rPr>
        <w:t>s</w:t>
      </w:r>
      <w:r w:rsidRPr="006926E1">
        <w:rPr>
          <w:lang w:val="de-DE"/>
        </w:rPr>
        <w:t>e Re-</w:t>
      </w:r>
      <w:r>
        <w:rPr>
          <w:lang w:val="de-DE"/>
        </w:rPr>
        <w:br/>
      </w:r>
      <w:r w:rsidRPr="006926E1">
        <w:rPr>
          <w:lang w:val="de-DE"/>
        </w:rPr>
        <w:t>gel i</w:t>
      </w:r>
      <w:r>
        <w:rPr>
          <w:lang w:val="de-DE"/>
        </w:rPr>
        <w:t>s</w:t>
      </w:r>
      <w:r w:rsidRPr="006926E1">
        <w:rPr>
          <w:lang w:val="de-DE"/>
        </w:rPr>
        <w:t xml:space="preserve">t folgende: „Wir </w:t>
      </w:r>
      <w:r>
        <w:rPr>
          <w:lang w:val="de-DE"/>
        </w:rPr>
        <w:t>s</w:t>
      </w:r>
      <w:r w:rsidRPr="006926E1">
        <w:rPr>
          <w:lang w:val="de-DE"/>
        </w:rPr>
        <w:t>etzen eine jede Empfindung in</w:t>
      </w:r>
      <w:r>
        <w:rPr>
          <w:lang w:val="de-DE"/>
        </w:rPr>
        <w:br/>
      </w:r>
      <w:r w:rsidRPr="006926E1">
        <w:rPr>
          <w:lang w:val="de-DE"/>
        </w:rPr>
        <w:t>„das Ding hin, in de</w:t>
      </w:r>
      <w:r>
        <w:rPr>
          <w:lang w:val="de-DE"/>
        </w:rPr>
        <w:t>ss</w:t>
      </w:r>
      <w:r w:rsidRPr="006926E1">
        <w:rPr>
          <w:lang w:val="de-DE"/>
        </w:rPr>
        <w:t xml:space="preserve">en </w:t>
      </w:r>
      <w:ins w:id="348" w:author="John Hymers" w:date="2024-02-17T22:24:00Z">
        <w:r w:rsidR="00883134" w:rsidRPr="00E36C43">
          <w:rPr>
            <w:lang w:val="de-DE"/>
          </w:rPr>
          <w:t>gleichzeitiger</w:t>
        </w:r>
      </w:ins>
      <w:r w:rsidR="00BF45D5">
        <w:rPr>
          <w:lang w:val="de-DE"/>
        </w:rPr>
        <w:t xml:space="preserve"> </w:t>
      </w:r>
      <w:del w:id="349" w:author="John Hymers" w:date="2024-02-17T22:24:00Z">
        <w:r w:rsidRPr="006926E1">
          <w:rPr>
            <w:lang w:val="de-DE"/>
          </w:rPr>
          <w:delText>gleichzeitigen</w:delText>
        </w:r>
      </w:del>
      <w:r w:rsidRPr="006926E1">
        <w:rPr>
          <w:lang w:val="de-DE"/>
        </w:rPr>
        <w:t xml:space="preserve"> Empfindung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>„wie ein Theil in einem Ganzen enthalten i</w:t>
      </w:r>
      <w:r>
        <w:rPr>
          <w:lang w:val="de-DE"/>
        </w:rPr>
        <w:t>s</w:t>
      </w:r>
      <w:r w:rsidRPr="006926E1">
        <w:rPr>
          <w:lang w:val="de-DE"/>
        </w:rPr>
        <w:t>t. Kurz,</w:t>
      </w:r>
      <w:r>
        <w:rPr>
          <w:lang w:val="de-DE"/>
        </w:rPr>
        <w:br/>
      </w:r>
      <w:r w:rsidRPr="006926E1">
        <w:rPr>
          <w:lang w:val="de-DE"/>
        </w:rPr>
        <w:t>„jede Empfindung wird dahin ge</w:t>
      </w:r>
      <w:r>
        <w:rPr>
          <w:lang w:val="de-DE"/>
        </w:rPr>
        <w:t>s</w:t>
      </w:r>
      <w:r w:rsidRPr="006926E1">
        <w:rPr>
          <w:lang w:val="de-DE"/>
        </w:rPr>
        <w:t xml:space="preserve">etzet, wo wir </w:t>
      </w:r>
      <w:r>
        <w:rPr>
          <w:lang w:val="de-DE"/>
        </w:rPr>
        <w:t>s</w:t>
      </w:r>
      <w:r w:rsidRPr="006926E1">
        <w:rPr>
          <w:lang w:val="de-DE"/>
        </w:rPr>
        <w:t>ie em-</w:t>
      </w:r>
      <w:r>
        <w:rPr>
          <w:lang w:val="de-DE"/>
        </w:rPr>
        <w:br/>
      </w:r>
      <w:r w:rsidRPr="006926E1">
        <w:rPr>
          <w:lang w:val="de-DE"/>
        </w:rPr>
        <w:t xml:space="preserve">„pfinden. Denn </w:t>
      </w:r>
      <w:r>
        <w:rPr>
          <w:lang w:val="de-DE"/>
        </w:rPr>
        <w:t>s</w:t>
      </w:r>
      <w:r w:rsidRPr="006926E1">
        <w:rPr>
          <w:lang w:val="de-DE"/>
        </w:rPr>
        <w:t>ie wird da und in dem Dinge em-</w:t>
      </w:r>
      <w:r>
        <w:rPr>
          <w:lang w:val="de-DE"/>
        </w:rPr>
        <w:br/>
      </w:r>
      <w:r w:rsidRPr="006926E1">
        <w:rPr>
          <w:lang w:val="de-DE"/>
        </w:rPr>
        <w:t>„pfunden, wo und in de</w:t>
      </w:r>
      <w:r>
        <w:rPr>
          <w:lang w:val="de-DE"/>
        </w:rPr>
        <w:t>ss</w:t>
      </w:r>
      <w:r w:rsidRPr="006926E1">
        <w:rPr>
          <w:lang w:val="de-DE"/>
        </w:rPr>
        <w:t xml:space="preserve">en Empfindung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mit</w:t>
      </w:r>
    </w:p>
    <w:p w14:paraId="32740103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„begrif-</w:t>
      </w:r>
    </w:p>
    <w:p w14:paraId="32084D9E" w14:textId="137CB68D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416</w:t>
      </w:r>
      <w:r>
        <w:rPr>
          <w:lang w:val="de-DE"/>
        </w:rPr>
        <w:t>] V. Versuch. Ueber den Urspr. unserer</w:t>
      </w:r>
    </w:p>
    <w:p w14:paraId="61842750" w14:textId="3525164C" w:rsidR="006926E1" w:rsidRDefault="006926E1" w:rsidP="006926E1">
      <w:pPr>
        <w:rPr>
          <w:lang w:val="de-DE"/>
        </w:rPr>
      </w:pPr>
      <w:r w:rsidRPr="006926E1">
        <w:rPr>
          <w:lang w:val="de-DE"/>
        </w:rPr>
        <w:t>„begriffen i</w:t>
      </w:r>
      <w:r>
        <w:rPr>
          <w:lang w:val="de-DE"/>
        </w:rPr>
        <w:t>s</w:t>
      </w:r>
      <w:r w:rsidRPr="006926E1">
        <w:rPr>
          <w:lang w:val="de-DE"/>
        </w:rPr>
        <w:t>t.“ Es i</w:t>
      </w:r>
      <w:r>
        <w:rPr>
          <w:lang w:val="de-DE"/>
        </w:rPr>
        <w:t>s</w:t>
      </w:r>
      <w:r w:rsidRPr="006926E1">
        <w:rPr>
          <w:lang w:val="de-DE"/>
        </w:rPr>
        <w:t>t ein Ge</w:t>
      </w:r>
      <w:r>
        <w:rPr>
          <w:lang w:val="de-DE"/>
        </w:rPr>
        <w:t>s</w:t>
      </w:r>
      <w:r w:rsidRPr="006926E1">
        <w:rPr>
          <w:lang w:val="de-DE"/>
        </w:rPr>
        <w:t>etz des k</w:t>
      </w:r>
      <w:r>
        <w:rPr>
          <w:lang w:val="de-DE"/>
        </w:rPr>
        <w:t>ö</w:t>
      </w:r>
      <w:r w:rsidRPr="006926E1">
        <w:rPr>
          <w:lang w:val="de-DE"/>
        </w:rPr>
        <w:t>rperlichen Se-</w:t>
      </w:r>
      <w:r>
        <w:rPr>
          <w:lang w:val="de-DE"/>
        </w:rPr>
        <w:br/>
      </w:r>
      <w:r w:rsidRPr="006926E1">
        <w:rPr>
          <w:lang w:val="de-DE"/>
        </w:rPr>
        <w:t>hens in der Optik, daß wir die ge</w:t>
      </w:r>
      <w:r>
        <w:rPr>
          <w:lang w:val="de-DE"/>
        </w:rPr>
        <w:t>s</w:t>
      </w:r>
      <w:r w:rsidRPr="006926E1">
        <w:rPr>
          <w:lang w:val="de-DE"/>
        </w:rPr>
        <w:t>ehenen Objekte an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olchen Oertern und Stellen </w:t>
      </w:r>
      <w:r>
        <w:rPr>
          <w:lang w:val="de-DE"/>
        </w:rPr>
        <w:t>s</w:t>
      </w:r>
      <w:r w:rsidRPr="006926E1">
        <w:rPr>
          <w:lang w:val="de-DE"/>
        </w:rPr>
        <w:t>ehen, die wir mit ihnen zu-</w:t>
      </w:r>
      <w:r>
        <w:rPr>
          <w:lang w:val="de-DE"/>
        </w:rPr>
        <w:br/>
      </w:r>
      <w:r w:rsidRPr="006926E1">
        <w:rPr>
          <w:lang w:val="de-DE"/>
        </w:rPr>
        <w:t>gleich vors Ge</w:t>
      </w:r>
      <w:r>
        <w:rPr>
          <w:lang w:val="de-DE"/>
        </w:rPr>
        <w:t>s</w:t>
      </w:r>
      <w:r w:rsidRPr="006926E1">
        <w:rPr>
          <w:lang w:val="de-DE"/>
        </w:rPr>
        <w:t>icht haben, und in deren Empfindung</w:t>
      </w:r>
      <w:r>
        <w:rPr>
          <w:lang w:val="de-DE"/>
        </w:rPr>
        <w:br/>
      </w:r>
      <w:r w:rsidRPr="006926E1">
        <w:rPr>
          <w:lang w:val="de-DE"/>
        </w:rPr>
        <w:t>das Bild des Objekts als ein Theil der ganzen Empfin-</w:t>
      </w:r>
      <w:r>
        <w:rPr>
          <w:lang w:val="de-DE"/>
        </w:rPr>
        <w:br/>
      </w:r>
      <w:r w:rsidRPr="006926E1">
        <w:rPr>
          <w:lang w:val="de-DE"/>
        </w:rPr>
        <w:t>dung enthalten i</w:t>
      </w:r>
      <w:r>
        <w:rPr>
          <w:lang w:val="de-DE"/>
        </w:rPr>
        <w:t>s</w:t>
      </w:r>
      <w:r w:rsidRPr="006926E1">
        <w:rPr>
          <w:lang w:val="de-DE"/>
        </w:rPr>
        <w:t xml:space="preserve">t. Dagegen </w:t>
      </w:r>
      <w:r>
        <w:rPr>
          <w:lang w:val="de-DE"/>
        </w:rPr>
        <w:t>s</w:t>
      </w:r>
      <w:r w:rsidRPr="006926E1">
        <w:rPr>
          <w:lang w:val="de-DE"/>
        </w:rPr>
        <w:t xml:space="preserve">ehen wir ein Ding </w:t>
      </w:r>
      <w:r w:rsidRPr="008259B8">
        <w:rPr>
          <w:b/>
          <w:bCs/>
          <w:lang w:val="de-DE"/>
          <w:rPrChange w:id="350" w:author="John Hymers" w:date="2024-02-21T12:16:00Z">
            <w:rPr>
              <w:lang w:val="de-DE"/>
            </w:rPr>
          </w:rPrChange>
        </w:rPr>
        <w:t>bey</w:t>
      </w:r>
      <w:r>
        <w:rPr>
          <w:lang w:val="de-DE"/>
        </w:rPr>
        <w:br/>
      </w:r>
      <w:r w:rsidRPr="006926E1">
        <w:rPr>
          <w:lang w:val="de-DE"/>
        </w:rPr>
        <w:t xml:space="preserve">einem andern, den Stern z. </w:t>
      </w:r>
      <w:ins w:id="351" w:author="John Hymers" w:date="2024-02-17T22:24:00Z">
        <w:r w:rsidR="00883134" w:rsidRPr="00E36C43">
          <w:rPr>
            <w:lang w:val="de-DE"/>
          </w:rPr>
          <w:t>B</w:t>
        </w:r>
      </w:ins>
      <w:del w:id="352" w:author="John Hymers" w:date="2024-02-17T22:24:00Z">
        <w:r w:rsidRPr="006926E1">
          <w:rPr>
            <w:lang w:val="de-DE"/>
          </w:rPr>
          <w:delText>E</w:delText>
        </w:r>
      </w:del>
      <w:r w:rsidRPr="006926E1">
        <w:rPr>
          <w:lang w:val="de-DE"/>
        </w:rPr>
        <w:t>. bey dem Mond, wenn</w:t>
      </w:r>
      <w:r>
        <w:rPr>
          <w:lang w:val="de-DE"/>
        </w:rPr>
        <w:br/>
      </w:r>
      <w:r w:rsidRPr="006926E1">
        <w:rPr>
          <w:lang w:val="de-DE"/>
        </w:rPr>
        <w:t>die Empfindung von jenem mit der Empfindung von die-</w:t>
      </w:r>
      <w:r>
        <w:rPr>
          <w:lang w:val="de-DE"/>
        </w:rPr>
        <w:br/>
        <w:t>s</w:t>
      </w:r>
      <w:r w:rsidRPr="006926E1">
        <w:rPr>
          <w:lang w:val="de-DE"/>
        </w:rPr>
        <w:t>em, als ein Theil mit einem andern Theil verbunden i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 xml:space="preserve">und beide ein vereinigtes Ganze ausmachen. Dieß </w:t>
      </w:r>
      <w:r>
        <w:rPr>
          <w:lang w:val="de-DE"/>
        </w:rPr>
        <w:t>s</w:t>
      </w:r>
      <w:r w:rsidRPr="006926E1">
        <w:rPr>
          <w:lang w:val="de-DE"/>
        </w:rPr>
        <w:t>ind</w:t>
      </w:r>
      <w:r>
        <w:rPr>
          <w:lang w:val="de-DE"/>
        </w:rPr>
        <w:br/>
      </w:r>
      <w:r w:rsidRPr="006926E1">
        <w:rPr>
          <w:lang w:val="de-DE"/>
        </w:rPr>
        <w:t>die Ge</w:t>
      </w:r>
      <w:r>
        <w:rPr>
          <w:lang w:val="de-DE"/>
        </w:rPr>
        <w:t>s</w:t>
      </w:r>
      <w:r w:rsidRPr="006926E1">
        <w:rPr>
          <w:lang w:val="de-DE"/>
        </w:rPr>
        <w:t>etze f</w:t>
      </w:r>
      <w:r>
        <w:rPr>
          <w:lang w:val="de-DE"/>
        </w:rPr>
        <w:t>ü</w:t>
      </w:r>
      <w:r w:rsidRPr="006926E1">
        <w:rPr>
          <w:lang w:val="de-DE"/>
        </w:rPr>
        <w:t>r das k</w:t>
      </w:r>
      <w:r>
        <w:rPr>
          <w:lang w:val="de-DE"/>
        </w:rPr>
        <w:t>ö</w:t>
      </w:r>
      <w:r w:rsidRPr="006926E1">
        <w:rPr>
          <w:lang w:val="de-DE"/>
        </w:rPr>
        <w:t>rperliche Sehen. Man verallge-</w:t>
      </w:r>
      <w:r>
        <w:rPr>
          <w:lang w:val="de-DE"/>
        </w:rPr>
        <w:br/>
      </w:r>
      <w:r w:rsidRPr="006926E1">
        <w:rPr>
          <w:lang w:val="de-DE"/>
        </w:rPr>
        <w:t xml:space="preserve">meinere </w:t>
      </w:r>
      <w:r>
        <w:rPr>
          <w:lang w:val="de-DE"/>
        </w:rPr>
        <w:t>s</w:t>
      </w:r>
      <w:r w:rsidRPr="006926E1">
        <w:rPr>
          <w:lang w:val="de-DE"/>
        </w:rPr>
        <w:t xml:space="preserve">ie, </w:t>
      </w:r>
      <w:r>
        <w:rPr>
          <w:lang w:val="de-DE"/>
        </w:rPr>
        <w:t>s</w:t>
      </w:r>
      <w:r w:rsidRPr="006926E1">
        <w:rPr>
          <w:lang w:val="de-DE"/>
        </w:rPr>
        <w:t>o hat man das obige Ge</w:t>
      </w:r>
      <w:r>
        <w:rPr>
          <w:lang w:val="de-DE"/>
        </w:rPr>
        <w:t>s</w:t>
      </w:r>
      <w:r w:rsidRPr="006926E1">
        <w:rPr>
          <w:lang w:val="de-DE"/>
        </w:rPr>
        <w:t>etz f</w:t>
      </w:r>
      <w:r>
        <w:rPr>
          <w:lang w:val="de-DE"/>
        </w:rPr>
        <w:t>ü</w:t>
      </w:r>
      <w:r w:rsidRPr="006926E1">
        <w:rPr>
          <w:lang w:val="de-DE"/>
        </w:rPr>
        <w:t>r das Ge</w:t>
      </w:r>
      <w:r>
        <w:rPr>
          <w:lang w:val="de-DE"/>
        </w:rPr>
        <w:t>s</w:t>
      </w:r>
      <w:r w:rsidRPr="006926E1">
        <w:rPr>
          <w:lang w:val="de-DE"/>
        </w:rPr>
        <w:t>icht</w:t>
      </w:r>
      <w:r>
        <w:rPr>
          <w:lang w:val="de-DE"/>
        </w:rPr>
        <w:br/>
      </w:r>
      <w:r w:rsidRPr="006926E1">
        <w:rPr>
          <w:lang w:val="de-DE"/>
        </w:rPr>
        <w:t>des Ver</w:t>
      </w:r>
      <w:r>
        <w:rPr>
          <w:lang w:val="de-DE"/>
        </w:rPr>
        <w:t>s</w:t>
      </w:r>
      <w:r w:rsidRPr="006926E1">
        <w:rPr>
          <w:lang w:val="de-DE"/>
        </w:rPr>
        <w:t>tandes.</w:t>
      </w:r>
    </w:p>
    <w:p w14:paraId="213F75C3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X</w:t>
      </w:r>
      <w:r>
        <w:rPr>
          <w:lang w:val="de-DE"/>
        </w:rPr>
        <w:t>I.</w:t>
      </w:r>
    </w:p>
    <w:p w14:paraId="5DD1893A" w14:textId="67AE097A" w:rsidR="006926E1" w:rsidRDefault="006926E1" w:rsidP="006926E1">
      <w:pPr>
        <w:rPr>
          <w:lang w:val="de-DE"/>
        </w:rPr>
      </w:pPr>
      <w:r w:rsidRPr="006926E1">
        <w:rPr>
          <w:lang w:val="de-DE"/>
        </w:rPr>
        <w:t>Anwendung die</w:t>
      </w:r>
      <w:r>
        <w:rPr>
          <w:lang w:val="de-DE"/>
        </w:rPr>
        <w:t>s</w:t>
      </w:r>
      <w:r w:rsidRPr="006926E1">
        <w:rPr>
          <w:lang w:val="de-DE"/>
        </w:rPr>
        <w:t>er Grundregel zur Erkl</w:t>
      </w:r>
      <w:r>
        <w:rPr>
          <w:lang w:val="de-DE"/>
        </w:rPr>
        <w:t>ä</w:t>
      </w:r>
      <w:r w:rsidRPr="006926E1">
        <w:rPr>
          <w:lang w:val="de-DE"/>
        </w:rPr>
        <w:t>rung</w:t>
      </w:r>
      <w:r>
        <w:rPr>
          <w:lang w:val="de-DE"/>
        </w:rPr>
        <w:br/>
      </w:r>
      <w:r w:rsidRPr="006926E1">
        <w:rPr>
          <w:lang w:val="de-DE"/>
        </w:rPr>
        <w:t>der be</w:t>
      </w:r>
      <w:r>
        <w:rPr>
          <w:lang w:val="de-DE"/>
        </w:rPr>
        <w:t>s</w:t>
      </w:r>
      <w:r w:rsidRPr="006926E1">
        <w:rPr>
          <w:lang w:val="de-DE"/>
        </w:rPr>
        <w:t>ondern Urtheile.</w:t>
      </w:r>
      <w:r>
        <w:rPr>
          <w:lang w:val="de-DE"/>
        </w:rPr>
        <w:br/>
      </w:r>
      <w:r w:rsidRPr="006926E1">
        <w:rPr>
          <w:lang w:val="de-DE"/>
        </w:rPr>
        <w:t>Die Anwendung die</w:t>
      </w:r>
      <w:r>
        <w:rPr>
          <w:lang w:val="de-DE"/>
        </w:rPr>
        <w:t>s</w:t>
      </w:r>
      <w:r w:rsidRPr="006926E1">
        <w:rPr>
          <w:lang w:val="de-DE"/>
        </w:rPr>
        <w:t>er Grundregel, wenn un</w:t>
      </w:r>
      <w:r>
        <w:rPr>
          <w:lang w:val="de-DE"/>
        </w:rPr>
        <w:t>s</w:t>
      </w:r>
      <w:r w:rsidRPr="006926E1">
        <w:rPr>
          <w:lang w:val="de-DE"/>
        </w:rPr>
        <w:t xml:space="preserve">ere </w:t>
      </w:r>
      <w:r>
        <w:rPr>
          <w:lang w:val="de-DE"/>
        </w:rPr>
        <w:t>s</w:t>
      </w:r>
      <w:r w:rsidRPr="006926E1">
        <w:rPr>
          <w:lang w:val="de-DE"/>
        </w:rPr>
        <w:t>inn-</w:t>
      </w:r>
      <w:r>
        <w:rPr>
          <w:lang w:val="de-DE"/>
        </w:rPr>
        <w:br/>
      </w:r>
      <w:r w:rsidRPr="006926E1">
        <w:rPr>
          <w:lang w:val="de-DE"/>
        </w:rPr>
        <w:t>lichen Urtheile aus ihr erkl</w:t>
      </w:r>
      <w:r>
        <w:rPr>
          <w:lang w:val="de-DE"/>
        </w:rPr>
        <w:t>ä</w:t>
      </w:r>
      <w:r w:rsidRPr="006926E1">
        <w:rPr>
          <w:lang w:val="de-DE"/>
        </w:rPr>
        <w:t xml:space="preserve">rt werden </w:t>
      </w:r>
      <w:r>
        <w:rPr>
          <w:lang w:val="de-DE"/>
        </w:rPr>
        <w:t>s</w:t>
      </w:r>
      <w:r w:rsidRPr="006926E1">
        <w:rPr>
          <w:lang w:val="de-DE"/>
        </w:rPr>
        <w:t>ollen, i</w:t>
      </w:r>
      <w:r>
        <w:rPr>
          <w:lang w:val="de-DE"/>
        </w:rPr>
        <w:t>s</w:t>
      </w:r>
      <w:r w:rsidRPr="006926E1">
        <w:rPr>
          <w:lang w:val="de-DE"/>
        </w:rPr>
        <w:t>t an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ich nicht </w:t>
      </w:r>
      <w:r>
        <w:rPr>
          <w:lang w:val="de-DE"/>
        </w:rPr>
        <w:t>s</w:t>
      </w:r>
      <w:r w:rsidRPr="006926E1">
        <w:rPr>
          <w:lang w:val="de-DE"/>
        </w:rPr>
        <w:t>chwer. Man darf nur ihren eigentlichen Sinn</w:t>
      </w:r>
      <w:r>
        <w:rPr>
          <w:lang w:val="de-DE"/>
        </w:rPr>
        <w:br/>
      </w:r>
      <w:r w:rsidRPr="006926E1">
        <w:rPr>
          <w:lang w:val="de-DE"/>
        </w:rPr>
        <w:t>vor Augen haben. Daß alsdenn Ausnahmen vorkom-</w:t>
      </w:r>
      <w:r>
        <w:rPr>
          <w:lang w:val="de-DE"/>
        </w:rPr>
        <w:br/>
      </w:r>
      <w:r w:rsidRPr="006926E1">
        <w:rPr>
          <w:lang w:val="de-DE"/>
        </w:rPr>
        <w:t xml:space="preserve">men </w:t>
      </w:r>
      <w:r>
        <w:rPr>
          <w:lang w:val="de-DE"/>
        </w:rPr>
        <w:t>s</w:t>
      </w:r>
      <w:r w:rsidRPr="006926E1">
        <w:rPr>
          <w:lang w:val="de-DE"/>
        </w:rPr>
        <w:t xml:space="preserve">ollten, die ihr entgegen </w:t>
      </w:r>
      <w:r>
        <w:rPr>
          <w:lang w:val="de-DE"/>
        </w:rPr>
        <w:t>s</w:t>
      </w:r>
      <w:r w:rsidRPr="006926E1">
        <w:rPr>
          <w:lang w:val="de-DE"/>
        </w:rPr>
        <w:t>ind, meine ich nicht. Es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cheinen </w:t>
      </w:r>
      <w:r>
        <w:rPr>
          <w:lang w:val="de-DE"/>
        </w:rPr>
        <w:t>s</w:t>
      </w:r>
      <w:r w:rsidRPr="006926E1">
        <w:rPr>
          <w:lang w:val="de-DE"/>
        </w:rPr>
        <w:t>o gar die F</w:t>
      </w:r>
      <w:r>
        <w:rPr>
          <w:lang w:val="de-DE"/>
        </w:rPr>
        <w:t>ä</w:t>
      </w:r>
      <w:r w:rsidRPr="006926E1">
        <w:rPr>
          <w:lang w:val="de-DE"/>
        </w:rPr>
        <w:t xml:space="preserve">lle, </w:t>
      </w:r>
      <w:ins w:id="353" w:author="John Hymers" w:date="2024-02-17T22:24:00Z">
        <w:r w:rsidR="00883134" w:rsidRPr="00883134">
          <w:rPr>
            <w:lang w:val="de-DE"/>
          </w:rPr>
          <w:t>worin</w:t>
        </w:r>
      </w:ins>
      <w:r w:rsidR="00BF45D5">
        <w:rPr>
          <w:lang w:val="de-DE"/>
        </w:rPr>
        <w:t xml:space="preserve"> </w:t>
      </w:r>
      <w:del w:id="354" w:author="John Hymers" w:date="2024-02-17T22:24:00Z">
        <w:r w:rsidRPr="006926E1">
          <w:rPr>
            <w:lang w:val="de-DE"/>
          </w:rPr>
          <w:delText>worinn</w:delText>
        </w:r>
      </w:del>
      <w:r w:rsidRPr="006926E1">
        <w:rPr>
          <w:lang w:val="de-DE"/>
        </w:rPr>
        <w:t xml:space="preserve"> wir ungewiß, und</w:t>
      </w:r>
      <w:r>
        <w:rPr>
          <w:lang w:val="de-DE"/>
        </w:rPr>
        <w:br/>
      </w:r>
      <w:r w:rsidRPr="006926E1">
        <w:rPr>
          <w:lang w:val="de-DE"/>
        </w:rPr>
        <w:t xml:space="preserve">zweifelhaft </w:t>
      </w:r>
      <w:r>
        <w:rPr>
          <w:lang w:val="de-DE"/>
        </w:rPr>
        <w:t>s</w:t>
      </w:r>
      <w:r w:rsidRPr="006926E1">
        <w:rPr>
          <w:lang w:val="de-DE"/>
        </w:rPr>
        <w:t xml:space="preserve">ind, ob wir die Dinge </w:t>
      </w:r>
      <w:r w:rsidRPr="008259B8">
        <w:rPr>
          <w:b/>
          <w:bCs/>
          <w:lang w:val="de-DE"/>
          <w:rPrChange w:id="355" w:author="John Hymers" w:date="2024-02-21T12:16:00Z">
            <w:rPr>
              <w:lang w:val="de-DE"/>
            </w:rPr>
          </w:rPrChange>
        </w:rPr>
        <w:t>in uns</w:t>
      </w:r>
      <w:r w:rsidRPr="006926E1">
        <w:rPr>
          <w:lang w:val="de-DE"/>
        </w:rPr>
        <w:t xml:space="preserve"> oder </w:t>
      </w:r>
      <w:r w:rsidRPr="008259B8">
        <w:rPr>
          <w:b/>
          <w:bCs/>
          <w:lang w:val="de-DE"/>
          <w:rPrChange w:id="356" w:author="John Hymers" w:date="2024-02-21T12:16:00Z">
            <w:rPr>
              <w:lang w:val="de-DE"/>
            </w:rPr>
          </w:rPrChange>
        </w:rPr>
        <w:t>außer</w:t>
      </w:r>
      <w:r>
        <w:rPr>
          <w:lang w:val="de-DE"/>
        </w:rPr>
        <w:br/>
      </w:r>
      <w:r w:rsidRPr="008259B8">
        <w:rPr>
          <w:b/>
          <w:bCs/>
          <w:lang w:val="de-DE"/>
          <w:rPrChange w:id="357" w:author="John Hymers" w:date="2024-02-21T12:16:00Z">
            <w:rPr>
              <w:lang w:val="de-DE"/>
            </w:rPr>
          </w:rPrChange>
        </w:rPr>
        <w:t>uns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 xml:space="preserve">etzen </w:t>
      </w:r>
      <w:r>
        <w:rPr>
          <w:lang w:val="de-DE"/>
        </w:rPr>
        <w:t>s</w:t>
      </w:r>
      <w:r w:rsidRPr="006926E1">
        <w:rPr>
          <w:lang w:val="de-DE"/>
        </w:rPr>
        <w:t xml:space="preserve">ollen, die Grundregel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zu be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tigen.</w:t>
      </w:r>
      <w:r>
        <w:rPr>
          <w:lang w:val="de-DE"/>
        </w:rPr>
        <w:br/>
      </w:r>
      <w:r w:rsidRPr="006926E1">
        <w:rPr>
          <w:lang w:val="de-DE"/>
        </w:rPr>
        <w:t>Figur und Farbe er</w:t>
      </w:r>
      <w:r>
        <w:rPr>
          <w:lang w:val="de-DE"/>
        </w:rPr>
        <w:t>s</w:t>
      </w:r>
      <w:r w:rsidRPr="006926E1">
        <w:rPr>
          <w:lang w:val="de-DE"/>
        </w:rPr>
        <w:t>cheinen uns allemal als Dinge außer</w:t>
      </w:r>
      <w:r>
        <w:rPr>
          <w:lang w:val="de-DE"/>
        </w:rPr>
        <w:br/>
      </w:r>
      <w:r w:rsidRPr="006926E1">
        <w:rPr>
          <w:lang w:val="de-DE"/>
        </w:rPr>
        <w:t>uns; aber nicht allemal er</w:t>
      </w:r>
      <w:r>
        <w:rPr>
          <w:lang w:val="de-DE"/>
        </w:rPr>
        <w:t>s</w:t>
      </w:r>
      <w:r w:rsidRPr="006926E1">
        <w:rPr>
          <w:lang w:val="de-DE"/>
        </w:rPr>
        <w:t>cheint uns die K</w:t>
      </w:r>
      <w:r>
        <w:rPr>
          <w:lang w:val="de-DE"/>
        </w:rPr>
        <w:t>ä</w:t>
      </w:r>
      <w:r w:rsidRPr="006926E1">
        <w:rPr>
          <w:lang w:val="de-DE"/>
        </w:rPr>
        <w:t>lte und W</w:t>
      </w:r>
      <w:r>
        <w:rPr>
          <w:lang w:val="de-DE"/>
        </w:rPr>
        <w:t>ä</w:t>
      </w:r>
      <w:r w:rsidRPr="006926E1">
        <w:rPr>
          <w:lang w:val="de-DE"/>
        </w:rPr>
        <w:t>r-</w:t>
      </w:r>
      <w:r>
        <w:rPr>
          <w:lang w:val="de-DE"/>
        </w:rPr>
        <w:br/>
      </w:r>
      <w:r w:rsidRPr="006926E1">
        <w:rPr>
          <w:lang w:val="de-DE"/>
        </w:rPr>
        <w:t xml:space="preserve">me </w:t>
      </w:r>
      <w:r>
        <w:rPr>
          <w:lang w:val="de-DE"/>
        </w:rPr>
        <w:t>s</w:t>
      </w:r>
      <w:r w:rsidRPr="006926E1">
        <w:rPr>
          <w:lang w:val="de-DE"/>
        </w:rPr>
        <w:t>o. Einige die</w:t>
      </w:r>
      <w:r>
        <w:rPr>
          <w:lang w:val="de-DE"/>
        </w:rPr>
        <w:t>s</w:t>
      </w:r>
      <w:r w:rsidRPr="006926E1">
        <w:rPr>
          <w:lang w:val="de-DE"/>
        </w:rPr>
        <w:t xml:space="preserve">er Art von Urtheilen </w:t>
      </w:r>
      <w:r>
        <w:rPr>
          <w:lang w:val="de-DE"/>
        </w:rPr>
        <w:t>s</w:t>
      </w:r>
      <w:r w:rsidRPr="006926E1">
        <w:rPr>
          <w:lang w:val="de-DE"/>
        </w:rPr>
        <w:t>ind ver</w:t>
      </w:r>
      <w:r>
        <w:rPr>
          <w:lang w:val="de-DE"/>
        </w:rPr>
        <w:t>ä</w:t>
      </w:r>
      <w:r w:rsidRPr="006926E1">
        <w:rPr>
          <w:lang w:val="de-DE"/>
        </w:rPr>
        <w:t>nder-</w:t>
      </w:r>
      <w:r>
        <w:rPr>
          <w:lang w:val="de-DE"/>
        </w:rPr>
        <w:br/>
      </w:r>
      <w:r w:rsidRPr="006926E1">
        <w:rPr>
          <w:lang w:val="de-DE"/>
        </w:rPr>
        <w:t>lich nach der Ver</w:t>
      </w:r>
      <w:r>
        <w:rPr>
          <w:lang w:val="de-DE"/>
        </w:rPr>
        <w:t>s</w:t>
      </w:r>
      <w:r w:rsidRPr="006926E1">
        <w:rPr>
          <w:lang w:val="de-DE"/>
        </w:rPr>
        <w:t>chiedenheit der Um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nde. Das an-</w:t>
      </w:r>
      <w:r>
        <w:rPr>
          <w:lang w:val="de-DE"/>
        </w:rPr>
        <w:br/>
      </w:r>
      <w:r w:rsidRPr="006926E1">
        <w:rPr>
          <w:lang w:val="de-DE"/>
        </w:rPr>
        <w:t>gegebene Ge</w:t>
      </w:r>
      <w:r>
        <w:rPr>
          <w:lang w:val="de-DE"/>
        </w:rPr>
        <w:t>s</w:t>
      </w:r>
      <w:r w:rsidRPr="006926E1">
        <w:rPr>
          <w:lang w:val="de-DE"/>
        </w:rPr>
        <w:t>etz enth</w:t>
      </w:r>
      <w:r>
        <w:rPr>
          <w:lang w:val="de-DE"/>
        </w:rPr>
        <w:t>ä</w:t>
      </w:r>
      <w:r w:rsidRPr="006926E1">
        <w:rPr>
          <w:lang w:val="de-DE"/>
        </w:rPr>
        <w:t>lt auch hievon den Grund. Es</w:t>
      </w:r>
      <w:r>
        <w:rPr>
          <w:lang w:val="de-DE"/>
        </w:rPr>
        <w:br/>
      </w:r>
      <w:r w:rsidRPr="006926E1">
        <w:rPr>
          <w:lang w:val="de-DE"/>
        </w:rPr>
        <w:t>kommt auf den Grad der Klarheit an, womit wir ent-</w:t>
      </w:r>
      <w:r>
        <w:rPr>
          <w:lang w:val="de-DE"/>
        </w:rPr>
        <w:br/>
      </w:r>
      <w:r w:rsidRPr="006926E1">
        <w:rPr>
          <w:lang w:val="de-DE"/>
        </w:rPr>
        <w:t>weder un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 w:rsidRPr="008259B8">
        <w:rPr>
          <w:b/>
          <w:bCs/>
          <w:lang w:val="de-DE"/>
          <w:rPrChange w:id="358" w:author="John Hymers" w:date="2024-02-21T12:16:00Z">
            <w:rPr>
              <w:lang w:val="de-DE"/>
            </w:rPr>
          </w:rPrChange>
        </w:rPr>
        <w:t>Ich</w:t>
      </w:r>
      <w:r w:rsidRPr="006926E1">
        <w:rPr>
          <w:lang w:val="de-DE"/>
        </w:rPr>
        <w:t>, oder un</w:t>
      </w:r>
      <w:r>
        <w:rPr>
          <w:lang w:val="de-DE"/>
        </w:rPr>
        <w:t>s</w:t>
      </w:r>
      <w:r w:rsidRPr="006926E1">
        <w:rPr>
          <w:lang w:val="de-DE"/>
        </w:rPr>
        <w:t>ere Organe oder andere Sub-</w:t>
      </w:r>
      <w:r>
        <w:rPr>
          <w:lang w:val="de-DE"/>
        </w:rPr>
        <w:br/>
        <w:t>s</w:t>
      </w:r>
      <w:r w:rsidRPr="006926E1">
        <w:rPr>
          <w:lang w:val="de-DE"/>
        </w:rPr>
        <w:t>tanzen zugleich mitempfinden, wenn der Eindruck em-</w:t>
      </w:r>
      <w:r>
        <w:rPr>
          <w:lang w:val="de-DE"/>
        </w:rPr>
        <w:br/>
      </w:r>
      <w:r w:rsidRPr="006926E1">
        <w:rPr>
          <w:lang w:val="de-DE"/>
        </w:rPr>
        <w:t>pfunden wird, den wir in irgend eins die</w:t>
      </w:r>
      <w:r>
        <w:rPr>
          <w:lang w:val="de-DE"/>
        </w:rPr>
        <w:t>s</w:t>
      </w:r>
      <w:r w:rsidRPr="006926E1">
        <w:rPr>
          <w:lang w:val="de-DE"/>
        </w:rPr>
        <w:t>er Dinge hin-</w:t>
      </w:r>
    </w:p>
    <w:p w14:paraId="3847E262" w14:textId="59F4B6CC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etzen;</w:t>
      </w:r>
    </w:p>
    <w:p w14:paraId="2486FA1B" w14:textId="4A8A5767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417</w:t>
      </w:r>
      <w:r>
        <w:rPr>
          <w:lang w:val="de-DE"/>
        </w:rPr>
        <w:t>] Kenntn. v. d. objektiv. Existenz d. Dinge.</w:t>
      </w:r>
    </w:p>
    <w:p w14:paraId="33672E6F" w14:textId="31816D01" w:rsidR="006926E1" w:rsidRDefault="006926E1" w:rsidP="006926E1">
      <w:pPr>
        <w:rPr>
          <w:lang w:val="de-DE"/>
        </w:rPr>
      </w:pPr>
      <w:r>
        <w:rPr>
          <w:lang w:val="de-DE"/>
        </w:rPr>
        <w:t>s</w:t>
      </w:r>
      <w:r w:rsidRPr="006926E1">
        <w:rPr>
          <w:lang w:val="de-DE"/>
        </w:rPr>
        <w:t>etzen; und da kann es durch zuf</w:t>
      </w:r>
      <w:r>
        <w:rPr>
          <w:lang w:val="de-DE"/>
        </w:rPr>
        <w:t>ä</w:t>
      </w:r>
      <w:r w:rsidRPr="006926E1">
        <w:rPr>
          <w:lang w:val="de-DE"/>
        </w:rPr>
        <w:t>llige Ur</w:t>
      </w:r>
      <w:r>
        <w:rPr>
          <w:lang w:val="de-DE"/>
        </w:rPr>
        <w:t>s</w:t>
      </w:r>
      <w:r w:rsidRPr="006926E1">
        <w:rPr>
          <w:lang w:val="de-DE"/>
        </w:rPr>
        <w:t>achen an der</w:t>
      </w:r>
      <w:r>
        <w:rPr>
          <w:lang w:val="de-DE"/>
        </w:rPr>
        <w:br/>
      </w:r>
      <w:r w:rsidRPr="006926E1">
        <w:rPr>
          <w:lang w:val="de-DE"/>
        </w:rPr>
        <w:t>erfoderlichen Lebhaftigkeit fehlen; oder die</w:t>
      </w:r>
      <w:r>
        <w:rPr>
          <w:lang w:val="de-DE"/>
        </w:rPr>
        <w:t>s</w:t>
      </w:r>
      <w:r w:rsidRPr="006926E1">
        <w:rPr>
          <w:lang w:val="de-DE"/>
        </w:rPr>
        <w:t>e kann an Ei-</w:t>
      </w:r>
      <w:r>
        <w:rPr>
          <w:lang w:val="de-DE"/>
        </w:rPr>
        <w:br/>
      </w:r>
      <w:r w:rsidRPr="006926E1">
        <w:rPr>
          <w:lang w:val="de-DE"/>
        </w:rPr>
        <w:t>ner Seite der Empfindungen mehr als an einer andern</w:t>
      </w:r>
      <w:r>
        <w:rPr>
          <w:lang w:val="de-DE"/>
        </w:rPr>
        <w:br/>
      </w:r>
      <w:r w:rsidRPr="006926E1">
        <w:rPr>
          <w:lang w:val="de-DE"/>
        </w:rPr>
        <w:t xml:space="preserve">vorhanden </w:t>
      </w:r>
      <w:r>
        <w:rPr>
          <w:lang w:val="de-DE"/>
        </w:rPr>
        <w:t>s</w:t>
      </w:r>
      <w:r w:rsidRPr="006926E1">
        <w:rPr>
          <w:lang w:val="de-DE"/>
        </w:rPr>
        <w:t>eyn.</w:t>
      </w:r>
    </w:p>
    <w:p w14:paraId="2BD7AFBA" w14:textId="52B7F710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Die Freude, die Traurigkeit u. </w:t>
      </w:r>
      <w:r>
        <w:rPr>
          <w:lang w:val="de-DE"/>
        </w:rPr>
        <w:t>s</w:t>
      </w:r>
      <w:r w:rsidRPr="006926E1">
        <w:rPr>
          <w:lang w:val="de-DE"/>
        </w:rPr>
        <w:t xml:space="preserve">. w. </w:t>
      </w:r>
      <w:r>
        <w:rPr>
          <w:lang w:val="de-DE"/>
        </w:rPr>
        <w:t>s</w:t>
      </w:r>
      <w:r w:rsidRPr="006926E1">
        <w:rPr>
          <w:lang w:val="de-DE"/>
        </w:rPr>
        <w:t xml:space="preserve">etzen wir </w:t>
      </w:r>
      <w:r w:rsidRPr="008259B8">
        <w:rPr>
          <w:b/>
          <w:bCs/>
          <w:lang w:val="de-DE"/>
          <w:rPrChange w:id="359" w:author="John Hymers" w:date="2024-02-21T12:16:00Z">
            <w:rPr>
              <w:lang w:val="de-DE"/>
            </w:rPr>
          </w:rPrChange>
        </w:rPr>
        <w:t>in</w:t>
      </w:r>
      <w:r w:rsidRPr="008259B8">
        <w:rPr>
          <w:b/>
          <w:bCs/>
          <w:lang w:val="de-DE"/>
          <w:rPrChange w:id="360" w:author="John Hymers" w:date="2024-02-21T12:16:00Z">
            <w:rPr>
              <w:lang w:val="de-DE"/>
            </w:rPr>
          </w:rPrChange>
        </w:rPr>
        <w:br/>
        <w:t>uns</w:t>
      </w:r>
      <w:r w:rsidRPr="006926E1">
        <w:rPr>
          <w:lang w:val="de-DE"/>
        </w:rPr>
        <w:t>. Der Men</w:t>
      </w:r>
      <w:r>
        <w:rPr>
          <w:lang w:val="de-DE"/>
        </w:rPr>
        <w:t>s</w:t>
      </w:r>
      <w:r w:rsidRPr="006926E1">
        <w:rPr>
          <w:lang w:val="de-DE"/>
        </w:rPr>
        <w:t xml:space="preserve">ch kann </w:t>
      </w:r>
      <w:r>
        <w:rPr>
          <w:lang w:val="de-DE"/>
        </w:rPr>
        <w:t>s</w:t>
      </w:r>
      <w:r w:rsidRPr="006926E1">
        <w:rPr>
          <w:lang w:val="de-DE"/>
        </w:rPr>
        <w:t xml:space="preserve">ich freuen, ohne auch </w:t>
      </w:r>
      <w:r>
        <w:rPr>
          <w:lang w:val="de-DE"/>
        </w:rPr>
        <w:t>s</w:t>
      </w:r>
      <w:r w:rsidRPr="006926E1">
        <w:rPr>
          <w:lang w:val="de-DE"/>
        </w:rPr>
        <w:t>chon</w:t>
      </w:r>
      <w:r>
        <w:rPr>
          <w:lang w:val="de-DE"/>
        </w:rPr>
        <w:br/>
      </w:r>
      <w:r w:rsidRPr="006926E1">
        <w:rPr>
          <w:lang w:val="de-DE"/>
        </w:rPr>
        <w:t>mit die</w:t>
      </w:r>
      <w:r>
        <w:rPr>
          <w:lang w:val="de-DE"/>
        </w:rPr>
        <w:t>s</w:t>
      </w:r>
      <w:r w:rsidRPr="006926E1">
        <w:rPr>
          <w:lang w:val="de-DE"/>
        </w:rPr>
        <w:t xml:space="preserve">er Freude die </w:t>
      </w:r>
      <w:r>
        <w:rPr>
          <w:lang w:val="de-DE"/>
        </w:rPr>
        <w:t>Id</w:t>
      </w:r>
      <w:r w:rsidRPr="006926E1">
        <w:rPr>
          <w:lang w:val="de-DE"/>
        </w:rPr>
        <w:t xml:space="preserve">ee zu verbinden, daß </w:t>
      </w:r>
      <w:r>
        <w:rPr>
          <w:lang w:val="de-DE"/>
        </w:rPr>
        <w:t>s</w:t>
      </w:r>
      <w:r w:rsidRPr="006926E1">
        <w:rPr>
          <w:lang w:val="de-DE"/>
        </w:rPr>
        <w:t>ie eine</w:t>
      </w:r>
      <w:r>
        <w:rPr>
          <w:lang w:val="de-DE"/>
        </w:rPr>
        <w:br/>
      </w:r>
      <w:r w:rsidRPr="006926E1">
        <w:rPr>
          <w:lang w:val="de-DE"/>
        </w:rPr>
        <w:t>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 </w:t>
      </w:r>
      <w:r>
        <w:rPr>
          <w:lang w:val="de-DE"/>
        </w:rPr>
        <w:t>s</w:t>
      </w:r>
      <w:r w:rsidRPr="006926E1">
        <w:rPr>
          <w:lang w:val="de-DE"/>
        </w:rPr>
        <w:t>ey, die in einem Subjekt exi</w:t>
      </w:r>
      <w:r>
        <w:rPr>
          <w:lang w:val="de-DE"/>
        </w:rPr>
        <w:t>s</w:t>
      </w:r>
      <w:r w:rsidRPr="006926E1">
        <w:rPr>
          <w:lang w:val="de-DE"/>
        </w:rPr>
        <w:t>tire. Aber</w:t>
      </w:r>
      <w:r>
        <w:rPr>
          <w:lang w:val="de-DE"/>
        </w:rPr>
        <w:br/>
        <w:t>s</w:t>
      </w:r>
      <w:r w:rsidRPr="006926E1">
        <w:rPr>
          <w:lang w:val="de-DE"/>
        </w:rPr>
        <w:t>obald die</w:t>
      </w:r>
      <w:r>
        <w:rPr>
          <w:lang w:val="de-DE"/>
        </w:rPr>
        <w:t>s</w:t>
      </w:r>
      <w:r w:rsidRPr="006926E1">
        <w:rPr>
          <w:lang w:val="de-DE"/>
        </w:rPr>
        <w:t xml:space="preserve">er letzte Gedanke hinzukommt, </w:t>
      </w:r>
      <w:r>
        <w:rPr>
          <w:lang w:val="de-DE"/>
        </w:rPr>
        <w:t>s</w:t>
      </w:r>
      <w:r w:rsidRPr="006926E1">
        <w:rPr>
          <w:lang w:val="de-DE"/>
        </w:rPr>
        <w:t>o nimmt er</w:t>
      </w:r>
      <w:r>
        <w:rPr>
          <w:lang w:val="de-DE"/>
        </w:rPr>
        <w:br/>
        <w:t>s</w:t>
      </w:r>
      <w:r w:rsidRPr="006926E1">
        <w:rPr>
          <w:lang w:val="de-DE"/>
        </w:rPr>
        <w:t>einen Gem</w:t>
      </w:r>
      <w:r>
        <w:rPr>
          <w:lang w:val="de-DE"/>
        </w:rPr>
        <w:t>ü</w:t>
      </w:r>
      <w:r w:rsidRPr="006926E1">
        <w:rPr>
          <w:lang w:val="de-DE"/>
        </w:rPr>
        <w:t>thszu</w:t>
      </w:r>
      <w:r>
        <w:rPr>
          <w:lang w:val="de-DE"/>
        </w:rPr>
        <w:t>s</w:t>
      </w:r>
      <w:r w:rsidRPr="006926E1">
        <w:rPr>
          <w:lang w:val="de-DE"/>
        </w:rPr>
        <w:t>tand gewahr. Dieß kann er aber</w:t>
      </w:r>
      <w:r>
        <w:rPr>
          <w:lang w:val="de-DE"/>
        </w:rPr>
        <w:br/>
      </w:r>
      <w:r w:rsidRPr="006926E1">
        <w:rPr>
          <w:lang w:val="de-DE"/>
        </w:rPr>
        <w:t xml:space="preserve">nicht, ohne </w:t>
      </w:r>
      <w:r>
        <w:rPr>
          <w:lang w:val="de-DE"/>
        </w:rPr>
        <w:t>s</w:t>
      </w:r>
      <w:r w:rsidRPr="006926E1">
        <w:rPr>
          <w:lang w:val="de-DE"/>
        </w:rPr>
        <w:t xml:space="preserve">ein </w:t>
      </w:r>
      <w:r>
        <w:rPr>
          <w:lang w:val="de-DE"/>
        </w:rPr>
        <w:t>Ich</w:t>
      </w:r>
      <w:r w:rsidRPr="006926E1">
        <w:rPr>
          <w:lang w:val="de-DE"/>
        </w:rPr>
        <w:t xml:space="preserve"> mit gewahr zu nehmen, oder, ohne</w:t>
      </w:r>
      <w:r>
        <w:rPr>
          <w:lang w:val="de-DE"/>
        </w:rPr>
        <w:br/>
      </w:r>
      <w:r w:rsidRPr="006926E1">
        <w:rPr>
          <w:lang w:val="de-DE"/>
        </w:rPr>
        <w:t xml:space="preserve">zugleich </w:t>
      </w:r>
      <w:r>
        <w:rPr>
          <w:lang w:val="de-DE"/>
        </w:rPr>
        <w:t>s</w:t>
      </w:r>
      <w:r w:rsidRPr="006926E1">
        <w:rPr>
          <w:lang w:val="de-DE"/>
        </w:rPr>
        <w:t xml:space="preserve">eine Kraft, </w:t>
      </w:r>
      <w:r>
        <w:rPr>
          <w:lang w:val="de-DE"/>
        </w:rPr>
        <w:t>s</w:t>
      </w:r>
      <w:r w:rsidRPr="006926E1">
        <w:rPr>
          <w:lang w:val="de-DE"/>
        </w:rPr>
        <w:t>ein Gef</w:t>
      </w:r>
      <w:r>
        <w:rPr>
          <w:lang w:val="de-DE"/>
        </w:rPr>
        <w:t>ü</w:t>
      </w:r>
      <w:r w:rsidRPr="006926E1">
        <w:rPr>
          <w:lang w:val="de-DE"/>
        </w:rPr>
        <w:t xml:space="preserve">hl, </w:t>
      </w:r>
      <w:r>
        <w:rPr>
          <w:lang w:val="de-DE"/>
        </w:rPr>
        <w:t>s</w:t>
      </w:r>
      <w:r w:rsidRPr="006926E1">
        <w:rPr>
          <w:lang w:val="de-DE"/>
        </w:rPr>
        <w:t>ein Bewußt</w:t>
      </w:r>
      <w:r>
        <w:rPr>
          <w:lang w:val="de-DE"/>
        </w:rPr>
        <w:t>s</w:t>
      </w:r>
      <w:r w:rsidRPr="006926E1">
        <w:rPr>
          <w:lang w:val="de-DE"/>
        </w:rPr>
        <w:t xml:space="preserve">eyn, </w:t>
      </w:r>
      <w:r>
        <w:rPr>
          <w:lang w:val="de-DE"/>
        </w:rPr>
        <w:t>s</w:t>
      </w:r>
      <w:r w:rsidRPr="006926E1">
        <w:rPr>
          <w:lang w:val="de-DE"/>
        </w:rPr>
        <w:t>ei-</w:t>
      </w:r>
      <w:r>
        <w:rPr>
          <w:lang w:val="de-DE"/>
        </w:rPr>
        <w:br/>
      </w:r>
      <w:r w:rsidRPr="006926E1">
        <w:rPr>
          <w:lang w:val="de-DE"/>
        </w:rPr>
        <w:t>ne Th</w:t>
      </w:r>
      <w:r>
        <w:rPr>
          <w:lang w:val="de-DE"/>
        </w:rPr>
        <w:t>ä</w:t>
      </w:r>
      <w:r w:rsidRPr="006926E1">
        <w:rPr>
          <w:lang w:val="de-DE"/>
        </w:rPr>
        <w:t>tigkeit mit zu empfinden. Er nimmt ein Gan-</w:t>
      </w:r>
      <w:r>
        <w:rPr>
          <w:lang w:val="de-DE"/>
        </w:rPr>
        <w:br/>
      </w:r>
      <w:r w:rsidRPr="006926E1">
        <w:rPr>
          <w:lang w:val="de-DE"/>
        </w:rPr>
        <w:t>zes von Empfindungen zugleich gewahr, und in die</w:t>
      </w:r>
      <w:r>
        <w:rPr>
          <w:lang w:val="de-DE"/>
        </w:rPr>
        <w:t>s</w:t>
      </w:r>
      <w:r w:rsidRPr="006926E1">
        <w:rPr>
          <w:lang w:val="de-DE"/>
        </w:rPr>
        <w:t>em</w:t>
      </w:r>
      <w:r>
        <w:rPr>
          <w:lang w:val="de-DE"/>
        </w:rPr>
        <w:br/>
      </w:r>
      <w:r w:rsidRPr="006926E1">
        <w:rPr>
          <w:lang w:val="de-DE"/>
        </w:rPr>
        <w:t>Ganzen, das i</w:t>
      </w:r>
      <w:r>
        <w:rPr>
          <w:lang w:val="de-DE"/>
        </w:rPr>
        <w:t>s</w:t>
      </w:r>
      <w:r w:rsidRPr="006926E1">
        <w:rPr>
          <w:lang w:val="de-DE"/>
        </w:rPr>
        <w:t xml:space="preserve">t, in </w:t>
      </w:r>
      <w:r>
        <w:rPr>
          <w:lang w:val="de-DE"/>
        </w:rPr>
        <w:t>s</w:t>
      </w:r>
      <w:r w:rsidRPr="006926E1">
        <w:rPr>
          <w:lang w:val="de-DE"/>
        </w:rPr>
        <w:t xml:space="preserve">einem </w:t>
      </w:r>
      <w:r>
        <w:rPr>
          <w:lang w:val="de-DE"/>
        </w:rPr>
        <w:t>Ich</w:t>
      </w:r>
      <w:r w:rsidRPr="006926E1">
        <w:rPr>
          <w:lang w:val="de-DE"/>
        </w:rPr>
        <w:t xml:space="preserve">, nimmt er </w:t>
      </w:r>
      <w:r>
        <w:rPr>
          <w:lang w:val="de-DE"/>
        </w:rPr>
        <w:t>s</w:t>
      </w:r>
      <w:r w:rsidRPr="006926E1">
        <w:rPr>
          <w:lang w:val="de-DE"/>
        </w:rPr>
        <w:t>eine Freu-</w:t>
      </w:r>
      <w:r>
        <w:rPr>
          <w:lang w:val="de-DE"/>
        </w:rPr>
        <w:br/>
      </w:r>
      <w:r w:rsidRPr="006926E1">
        <w:rPr>
          <w:lang w:val="de-DE"/>
        </w:rPr>
        <w:t>de gewahr, oder eine Be</w:t>
      </w:r>
      <w:r>
        <w:rPr>
          <w:lang w:val="de-DE"/>
        </w:rPr>
        <w:t>s</w:t>
      </w:r>
      <w:r w:rsidRPr="006926E1">
        <w:rPr>
          <w:lang w:val="de-DE"/>
        </w:rPr>
        <w:t>chaffenheit de</w:t>
      </w:r>
      <w:r>
        <w:rPr>
          <w:lang w:val="de-DE"/>
        </w:rPr>
        <w:t>ss</w:t>
      </w:r>
      <w:r w:rsidRPr="006926E1">
        <w:rPr>
          <w:lang w:val="de-DE"/>
        </w:rPr>
        <w:t>elben. Die</w:t>
      </w:r>
      <w:r>
        <w:rPr>
          <w:lang w:val="de-DE"/>
        </w:rPr>
        <w:br/>
      </w:r>
      <w:r w:rsidRPr="006926E1">
        <w:rPr>
          <w:lang w:val="de-DE"/>
        </w:rPr>
        <w:t>Freude i</w:t>
      </w:r>
      <w:r>
        <w:rPr>
          <w:lang w:val="de-DE"/>
        </w:rPr>
        <w:t>s</w:t>
      </w:r>
      <w:r w:rsidRPr="006926E1">
        <w:rPr>
          <w:lang w:val="de-DE"/>
        </w:rPr>
        <w:t>t al</w:t>
      </w:r>
      <w:r>
        <w:rPr>
          <w:lang w:val="de-DE"/>
        </w:rPr>
        <w:t>s</w:t>
      </w:r>
      <w:r w:rsidRPr="006926E1">
        <w:rPr>
          <w:lang w:val="de-DE"/>
        </w:rPr>
        <w:t xml:space="preserve">o </w:t>
      </w:r>
      <w:r w:rsidRPr="008259B8">
        <w:rPr>
          <w:b/>
          <w:bCs/>
          <w:lang w:val="de-DE"/>
          <w:rPrChange w:id="361" w:author="John Hymers" w:date="2024-02-21T12:16:00Z">
            <w:rPr>
              <w:lang w:val="de-DE"/>
            </w:rPr>
          </w:rPrChange>
        </w:rPr>
        <w:t>in ihm</w:t>
      </w:r>
      <w:r w:rsidRPr="006926E1">
        <w:rPr>
          <w:lang w:val="de-DE"/>
        </w:rPr>
        <w:t>.</w:t>
      </w:r>
    </w:p>
    <w:p w14:paraId="38CA64CA" w14:textId="700FAAD6" w:rsidR="006926E1" w:rsidRDefault="006926E1" w:rsidP="006926E1">
      <w:pPr>
        <w:rPr>
          <w:lang w:val="de-DE"/>
        </w:rPr>
      </w:pPr>
      <w:r w:rsidRPr="006926E1">
        <w:rPr>
          <w:lang w:val="de-DE"/>
        </w:rPr>
        <w:t>Wenn ich mir jetzo den Mond in der Abwe</w:t>
      </w:r>
      <w:r>
        <w:rPr>
          <w:lang w:val="de-DE"/>
        </w:rPr>
        <w:t>s</w:t>
      </w:r>
      <w:r w:rsidRPr="006926E1">
        <w:rPr>
          <w:lang w:val="de-DE"/>
        </w:rPr>
        <w:t>enheit</w:t>
      </w:r>
      <w:r>
        <w:rPr>
          <w:lang w:val="de-DE"/>
        </w:rPr>
        <w:br/>
      </w:r>
      <w:r w:rsidRPr="006926E1">
        <w:rPr>
          <w:lang w:val="de-DE"/>
        </w:rPr>
        <w:t>wieder vor</w:t>
      </w:r>
      <w:r>
        <w:rPr>
          <w:lang w:val="de-DE"/>
        </w:rPr>
        <w:t>s</w:t>
      </w:r>
      <w:r w:rsidRPr="006926E1">
        <w:rPr>
          <w:lang w:val="de-DE"/>
        </w:rPr>
        <w:t>telle, und die</w:t>
      </w:r>
      <w:r>
        <w:rPr>
          <w:lang w:val="de-DE"/>
        </w:rPr>
        <w:t>s</w:t>
      </w:r>
      <w:r w:rsidRPr="006926E1">
        <w:rPr>
          <w:lang w:val="de-DE"/>
        </w:rPr>
        <w:t>e Wiedervor</w:t>
      </w:r>
      <w:r>
        <w:rPr>
          <w:lang w:val="de-DE"/>
        </w:rPr>
        <w:t>s</w:t>
      </w:r>
      <w:r w:rsidRPr="006926E1">
        <w:rPr>
          <w:lang w:val="de-DE"/>
        </w:rPr>
        <w:t>tellung zu beob-</w:t>
      </w:r>
      <w:r>
        <w:rPr>
          <w:lang w:val="de-DE"/>
        </w:rPr>
        <w:br/>
      </w:r>
      <w:r w:rsidRPr="006926E1">
        <w:rPr>
          <w:lang w:val="de-DE"/>
        </w:rPr>
        <w:t xml:space="preserve">achten anfange, </w:t>
      </w:r>
      <w:r>
        <w:rPr>
          <w:lang w:val="de-DE"/>
        </w:rPr>
        <w:t>s</w:t>
      </w:r>
      <w:r w:rsidRPr="006926E1">
        <w:rPr>
          <w:lang w:val="de-DE"/>
        </w:rPr>
        <w:t xml:space="preserve">o nehme ich </w:t>
      </w:r>
      <w:r>
        <w:rPr>
          <w:lang w:val="de-DE"/>
        </w:rPr>
        <w:t>s</w:t>
      </w:r>
      <w:r w:rsidRPr="006926E1">
        <w:rPr>
          <w:lang w:val="de-DE"/>
        </w:rPr>
        <w:t>ie in mir gewahr, das</w:t>
      </w:r>
      <w:r>
        <w:rPr>
          <w:lang w:val="de-DE"/>
        </w:rPr>
        <w:br/>
      </w:r>
      <w:r w:rsidRPr="006926E1">
        <w:rPr>
          <w:lang w:val="de-DE"/>
        </w:rPr>
        <w:t>heißt, das Gef</w:t>
      </w:r>
      <w:r>
        <w:rPr>
          <w:lang w:val="de-DE"/>
        </w:rPr>
        <w:t>ü</w:t>
      </w:r>
      <w:r w:rsidRPr="006926E1">
        <w:rPr>
          <w:lang w:val="de-DE"/>
        </w:rPr>
        <w:t>hl aus der gegenw</w:t>
      </w:r>
      <w:r>
        <w:rPr>
          <w:lang w:val="de-DE"/>
        </w:rPr>
        <w:t>ä</w:t>
      </w:r>
      <w:r w:rsidRPr="006926E1">
        <w:rPr>
          <w:lang w:val="de-DE"/>
        </w:rPr>
        <w:t>rtigen Vor</w:t>
      </w:r>
      <w:r>
        <w:rPr>
          <w:lang w:val="de-DE"/>
        </w:rPr>
        <w:t>s</w:t>
      </w:r>
      <w:r w:rsidRPr="006926E1">
        <w:rPr>
          <w:lang w:val="de-DE"/>
        </w:rPr>
        <w:t>tellung</w:t>
      </w:r>
      <w:r>
        <w:rPr>
          <w:lang w:val="de-DE"/>
        </w:rPr>
        <w:br/>
      </w:r>
      <w:r w:rsidRPr="006926E1">
        <w:rPr>
          <w:lang w:val="de-DE"/>
        </w:rPr>
        <w:t>wird als ein Theil einer ganzen Empfindungsvor</w:t>
      </w:r>
      <w:r>
        <w:rPr>
          <w:lang w:val="de-DE"/>
        </w:rPr>
        <w:t>s</w:t>
      </w:r>
      <w:r w:rsidRPr="006926E1">
        <w:rPr>
          <w:lang w:val="de-DE"/>
        </w:rPr>
        <w:t>tellung</w:t>
      </w:r>
      <w:r>
        <w:rPr>
          <w:lang w:val="de-DE"/>
        </w:rPr>
        <w:br/>
      </w:r>
      <w:r w:rsidRPr="006926E1">
        <w:rPr>
          <w:lang w:val="de-DE"/>
        </w:rPr>
        <w:t xml:space="preserve">von meinem </w:t>
      </w:r>
      <w:r>
        <w:rPr>
          <w:lang w:val="de-DE"/>
        </w:rPr>
        <w:t>Ich</w:t>
      </w:r>
      <w:r w:rsidRPr="006926E1">
        <w:rPr>
          <w:lang w:val="de-DE"/>
        </w:rPr>
        <w:t xml:space="preserve"> gewahrgenommen. </w:t>
      </w:r>
      <w:r>
        <w:rPr>
          <w:lang w:val="de-DE"/>
        </w:rPr>
        <w:t>Ich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 xml:space="preserve">etze </w:t>
      </w:r>
      <w:r>
        <w:rPr>
          <w:lang w:val="de-DE"/>
        </w:rPr>
        <w:t>s</w:t>
      </w:r>
      <w:r w:rsidRPr="006926E1">
        <w:rPr>
          <w:lang w:val="de-DE"/>
        </w:rPr>
        <w:t>ie al</w:t>
      </w:r>
      <w:r>
        <w:rPr>
          <w:lang w:val="de-DE"/>
        </w:rPr>
        <w:t>s</w:t>
      </w:r>
      <w:r w:rsidRPr="006926E1">
        <w:rPr>
          <w:lang w:val="de-DE"/>
        </w:rPr>
        <w:t>o</w:t>
      </w:r>
      <w:r>
        <w:rPr>
          <w:lang w:val="de-DE"/>
        </w:rPr>
        <w:br/>
      </w:r>
      <w:r w:rsidRPr="008259B8">
        <w:rPr>
          <w:b/>
          <w:bCs/>
          <w:lang w:val="de-DE"/>
          <w:rPrChange w:id="362" w:author="John Hymers" w:date="2024-02-21T12:16:00Z">
            <w:rPr>
              <w:lang w:val="de-DE"/>
            </w:rPr>
          </w:rPrChange>
        </w:rPr>
        <w:t>in mich</w:t>
      </w:r>
      <w:r w:rsidRPr="006926E1">
        <w:rPr>
          <w:lang w:val="de-DE"/>
        </w:rPr>
        <w:t xml:space="preserve"> hin, wenn ich urtheile. Man kann </w:t>
      </w:r>
      <w:r>
        <w:rPr>
          <w:lang w:val="de-DE"/>
        </w:rPr>
        <w:t>s</w:t>
      </w:r>
      <w:r w:rsidRPr="006926E1">
        <w:rPr>
          <w:lang w:val="de-DE"/>
        </w:rPr>
        <w:t>o weit</w:t>
      </w:r>
      <w:r>
        <w:rPr>
          <w:lang w:val="de-DE"/>
        </w:rPr>
        <w:br/>
      </w:r>
      <w:r w:rsidRPr="006926E1">
        <w:rPr>
          <w:lang w:val="de-DE"/>
        </w:rPr>
        <w:t xml:space="preserve">und </w:t>
      </w:r>
      <w:r>
        <w:rPr>
          <w:lang w:val="de-DE"/>
        </w:rPr>
        <w:t>s</w:t>
      </w:r>
      <w:r w:rsidRPr="006926E1">
        <w:rPr>
          <w:lang w:val="de-DE"/>
        </w:rPr>
        <w:t>o lebhaft in die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</w:t>
      </w:r>
      <w:r>
        <w:rPr>
          <w:lang w:val="de-DE"/>
        </w:rPr>
        <w:t>ä</w:t>
      </w:r>
      <w:r w:rsidRPr="006926E1">
        <w:rPr>
          <w:lang w:val="de-DE"/>
        </w:rPr>
        <w:t>ußerer Objekte hin-</w:t>
      </w:r>
      <w:r>
        <w:rPr>
          <w:lang w:val="de-DE"/>
        </w:rPr>
        <w:br/>
      </w:r>
      <w:r w:rsidRPr="006926E1">
        <w:rPr>
          <w:lang w:val="de-DE"/>
        </w:rPr>
        <w:t xml:space="preserve">eingehen, wie Archimedes in </w:t>
      </w:r>
      <w:r>
        <w:rPr>
          <w:lang w:val="de-DE"/>
        </w:rPr>
        <w:t>s</w:t>
      </w:r>
      <w:r w:rsidRPr="006926E1">
        <w:rPr>
          <w:lang w:val="de-DE"/>
        </w:rPr>
        <w:t>eine Zirkel, daß das Ge-</w:t>
      </w:r>
      <w:r>
        <w:rPr>
          <w:lang w:val="de-DE"/>
        </w:rPr>
        <w:br/>
      </w:r>
      <w:r w:rsidRPr="006926E1">
        <w:rPr>
          <w:lang w:val="de-DE"/>
        </w:rPr>
        <w:t>f</w:t>
      </w:r>
      <w:r>
        <w:rPr>
          <w:lang w:val="de-DE"/>
        </w:rPr>
        <w:t>ü</w:t>
      </w:r>
      <w:r w:rsidRPr="006926E1">
        <w:rPr>
          <w:lang w:val="de-DE"/>
        </w:rPr>
        <w:t>hl un</w:t>
      </w:r>
      <w:r>
        <w:rPr>
          <w:lang w:val="de-DE"/>
        </w:rPr>
        <w:t>s</w:t>
      </w:r>
      <w:r w:rsidRPr="006926E1">
        <w:rPr>
          <w:lang w:val="de-DE"/>
        </w:rPr>
        <w:t>erer Selb</w:t>
      </w:r>
      <w:r>
        <w:rPr>
          <w:lang w:val="de-DE"/>
        </w:rPr>
        <w:t>s</w:t>
      </w:r>
      <w:r w:rsidRPr="006926E1">
        <w:rPr>
          <w:lang w:val="de-DE"/>
        </w:rPr>
        <w:t>t unter dem Grad verdunkelt wird, der</w:t>
      </w:r>
      <w:r>
        <w:rPr>
          <w:lang w:val="de-DE"/>
        </w:rPr>
        <w:br/>
      </w:r>
      <w:r w:rsidRPr="006926E1">
        <w:rPr>
          <w:lang w:val="de-DE"/>
        </w:rPr>
        <w:t>zum klaren Bewußt</w:t>
      </w:r>
      <w:r>
        <w:rPr>
          <w:lang w:val="de-DE"/>
        </w:rPr>
        <w:t>s</w:t>
      </w:r>
      <w:r w:rsidRPr="006926E1">
        <w:rPr>
          <w:lang w:val="de-DE"/>
        </w:rPr>
        <w:t xml:space="preserve">eyn erfodert wird. </w:t>
      </w:r>
      <w:r>
        <w:rPr>
          <w:lang w:val="de-DE"/>
        </w:rPr>
        <w:t>In</w:t>
      </w:r>
      <w:r w:rsidRPr="006926E1">
        <w:rPr>
          <w:lang w:val="de-DE"/>
        </w:rPr>
        <w:t xml:space="preserve"> die</w:t>
      </w:r>
      <w:r>
        <w:rPr>
          <w:lang w:val="de-DE"/>
        </w:rPr>
        <w:t>s</w:t>
      </w:r>
      <w:r w:rsidRPr="006926E1">
        <w:rPr>
          <w:lang w:val="de-DE"/>
        </w:rPr>
        <w:t>er Hitze</w:t>
      </w:r>
      <w:r>
        <w:rPr>
          <w:lang w:val="de-DE"/>
        </w:rPr>
        <w:br/>
      </w:r>
      <w:r w:rsidRPr="006926E1">
        <w:rPr>
          <w:lang w:val="de-DE"/>
        </w:rPr>
        <w:t>der Betrachtung verge</w:t>
      </w:r>
      <w:r>
        <w:rPr>
          <w:lang w:val="de-DE"/>
        </w:rPr>
        <w:t>ss</w:t>
      </w:r>
      <w:r w:rsidRPr="006926E1">
        <w:rPr>
          <w:lang w:val="de-DE"/>
        </w:rPr>
        <w:t>en wir es am mei</w:t>
      </w:r>
      <w:r>
        <w:rPr>
          <w:lang w:val="de-DE"/>
        </w:rPr>
        <w:t>s</w:t>
      </w:r>
      <w:r w:rsidRPr="006926E1">
        <w:rPr>
          <w:lang w:val="de-DE"/>
        </w:rPr>
        <w:t>ten, daß es</w:t>
      </w:r>
      <w:r>
        <w:rPr>
          <w:lang w:val="de-DE"/>
        </w:rPr>
        <w:br/>
      </w:r>
      <w:r w:rsidRPr="006926E1">
        <w:rPr>
          <w:lang w:val="de-DE"/>
        </w:rPr>
        <w:t>un</w:t>
      </w:r>
      <w:r>
        <w:rPr>
          <w:lang w:val="de-DE"/>
        </w:rPr>
        <w:t>s</w:t>
      </w:r>
      <w:r w:rsidRPr="006926E1">
        <w:rPr>
          <w:lang w:val="de-DE"/>
        </w:rPr>
        <w:t>ere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</w:t>
      </w:r>
      <w:r>
        <w:rPr>
          <w:lang w:val="de-DE"/>
        </w:rPr>
        <w:t>s</w:t>
      </w:r>
      <w:r w:rsidRPr="006926E1">
        <w:rPr>
          <w:lang w:val="de-DE"/>
        </w:rPr>
        <w:t>ind, und nicht die Objekte, die</w:t>
      </w:r>
      <w:r>
        <w:rPr>
          <w:lang w:val="de-DE"/>
        </w:rPr>
        <w:br/>
      </w:r>
      <w:r w:rsidRPr="006926E1">
        <w:rPr>
          <w:lang w:val="de-DE"/>
        </w:rPr>
        <w:t>uns be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ä</w:t>
      </w:r>
      <w:r w:rsidRPr="006926E1">
        <w:rPr>
          <w:lang w:val="de-DE"/>
        </w:rPr>
        <w:t>ftigen.</w:t>
      </w:r>
    </w:p>
    <w:p w14:paraId="7EEDE530" w14:textId="0E073B1D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Eindr</w:t>
      </w:r>
      <w:r>
        <w:rPr>
          <w:lang w:val="de-DE"/>
        </w:rPr>
        <w:t>ü</w:t>
      </w:r>
      <w:r w:rsidRPr="006926E1">
        <w:rPr>
          <w:lang w:val="de-DE"/>
        </w:rPr>
        <w:t xml:space="preserve">cke des </w:t>
      </w:r>
      <w:r w:rsidRPr="008259B8">
        <w:rPr>
          <w:b/>
          <w:bCs/>
          <w:lang w:val="de-DE"/>
          <w:rPrChange w:id="363" w:author="John Hymers" w:date="2024-02-21T12:16:00Z">
            <w:rPr>
              <w:lang w:val="de-DE"/>
            </w:rPr>
          </w:rPrChange>
        </w:rPr>
        <w:t>Geschmacks</w:t>
      </w:r>
      <w:r w:rsidRPr="006926E1">
        <w:rPr>
          <w:lang w:val="de-DE"/>
        </w:rPr>
        <w:t xml:space="preserve"> und des </w:t>
      </w:r>
      <w:r w:rsidRPr="008259B8">
        <w:rPr>
          <w:b/>
          <w:bCs/>
          <w:lang w:val="de-DE"/>
          <w:rPrChange w:id="364" w:author="John Hymers" w:date="2024-02-21T12:16:00Z">
            <w:rPr>
              <w:lang w:val="de-DE"/>
            </w:rPr>
          </w:rPrChange>
        </w:rPr>
        <w:t>Geruchs</w:t>
      </w:r>
      <w:r>
        <w:rPr>
          <w:lang w:val="de-DE"/>
        </w:rPr>
        <w:br/>
        <w:t>s</w:t>
      </w:r>
      <w:r w:rsidRPr="006926E1">
        <w:rPr>
          <w:lang w:val="de-DE"/>
        </w:rPr>
        <w:t>etzen wir, jene in die Zunge, die</w:t>
      </w:r>
      <w:r>
        <w:rPr>
          <w:lang w:val="de-DE"/>
        </w:rPr>
        <w:t>s</w:t>
      </w:r>
      <w:r w:rsidRPr="006926E1">
        <w:rPr>
          <w:lang w:val="de-DE"/>
        </w:rPr>
        <w:t>e in die Na</w:t>
      </w:r>
      <w:r>
        <w:rPr>
          <w:lang w:val="de-DE"/>
        </w:rPr>
        <w:t>s</w:t>
      </w:r>
      <w:r w:rsidRPr="006926E1">
        <w:rPr>
          <w:lang w:val="de-DE"/>
        </w:rPr>
        <w:t>e. Wir</w:t>
      </w:r>
      <w:r>
        <w:rPr>
          <w:lang w:val="de-DE"/>
        </w:rPr>
        <w:br/>
      </w:r>
      <w:r w:rsidRPr="006926E1">
        <w:rPr>
          <w:lang w:val="de-DE"/>
        </w:rPr>
        <w:t xml:space="preserve">empfinden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 w:rsidRPr="008259B8">
        <w:rPr>
          <w:b/>
          <w:bCs/>
          <w:lang w:val="de-DE"/>
          <w:rPrChange w:id="365" w:author="John Hymers" w:date="2024-02-21T12:16:00Z">
            <w:rPr>
              <w:lang w:val="de-DE"/>
            </w:rPr>
          </w:rPrChange>
        </w:rPr>
        <w:t>in</w:t>
      </w:r>
      <w:r w:rsidRPr="006926E1">
        <w:rPr>
          <w:lang w:val="de-DE"/>
        </w:rPr>
        <w:t xml:space="preserve"> dem Organ. Warum? Die Empfin-</w:t>
      </w:r>
      <w:r>
        <w:rPr>
          <w:lang w:val="de-DE"/>
        </w:rPr>
        <w:br/>
      </w:r>
      <w:r w:rsidRPr="006926E1">
        <w:rPr>
          <w:lang w:val="de-DE"/>
        </w:rPr>
        <w:t>dung des ganzen Organs i</w:t>
      </w:r>
      <w:r>
        <w:rPr>
          <w:lang w:val="de-DE"/>
        </w:rPr>
        <w:t>s</w:t>
      </w:r>
      <w:r w:rsidRPr="006926E1">
        <w:rPr>
          <w:lang w:val="de-DE"/>
        </w:rPr>
        <w:t>t mit der Empfindung des</w:t>
      </w:r>
    </w:p>
    <w:p w14:paraId="33084EF7" w14:textId="46737671" w:rsidR="006926E1" w:rsidRDefault="006926E1" w:rsidP="006926E1">
      <w:pPr>
        <w:rPr>
          <w:lang w:val="de-DE"/>
        </w:rPr>
      </w:pPr>
      <w:r w:rsidRPr="006926E1">
        <w:rPr>
          <w:lang w:val="de-DE"/>
        </w:rPr>
        <w:t>Geruchs</w:t>
      </w:r>
    </w:p>
    <w:p w14:paraId="62D37A00" w14:textId="70D83F7B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I. Band. D d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418</w:t>
      </w:r>
      <w:r>
        <w:rPr>
          <w:lang w:val="de-DE"/>
        </w:rPr>
        <w:t>] V. Versuch. Ueber den Urspr. unserer</w:t>
      </w:r>
    </w:p>
    <w:p w14:paraId="4C0A9A87" w14:textId="47F01C02" w:rsidR="006926E1" w:rsidRDefault="006926E1" w:rsidP="006926E1">
      <w:pPr>
        <w:rPr>
          <w:lang w:val="de-DE"/>
        </w:rPr>
      </w:pPr>
      <w:r w:rsidRPr="006926E1">
        <w:rPr>
          <w:lang w:val="de-DE"/>
        </w:rPr>
        <w:t>Geruchs verbunden. Es ent</w:t>
      </w:r>
      <w:r>
        <w:rPr>
          <w:lang w:val="de-DE"/>
        </w:rPr>
        <w:t>s</w:t>
      </w:r>
      <w:r w:rsidRPr="006926E1">
        <w:rPr>
          <w:lang w:val="de-DE"/>
        </w:rPr>
        <w:t>tehen Bewegungen in dem</w:t>
      </w:r>
      <w:r>
        <w:rPr>
          <w:lang w:val="de-DE"/>
        </w:rPr>
        <w:br/>
      </w:r>
      <w:r w:rsidRPr="006926E1">
        <w:rPr>
          <w:lang w:val="de-DE"/>
        </w:rPr>
        <w:t>Organ, deren Empfindung das Merkmal i</w:t>
      </w:r>
      <w:r>
        <w:rPr>
          <w:lang w:val="de-DE"/>
        </w:rPr>
        <w:t>s</w:t>
      </w:r>
      <w:r w:rsidRPr="006926E1">
        <w:rPr>
          <w:lang w:val="de-DE"/>
        </w:rPr>
        <w:t>t, daß es</w:t>
      </w:r>
      <w:r>
        <w:rPr>
          <w:lang w:val="de-DE"/>
        </w:rPr>
        <w:br/>
      </w:r>
      <w:r w:rsidRPr="006926E1">
        <w:rPr>
          <w:lang w:val="de-DE"/>
        </w:rPr>
        <w:t xml:space="preserve">dieß Organ </w:t>
      </w:r>
      <w:r>
        <w:rPr>
          <w:lang w:val="de-DE"/>
        </w:rPr>
        <w:t>s</w:t>
      </w:r>
      <w:r w:rsidRPr="006926E1">
        <w:rPr>
          <w:lang w:val="de-DE"/>
        </w:rPr>
        <w:t>ey, welches ver</w:t>
      </w:r>
      <w:r>
        <w:rPr>
          <w:lang w:val="de-DE"/>
        </w:rPr>
        <w:t>ä</w:t>
      </w:r>
      <w:r w:rsidRPr="006926E1">
        <w:rPr>
          <w:lang w:val="de-DE"/>
        </w:rPr>
        <w:t>ndert wird. Jene Em-</w:t>
      </w:r>
      <w:r>
        <w:rPr>
          <w:lang w:val="de-DE"/>
        </w:rPr>
        <w:br/>
      </w:r>
      <w:r w:rsidRPr="006926E1">
        <w:rPr>
          <w:lang w:val="de-DE"/>
        </w:rPr>
        <w:t xml:space="preserve">pfindung des Ganzen kann dunkel und matt </w:t>
      </w:r>
      <w:r>
        <w:rPr>
          <w:lang w:val="de-DE"/>
        </w:rPr>
        <w:t>s</w:t>
      </w:r>
      <w:r w:rsidRPr="006926E1">
        <w:rPr>
          <w:lang w:val="de-DE"/>
        </w:rPr>
        <w:t>eyn, aber</w:t>
      </w:r>
      <w:r>
        <w:rPr>
          <w:lang w:val="de-DE"/>
        </w:rPr>
        <w:br/>
      </w:r>
      <w:r w:rsidRPr="006926E1">
        <w:rPr>
          <w:lang w:val="de-DE"/>
        </w:rPr>
        <w:t>doch nicht auf den Grad, daß nicht das Ganze mit eini-</w:t>
      </w:r>
      <w:r>
        <w:rPr>
          <w:lang w:val="de-DE"/>
        </w:rPr>
        <w:br/>
      </w:r>
      <w:r w:rsidRPr="006926E1">
        <w:rPr>
          <w:lang w:val="de-DE"/>
        </w:rPr>
        <w:t>ger Klarheit unter</w:t>
      </w:r>
      <w:r>
        <w:rPr>
          <w:lang w:val="de-DE"/>
        </w:rPr>
        <w:t>s</w:t>
      </w:r>
      <w:r w:rsidRPr="006926E1">
        <w:rPr>
          <w:lang w:val="de-DE"/>
        </w:rPr>
        <w:t>chieden w</w:t>
      </w:r>
      <w:r>
        <w:rPr>
          <w:lang w:val="de-DE"/>
        </w:rPr>
        <w:t>ü</w:t>
      </w:r>
      <w:r w:rsidRPr="006926E1">
        <w:rPr>
          <w:lang w:val="de-DE"/>
        </w:rPr>
        <w:t xml:space="preserve">rde. </w:t>
      </w:r>
      <w:r>
        <w:rPr>
          <w:lang w:val="de-DE"/>
        </w:rPr>
        <w:t>In</w:t>
      </w:r>
      <w:r w:rsidRPr="006926E1">
        <w:rPr>
          <w:lang w:val="de-DE"/>
        </w:rPr>
        <w:t xml:space="preserve"> die</w:t>
      </w:r>
      <w:r>
        <w:rPr>
          <w:lang w:val="de-DE"/>
        </w:rPr>
        <w:t>s</w:t>
      </w:r>
      <w:r w:rsidRPr="006926E1">
        <w:rPr>
          <w:lang w:val="de-DE"/>
        </w:rPr>
        <w:t>em Ganzen</w:t>
      </w:r>
      <w:r>
        <w:rPr>
          <w:lang w:val="de-DE"/>
        </w:rPr>
        <w:br/>
      </w:r>
      <w:r w:rsidRPr="006926E1">
        <w:rPr>
          <w:lang w:val="de-DE"/>
        </w:rPr>
        <w:t>raget der Eindruck z. B. von der Nelke merklich hervor;</w:t>
      </w:r>
      <w:r>
        <w:rPr>
          <w:lang w:val="de-DE"/>
        </w:rPr>
        <w:br/>
      </w:r>
      <w:r w:rsidRPr="006926E1">
        <w:rPr>
          <w:lang w:val="de-DE"/>
        </w:rPr>
        <w:t>aber doch nur als ein Theil einer ganzen Empfindung.</w:t>
      </w:r>
      <w:r>
        <w:rPr>
          <w:lang w:val="de-DE"/>
        </w:rPr>
        <w:br/>
      </w:r>
      <w:r w:rsidRPr="006926E1">
        <w:rPr>
          <w:lang w:val="de-DE"/>
        </w:rPr>
        <w:t xml:space="preserve">Wenn ich die Nelke auf einer Stelle im Garten </w:t>
      </w:r>
      <w:r>
        <w:rPr>
          <w:lang w:val="de-DE"/>
        </w:rPr>
        <w:t>s</w:t>
      </w:r>
      <w:r w:rsidRPr="006926E1">
        <w:rPr>
          <w:lang w:val="de-DE"/>
        </w:rPr>
        <w:t>tehen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ehe, </w:t>
      </w:r>
      <w:r>
        <w:rPr>
          <w:lang w:val="de-DE"/>
        </w:rPr>
        <w:t>s</w:t>
      </w:r>
      <w:r w:rsidRPr="006926E1">
        <w:rPr>
          <w:lang w:val="de-DE"/>
        </w:rPr>
        <w:t>o i</w:t>
      </w:r>
      <w:r>
        <w:rPr>
          <w:lang w:val="de-DE"/>
        </w:rPr>
        <w:t>s</w:t>
      </w:r>
      <w:r w:rsidRPr="006926E1">
        <w:rPr>
          <w:lang w:val="de-DE"/>
        </w:rPr>
        <w:t xml:space="preserve">t die </w:t>
      </w:r>
      <w:r>
        <w:rPr>
          <w:lang w:val="de-DE"/>
        </w:rPr>
        <w:t>s</w:t>
      </w:r>
      <w:r w:rsidRPr="006926E1">
        <w:rPr>
          <w:lang w:val="de-DE"/>
        </w:rPr>
        <w:t>innliche Vor</w:t>
      </w:r>
      <w:r>
        <w:rPr>
          <w:lang w:val="de-DE"/>
        </w:rPr>
        <w:t>s</w:t>
      </w:r>
      <w:r w:rsidRPr="006926E1">
        <w:rPr>
          <w:lang w:val="de-DE"/>
        </w:rPr>
        <w:t>tellung von die</w:t>
      </w:r>
      <w:r>
        <w:rPr>
          <w:lang w:val="de-DE"/>
        </w:rPr>
        <w:t>s</w:t>
      </w:r>
      <w:r w:rsidRPr="006926E1">
        <w:rPr>
          <w:lang w:val="de-DE"/>
        </w:rPr>
        <w:t>em Theil des</w:t>
      </w:r>
      <w:r>
        <w:rPr>
          <w:lang w:val="de-DE"/>
        </w:rPr>
        <w:br/>
      </w:r>
      <w:r w:rsidRPr="006926E1">
        <w:rPr>
          <w:lang w:val="de-DE"/>
        </w:rPr>
        <w:t>Bodens auch dunkler, als die Empfindung von der Nel-</w:t>
      </w:r>
      <w:r>
        <w:rPr>
          <w:lang w:val="de-DE"/>
        </w:rPr>
        <w:br/>
      </w:r>
      <w:r w:rsidRPr="006926E1">
        <w:rPr>
          <w:lang w:val="de-DE"/>
        </w:rPr>
        <w:t xml:space="preserve">ke; aber </w:t>
      </w:r>
      <w:r>
        <w:rPr>
          <w:lang w:val="de-DE"/>
        </w:rPr>
        <w:t>s</w:t>
      </w:r>
      <w:r w:rsidRPr="006926E1">
        <w:rPr>
          <w:lang w:val="de-DE"/>
        </w:rPr>
        <w:t>ie i</w:t>
      </w:r>
      <w:r>
        <w:rPr>
          <w:lang w:val="de-DE"/>
        </w:rPr>
        <w:t>s</w:t>
      </w:r>
      <w:r w:rsidRPr="006926E1">
        <w:rPr>
          <w:lang w:val="de-DE"/>
        </w:rPr>
        <w:t>t doch bis dahin klar, daß ich nicht allein</w:t>
      </w:r>
      <w:r>
        <w:rPr>
          <w:lang w:val="de-DE"/>
        </w:rPr>
        <w:br/>
      </w:r>
      <w:r w:rsidRPr="006926E1">
        <w:rPr>
          <w:lang w:val="de-DE"/>
        </w:rPr>
        <w:t xml:space="preserve">die Nelke </w:t>
      </w:r>
      <w:r>
        <w:rPr>
          <w:lang w:val="de-DE"/>
        </w:rPr>
        <w:t>s</w:t>
      </w:r>
      <w:r w:rsidRPr="006926E1">
        <w:rPr>
          <w:lang w:val="de-DE"/>
        </w:rPr>
        <w:t xml:space="preserve">ehe, </w:t>
      </w:r>
      <w:r>
        <w:rPr>
          <w:lang w:val="de-DE"/>
        </w:rPr>
        <w:t>s</w:t>
      </w:r>
      <w:r w:rsidRPr="006926E1">
        <w:rPr>
          <w:lang w:val="de-DE"/>
        </w:rPr>
        <w:t xml:space="preserve">ondern </w:t>
      </w:r>
      <w:r>
        <w:rPr>
          <w:lang w:val="de-DE"/>
        </w:rPr>
        <w:t>s</w:t>
      </w:r>
      <w:r w:rsidRPr="006926E1">
        <w:rPr>
          <w:lang w:val="de-DE"/>
        </w:rPr>
        <w:t xml:space="preserve">ie auch auf dem Fleck </w:t>
      </w:r>
      <w:r>
        <w:rPr>
          <w:lang w:val="de-DE"/>
        </w:rPr>
        <w:t>s</w:t>
      </w:r>
      <w:r w:rsidRPr="006926E1">
        <w:rPr>
          <w:lang w:val="de-DE"/>
        </w:rPr>
        <w:t>ehe, wo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>tehet.</w:t>
      </w:r>
    </w:p>
    <w:p w14:paraId="4CE80102" w14:textId="40ABB89B" w:rsidR="006926E1" w:rsidRDefault="006926E1" w:rsidP="006926E1">
      <w:pPr>
        <w:rPr>
          <w:lang w:val="de-DE"/>
        </w:rPr>
      </w:pPr>
      <w:r w:rsidRPr="006926E1">
        <w:rPr>
          <w:lang w:val="de-DE"/>
        </w:rPr>
        <w:t>Wir riechen in der Na</w:t>
      </w:r>
      <w:r>
        <w:rPr>
          <w:lang w:val="de-DE"/>
        </w:rPr>
        <w:t>s</w:t>
      </w:r>
      <w:r w:rsidRPr="006926E1">
        <w:rPr>
          <w:lang w:val="de-DE"/>
        </w:rPr>
        <w:t xml:space="preserve">e und </w:t>
      </w:r>
      <w:r>
        <w:rPr>
          <w:lang w:val="de-DE"/>
        </w:rPr>
        <w:t>s</w:t>
      </w:r>
      <w:r w:rsidRPr="006926E1">
        <w:rPr>
          <w:lang w:val="de-DE"/>
        </w:rPr>
        <w:t>chmecken auf der Zunge.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es Urtheil i</w:t>
      </w:r>
      <w:r>
        <w:rPr>
          <w:lang w:val="de-DE"/>
        </w:rPr>
        <w:t>s</w:t>
      </w:r>
      <w:r w:rsidRPr="006926E1">
        <w:rPr>
          <w:lang w:val="de-DE"/>
        </w:rPr>
        <w:t>t unter</w:t>
      </w:r>
      <w:r>
        <w:rPr>
          <w:lang w:val="de-DE"/>
        </w:rPr>
        <w:t>s</w:t>
      </w:r>
      <w:r w:rsidRPr="006926E1">
        <w:rPr>
          <w:lang w:val="de-DE"/>
        </w:rPr>
        <w:t>chieden von dem folgenden. „Das</w:t>
      </w:r>
      <w:r>
        <w:rPr>
          <w:lang w:val="de-DE"/>
        </w:rPr>
        <w:br/>
      </w:r>
      <w:r w:rsidRPr="006926E1">
        <w:rPr>
          <w:lang w:val="de-DE"/>
        </w:rPr>
        <w:t>Ding, was die</w:t>
      </w:r>
      <w:r>
        <w:rPr>
          <w:lang w:val="de-DE"/>
        </w:rPr>
        <w:t>s</w:t>
      </w:r>
      <w:r w:rsidRPr="006926E1">
        <w:rPr>
          <w:lang w:val="de-DE"/>
        </w:rPr>
        <w:t>en Geruch und die</w:t>
      </w:r>
      <w:r>
        <w:rPr>
          <w:lang w:val="de-DE"/>
        </w:rPr>
        <w:t>s</w:t>
      </w:r>
      <w:r w:rsidRPr="006926E1">
        <w:rPr>
          <w:lang w:val="de-DE"/>
        </w:rPr>
        <w:t>en Ge</w:t>
      </w:r>
      <w:r>
        <w:rPr>
          <w:lang w:val="de-DE"/>
        </w:rPr>
        <w:t>s</w:t>
      </w:r>
      <w:r w:rsidRPr="006926E1">
        <w:rPr>
          <w:lang w:val="de-DE"/>
        </w:rPr>
        <w:t>chmack hat,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außer uns.“ Das letztere Urtheil i</w:t>
      </w:r>
      <w:r>
        <w:rPr>
          <w:lang w:val="de-DE"/>
        </w:rPr>
        <w:t>s</w:t>
      </w:r>
      <w:r w:rsidRPr="006926E1">
        <w:rPr>
          <w:lang w:val="de-DE"/>
        </w:rPr>
        <w:t>t eine Folgerung,</w:t>
      </w:r>
      <w:r>
        <w:rPr>
          <w:lang w:val="de-DE"/>
        </w:rPr>
        <w:br/>
      </w:r>
      <w:r w:rsidRPr="006926E1">
        <w:rPr>
          <w:lang w:val="de-DE"/>
        </w:rPr>
        <w:t>die wir durch ein Rai</w:t>
      </w:r>
      <w:r>
        <w:rPr>
          <w:lang w:val="de-DE"/>
        </w:rPr>
        <w:t>s</w:t>
      </w:r>
      <w:r w:rsidRPr="006926E1">
        <w:rPr>
          <w:lang w:val="de-DE"/>
        </w:rPr>
        <w:t>onnement gemacht haben. Es</w:t>
      </w:r>
      <w:r>
        <w:rPr>
          <w:lang w:val="de-DE"/>
        </w:rPr>
        <w:br/>
      </w:r>
      <w:r w:rsidRPr="006926E1">
        <w:rPr>
          <w:lang w:val="de-DE"/>
        </w:rPr>
        <w:t>ent</w:t>
      </w:r>
      <w:r>
        <w:rPr>
          <w:lang w:val="de-DE"/>
        </w:rPr>
        <w:t>s</w:t>
      </w:r>
      <w:r w:rsidRPr="006926E1">
        <w:rPr>
          <w:lang w:val="de-DE"/>
        </w:rPr>
        <w:t>tand nemlich eine Ver</w:t>
      </w:r>
      <w:r>
        <w:rPr>
          <w:lang w:val="de-DE"/>
        </w:rPr>
        <w:t>ä</w:t>
      </w:r>
      <w:r w:rsidRPr="006926E1">
        <w:rPr>
          <w:lang w:val="de-DE"/>
        </w:rPr>
        <w:t>nderung; welche ihre Ur</w:t>
      </w:r>
      <w:r>
        <w:rPr>
          <w:lang w:val="de-DE"/>
        </w:rPr>
        <w:t>s</w:t>
      </w:r>
      <w:r w:rsidRPr="006926E1">
        <w:rPr>
          <w:lang w:val="de-DE"/>
        </w:rPr>
        <w:t>ache</w:t>
      </w:r>
      <w:r>
        <w:rPr>
          <w:lang w:val="de-DE"/>
        </w:rPr>
        <w:br/>
      </w:r>
      <w:r w:rsidRPr="006926E1">
        <w:rPr>
          <w:lang w:val="de-DE"/>
        </w:rPr>
        <w:t xml:space="preserve">in dem Organ nicht hatte, noch </w:t>
      </w:r>
      <w:r>
        <w:rPr>
          <w:lang w:val="de-DE"/>
        </w:rPr>
        <w:t>s</w:t>
      </w:r>
      <w:r w:rsidRPr="006926E1">
        <w:rPr>
          <w:lang w:val="de-DE"/>
        </w:rPr>
        <w:t>on</w:t>
      </w:r>
      <w:r>
        <w:rPr>
          <w:lang w:val="de-DE"/>
        </w:rPr>
        <w:t>s</w:t>
      </w:r>
      <w:r w:rsidRPr="006926E1">
        <w:rPr>
          <w:lang w:val="de-DE"/>
        </w:rPr>
        <w:t xml:space="preserve">ten in uns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 xml:space="preserve">und </w:t>
      </w:r>
      <w:r>
        <w:rPr>
          <w:lang w:val="de-DE"/>
        </w:rPr>
        <w:t>s</w:t>
      </w:r>
      <w:r w:rsidRPr="006926E1">
        <w:rPr>
          <w:lang w:val="de-DE"/>
        </w:rPr>
        <w:t>ie al</w:t>
      </w:r>
      <w:r>
        <w:rPr>
          <w:lang w:val="de-DE"/>
        </w:rPr>
        <w:t>s</w:t>
      </w:r>
      <w:r w:rsidRPr="006926E1">
        <w:rPr>
          <w:lang w:val="de-DE"/>
        </w:rPr>
        <w:t xml:space="preserve">o in einem andern Dinge, das nicht wir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>noch un</w:t>
      </w:r>
      <w:r>
        <w:rPr>
          <w:lang w:val="de-DE"/>
        </w:rPr>
        <w:t>s</w:t>
      </w:r>
      <w:r w:rsidRPr="006926E1">
        <w:rPr>
          <w:lang w:val="de-DE"/>
        </w:rPr>
        <w:t>er Organ i</w:t>
      </w:r>
      <w:r>
        <w:rPr>
          <w:lang w:val="de-DE"/>
        </w:rPr>
        <w:t>s</w:t>
      </w:r>
      <w:r w:rsidRPr="006926E1">
        <w:rPr>
          <w:lang w:val="de-DE"/>
        </w:rPr>
        <w:t>t, das i</w:t>
      </w:r>
      <w:r>
        <w:rPr>
          <w:lang w:val="de-DE"/>
        </w:rPr>
        <w:t>s</w:t>
      </w:r>
      <w:r w:rsidRPr="006926E1">
        <w:rPr>
          <w:lang w:val="de-DE"/>
        </w:rPr>
        <w:t xml:space="preserve">t, in einem </w:t>
      </w:r>
      <w:r w:rsidRPr="008259B8">
        <w:rPr>
          <w:b/>
          <w:bCs/>
          <w:lang w:val="de-DE"/>
          <w:rPrChange w:id="366" w:author="John Hymers" w:date="2024-02-21T12:17:00Z">
            <w:rPr>
              <w:lang w:val="de-DE"/>
            </w:rPr>
          </w:rPrChange>
        </w:rPr>
        <w:t>äußern</w:t>
      </w:r>
      <w:r w:rsidRPr="006926E1">
        <w:rPr>
          <w:lang w:val="de-DE"/>
        </w:rPr>
        <w:t xml:space="preserve"> Dinge</w:t>
      </w:r>
      <w:r>
        <w:rPr>
          <w:lang w:val="de-DE"/>
        </w:rPr>
        <w:br/>
      </w:r>
      <w:r w:rsidRPr="006926E1">
        <w:rPr>
          <w:lang w:val="de-DE"/>
        </w:rPr>
        <w:t xml:space="preserve">haben mußte. Eine </w:t>
      </w:r>
      <w:r>
        <w:rPr>
          <w:lang w:val="de-DE"/>
        </w:rPr>
        <w:t>s</w:t>
      </w:r>
      <w:r w:rsidRPr="006926E1">
        <w:rPr>
          <w:lang w:val="de-DE"/>
        </w:rPr>
        <w:t>olche Folgerung mußte de</w:t>
      </w:r>
      <w:r>
        <w:rPr>
          <w:lang w:val="de-DE"/>
        </w:rPr>
        <w:t>s</w:t>
      </w:r>
      <w:r w:rsidRPr="006926E1">
        <w:rPr>
          <w:lang w:val="de-DE"/>
        </w:rPr>
        <w:t>to leich-</w:t>
      </w:r>
      <w:r>
        <w:rPr>
          <w:lang w:val="de-DE"/>
        </w:rPr>
        <w:br/>
      </w:r>
      <w:r w:rsidRPr="006926E1">
        <w:rPr>
          <w:lang w:val="de-DE"/>
        </w:rPr>
        <w:t>ter ent</w:t>
      </w:r>
      <w:r>
        <w:rPr>
          <w:lang w:val="de-DE"/>
        </w:rPr>
        <w:t>s</w:t>
      </w:r>
      <w:r w:rsidRPr="006926E1">
        <w:rPr>
          <w:lang w:val="de-DE"/>
        </w:rPr>
        <w:t>tehen, und de</w:t>
      </w:r>
      <w:r>
        <w:rPr>
          <w:lang w:val="de-DE"/>
        </w:rPr>
        <w:t>s</w:t>
      </w:r>
      <w:r w:rsidRPr="006926E1">
        <w:rPr>
          <w:lang w:val="de-DE"/>
        </w:rPr>
        <w:t>to gew</w:t>
      </w:r>
      <w:r>
        <w:rPr>
          <w:lang w:val="de-DE"/>
        </w:rPr>
        <w:t>ö</w:t>
      </w:r>
      <w:r w:rsidRPr="006926E1">
        <w:rPr>
          <w:lang w:val="de-DE"/>
        </w:rPr>
        <w:t xml:space="preserve">hnlicher </w:t>
      </w:r>
      <w:r>
        <w:rPr>
          <w:lang w:val="de-DE"/>
        </w:rPr>
        <w:t>s</w:t>
      </w:r>
      <w:r w:rsidRPr="006926E1">
        <w:rPr>
          <w:lang w:val="de-DE"/>
        </w:rPr>
        <w:t>eyn, je leichter es</w:t>
      </w:r>
      <w:r>
        <w:rPr>
          <w:lang w:val="de-DE"/>
        </w:rPr>
        <w:br/>
      </w:r>
      <w:r w:rsidRPr="006926E1">
        <w:rPr>
          <w:lang w:val="de-DE"/>
        </w:rPr>
        <w:t>uns ward, den vorhergehenden Zu</w:t>
      </w:r>
      <w:r>
        <w:rPr>
          <w:lang w:val="de-DE"/>
        </w:rPr>
        <w:t>s</w:t>
      </w:r>
      <w:r w:rsidRPr="006926E1">
        <w:rPr>
          <w:lang w:val="de-DE"/>
        </w:rPr>
        <w:t>tand un</w:t>
      </w:r>
      <w:r>
        <w:rPr>
          <w:lang w:val="de-DE"/>
        </w:rPr>
        <w:t>s</w:t>
      </w:r>
      <w:r w:rsidRPr="006926E1">
        <w:rPr>
          <w:lang w:val="de-DE"/>
        </w:rPr>
        <w:t>ers Selb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 xml:space="preserve">und des Organs zu </w:t>
      </w:r>
      <w:r>
        <w:rPr>
          <w:lang w:val="de-DE"/>
        </w:rPr>
        <w:t>ü</w:t>
      </w:r>
      <w:r w:rsidRPr="006926E1">
        <w:rPr>
          <w:lang w:val="de-DE"/>
        </w:rPr>
        <w:t>ber</w:t>
      </w:r>
      <w:r>
        <w:rPr>
          <w:lang w:val="de-DE"/>
        </w:rPr>
        <w:t>s</w:t>
      </w:r>
      <w:r w:rsidRPr="006926E1">
        <w:rPr>
          <w:lang w:val="de-DE"/>
        </w:rPr>
        <w:t>ehen, und die Ur</w:t>
      </w:r>
      <w:r>
        <w:rPr>
          <w:lang w:val="de-DE"/>
        </w:rPr>
        <w:t>s</w:t>
      </w:r>
      <w:r w:rsidRPr="006926E1">
        <w:rPr>
          <w:lang w:val="de-DE"/>
        </w:rPr>
        <w:t>ache der Ver-</w:t>
      </w:r>
      <w:r>
        <w:rPr>
          <w:lang w:val="de-DE"/>
        </w:rPr>
        <w:br/>
        <w:t>ä</w:t>
      </w:r>
      <w:r w:rsidRPr="006926E1">
        <w:rPr>
          <w:lang w:val="de-DE"/>
        </w:rPr>
        <w:t>nderung darinn zu vermi</w:t>
      </w:r>
      <w:r>
        <w:rPr>
          <w:lang w:val="de-DE"/>
        </w:rPr>
        <w:t>ss</w:t>
      </w:r>
      <w:r w:rsidRPr="006926E1">
        <w:rPr>
          <w:lang w:val="de-DE"/>
        </w:rPr>
        <w:t xml:space="preserve">en. Dieß </w:t>
      </w:r>
      <w:r>
        <w:rPr>
          <w:lang w:val="de-DE"/>
        </w:rPr>
        <w:t>s</w:t>
      </w:r>
      <w:r w:rsidRPr="006926E1">
        <w:rPr>
          <w:lang w:val="de-DE"/>
        </w:rPr>
        <w:t>cheinet der Grund</w:t>
      </w:r>
      <w:r>
        <w:rPr>
          <w:lang w:val="de-DE"/>
        </w:rPr>
        <w:br/>
      </w:r>
      <w:r w:rsidRPr="006926E1">
        <w:rPr>
          <w:lang w:val="de-DE"/>
        </w:rPr>
        <w:t xml:space="preserve">zu </w:t>
      </w:r>
      <w:r>
        <w:rPr>
          <w:lang w:val="de-DE"/>
        </w:rPr>
        <w:t>s</w:t>
      </w:r>
      <w:r w:rsidRPr="006926E1">
        <w:rPr>
          <w:lang w:val="de-DE"/>
        </w:rPr>
        <w:t>eyn, warum wir noch mehr den Geruch als den Ge-</w:t>
      </w:r>
      <w:r>
        <w:rPr>
          <w:lang w:val="de-DE"/>
        </w:rPr>
        <w:br/>
        <w:t>s</w:t>
      </w:r>
      <w:r w:rsidRPr="006926E1">
        <w:rPr>
          <w:lang w:val="de-DE"/>
        </w:rPr>
        <w:t>chmack den Objekten zu</w:t>
      </w:r>
      <w:r>
        <w:rPr>
          <w:lang w:val="de-DE"/>
        </w:rPr>
        <w:t>s</w:t>
      </w:r>
      <w:r w:rsidRPr="006926E1">
        <w:rPr>
          <w:lang w:val="de-DE"/>
        </w:rPr>
        <w:t>chreiben. Haben nicht die Er-</w:t>
      </w:r>
      <w:r>
        <w:rPr>
          <w:lang w:val="de-DE"/>
        </w:rPr>
        <w:br/>
      </w:r>
      <w:r w:rsidRPr="006926E1">
        <w:rPr>
          <w:lang w:val="de-DE"/>
        </w:rPr>
        <w:t xml:space="preserve">fahrungen </w:t>
      </w:r>
      <w:r>
        <w:rPr>
          <w:lang w:val="de-DE"/>
        </w:rPr>
        <w:t>ö</w:t>
      </w:r>
      <w:r w:rsidRPr="006926E1">
        <w:rPr>
          <w:lang w:val="de-DE"/>
        </w:rPr>
        <w:t>fterer noch es bey den Empfindungen der</w:t>
      </w:r>
      <w:r>
        <w:rPr>
          <w:lang w:val="de-DE"/>
        </w:rPr>
        <w:br/>
      </w:r>
      <w:r w:rsidRPr="006926E1">
        <w:rPr>
          <w:lang w:val="de-DE"/>
        </w:rPr>
        <w:t>Zunge als bey denen durch die Na</w:t>
      </w:r>
      <w:r>
        <w:rPr>
          <w:lang w:val="de-DE"/>
        </w:rPr>
        <w:t>s</w:t>
      </w:r>
      <w:r w:rsidRPr="006926E1">
        <w:rPr>
          <w:lang w:val="de-DE"/>
        </w:rPr>
        <w:t>e gelehret, daß die</w:t>
      </w:r>
      <w:r>
        <w:rPr>
          <w:lang w:val="de-DE"/>
        </w:rPr>
        <w:br/>
      </w:r>
      <w:r w:rsidRPr="006926E1">
        <w:rPr>
          <w:lang w:val="de-DE"/>
        </w:rPr>
        <w:t>Ur</w:t>
      </w:r>
      <w:r>
        <w:rPr>
          <w:lang w:val="de-DE"/>
        </w:rPr>
        <w:t>s</w:t>
      </w:r>
      <w:r w:rsidRPr="006926E1">
        <w:rPr>
          <w:lang w:val="de-DE"/>
        </w:rPr>
        <w:t xml:space="preserve">ache, warum der Eindruck </w:t>
      </w:r>
      <w:r>
        <w:rPr>
          <w:lang w:val="de-DE"/>
        </w:rPr>
        <w:t>s</w:t>
      </w:r>
      <w:r w:rsidRPr="006926E1">
        <w:rPr>
          <w:lang w:val="de-DE"/>
        </w:rPr>
        <w:t>o i</w:t>
      </w:r>
      <w:r>
        <w:rPr>
          <w:lang w:val="de-DE"/>
        </w:rPr>
        <w:t>s</w:t>
      </w:r>
      <w:r w:rsidRPr="006926E1">
        <w:rPr>
          <w:lang w:val="de-DE"/>
        </w:rPr>
        <w:t>t, wie er i</w:t>
      </w:r>
      <w:r>
        <w:rPr>
          <w:lang w:val="de-DE"/>
        </w:rPr>
        <w:t>s</w:t>
      </w:r>
      <w:r w:rsidRPr="006926E1">
        <w:rPr>
          <w:lang w:val="de-DE"/>
        </w:rPr>
        <w:t>t, zum</w:t>
      </w:r>
      <w:r>
        <w:rPr>
          <w:lang w:val="de-DE"/>
        </w:rPr>
        <w:br/>
      </w:r>
      <w:r w:rsidRPr="006926E1">
        <w:rPr>
          <w:lang w:val="de-DE"/>
        </w:rPr>
        <w:t>Theil in der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 des Organs </w:t>
      </w:r>
      <w:r>
        <w:rPr>
          <w:lang w:val="de-DE"/>
        </w:rPr>
        <w:t>s</w:t>
      </w:r>
      <w:r w:rsidRPr="006926E1">
        <w:rPr>
          <w:lang w:val="de-DE"/>
        </w:rPr>
        <w:t>eyn k</w:t>
      </w:r>
      <w:r>
        <w:rPr>
          <w:lang w:val="de-DE"/>
        </w:rPr>
        <w:t>ö</w:t>
      </w:r>
      <w:r w:rsidRPr="006926E1">
        <w:rPr>
          <w:lang w:val="de-DE"/>
        </w:rPr>
        <w:t>nne? Ein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olches Urtheil </w:t>
      </w:r>
      <w:r>
        <w:rPr>
          <w:lang w:val="de-DE"/>
        </w:rPr>
        <w:t>ü</w:t>
      </w:r>
      <w:r w:rsidRPr="006926E1">
        <w:rPr>
          <w:lang w:val="de-DE"/>
        </w:rPr>
        <w:t xml:space="preserve">ber die </w:t>
      </w:r>
      <w:r>
        <w:rPr>
          <w:lang w:val="de-DE"/>
        </w:rPr>
        <w:t>ä</w:t>
      </w:r>
      <w:r w:rsidRPr="006926E1">
        <w:rPr>
          <w:lang w:val="de-DE"/>
        </w:rPr>
        <w:t>ußere Ur</w:t>
      </w:r>
      <w:r>
        <w:rPr>
          <w:lang w:val="de-DE"/>
        </w:rPr>
        <w:t>s</w:t>
      </w:r>
      <w:r w:rsidRPr="006926E1">
        <w:rPr>
          <w:lang w:val="de-DE"/>
        </w:rPr>
        <w:t>ache der Empfindung</w:t>
      </w:r>
    </w:p>
    <w:p w14:paraId="4A9318F2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kann</w:t>
      </w:r>
    </w:p>
    <w:p w14:paraId="29B1F1F9" w14:textId="7B7B770D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419</w:t>
      </w:r>
      <w:r>
        <w:rPr>
          <w:lang w:val="de-DE"/>
        </w:rPr>
        <w:t>] Kenntn. v. d. objektiv. Existenz d. Dinge.</w:t>
      </w:r>
    </w:p>
    <w:p w14:paraId="6977E911" w14:textId="4D117CA0" w:rsidR="006926E1" w:rsidRDefault="006926E1" w:rsidP="006926E1">
      <w:pPr>
        <w:rPr>
          <w:lang w:val="de-DE"/>
        </w:rPr>
      </w:pPr>
      <w:r w:rsidRPr="006926E1">
        <w:rPr>
          <w:lang w:val="de-DE"/>
        </w:rPr>
        <w:t>kann auch von einem Fall zu einem andern, mit dem es</w:t>
      </w:r>
      <w:r>
        <w:rPr>
          <w:lang w:val="de-DE"/>
        </w:rPr>
        <w:br/>
      </w:r>
      <w:r w:rsidRPr="006926E1">
        <w:rPr>
          <w:lang w:val="de-DE"/>
        </w:rPr>
        <w:t>ur</w:t>
      </w:r>
      <w:r>
        <w:rPr>
          <w:lang w:val="de-DE"/>
        </w:rPr>
        <w:t>s</w:t>
      </w:r>
      <w:r w:rsidRPr="006926E1">
        <w:rPr>
          <w:lang w:val="de-DE"/>
        </w:rPr>
        <w:t>pr</w:t>
      </w:r>
      <w:r>
        <w:rPr>
          <w:lang w:val="de-DE"/>
        </w:rPr>
        <w:t>ü</w:t>
      </w:r>
      <w:r w:rsidRPr="006926E1">
        <w:rPr>
          <w:lang w:val="de-DE"/>
        </w:rPr>
        <w:t xml:space="preserve">nglich nicht verbunden war, </w:t>
      </w:r>
      <w:r>
        <w:rPr>
          <w:lang w:val="de-DE"/>
        </w:rPr>
        <w:t>ü</w:t>
      </w:r>
      <w:r w:rsidRPr="006926E1">
        <w:rPr>
          <w:lang w:val="de-DE"/>
        </w:rPr>
        <w:t xml:space="preserve">bergetragen </w:t>
      </w:r>
      <w:r>
        <w:rPr>
          <w:lang w:val="de-DE"/>
        </w:rPr>
        <w:t>s</w:t>
      </w:r>
      <w:r w:rsidRPr="006926E1">
        <w:rPr>
          <w:lang w:val="de-DE"/>
        </w:rPr>
        <w:t>eyn.</w:t>
      </w:r>
      <w:r>
        <w:rPr>
          <w:lang w:val="de-DE"/>
        </w:rPr>
        <w:br/>
      </w:r>
      <w:r w:rsidRPr="006926E1">
        <w:rPr>
          <w:lang w:val="de-DE"/>
        </w:rPr>
        <w:t>Es kann da</w:t>
      </w:r>
      <w:r>
        <w:rPr>
          <w:lang w:val="de-DE"/>
        </w:rPr>
        <w:t>ss</w:t>
      </w:r>
      <w:r w:rsidRPr="006926E1">
        <w:rPr>
          <w:lang w:val="de-DE"/>
        </w:rPr>
        <w:t xml:space="preserve">elbige lebhafter </w:t>
      </w:r>
      <w:r>
        <w:rPr>
          <w:lang w:val="de-DE"/>
        </w:rPr>
        <w:t>s</w:t>
      </w:r>
      <w:r w:rsidRPr="006926E1">
        <w:rPr>
          <w:lang w:val="de-DE"/>
        </w:rPr>
        <w:t>eyn, als der Gedanke von</w:t>
      </w:r>
      <w:r>
        <w:rPr>
          <w:lang w:val="de-DE"/>
        </w:rPr>
        <w:br/>
      </w:r>
      <w:r w:rsidRPr="006926E1">
        <w:rPr>
          <w:lang w:val="de-DE"/>
        </w:rPr>
        <w:t xml:space="preserve">der </w:t>
      </w:r>
      <w:r>
        <w:rPr>
          <w:lang w:val="de-DE"/>
        </w:rPr>
        <w:t>s</w:t>
      </w:r>
      <w:r w:rsidRPr="006926E1">
        <w:rPr>
          <w:lang w:val="de-DE"/>
        </w:rPr>
        <w:t>ubjektiven Exi</w:t>
      </w:r>
      <w:r>
        <w:rPr>
          <w:lang w:val="de-DE"/>
        </w:rPr>
        <w:t>s</w:t>
      </w:r>
      <w:r w:rsidRPr="006926E1">
        <w:rPr>
          <w:lang w:val="de-DE"/>
        </w:rPr>
        <w:t>tenz des empfundenen Eindrucks i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>und kann die</w:t>
      </w:r>
      <w:r>
        <w:rPr>
          <w:lang w:val="de-DE"/>
        </w:rPr>
        <w:t>s</w:t>
      </w:r>
      <w:r w:rsidRPr="006926E1">
        <w:rPr>
          <w:lang w:val="de-DE"/>
        </w:rPr>
        <w:t>en letzten verdunkeln. Das Feuer i</w:t>
      </w:r>
      <w:r>
        <w:rPr>
          <w:lang w:val="de-DE"/>
        </w:rPr>
        <w:t>s</w:t>
      </w:r>
      <w:r w:rsidRPr="006926E1">
        <w:rPr>
          <w:lang w:val="de-DE"/>
        </w:rPr>
        <w:t>t heiß,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agen wir, und </w:t>
      </w:r>
      <w:r>
        <w:rPr>
          <w:lang w:val="de-DE"/>
        </w:rPr>
        <w:t>s</w:t>
      </w:r>
      <w:r w:rsidRPr="006926E1">
        <w:rPr>
          <w:lang w:val="de-DE"/>
        </w:rPr>
        <w:t>chreiben die Hitze dem Feuer zu; und</w:t>
      </w:r>
      <w:r>
        <w:rPr>
          <w:lang w:val="de-DE"/>
        </w:rPr>
        <w:br/>
      </w:r>
      <w:r w:rsidRPr="006926E1">
        <w:rPr>
          <w:lang w:val="de-DE"/>
        </w:rPr>
        <w:t>zugleich i</w:t>
      </w:r>
      <w:r>
        <w:rPr>
          <w:lang w:val="de-DE"/>
        </w:rPr>
        <w:t>s</w:t>
      </w:r>
      <w:r w:rsidRPr="006926E1">
        <w:rPr>
          <w:lang w:val="de-DE"/>
        </w:rPr>
        <w:t>t doch auch ein anderes Urtheil in uns, nem-</w:t>
      </w:r>
      <w:r>
        <w:rPr>
          <w:lang w:val="de-DE"/>
        </w:rPr>
        <w:br/>
      </w:r>
      <w:r w:rsidRPr="006926E1">
        <w:rPr>
          <w:lang w:val="de-DE"/>
        </w:rPr>
        <w:t>lich das Feuer machet die Hitze in dem Finger. Wir</w:t>
      </w:r>
      <w:r>
        <w:rPr>
          <w:lang w:val="de-DE"/>
        </w:rPr>
        <w:br/>
        <w:t>s</w:t>
      </w:r>
      <w:r w:rsidRPr="006926E1">
        <w:rPr>
          <w:lang w:val="de-DE"/>
        </w:rPr>
        <w:t>etzen al</w:t>
      </w:r>
      <w:r>
        <w:rPr>
          <w:lang w:val="de-DE"/>
        </w:rPr>
        <w:t>s</w:t>
      </w:r>
      <w:r w:rsidRPr="006926E1">
        <w:rPr>
          <w:lang w:val="de-DE"/>
        </w:rPr>
        <w:t>o die Hitze in un</w:t>
      </w:r>
      <w:r>
        <w:rPr>
          <w:lang w:val="de-DE"/>
        </w:rPr>
        <w:t>s</w:t>
      </w:r>
      <w:r w:rsidRPr="006926E1">
        <w:rPr>
          <w:lang w:val="de-DE"/>
        </w:rPr>
        <w:t>ern K</w:t>
      </w:r>
      <w:r>
        <w:rPr>
          <w:lang w:val="de-DE"/>
        </w:rPr>
        <w:t>ö</w:t>
      </w:r>
      <w:r w:rsidRPr="006926E1">
        <w:rPr>
          <w:lang w:val="de-DE"/>
        </w:rPr>
        <w:t>rper; aber jenes Urtheil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>t das lebhafte</w:t>
      </w:r>
      <w:r>
        <w:rPr>
          <w:lang w:val="de-DE"/>
        </w:rPr>
        <w:t>s</w:t>
      </w:r>
      <w:r w:rsidRPr="006926E1">
        <w:rPr>
          <w:lang w:val="de-DE"/>
        </w:rPr>
        <w:t>te, und machet das letztere unmerkbar.</w:t>
      </w:r>
    </w:p>
    <w:p w14:paraId="6B582C0C" w14:textId="30121A14" w:rsidR="006926E1" w:rsidRDefault="006926E1" w:rsidP="006926E1">
      <w:pPr>
        <w:rPr>
          <w:lang w:val="de-DE"/>
        </w:rPr>
      </w:pPr>
      <w:r w:rsidRPr="006926E1">
        <w:rPr>
          <w:lang w:val="de-DE"/>
        </w:rPr>
        <w:t>Wir h</w:t>
      </w:r>
      <w:r>
        <w:rPr>
          <w:lang w:val="de-DE"/>
        </w:rPr>
        <w:t>ö</w:t>
      </w:r>
      <w:r w:rsidRPr="006926E1">
        <w:rPr>
          <w:lang w:val="de-DE"/>
        </w:rPr>
        <w:t xml:space="preserve">ren den </w:t>
      </w:r>
      <w:r w:rsidRPr="0056295E">
        <w:rPr>
          <w:b/>
          <w:bCs/>
          <w:lang w:val="de-DE"/>
          <w:rPrChange w:id="367" w:author="John Hymers" w:date="2024-02-21T16:02:00Z">
            <w:rPr>
              <w:lang w:val="de-DE"/>
            </w:rPr>
          </w:rPrChange>
        </w:rPr>
        <w:t>Schall nicht in den Ohren</w:t>
      </w:r>
      <w:r w:rsidRPr="006926E1">
        <w:rPr>
          <w:lang w:val="de-DE"/>
        </w:rPr>
        <w:t>, als</w:t>
      </w:r>
      <w:r>
        <w:rPr>
          <w:lang w:val="de-DE"/>
        </w:rPr>
        <w:br/>
      </w:r>
      <w:r w:rsidRPr="006926E1">
        <w:rPr>
          <w:lang w:val="de-DE"/>
        </w:rPr>
        <w:t xml:space="preserve">nur wenn er </w:t>
      </w:r>
      <w:r>
        <w:rPr>
          <w:lang w:val="de-DE"/>
        </w:rPr>
        <w:t>s</w:t>
      </w:r>
      <w:r w:rsidRPr="006926E1">
        <w:rPr>
          <w:lang w:val="de-DE"/>
        </w:rPr>
        <w:t>o heftig i</w:t>
      </w:r>
      <w:r>
        <w:rPr>
          <w:lang w:val="de-DE"/>
        </w:rPr>
        <w:t>s</w:t>
      </w:r>
      <w:r w:rsidRPr="006926E1">
        <w:rPr>
          <w:lang w:val="de-DE"/>
        </w:rPr>
        <w:t>t, daß uns die Ohren gellen, und</w:t>
      </w:r>
      <w:r>
        <w:rPr>
          <w:lang w:val="de-DE"/>
        </w:rPr>
        <w:br/>
      </w:r>
      <w:r w:rsidRPr="006926E1">
        <w:rPr>
          <w:lang w:val="de-DE"/>
        </w:rPr>
        <w:t xml:space="preserve">wenn die </w:t>
      </w:r>
      <w:r>
        <w:rPr>
          <w:lang w:val="de-DE"/>
        </w:rPr>
        <w:t>s</w:t>
      </w:r>
      <w:r w:rsidRPr="006926E1">
        <w:rPr>
          <w:lang w:val="de-DE"/>
        </w:rPr>
        <w:t>tarken T</w:t>
      </w:r>
      <w:r>
        <w:rPr>
          <w:lang w:val="de-DE"/>
        </w:rPr>
        <w:t>ö</w:t>
      </w:r>
      <w:r w:rsidRPr="006926E1">
        <w:rPr>
          <w:lang w:val="de-DE"/>
        </w:rPr>
        <w:t>ne der Mu</w:t>
      </w:r>
      <w:r>
        <w:rPr>
          <w:lang w:val="de-DE"/>
        </w:rPr>
        <w:t>s</w:t>
      </w:r>
      <w:r w:rsidRPr="006926E1">
        <w:rPr>
          <w:lang w:val="de-DE"/>
        </w:rPr>
        <w:t>ik zu lebhaft auffallen.</w:t>
      </w:r>
      <w:r>
        <w:rPr>
          <w:lang w:val="de-DE"/>
        </w:rPr>
        <w:br/>
        <w:t>In</w:t>
      </w:r>
      <w:r w:rsidRPr="006926E1">
        <w:rPr>
          <w:lang w:val="de-DE"/>
        </w:rPr>
        <w:t xml:space="preserve"> den gew</w:t>
      </w:r>
      <w:r>
        <w:rPr>
          <w:lang w:val="de-DE"/>
        </w:rPr>
        <w:t>ö</w:t>
      </w:r>
      <w:r w:rsidRPr="006926E1">
        <w:rPr>
          <w:lang w:val="de-DE"/>
        </w:rPr>
        <w:t>hnlichen Empfindungen des Geh</w:t>
      </w:r>
      <w:r>
        <w:rPr>
          <w:lang w:val="de-DE"/>
        </w:rPr>
        <w:t>ö</w:t>
      </w:r>
      <w:r w:rsidRPr="006926E1">
        <w:rPr>
          <w:lang w:val="de-DE"/>
        </w:rPr>
        <w:t>rs f</w:t>
      </w:r>
      <w:r>
        <w:rPr>
          <w:lang w:val="de-DE"/>
        </w:rPr>
        <w:t>ü</w:t>
      </w:r>
      <w:r w:rsidRPr="006926E1">
        <w:rPr>
          <w:lang w:val="de-DE"/>
        </w:rPr>
        <w:t>hlen</w:t>
      </w:r>
      <w:r>
        <w:rPr>
          <w:lang w:val="de-DE"/>
        </w:rPr>
        <w:br/>
      </w:r>
      <w:r w:rsidRPr="006926E1">
        <w:rPr>
          <w:lang w:val="de-DE"/>
        </w:rPr>
        <w:t xml:space="preserve">wir das Organ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nicht mit; wenig</w:t>
      </w:r>
      <w:r>
        <w:rPr>
          <w:lang w:val="de-DE"/>
        </w:rPr>
        <w:t>s</w:t>
      </w:r>
      <w:r w:rsidRPr="006926E1">
        <w:rPr>
          <w:lang w:val="de-DE"/>
        </w:rPr>
        <w:t>tens nicht klar</w:t>
      </w:r>
      <w:r>
        <w:rPr>
          <w:lang w:val="de-DE"/>
        </w:rPr>
        <w:br/>
      </w:r>
      <w:r w:rsidRPr="006926E1">
        <w:rPr>
          <w:lang w:val="de-DE"/>
        </w:rPr>
        <w:t>genug, um die</w:t>
      </w:r>
      <w:r>
        <w:rPr>
          <w:lang w:val="de-DE"/>
        </w:rPr>
        <w:t>s</w:t>
      </w:r>
      <w:r w:rsidRPr="006926E1">
        <w:rPr>
          <w:lang w:val="de-DE"/>
        </w:rPr>
        <w:t>e Empfindung als eine eigene Empfin-</w:t>
      </w:r>
      <w:r>
        <w:rPr>
          <w:lang w:val="de-DE"/>
        </w:rPr>
        <w:br/>
      </w:r>
      <w:r w:rsidRPr="006926E1">
        <w:rPr>
          <w:lang w:val="de-DE"/>
        </w:rPr>
        <w:t>dung gewahrzunehmen. Wir k</w:t>
      </w:r>
      <w:r>
        <w:rPr>
          <w:lang w:val="de-DE"/>
        </w:rPr>
        <w:t>ö</w:t>
      </w:r>
      <w:r w:rsidRPr="006926E1">
        <w:rPr>
          <w:lang w:val="de-DE"/>
        </w:rPr>
        <w:t>nnen daher auch den Ton</w:t>
      </w:r>
      <w:r>
        <w:rPr>
          <w:lang w:val="de-DE"/>
        </w:rPr>
        <w:br/>
      </w:r>
      <w:r w:rsidRPr="006926E1">
        <w:rPr>
          <w:lang w:val="de-DE"/>
        </w:rPr>
        <w:t>nicht in den Ohren f</w:t>
      </w:r>
      <w:r>
        <w:rPr>
          <w:lang w:val="de-DE"/>
        </w:rPr>
        <w:t>ü</w:t>
      </w:r>
      <w:r w:rsidRPr="006926E1">
        <w:rPr>
          <w:lang w:val="de-DE"/>
        </w:rPr>
        <w:t xml:space="preserve">hlen. Wo </w:t>
      </w:r>
      <w:r>
        <w:rPr>
          <w:lang w:val="de-DE"/>
        </w:rPr>
        <w:t>s</w:t>
      </w:r>
      <w:r w:rsidRPr="006926E1">
        <w:rPr>
          <w:lang w:val="de-DE"/>
        </w:rPr>
        <w:t>etzen wir die</w:t>
      </w:r>
      <w:r>
        <w:rPr>
          <w:lang w:val="de-DE"/>
        </w:rPr>
        <w:t>s</w:t>
      </w:r>
      <w:r w:rsidRPr="006926E1">
        <w:rPr>
          <w:lang w:val="de-DE"/>
        </w:rPr>
        <w:t>e Em-</w:t>
      </w:r>
      <w:r>
        <w:rPr>
          <w:lang w:val="de-DE"/>
        </w:rPr>
        <w:br/>
      </w:r>
      <w:r w:rsidRPr="006926E1">
        <w:rPr>
          <w:lang w:val="de-DE"/>
        </w:rPr>
        <w:t xml:space="preserve">pfindung hin? </w:t>
      </w:r>
      <w:r w:rsidRPr="0056295E">
        <w:rPr>
          <w:b/>
          <w:bCs/>
          <w:lang w:val="de-DE"/>
          <w:rPrChange w:id="368" w:author="John Hymers" w:date="2024-02-21T16:02:00Z">
            <w:rPr>
              <w:lang w:val="de-DE"/>
            </w:rPr>
          </w:rPrChange>
        </w:rPr>
        <w:t>In uns selbst</w:t>
      </w:r>
      <w:r w:rsidRPr="006926E1">
        <w:rPr>
          <w:lang w:val="de-DE"/>
        </w:rPr>
        <w:t xml:space="preserve">, wie </w:t>
      </w:r>
      <w:r w:rsidRPr="0056295E">
        <w:rPr>
          <w:b/>
          <w:bCs/>
          <w:lang w:val="de-DE"/>
          <w:rPrChange w:id="369" w:author="John Hymers" w:date="2024-02-21T16:02:00Z">
            <w:rPr>
              <w:lang w:val="de-DE"/>
            </w:rPr>
          </w:rPrChange>
        </w:rPr>
        <w:t>Home</w:t>
      </w:r>
      <w:r w:rsidRPr="006926E1">
        <w:rPr>
          <w:lang w:val="de-DE"/>
        </w:rPr>
        <w:t xml:space="preserve"> bemerkt</w:t>
      </w:r>
      <w:r>
        <w:rPr>
          <w:lang w:val="de-DE"/>
        </w:rPr>
        <w:br/>
      </w:r>
      <w:r w:rsidRPr="006926E1">
        <w:rPr>
          <w:lang w:val="de-DE"/>
        </w:rPr>
        <w:t xml:space="preserve">hat? Nicht </w:t>
      </w:r>
      <w:r>
        <w:rPr>
          <w:lang w:val="de-DE"/>
        </w:rPr>
        <w:t>s</w:t>
      </w:r>
      <w:r w:rsidRPr="006926E1">
        <w:rPr>
          <w:lang w:val="de-DE"/>
        </w:rPr>
        <w:t>ogleich, nicht allemal, aber doch alsdenn,</w:t>
      </w:r>
      <w:r>
        <w:rPr>
          <w:lang w:val="de-DE"/>
        </w:rPr>
        <w:br/>
      </w:r>
      <w:r w:rsidRPr="006926E1">
        <w:rPr>
          <w:lang w:val="de-DE"/>
        </w:rPr>
        <w:t xml:space="preserve">wenn wir eine Reflexion </w:t>
      </w:r>
      <w:r>
        <w:rPr>
          <w:lang w:val="de-DE"/>
        </w:rPr>
        <w:t>ü</w:t>
      </w:r>
      <w:r w:rsidRPr="006926E1">
        <w:rPr>
          <w:lang w:val="de-DE"/>
        </w:rPr>
        <w:t xml:space="preserve">ber </w:t>
      </w:r>
      <w:r>
        <w:rPr>
          <w:lang w:val="de-DE"/>
        </w:rPr>
        <w:t>s</w:t>
      </w:r>
      <w:r w:rsidRPr="006926E1">
        <w:rPr>
          <w:lang w:val="de-DE"/>
        </w:rPr>
        <w:t>ie machen; auch wenn die</w:t>
      </w:r>
      <w:r>
        <w:rPr>
          <w:lang w:val="de-DE"/>
        </w:rPr>
        <w:br/>
      </w:r>
      <w:r w:rsidRPr="006926E1">
        <w:rPr>
          <w:lang w:val="de-DE"/>
        </w:rPr>
        <w:t>Empfindung eine Empfindniß wird, und uns be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ä</w:t>
      </w:r>
      <w:r w:rsidRPr="006926E1">
        <w:rPr>
          <w:lang w:val="de-DE"/>
        </w:rPr>
        <w:t>fti-</w:t>
      </w:r>
      <w:r>
        <w:rPr>
          <w:lang w:val="de-DE"/>
        </w:rPr>
        <w:br/>
      </w:r>
      <w:r w:rsidRPr="006926E1">
        <w:rPr>
          <w:lang w:val="de-DE"/>
        </w:rPr>
        <w:t xml:space="preserve">get. </w:t>
      </w:r>
      <w:r>
        <w:rPr>
          <w:lang w:val="de-DE"/>
        </w:rPr>
        <w:t>Im</w:t>
      </w:r>
      <w:r w:rsidRPr="006926E1">
        <w:rPr>
          <w:lang w:val="de-DE"/>
        </w:rPr>
        <w:t xml:space="preserve"> Anfang wi</w:t>
      </w:r>
      <w:r>
        <w:rPr>
          <w:lang w:val="de-DE"/>
        </w:rPr>
        <w:t>ss</w:t>
      </w:r>
      <w:r w:rsidRPr="006926E1">
        <w:rPr>
          <w:lang w:val="de-DE"/>
        </w:rPr>
        <w:t>en wir nicht, was wir aus einem</w:t>
      </w:r>
      <w:r>
        <w:rPr>
          <w:lang w:val="de-DE"/>
        </w:rPr>
        <w:br/>
      </w:r>
      <w:r w:rsidRPr="006926E1">
        <w:rPr>
          <w:lang w:val="de-DE"/>
        </w:rPr>
        <w:t xml:space="preserve">Schall machen </w:t>
      </w:r>
      <w:r>
        <w:rPr>
          <w:lang w:val="de-DE"/>
        </w:rPr>
        <w:t>s</w:t>
      </w:r>
      <w:r w:rsidRPr="006926E1">
        <w:rPr>
          <w:lang w:val="de-DE"/>
        </w:rPr>
        <w:t xml:space="preserve">ollen. </w:t>
      </w:r>
      <w:r>
        <w:rPr>
          <w:lang w:val="de-DE"/>
        </w:rPr>
        <w:t>In</w:t>
      </w:r>
      <w:r w:rsidRPr="006926E1">
        <w:rPr>
          <w:lang w:val="de-DE"/>
        </w:rPr>
        <w:t xml:space="preserve"> die Cla</w:t>
      </w:r>
      <w:r>
        <w:rPr>
          <w:lang w:val="de-DE"/>
        </w:rPr>
        <w:t>ss</w:t>
      </w:r>
      <w:r w:rsidRPr="006926E1">
        <w:rPr>
          <w:lang w:val="de-DE"/>
        </w:rPr>
        <w:t>e un</w:t>
      </w:r>
      <w:r>
        <w:rPr>
          <w:lang w:val="de-DE"/>
        </w:rPr>
        <w:t>s</w:t>
      </w:r>
      <w:r w:rsidRPr="006926E1">
        <w:rPr>
          <w:lang w:val="de-DE"/>
        </w:rPr>
        <w:t xml:space="preserve">erer </w:t>
      </w:r>
      <w:r w:rsidRPr="0056295E">
        <w:rPr>
          <w:b/>
          <w:bCs/>
          <w:lang w:val="de-DE"/>
          <w:rPrChange w:id="370" w:author="John Hymers" w:date="2024-02-21T16:02:00Z">
            <w:rPr>
              <w:lang w:val="de-DE"/>
            </w:rPr>
          </w:rPrChange>
        </w:rPr>
        <w:t>innern</w:t>
      </w:r>
      <w:r>
        <w:rPr>
          <w:lang w:val="de-DE"/>
        </w:rPr>
        <w:br/>
      </w:r>
      <w:r w:rsidRPr="006926E1">
        <w:rPr>
          <w:lang w:val="de-DE"/>
        </w:rPr>
        <w:t>Selb</w:t>
      </w:r>
      <w:r>
        <w:rPr>
          <w:lang w:val="de-DE"/>
        </w:rPr>
        <w:t>s</w:t>
      </w:r>
      <w:r w:rsidRPr="006926E1">
        <w:rPr>
          <w:lang w:val="de-DE"/>
        </w:rPr>
        <w:t>tgef</w:t>
      </w:r>
      <w:r>
        <w:rPr>
          <w:lang w:val="de-DE"/>
        </w:rPr>
        <w:t>ü</w:t>
      </w:r>
      <w:r w:rsidRPr="006926E1">
        <w:rPr>
          <w:lang w:val="de-DE"/>
        </w:rPr>
        <w:t>hle geh</w:t>
      </w:r>
      <w:r>
        <w:rPr>
          <w:lang w:val="de-DE"/>
        </w:rPr>
        <w:t>ö</w:t>
      </w:r>
      <w:r w:rsidRPr="006926E1">
        <w:rPr>
          <w:lang w:val="de-DE"/>
        </w:rPr>
        <w:t>ret die Empfindung nicht. Da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  <w:t>s</w:t>
      </w:r>
      <w:r w:rsidRPr="006926E1">
        <w:rPr>
          <w:lang w:val="de-DE"/>
        </w:rPr>
        <w:t>ie al</w:t>
      </w:r>
      <w:r>
        <w:rPr>
          <w:lang w:val="de-DE"/>
        </w:rPr>
        <w:t>s</w:t>
      </w:r>
      <w:r w:rsidRPr="006926E1">
        <w:rPr>
          <w:lang w:val="de-DE"/>
        </w:rPr>
        <w:t xml:space="preserve">o nicht. </w:t>
      </w:r>
      <w:r>
        <w:rPr>
          <w:lang w:val="de-DE"/>
        </w:rPr>
        <w:t>In</w:t>
      </w:r>
      <w:r w:rsidRPr="006926E1">
        <w:rPr>
          <w:lang w:val="de-DE"/>
        </w:rPr>
        <w:t xml:space="preserve"> den Ohren i</w:t>
      </w:r>
      <w:r>
        <w:rPr>
          <w:lang w:val="de-DE"/>
        </w:rPr>
        <w:t>s</w:t>
      </w:r>
      <w:r w:rsidRPr="006926E1">
        <w:rPr>
          <w:lang w:val="de-DE"/>
        </w:rPr>
        <w:t xml:space="preserve">t </w:t>
      </w:r>
      <w:r>
        <w:rPr>
          <w:lang w:val="de-DE"/>
        </w:rPr>
        <w:t>s</w:t>
      </w:r>
      <w:r w:rsidRPr="006926E1">
        <w:rPr>
          <w:lang w:val="de-DE"/>
        </w:rPr>
        <w:t>ie auch nicht. Außer</w:t>
      </w:r>
      <w:r>
        <w:rPr>
          <w:lang w:val="de-DE"/>
        </w:rPr>
        <w:br/>
      </w:r>
      <w:r w:rsidRPr="006926E1">
        <w:rPr>
          <w:lang w:val="de-DE"/>
        </w:rPr>
        <w:t>uns denn? Sie i</w:t>
      </w:r>
      <w:r>
        <w:rPr>
          <w:lang w:val="de-DE"/>
        </w:rPr>
        <w:t>s</w:t>
      </w:r>
      <w:r w:rsidRPr="006926E1">
        <w:rPr>
          <w:lang w:val="de-DE"/>
        </w:rPr>
        <w:t>t etwas Abge</w:t>
      </w:r>
      <w:r>
        <w:rPr>
          <w:lang w:val="de-DE"/>
        </w:rPr>
        <w:t>s</w:t>
      </w:r>
      <w:r w:rsidRPr="006926E1">
        <w:rPr>
          <w:lang w:val="de-DE"/>
        </w:rPr>
        <w:t xml:space="preserve">ondertes, aber </w:t>
      </w:r>
      <w:r>
        <w:rPr>
          <w:lang w:val="de-DE"/>
        </w:rPr>
        <w:t>s</w:t>
      </w:r>
      <w:r w:rsidRPr="006926E1">
        <w:rPr>
          <w:lang w:val="de-DE"/>
        </w:rPr>
        <w:t>ie hat</w:t>
      </w:r>
      <w:r>
        <w:rPr>
          <w:lang w:val="de-DE"/>
        </w:rPr>
        <w:br/>
      </w:r>
      <w:r w:rsidRPr="006926E1">
        <w:rPr>
          <w:lang w:val="de-DE"/>
        </w:rPr>
        <w:t>doch die V</w:t>
      </w:r>
      <w:r>
        <w:rPr>
          <w:lang w:val="de-DE"/>
        </w:rPr>
        <w:t>ö</w:t>
      </w:r>
      <w:r w:rsidRPr="006926E1">
        <w:rPr>
          <w:lang w:val="de-DE"/>
        </w:rPr>
        <w:t>lligkeit und Dauer nicht, um uns als ein</w:t>
      </w:r>
      <w:r>
        <w:rPr>
          <w:lang w:val="de-DE"/>
        </w:rPr>
        <w:br/>
      </w:r>
      <w:r w:rsidRPr="006926E1">
        <w:rPr>
          <w:lang w:val="de-DE"/>
        </w:rPr>
        <w:t>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be</w:t>
      </w:r>
      <w:r>
        <w:rPr>
          <w:lang w:val="de-DE"/>
        </w:rPr>
        <w:t>s</w:t>
      </w:r>
      <w:r w:rsidRPr="006926E1">
        <w:rPr>
          <w:lang w:val="de-DE"/>
        </w:rPr>
        <w:t xml:space="preserve">tehendes Ding vorzukommen. Wir </w:t>
      </w:r>
      <w:r>
        <w:rPr>
          <w:lang w:val="de-DE"/>
        </w:rPr>
        <w:t>s</w:t>
      </w:r>
      <w:r w:rsidRPr="006926E1">
        <w:rPr>
          <w:lang w:val="de-DE"/>
        </w:rPr>
        <w:t>uchen</w:t>
      </w:r>
      <w:r>
        <w:rPr>
          <w:lang w:val="de-DE"/>
        </w:rPr>
        <w:br/>
      </w:r>
      <w:r w:rsidRPr="006926E1">
        <w:rPr>
          <w:lang w:val="de-DE"/>
        </w:rPr>
        <w:t xml:space="preserve">daher ein Subjekt zu ihr, wohinein wir 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>etzen k</w:t>
      </w:r>
      <w:r>
        <w:rPr>
          <w:lang w:val="de-DE"/>
        </w:rPr>
        <w:t>ö</w:t>
      </w:r>
      <w:r w:rsidRPr="006926E1">
        <w:rPr>
          <w:lang w:val="de-DE"/>
        </w:rPr>
        <w:t>nnen,</w:t>
      </w:r>
      <w:r>
        <w:rPr>
          <w:lang w:val="de-DE"/>
        </w:rPr>
        <w:br/>
      </w:r>
      <w:r w:rsidRPr="006926E1">
        <w:rPr>
          <w:lang w:val="de-DE"/>
        </w:rPr>
        <w:t>und die Reflexion i</w:t>
      </w:r>
      <w:r>
        <w:rPr>
          <w:lang w:val="de-DE"/>
        </w:rPr>
        <w:t>s</w:t>
      </w:r>
      <w:r w:rsidRPr="006926E1">
        <w:rPr>
          <w:lang w:val="de-DE"/>
        </w:rPr>
        <w:t>t alsdenn, wenn das t</w:t>
      </w:r>
      <w:r>
        <w:rPr>
          <w:lang w:val="de-DE"/>
        </w:rPr>
        <w:t>ö</w:t>
      </w:r>
      <w:r w:rsidRPr="006926E1">
        <w:rPr>
          <w:lang w:val="de-DE"/>
        </w:rPr>
        <w:t xml:space="preserve">nende </w:t>
      </w:r>
      <w:r>
        <w:rPr>
          <w:lang w:val="de-DE"/>
        </w:rPr>
        <w:t>In</w:t>
      </w:r>
      <w:r w:rsidRPr="006926E1">
        <w:rPr>
          <w:lang w:val="de-DE"/>
        </w:rPr>
        <w:t>-</w:t>
      </w:r>
      <w:r>
        <w:rPr>
          <w:lang w:val="de-DE"/>
        </w:rPr>
        <w:br/>
        <w:t>s</w:t>
      </w:r>
      <w:r w:rsidRPr="006926E1">
        <w:rPr>
          <w:lang w:val="de-DE"/>
        </w:rPr>
        <w:t>trument zugleich mit den Fingern bef</w:t>
      </w:r>
      <w:r>
        <w:rPr>
          <w:lang w:val="de-DE"/>
        </w:rPr>
        <w:t>ü</w:t>
      </w:r>
      <w:r w:rsidRPr="006926E1">
        <w:rPr>
          <w:lang w:val="de-DE"/>
        </w:rPr>
        <w:t>hlet, oder mit den</w:t>
      </w:r>
      <w:r>
        <w:rPr>
          <w:lang w:val="de-DE"/>
        </w:rPr>
        <w:br/>
      </w:r>
      <w:r w:rsidRPr="006926E1">
        <w:rPr>
          <w:lang w:val="de-DE"/>
        </w:rPr>
        <w:t>Augen ge</w:t>
      </w:r>
      <w:r>
        <w:rPr>
          <w:lang w:val="de-DE"/>
        </w:rPr>
        <w:t>s</w:t>
      </w:r>
      <w:r w:rsidRPr="006926E1">
        <w:rPr>
          <w:lang w:val="de-DE"/>
        </w:rPr>
        <w:t>ehen wird, nicht abgeneigt, den Schall als</w:t>
      </w:r>
      <w:r>
        <w:rPr>
          <w:lang w:val="de-DE"/>
        </w:rPr>
        <w:br/>
      </w:r>
      <w:r w:rsidRPr="006926E1">
        <w:rPr>
          <w:lang w:val="de-DE"/>
        </w:rPr>
        <w:t>eine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 in dem </w:t>
      </w:r>
      <w:r>
        <w:rPr>
          <w:lang w:val="de-DE"/>
        </w:rPr>
        <w:t>Ins</w:t>
      </w:r>
      <w:r w:rsidRPr="006926E1">
        <w:rPr>
          <w:lang w:val="de-DE"/>
        </w:rPr>
        <w:t xml:space="preserve">trument </w:t>
      </w:r>
      <w:r>
        <w:rPr>
          <w:lang w:val="de-DE"/>
        </w:rPr>
        <w:t>s</w:t>
      </w:r>
      <w:r w:rsidRPr="006926E1">
        <w:rPr>
          <w:lang w:val="de-DE"/>
        </w:rPr>
        <w:t>ich vorzu</w:t>
      </w:r>
      <w:r>
        <w:rPr>
          <w:lang w:val="de-DE"/>
        </w:rPr>
        <w:t>s</w:t>
      </w:r>
      <w:r w:rsidRPr="006926E1">
        <w:rPr>
          <w:lang w:val="de-DE"/>
        </w:rPr>
        <w:t>tellen;</w:t>
      </w:r>
      <w:r>
        <w:rPr>
          <w:lang w:val="de-DE"/>
        </w:rPr>
        <w:br/>
      </w:r>
      <w:r w:rsidRPr="006926E1">
        <w:rPr>
          <w:lang w:val="de-DE"/>
        </w:rPr>
        <w:t>und w</w:t>
      </w:r>
      <w:r>
        <w:rPr>
          <w:lang w:val="de-DE"/>
        </w:rPr>
        <w:t>ü</w:t>
      </w:r>
      <w:r w:rsidRPr="006926E1">
        <w:rPr>
          <w:lang w:val="de-DE"/>
        </w:rPr>
        <w:t>rde dieß gew</w:t>
      </w:r>
      <w:r>
        <w:rPr>
          <w:lang w:val="de-DE"/>
        </w:rPr>
        <w:t>ö</w:t>
      </w:r>
      <w:r w:rsidRPr="006926E1">
        <w:rPr>
          <w:lang w:val="de-DE"/>
        </w:rPr>
        <w:t>hnlich thun, wenn die Empfindung</w:t>
      </w:r>
    </w:p>
    <w:p w14:paraId="18F13164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des</w:t>
      </w:r>
    </w:p>
    <w:p w14:paraId="5299C956" w14:textId="7BE846CD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D d 2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420</w:t>
      </w:r>
      <w:r>
        <w:rPr>
          <w:lang w:val="de-DE"/>
        </w:rPr>
        <w:t>] V. Versuch. Ueber den Urspr. unserer</w:t>
      </w:r>
    </w:p>
    <w:p w14:paraId="3EB56331" w14:textId="582A6583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des Tons nur mit der </w:t>
      </w:r>
      <w:r>
        <w:rPr>
          <w:lang w:val="de-DE"/>
        </w:rPr>
        <w:t>ü</w:t>
      </w:r>
      <w:r w:rsidRPr="006926E1">
        <w:rPr>
          <w:lang w:val="de-DE"/>
        </w:rPr>
        <w:t>brigen gleichzeitigen Empfin-</w:t>
      </w:r>
      <w:r>
        <w:rPr>
          <w:lang w:val="de-DE"/>
        </w:rPr>
        <w:br/>
      </w:r>
      <w:r w:rsidRPr="006926E1">
        <w:rPr>
          <w:lang w:val="de-DE"/>
        </w:rPr>
        <w:t xml:space="preserve">dung des </w:t>
      </w:r>
      <w:r>
        <w:rPr>
          <w:lang w:val="de-DE"/>
        </w:rPr>
        <w:t>Ins</w:t>
      </w:r>
      <w:r w:rsidRPr="006926E1">
        <w:rPr>
          <w:lang w:val="de-DE"/>
        </w:rPr>
        <w:t>truments genauer vereiniget w</w:t>
      </w:r>
      <w:r>
        <w:rPr>
          <w:lang w:val="de-DE"/>
        </w:rPr>
        <w:t>ä</w:t>
      </w:r>
      <w:r w:rsidRPr="006926E1">
        <w:rPr>
          <w:lang w:val="de-DE"/>
        </w:rPr>
        <w:t>re. Weil</w:t>
      </w:r>
      <w:r>
        <w:rPr>
          <w:lang w:val="de-DE"/>
        </w:rPr>
        <w:br/>
      </w:r>
      <w:r w:rsidRPr="006926E1">
        <w:rPr>
          <w:lang w:val="de-DE"/>
        </w:rPr>
        <w:t xml:space="preserve">dieß aber </w:t>
      </w:r>
      <w:r>
        <w:rPr>
          <w:lang w:val="de-DE"/>
        </w:rPr>
        <w:t>s</w:t>
      </w:r>
      <w:r w:rsidRPr="006926E1">
        <w:rPr>
          <w:lang w:val="de-DE"/>
        </w:rPr>
        <w:t>elten i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>o finden wir kein n</w:t>
      </w:r>
      <w:r>
        <w:rPr>
          <w:lang w:val="de-DE"/>
        </w:rPr>
        <w:t>ä</w:t>
      </w:r>
      <w:r w:rsidRPr="006926E1">
        <w:rPr>
          <w:lang w:val="de-DE"/>
        </w:rPr>
        <w:t>heres Subjekt</w:t>
      </w:r>
      <w:r>
        <w:rPr>
          <w:lang w:val="de-DE"/>
        </w:rPr>
        <w:br/>
      </w:r>
      <w:r w:rsidRPr="006926E1">
        <w:rPr>
          <w:lang w:val="de-DE"/>
        </w:rPr>
        <w:t>f</w:t>
      </w:r>
      <w:r>
        <w:rPr>
          <w:lang w:val="de-DE"/>
        </w:rPr>
        <w:t>ü</w:t>
      </w:r>
      <w:r w:rsidRPr="006926E1">
        <w:rPr>
          <w:lang w:val="de-DE"/>
        </w:rPr>
        <w:t>r den Ton als un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Ich</w:t>
      </w:r>
      <w:r w:rsidRPr="006926E1">
        <w:rPr>
          <w:lang w:val="de-DE"/>
        </w:rPr>
        <w:t xml:space="preserve">, und </w:t>
      </w:r>
      <w:r>
        <w:rPr>
          <w:lang w:val="de-DE"/>
        </w:rPr>
        <w:t>s</w:t>
      </w:r>
      <w:r w:rsidRPr="006926E1">
        <w:rPr>
          <w:lang w:val="de-DE"/>
        </w:rPr>
        <w:t>etzen ihn al</w:t>
      </w:r>
      <w:r>
        <w:rPr>
          <w:lang w:val="de-DE"/>
        </w:rPr>
        <w:t>s</w:t>
      </w:r>
      <w:r w:rsidRPr="006926E1">
        <w:rPr>
          <w:lang w:val="de-DE"/>
        </w:rPr>
        <w:t>o dahin,</w:t>
      </w:r>
      <w:r>
        <w:rPr>
          <w:lang w:val="de-DE"/>
        </w:rPr>
        <w:br/>
      </w:r>
      <w:r w:rsidRPr="006926E1">
        <w:rPr>
          <w:lang w:val="de-DE"/>
        </w:rPr>
        <w:t>und dieß noch um de</w:t>
      </w:r>
      <w:r>
        <w:rPr>
          <w:lang w:val="de-DE"/>
        </w:rPr>
        <w:t>s</w:t>
      </w:r>
      <w:r w:rsidRPr="006926E1">
        <w:rPr>
          <w:lang w:val="de-DE"/>
        </w:rPr>
        <w:t>to mehr, weil die T</w:t>
      </w:r>
      <w:r>
        <w:rPr>
          <w:lang w:val="de-DE"/>
        </w:rPr>
        <w:t>ö</w:t>
      </w:r>
      <w:r w:rsidRPr="006926E1">
        <w:rPr>
          <w:lang w:val="de-DE"/>
        </w:rPr>
        <w:t xml:space="preserve">ne </w:t>
      </w:r>
      <w:r>
        <w:rPr>
          <w:lang w:val="de-DE"/>
        </w:rPr>
        <w:t>s</w:t>
      </w:r>
      <w:r w:rsidRPr="006926E1">
        <w:rPr>
          <w:lang w:val="de-DE"/>
        </w:rPr>
        <w:t>elten gleich-</w:t>
      </w:r>
      <w:r>
        <w:rPr>
          <w:lang w:val="de-DE"/>
        </w:rPr>
        <w:br/>
      </w:r>
      <w:r w:rsidRPr="006926E1">
        <w:rPr>
          <w:lang w:val="de-DE"/>
        </w:rPr>
        <w:t>g</w:t>
      </w:r>
      <w:r>
        <w:rPr>
          <w:lang w:val="de-DE"/>
        </w:rPr>
        <w:t>ü</w:t>
      </w:r>
      <w:r w:rsidRPr="006926E1">
        <w:rPr>
          <w:lang w:val="de-DE"/>
        </w:rPr>
        <w:t>ltige Gef</w:t>
      </w:r>
      <w:r>
        <w:rPr>
          <w:lang w:val="de-DE"/>
        </w:rPr>
        <w:t>ü</w:t>
      </w:r>
      <w:r w:rsidRPr="006926E1">
        <w:rPr>
          <w:lang w:val="de-DE"/>
        </w:rPr>
        <w:t xml:space="preserve">hle </w:t>
      </w:r>
      <w:r>
        <w:rPr>
          <w:lang w:val="de-DE"/>
        </w:rPr>
        <w:t>s</w:t>
      </w:r>
      <w:r w:rsidRPr="006926E1">
        <w:rPr>
          <w:lang w:val="de-DE"/>
        </w:rPr>
        <w:t>ind, und Gem</w:t>
      </w:r>
      <w:r>
        <w:rPr>
          <w:lang w:val="de-DE"/>
        </w:rPr>
        <w:t>ü</w:t>
      </w:r>
      <w:r w:rsidRPr="006926E1">
        <w:rPr>
          <w:lang w:val="de-DE"/>
        </w:rPr>
        <w:t>thsbewegungen veran-</w:t>
      </w:r>
      <w:r>
        <w:rPr>
          <w:lang w:val="de-DE"/>
        </w:rPr>
        <w:br/>
      </w:r>
      <w:r w:rsidRPr="006926E1">
        <w:rPr>
          <w:lang w:val="de-DE"/>
        </w:rPr>
        <w:t>la</w:t>
      </w:r>
      <w:r>
        <w:rPr>
          <w:lang w:val="de-DE"/>
        </w:rPr>
        <w:t>ss</w:t>
      </w:r>
      <w:r w:rsidRPr="006926E1">
        <w:rPr>
          <w:lang w:val="de-DE"/>
        </w:rPr>
        <w:t>en, die wir nothwendig zu 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>
        <w:rPr>
          <w:lang w:val="de-DE"/>
        </w:rPr>
        <w:t>Ich</w:t>
      </w:r>
      <w:r w:rsidRPr="006926E1">
        <w:rPr>
          <w:lang w:val="de-DE"/>
        </w:rPr>
        <w:t xml:space="preserve"> hinrechnen.</w:t>
      </w:r>
    </w:p>
    <w:p w14:paraId="75F219D9" w14:textId="4609647A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Den </w:t>
      </w:r>
      <w:r w:rsidRPr="0056295E">
        <w:rPr>
          <w:b/>
          <w:bCs/>
          <w:lang w:val="de-DE"/>
          <w:rPrChange w:id="371" w:author="John Hymers" w:date="2024-02-21T16:02:00Z">
            <w:rPr>
              <w:lang w:val="de-DE"/>
            </w:rPr>
          </w:rPrChange>
        </w:rPr>
        <w:t>Gesichtsempfindungen</w:t>
      </w:r>
      <w:r w:rsidRPr="006926E1">
        <w:rPr>
          <w:lang w:val="de-DE"/>
        </w:rPr>
        <w:t xml:space="preserve"> von </w:t>
      </w:r>
      <w:r w:rsidRPr="0056295E">
        <w:rPr>
          <w:b/>
          <w:bCs/>
          <w:lang w:val="de-DE"/>
          <w:rPrChange w:id="372" w:author="John Hymers" w:date="2024-02-21T16:02:00Z">
            <w:rPr>
              <w:lang w:val="de-DE"/>
            </w:rPr>
          </w:rPrChange>
        </w:rPr>
        <w:t>Farben</w:t>
      </w:r>
      <w:r w:rsidRPr="006926E1">
        <w:rPr>
          <w:lang w:val="de-DE"/>
        </w:rPr>
        <w:t xml:space="preserve"> und</w:t>
      </w:r>
      <w:r>
        <w:rPr>
          <w:lang w:val="de-DE"/>
        </w:rPr>
        <w:br/>
      </w:r>
      <w:r w:rsidRPr="0056295E">
        <w:rPr>
          <w:b/>
          <w:bCs/>
          <w:lang w:val="de-DE"/>
          <w:rPrChange w:id="373" w:author="John Hymers" w:date="2024-02-21T16:02:00Z">
            <w:rPr>
              <w:lang w:val="de-DE"/>
            </w:rPr>
          </w:rPrChange>
        </w:rPr>
        <w:t>Figuren</w:t>
      </w:r>
      <w:r w:rsidRPr="006926E1">
        <w:rPr>
          <w:lang w:val="de-DE"/>
        </w:rPr>
        <w:t xml:space="preserve">, </w:t>
      </w:r>
      <w:r>
        <w:rPr>
          <w:lang w:val="de-DE"/>
        </w:rPr>
        <w:t>s</w:t>
      </w:r>
      <w:r w:rsidRPr="006926E1">
        <w:rPr>
          <w:lang w:val="de-DE"/>
        </w:rPr>
        <w:t>chreiben wir fa</w:t>
      </w:r>
      <w:r>
        <w:rPr>
          <w:lang w:val="de-DE"/>
        </w:rPr>
        <w:t>s</w:t>
      </w:r>
      <w:r w:rsidRPr="006926E1">
        <w:rPr>
          <w:lang w:val="de-DE"/>
        </w:rPr>
        <w:t xml:space="preserve">t ohne Ausnahme eine </w:t>
      </w:r>
      <w:r w:rsidRPr="0056295E">
        <w:rPr>
          <w:b/>
          <w:bCs/>
          <w:lang w:val="de-DE"/>
          <w:rPrChange w:id="374" w:author="John Hymers" w:date="2024-02-21T16:03:00Z">
            <w:rPr>
              <w:lang w:val="de-DE"/>
            </w:rPr>
          </w:rPrChange>
        </w:rPr>
        <w:t>Wirk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56295E">
        <w:rPr>
          <w:b/>
          <w:bCs/>
          <w:lang w:val="de-DE"/>
          <w:rPrChange w:id="375" w:author="John Hymers" w:date="2024-02-21T16:02:00Z">
            <w:rPr>
              <w:lang w:val="de-DE"/>
            </w:rPr>
          </w:rPrChange>
        </w:rPr>
        <w:t>lichkeit außer uns</w:t>
      </w:r>
      <w:r w:rsidRPr="006926E1">
        <w:rPr>
          <w:lang w:val="de-DE"/>
        </w:rPr>
        <w:t xml:space="preserve"> zu. Warum </w:t>
      </w:r>
      <w:r>
        <w:rPr>
          <w:lang w:val="de-DE"/>
        </w:rPr>
        <w:t>s</w:t>
      </w:r>
      <w:r w:rsidRPr="006926E1">
        <w:rPr>
          <w:lang w:val="de-DE"/>
        </w:rPr>
        <w:t>etzen wir die</w:t>
      </w:r>
      <w:r>
        <w:rPr>
          <w:lang w:val="de-DE"/>
        </w:rPr>
        <w:t>s</w:t>
      </w:r>
      <w:r w:rsidRPr="006926E1">
        <w:rPr>
          <w:lang w:val="de-DE"/>
        </w:rPr>
        <w:t>e Ein-</w:t>
      </w:r>
      <w:r>
        <w:rPr>
          <w:lang w:val="de-DE"/>
        </w:rPr>
        <w:br/>
      </w:r>
      <w:r w:rsidRPr="006926E1">
        <w:rPr>
          <w:lang w:val="de-DE"/>
        </w:rPr>
        <w:t>dr</w:t>
      </w:r>
      <w:r>
        <w:rPr>
          <w:lang w:val="de-DE"/>
        </w:rPr>
        <w:t>ü</w:t>
      </w:r>
      <w:r w:rsidRPr="006926E1">
        <w:rPr>
          <w:lang w:val="de-DE"/>
        </w:rPr>
        <w:t>cke nicht in die Augen, nicht auf die Netzhaut hin?</w:t>
      </w:r>
      <w:r>
        <w:rPr>
          <w:lang w:val="de-DE"/>
        </w:rPr>
        <w:br/>
      </w:r>
      <w:r w:rsidRPr="006926E1">
        <w:rPr>
          <w:lang w:val="de-DE"/>
        </w:rPr>
        <w:t>Darum nicht, weil die</w:t>
      </w:r>
      <w:r>
        <w:rPr>
          <w:lang w:val="de-DE"/>
        </w:rPr>
        <w:t>s</w:t>
      </w:r>
      <w:r w:rsidRPr="006926E1">
        <w:rPr>
          <w:lang w:val="de-DE"/>
        </w:rPr>
        <w:t xml:space="preserve">e </w:t>
      </w:r>
      <w:r>
        <w:rPr>
          <w:lang w:val="de-DE"/>
        </w:rPr>
        <w:t>s</w:t>
      </w:r>
      <w:r w:rsidRPr="006926E1">
        <w:rPr>
          <w:lang w:val="de-DE"/>
        </w:rPr>
        <w:t>anften und zarten Eindr</w:t>
      </w:r>
      <w:r>
        <w:rPr>
          <w:lang w:val="de-DE"/>
        </w:rPr>
        <w:t>ü</w:t>
      </w:r>
      <w:r w:rsidRPr="006926E1">
        <w:rPr>
          <w:lang w:val="de-DE"/>
        </w:rPr>
        <w:t>cke</w:t>
      </w:r>
      <w:r>
        <w:rPr>
          <w:lang w:val="de-DE"/>
        </w:rPr>
        <w:br/>
      </w:r>
      <w:r w:rsidRPr="006926E1">
        <w:rPr>
          <w:lang w:val="de-DE"/>
        </w:rPr>
        <w:t>leicht durch die Organe durchgehen, ohne Er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ü</w:t>
      </w:r>
      <w:r w:rsidRPr="006926E1">
        <w:rPr>
          <w:lang w:val="de-DE"/>
        </w:rPr>
        <w:t>tterun-</w:t>
      </w:r>
      <w:r>
        <w:rPr>
          <w:lang w:val="de-DE"/>
        </w:rPr>
        <w:br/>
      </w:r>
      <w:r w:rsidRPr="006926E1">
        <w:rPr>
          <w:lang w:val="de-DE"/>
        </w:rPr>
        <w:t>gen hervorzubringen, wodurch die das Organ charakte-</w:t>
      </w:r>
      <w:r>
        <w:rPr>
          <w:lang w:val="de-DE"/>
        </w:rPr>
        <w:br/>
      </w:r>
      <w:r w:rsidRPr="006926E1">
        <w:rPr>
          <w:lang w:val="de-DE"/>
        </w:rPr>
        <w:t>ri</w:t>
      </w:r>
      <w:r>
        <w:rPr>
          <w:lang w:val="de-DE"/>
        </w:rPr>
        <w:t>s</w:t>
      </w:r>
      <w:r w:rsidRPr="006926E1">
        <w:rPr>
          <w:lang w:val="de-DE"/>
        </w:rPr>
        <w:t>irende Gef</w:t>
      </w:r>
      <w:r>
        <w:rPr>
          <w:lang w:val="de-DE"/>
        </w:rPr>
        <w:t>ü</w:t>
      </w:r>
      <w:r w:rsidRPr="006926E1">
        <w:rPr>
          <w:lang w:val="de-DE"/>
        </w:rPr>
        <w:t>hle erreget w</w:t>
      </w:r>
      <w:r>
        <w:rPr>
          <w:lang w:val="de-DE"/>
        </w:rPr>
        <w:t>ü</w:t>
      </w:r>
      <w:r w:rsidRPr="006926E1">
        <w:rPr>
          <w:lang w:val="de-DE"/>
        </w:rPr>
        <w:t xml:space="preserve">rden. Zuweilen </w:t>
      </w:r>
      <w:ins w:id="376" w:author="John Hymers" w:date="2024-02-17T22:24:00Z">
        <w:r w:rsidR="00883134" w:rsidRPr="00E36C43">
          <w:rPr>
            <w:lang w:val="de-DE"/>
          </w:rPr>
          <w:t>geschieht</w:t>
        </w:r>
      </w:ins>
      <w:r w:rsidR="00BF45D5">
        <w:rPr>
          <w:lang w:val="de-DE"/>
        </w:rPr>
        <w:t xml:space="preserve"> </w:t>
      </w:r>
      <w:del w:id="377" w:author="John Hymers" w:date="2024-02-17T22:24:00Z">
        <w:r w:rsidRPr="006926E1">
          <w:rPr>
            <w:lang w:val="de-DE"/>
          </w:rPr>
          <w:delText>ge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chicht</w:delText>
        </w:r>
      </w:del>
      <w:r w:rsidRPr="006926E1">
        <w:rPr>
          <w:lang w:val="de-DE"/>
        </w:rPr>
        <w:t xml:space="preserve"> doch</w:t>
      </w:r>
      <w:r>
        <w:rPr>
          <w:lang w:val="de-DE"/>
        </w:rPr>
        <w:br/>
      </w:r>
      <w:r w:rsidRPr="006926E1">
        <w:rPr>
          <w:lang w:val="de-DE"/>
        </w:rPr>
        <w:t xml:space="preserve">das letztere. Wenn das </w:t>
      </w:r>
      <w:r>
        <w:rPr>
          <w:lang w:val="de-DE"/>
        </w:rPr>
        <w:t>s</w:t>
      </w:r>
      <w:r w:rsidRPr="006926E1">
        <w:rPr>
          <w:lang w:val="de-DE"/>
        </w:rPr>
        <w:t>chwache Auge von dem Licht</w:t>
      </w:r>
      <w:r>
        <w:rPr>
          <w:lang w:val="de-DE"/>
        </w:rPr>
        <w:br/>
      </w:r>
      <w:r w:rsidRPr="006926E1">
        <w:rPr>
          <w:lang w:val="de-DE"/>
        </w:rPr>
        <w:t>bis zum Blendenden angegriffen wird, dann f</w:t>
      </w:r>
      <w:r>
        <w:rPr>
          <w:lang w:val="de-DE"/>
        </w:rPr>
        <w:t>ü</w:t>
      </w:r>
      <w:r w:rsidRPr="006926E1">
        <w:rPr>
          <w:lang w:val="de-DE"/>
        </w:rPr>
        <w:t>hlen wir,</w:t>
      </w:r>
      <w:r>
        <w:rPr>
          <w:lang w:val="de-DE"/>
        </w:rPr>
        <w:br/>
      </w:r>
      <w:r w:rsidRPr="006926E1">
        <w:rPr>
          <w:lang w:val="de-DE"/>
        </w:rPr>
        <w:t xml:space="preserve">daß wir mit den Augen </w:t>
      </w:r>
      <w:r>
        <w:rPr>
          <w:lang w:val="de-DE"/>
        </w:rPr>
        <w:t>s</w:t>
      </w:r>
      <w:r w:rsidRPr="006926E1">
        <w:rPr>
          <w:lang w:val="de-DE"/>
        </w:rPr>
        <w:t>ehen. Wenn ein Funke aus</w:t>
      </w:r>
      <w:r>
        <w:rPr>
          <w:lang w:val="de-DE"/>
        </w:rPr>
        <w:br/>
      </w:r>
      <w:r w:rsidRPr="006926E1">
        <w:rPr>
          <w:lang w:val="de-DE"/>
        </w:rPr>
        <w:t xml:space="preserve">dem Auge </w:t>
      </w:r>
      <w:r>
        <w:rPr>
          <w:lang w:val="de-DE"/>
        </w:rPr>
        <w:t>s</w:t>
      </w:r>
      <w:r w:rsidRPr="006926E1">
        <w:rPr>
          <w:lang w:val="de-DE"/>
        </w:rPr>
        <w:t>pringet, das ge</w:t>
      </w:r>
      <w:r>
        <w:rPr>
          <w:lang w:val="de-DE"/>
        </w:rPr>
        <w:t>s</w:t>
      </w:r>
      <w:r w:rsidRPr="006926E1">
        <w:rPr>
          <w:lang w:val="de-DE"/>
        </w:rPr>
        <w:t>toßen und er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ü</w:t>
      </w:r>
      <w:r w:rsidRPr="006926E1">
        <w:rPr>
          <w:lang w:val="de-DE"/>
        </w:rPr>
        <w:t>ttert wor-</w:t>
      </w:r>
      <w:r>
        <w:rPr>
          <w:lang w:val="de-DE"/>
        </w:rPr>
        <w:br/>
      </w:r>
      <w:r w:rsidRPr="006926E1">
        <w:rPr>
          <w:lang w:val="de-DE"/>
        </w:rPr>
        <w:t>den i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>o empfinden wir die Ver</w:t>
      </w:r>
      <w:r>
        <w:rPr>
          <w:lang w:val="de-DE"/>
        </w:rPr>
        <w:t>ä</w:t>
      </w:r>
      <w:r w:rsidRPr="006926E1">
        <w:rPr>
          <w:lang w:val="de-DE"/>
        </w:rPr>
        <w:t>nderung auch wohl</w:t>
      </w:r>
      <w:r>
        <w:rPr>
          <w:lang w:val="de-DE"/>
        </w:rPr>
        <w:br/>
      </w:r>
      <w:r w:rsidRPr="0056295E">
        <w:rPr>
          <w:b/>
          <w:bCs/>
          <w:lang w:val="de-DE"/>
          <w:rPrChange w:id="378" w:author="John Hymers" w:date="2024-02-21T16:03:00Z">
            <w:rPr>
              <w:lang w:val="de-DE"/>
            </w:rPr>
          </w:rPrChange>
        </w:rPr>
        <w:t>in dem Auge</w:t>
      </w:r>
      <w:r w:rsidRPr="006926E1">
        <w:rPr>
          <w:lang w:val="de-DE"/>
        </w:rPr>
        <w:t>.</w:t>
      </w:r>
    </w:p>
    <w:p w14:paraId="3A28254B" w14:textId="1C685728" w:rsidR="006926E1" w:rsidRDefault="006926E1" w:rsidP="006926E1">
      <w:pPr>
        <w:rPr>
          <w:lang w:val="de-DE"/>
        </w:rPr>
      </w:pPr>
      <w:r>
        <w:rPr>
          <w:lang w:val="de-DE"/>
        </w:rPr>
        <w:t>In</w:t>
      </w:r>
      <w:r w:rsidRPr="006926E1">
        <w:rPr>
          <w:lang w:val="de-DE"/>
        </w:rPr>
        <w:t xml:space="preserve"> den gew</w:t>
      </w:r>
      <w:r>
        <w:rPr>
          <w:lang w:val="de-DE"/>
        </w:rPr>
        <w:t>ö</w:t>
      </w:r>
      <w:r w:rsidRPr="006926E1">
        <w:rPr>
          <w:lang w:val="de-DE"/>
        </w:rPr>
        <w:t>hnlichen F</w:t>
      </w:r>
      <w:r>
        <w:rPr>
          <w:lang w:val="de-DE"/>
        </w:rPr>
        <w:t>ä</w:t>
      </w:r>
      <w:r w:rsidRPr="006926E1">
        <w:rPr>
          <w:lang w:val="de-DE"/>
        </w:rPr>
        <w:t xml:space="preserve">llen </w:t>
      </w:r>
      <w:r>
        <w:rPr>
          <w:lang w:val="de-DE"/>
        </w:rPr>
        <w:t>s</w:t>
      </w:r>
      <w:r w:rsidRPr="006926E1">
        <w:rPr>
          <w:lang w:val="de-DE"/>
        </w:rPr>
        <w:t>ehen wir al</w:t>
      </w:r>
      <w:r>
        <w:rPr>
          <w:lang w:val="de-DE"/>
        </w:rPr>
        <w:t>s</w:t>
      </w:r>
      <w:r w:rsidRPr="006926E1">
        <w:rPr>
          <w:lang w:val="de-DE"/>
        </w:rPr>
        <w:t>o die Sache</w:t>
      </w:r>
      <w:r>
        <w:rPr>
          <w:lang w:val="de-DE"/>
        </w:rPr>
        <w:br/>
      </w:r>
      <w:r w:rsidRPr="006926E1">
        <w:rPr>
          <w:lang w:val="de-DE"/>
        </w:rPr>
        <w:t>niemals in dem Auge. Der Cheßeldeni</w:t>
      </w:r>
      <w:r>
        <w:rPr>
          <w:lang w:val="de-DE"/>
        </w:rPr>
        <w:t>s</w:t>
      </w:r>
      <w:r w:rsidRPr="006926E1">
        <w:rPr>
          <w:lang w:val="de-DE"/>
        </w:rPr>
        <w:t>che Blinde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etzte </w:t>
      </w:r>
      <w:r>
        <w:rPr>
          <w:lang w:val="de-DE"/>
        </w:rPr>
        <w:t>s</w:t>
      </w:r>
      <w:r w:rsidRPr="006926E1">
        <w:rPr>
          <w:lang w:val="de-DE"/>
        </w:rPr>
        <w:t>ie dicht vor den Augen hin. Ohne Zweifel des-</w:t>
      </w:r>
      <w:r>
        <w:rPr>
          <w:lang w:val="de-DE"/>
        </w:rPr>
        <w:br/>
      </w:r>
      <w:r w:rsidRPr="006926E1">
        <w:rPr>
          <w:lang w:val="de-DE"/>
        </w:rPr>
        <w:t xml:space="preserve">wegen, weil er es gewohnt war, die </w:t>
      </w:r>
      <w:r w:rsidRPr="0056295E">
        <w:rPr>
          <w:b/>
          <w:bCs/>
          <w:lang w:val="de-DE"/>
          <w:rPrChange w:id="379" w:author="John Hymers" w:date="2024-02-21T16:03:00Z">
            <w:rPr>
              <w:lang w:val="de-DE"/>
            </w:rPr>
          </w:rPrChange>
        </w:rPr>
        <w:t>gefühlten</w:t>
      </w:r>
      <w:r w:rsidRPr="006926E1">
        <w:rPr>
          <w:lang w:val="de-DE"/>
        </w:rPr>
        <w:t xml:space="preserve"> Gegen-</w:t>
      </w:r>
      <w:r>
        <w:rPr>
          <w:lang w:val="de-DE"/>
        </w:rPr>
        <w:br/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 xml:space="preserve">nde dicht an das Organ hin zu </w:t>
      </w:r>
      <w:r>
        <w:rPr>
          <w:lang w:val="de-DE"/>
        </w:rPr>
        <w:t>s</w:t>
      </w:r>
      <w:r w:rsidRPr="006926E1">
        <w:rPr>
          <w:lang w:val="de-DE"/>
        </w:rPr>
        <w:t>etzen.</w:t>
      </w:r>
    </w:p>
    <w:p w14:paraId="6E52A2B0" w14:textId="093B4593" w:rsidR="006926E1" w:rsidRDefault="006926E1" w:rsidP="006926E1">
      <w:pPr>
        <w:rPr>
          <w:lang w:val="de-DE"/>
        </w:rPr>
      </w:pPr>
      <w:r w:rsidRPr="006926E1">
        <w:rPr>
          <w:lang w:val="de-DE"/>
        </w:rPr>
        <w:t>Warum wir aber denn die Ge</w:t>
      </w:r>
      <w:r>
        <w:rPr>
          <w:lang w:val="de-DE"/>
        </w:rPr>
        <w:t>s</w:t>
      </w:r>
      <w:r w:rsidRPr="006926E1">
        <w:rPr>
          <w:lang w:val="de-DE"/>
        </w:rPr>
        <w:t>ichtsempfindungen</w:t>
      </w:r>
      <w:r>
        <w:rPr>
          <w:lang w:val="de-DE"/>
        </w:rPr>
        <w:br/>
      </w:r>
      <w:r w:rsidRPr="006926E1">
        <w:rPr>
          <w:lang w:val="de-DE"/>
        </w:rPr>
        <w:t xml:space="preserve">nicht in uns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 xml:space="preserve">t, </w:t>
      </w:r>
      <w:r>
        <w:rPr>
          <w:lang w:val="de-DE"/>
        </w:rPr>
        <w:t>s</w:t>
      </w:r>
      <w:r w:rsidRPr="006926E1">
        <w:rPr>
          <w:lang w:val="de-DE"/>
        </w:rPr>
        <w:t>ondern außer uns hin</w:t>
      </w:r>
      <w:r>
        <w:rPr>
          <w:lang w:val="de-DE"/>
        </w:rPr>
        <w:t>s</w:t>
      </w:r>
      <w:r w:rsidRPr="006926E1">
        <w:rPr>
          <w:lang w:val="de-DE"/>
        </w:rPr>
        <w:t>etzen, davon</w:t>
      </w:r>
      <w:r>
        <w:rPr>
          <w:lang w:val="de-DE"/>
        </w:rPr>
        <w:br/>
      </w:r>
      <w:r w:rsidRPr="006926E1">
        <w:rPr>
          <w:lang w:val="de-DE"/>
        </w:rPr>
        <w:t>i</w:t>
      </w:r>
      <w:r>
        <w:rPr>
          <w:lang w:val="de-DE"/>
        </w:rPr>
        <w:t>s</w:t>
      </w:r>
      <w:r w:rsidRPr="006926E1">
        <w:rPr>
          <w:lang w:val="de-DE"/>
        </w:rPr>
        <w:t>t der Grund aus dem vorhergehenden leicht einzu</w:t>
      </w:r>
      <w:r>
        <w:rPr>
          <w:lang w:val="de-DE"/>
        </w:rPr>
        <w:t>s</w:t>
      </w:r>
      <w:r w:rsidRPr="006926E1">
        <w:rPr>
          <w:lang w:val="de-DE"/>
        </w:rPr>
        <w:t>ehen.</w:t>
      </w:r>
      <w:r>
        <w:rPr>
          <w:lang w:val="de-DE"/>
        </w:rPr>
        <w:br/>
      </w:r>
      <w:r w:rsidRPr="006926E1">
        <w:rPr>
          <w:lang w:val="de-DE"/>
        </w:rPr>
        <w:t xml:space="preserve">Sie konnten nicht in </w:t>
      </w:r>
      <w:r w:rsidRPr="0056295E">
        <w:rPr>
          <w:b/>
          <w:bCs/>
          <w:lang w:val="de-DE"/>
          <w:rPrChange w:id="380" w:author="John Hymers" w:date="2024-02-21T16:03:00Z">
            <w:rPr>
              <w:lang w:val="de-DE"/>
            </w:rPr>
          </w:rPrChange>
        </w:rPr>
        <w:t>uns</w:t>
      </w:r>
      <w:r w:rsidRPr="006926E1">
        <w:rPr>
          <w:lang w:val="de-DE"/>
        </w:rPr>
        <w:t xml:space="preserve"> ge</w:t>
      </w:r>
      <w:r>
        <w:rPr>
          <w:lang w:val="de-DE"/>
        </w:rPr>
        <w:t>s</w:t>
      </w:r>
      <w:r w:rsidRPr="006926E1">
        <w:rPr>
          <w:lang w:val="de-DE"/>
        </w:rPr>
        <w:t xml:space="preserve">etzet werden, weil </w:t>
      </w:r>
      <w:r>
        <w:rPr>
          <w:lang w:val="de-DE"/>
        </w:rPr>
        <w:t>s</w:t>
      </w:r>
      <w:r w:rsidRPr="006926E1">
        <w:rPr>
          <w:lang w:val="de-DE"/>
        </w:rPr>
        <w:t>ie nicht</w:t>
      </w:r>
      <w:r>
        <w:rPr>
          <w:lang w:val="de-DE"/>
        </w:rPr>
        <w:br/>
      </w:r>
      <w:r w:rsidRPr="006926E1">
        <w:rPr>
          <w:lang w:val="de-DE"/>
        </w:rPr>
        <w:t>in der Empfindung un</w:t>
      </w:r>
      <w:r>
        <w:rPr>
          <w:lang w:val="de-DE"/>
        </w:rPr>
        <w:t>s</w:t>
      </w:r>
      <w:r w:rsidRPr="006926E1">
        <w:rPr>
          <w:lang w:val="de-DE"/>
        </w:rPr>
        <w:t xml:space="preserve">ers </w:t>
      </w:r>
      <w:ins w:id="381" w:author="John Hymers" w:date="2024-02-17T22:24:00Z">
        <w:r w:rsidR="00883134" w:rsidRPr="00E36C43">
          <w:rPr>
            <w:lang w:val="de-DE"/>
          </w:rPr>
          <w:t>Ich</w:t>
        </w:r>
      </w:ins>
      <w:r w:rsidR="00BF45D5">
        <w:rPr>
          <w:lang w:val="de-DE"/>
        </w:rPr>
        <w:t xml:space="preserve"> </w:t>
      </w:r>
      <w:del w:id="382" w:author="John Hymers" w:date="2024-02-17T22:24:00Z">
        <w:r>
          <w:rPr>
            <w:lang w:val="de-DE"/>
          </w:rPr>
          <w:delText>Ich</w:delText>
        </w:r>
        <w:r w:rsidRPr="006926E1">
          <w:rPr>
            <w:lang w:val="de-DE"/>
          </w:rPr>
          <w:delText>s</w:delText>
        </w:r>
      </w:del>
      <w:r w:rsidRPr="006926E1">
        <w:rPr>
          <w:lang w:val="de-DE"/>
        </w:rPr>
        <w:t xml:space="preserve"> begriffen waren. Auch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ind </w:t>
      </w:r>
      <w:r>
        <w:rPr>
          <w:lang w:val="de-DE"/>
        </w:rPr>
        <w:t>s</w:t>
      </w:r>
      <w:r w:rsidRPr="006926E1">
        <w:rPr>
          <w:lang w:val="de-DE"/>
        </w:rPr>
        <w:t xml:space="preserve">ie nicht </w:t>
      </w:r>
      <w:r>
        <w:rPr>
          <w:lang w:val="de-DE"/>
        </w:rPr>
        <w:t>s</w:t>
      </w:r>
      <w:r w:rsidRPr="006926E1">
        <w:rPr>
          <w:lang w:val="de-DE"/>
        </w:rPr>
        <w:t>olche vor</w:t>
      </w:r>
      <w:r>
        <w:rPr>
          <w:lang w:val="de-DE"/>
        </w:rPr>
        <w:t>ü</w:t>
      </w:r>
      <w:r w:rsidRPr="006926E1">
        <w:rPr>
          <w:lang w:val="de-DE"/>
        </w:rPr>
        <w:t>bergehende Eindr</w:t>
      </w:r>
      <w:r>
        <w:rPr>
          <w:lang w:val="de-DE"/>
        </w:rPr>
        <w:t>ü</w:t>
      </w:r>
      <w:r w:rsidRPr="006926E1">
        <w:rPr>
          <w:lang w:val="de-DE"/>
        </w:rPr>
        <w:t>cke, wie die</w:t>
      </w:r>
      <w:r>
        <w:rPr>
          <w:lang w:val="de-DE"/>
        </w:rPr>
        <w:br/>
      </w:r>
      <w:r w:rsidRPr="006926E1">
        <w:rPr>
          <w:lang w:val="de-DE"/>
        </w:rPr>
        <w:t>T</w:t>
      </w:r>
      <w:r>
        <w:rPr>
          <w:lang w:val="de-DE"/>
        </w:rPr>
        <w:t>ö</w:t>
      </w:r>
      <w:r w:rsidRPr="006926E1">
        <w:rPr>
          <w:lang w:val="de-DE"/>
        </w:rPr>
        <w:t xml:space="preserve">ne, </w:t>
      </w:r>
      <w:r>
        <w:rPr>
          <w:lang w:val="de-DE"/>
        </w:rPr>
        <w:t>s</w:t>
      </w:r>
      <w:r w:rsidRPr="006926E1">
        <w:rPr>
          <w:lang w:val="de-DE"/>
        </w:rPr>
        <w:t>ondern ganze Haufen vereinigter Empfindungen.</w:t>
      </w:r>
      <w:r>
        <w:rPr>
          <w:lang w:val="de-DE"/>
        </w:rPr>
        <w:br/>
      </w:r>
      <w:r w:rsidRPr="006926E1">
        <w:rPr>
          <w:lang w:val="de-DE"/>
        </w:rPr>
        <w:t xml:space="preserve">Der Anblick von einem Baum, von </w:t>
      </w:r>
      <w:r>
        <w:rPr>
          <w:lang w:val="de-DE"/>
        </w:rPr>
        <w:t>s</w:t>
      </w:r>
      <w:r w:rsidRPr="006926E1">
        <w:rPr>
          <w:lang w:val="de-DE"/>
        </w:rPr>
        <w:t>einer Figur, Farbe,</w:t>
      </w:r>
      <w:r>
        <w:rPr>
          <w:lang w:val="de-DE"/>
        </w:rPr>
        <w:br/>
      </w:r>
      <w:r w:rsidRPr="006926E1">
        <w:rPr>
          <w:lang w:val="de-DE"/>
        </w:rPr>
        <w:t>Bewegung i</w:t>
      </w:r>
      <w:r>
        <w:rPr>
          <w:lang w:val="de-DE"/>
        </w:rPr>
        <w:t>s</w:t>
      </w:r>
      <w:r w:rsidRPr="006926E1">
        <w:rPr>
          <w:lang w:val="de-DE"/>
        </w:rPr>
        <w:t xml:space="preserve">t eine </w:t>
      </w:r>
      <w:r>
        <w:rPr>
          <w:lang w:val="de-DE"/>
        </w:rPr>
        <w:t>s</w:t>
      </w:r>
      <w:r w:rsidRPr="006926E1">
        <w:rPr>
          <w:lang w:val="de-DE"/>
        </w:rPr>
        <w:t>olche Menge von Empfindungen,</w:t>
      </w:r>
    </w:p>
    <w:p w14:paraId="4C5548B1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die</w:t>
      </w:r>
    </w:p>
    <w:p w14:paraId="3E08ED2E" w14:textId="733827A1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421</w:t>
      </w:r>
      <w:r>
        <w:rPr>
          <w:lang w:val="de-DE"/>
        </w:rPr>
        <w:t>] Kenntn. v. d. objektiv. Existenz d. Dinge.</w:t>
      </w:r>
    </w:p>
    <w:p w14:paraId="243BBA77" w14:textId="4DD1C708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vereiniget ein voll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ndiges Ding vor</w:t>
      </w:r>
      <w:r>
        <w:rPr>
          <w:lang w:val="de-DE"/>
        </w:rPr>
        <w:t>s</w:t>
      </w:r>
      <w:r w:rsidRPr="006926E1">
        <w:rPr>
          <w:lang w:val="de-DE"/>
        </w:rPr>
        <w:t>tellen k</w:t>
      </w:r>
      <w:r>
        <w:rPr>
          <w:lang w:val="de-DE"/>
        </w:rPr>
        <w:t>ö</w:t>
      </w:r>
      <w:r w:rsidRPr="006926E1">
        <w:rPr>
          <w:lang w:val="de-DE"/>
        </w:rPr>
        <w:t>nnen.</w:t>
      </w:r>
      <w:r>
        <w:rPr>
          <w:lang w:val="de-DE"/>
        </w:rPr>
        <w:br/>
      </w:r>
      <w:r w:rsidRPr="006926E1">
        <w:rPr>
          <w:lang w:val="de-DE"/>
        </w:rPr>
        <w:t>Daher er</w:t>
      </w:r>
      <w:r>
        <w:rPr>
          <w:lang w:val="de-DE"/>
        </w:rPr>
        <w:t>s</w:t>
      </w:r>
      <w:r w:rsidRPr="006926E1">
        <w:rPr>
          <w:lang w:val="de-DE"/>
        </w:rPr>
        <w:t>cheinet jedwede Ge</w:t>
      </w:r>
      <w:r>
        <w:rPr>
          <w:lang w:val="de-DE"/>
        </w:rPr>
        <w:t>s</w:t>
      </w:r>
      <w:r w:rsidRPr="006926E1">
        <w:rPr>
          <w:lang w:val="de-DE"/>
        </w:rPr>
        <w:t>ichtsempfindung entweder</w:t>
      </w:r>
      <w:r>
        <w:rPr>
          <w:lang w:val="de-DE"/>
        </w:rPr>
        <w:br/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als eine v</w:t>
      </w:r>
      <w:r>
        <w:rPr>
          <w:lang w:val="de-DE"/>
        </w:rPr>
        <w:t>ö</w:t>
      </w:r>
      <w:r w:rsidRPr="006926E1">
        <w:rPr>
          <w:lang w:val="de-DE"/>
        </w:rPr>
        <w:t>llige Sub</w:t>
      </w:r>
      <w:r>
        <w:rPr>
          <w:lang w:val="de-DE"/>
        </w:rPr>
        <w:t>s</w:t>
      </w:r>
      <w:r w:rsidRPr="006926E1">
        <w:rPr>
          <w:lang w:val="de-DE"/>
        </w:rPr>
        <w:t>tanz, die außer uns und un-</w:t>
      </w:r>
      <w:r>
        <w:rPr>
          <w:lang w:val="de-DE"/>
        </w:rPr>
        <w:br/>
        <w:t>s</w:t>
      </w:r>
      <w:r w:rsidRPr="006926E1">
        <w:rPr>
          <w:lang w:val="de-DE"/>
        </w:rPr>
        <w:t>erm K</w:t>
      </w:r>
      <w:r>
        <w:rPr>
          <w:lang w:val="de-DE"/>
        </w:rPr>
        <w:t>ö</w:t>
      </w:r>
      <w:r w:rsidRPr="006926E1">
        <w:rPr>
          <w:lang w:val="de-DE"/>
        </w:rPr>
        <w:t>rper i</w:t>
      </w:r>
      <w:r>
        <w:rPr>
          <w:lang w:val="de-DE"/>
        </w:rPr>
        <w:t>s</w:t>
      </w:r>
      <w:r w:rsidRPr="006926E1">
        <w:rPr>
          <w:lang w:val="de-DE"/>
        </w:rPr>
        <w:t>t, das heißt, die von beiden reell ver-</w:t>
      </w:r>
      <w:r>
        <w:rPr>
          <w:lang w:val="de-DE"/>
        </w:rPr>
        <w:br/>
        <w:t>s</w:t>
      </w:r>
      <w:r w:rsidRPr="006926E1">
        <w:rPr>
          <w:lang w:val="de-DE"/>
        </w:rPr>
        <w:t>chieden i</w:t>
      </w:r>
      <w:r>
        <w:rPr>
          <w:lang w:val="de-DE"/>
        </w:rPr>
        <w:t>s</w:t>
      </w:r>
      <w:r w:rsidRPr="006926E1">
        <w:rPr>
          <w:lang w:val="de-DE"/>
        </w:rPr>
        <w:t>t; oder als eine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 von einer </w:t>
      </w:r>
      <w:r>
        <w:rPr>
          <w:lang w:val="de-DE"/>
        </w:rPr>
        <w:t>s</w:t>
      </w:r>
      <w:r w:rsidRPr="006926E1">
        <w:rPr>
          <w:lang w:val="de-DE"/>
        </w:rPr>
        <w:t>ol-</w:t>
      </w:r>
      <w:r>
        <w:rPr>
          <w:lang w:val="de-DE"/>
        </w:rPr>
        <w:br/>
      </w:r>
      <w:r w:rsidRPr="006926E1">
        <w:rPr>
          <w:lang w:val="de-DE"/>
        </w:rPr>
        <w:t>chen.</w:t>
      </w:r>
    </w:p>
    <w:p w14:paraId="4EA3838E" w14:textId="71926AAB" w:rsidR="006926E1" w:rsidRDefault="006926E1" w:rsidP="006926E1">
      <w:pPr>
        <w:rPr>
          <w:lang w:val="de-DE"/>
        </w:rPr>
      </w:pPr>
      <w:r w:rsidRPr="006926E1">
        <w:rPr>
          <w:lang w:val="de-DE"/>
        </w:rPr>
        <w:t>Ob die Ge</w:t>
      </w:r>
      <w:r>
        <w:rPr>
          <w:lang w:val="de-DE"/>
        </w:rPr>
        <w:t>s</w:t>
      </w:r>
      <w:r w:rsidRPr="006926E1">
        <w:rPr>
          <w:lang w:val="de-DE"/>
        </w:rPr>
        <w:t xml:space="preserve">ichtsempfindungen einer Sache </w:t>
      </w:r>
      <w:r w:rsidRPr="0056295E">
        <w:rPr>
          <w:b/>
          <w:bCs/>
          <w:lang w:val="de-DE"/>
          <w:rPrChange w:id="383" w:author="John Hymers" w:date="2024-02-21T16:03:00Z">
            <w:rPr>
              <w:lang w:val="de-DE"/>
            </w:rPr>
          </w:rPrChange>
        </w:rPr>
        <w:t>allein</w:t>
      </w:r>
      <w:r>
        <w:rPr>
          <w:lang w:val="de-DE"/>
        </w:rPr>
        <w:br/>
      </w:r>
      <w:r w:rsidRPr="006926E1">
        <w:rPr>
          <w:lang w:val="de-DE"/>
        </w:rPr>
        <w:t xml:space="preserve">genommen, eine </w:t>
      </w:r>
      <w:r>
        <w:rPr>
          <w:lang w:val="de-DE"/>
        </w:rPr>
        <w:t>s</w:t>
      </w:r>
      <w:r w:rsidRPr="006926E1">
        <w:rPr>
          <w:lang w:val="de-DE"/>
        </w:rPr>
        <w:t>olche Vor</w:t>
      </w:r>
      <w:r>
        <w:rPr>
          <w:lang w:val="de-DE"/>
        </w:rPr>
        <w:t>s</w:t>
      </w:r>
      <w:r w:rsidRPr="006926E1">
        <w:rPr>
          <w:lang w:val="de-DE"/>
        </w:rPr>
        <w:t>tellung geben k</w:t>
      </w:r>
      <w:r>
        <w:rPr>
          <w:lang w:val="de-DE"/>
        </w:rPr>
        <w:t>ö</w:t>
      </w:r>
      <w:r w:rsidRPr="006926E1">
        <w:rPr>
          <w:lang w:val="de-DE"/>
        </w:rPr>
        <w:t>nnen, als</w:t>
      </w:r>
      <w:r>
        <w:rPr>
          <w:lang w:val="de-DE"/>
        </w:rPr>
        <w:br/>
      </w:r>
      <w:r w:rsidRPr="006926E1">
        <w:rPr>
          <w:lang w:val="de-DE"/>
        </w:rPr>
        <w:t>die i</w:t>
      </w:r>
      <w:r>
        <w:rPr>
          <w:lang w:val="de-DE"/>
        </w:rPr>
        <w:t>s</w:t>
      </w:r>
      <w:r w:rsidRPr="006926E1">
        <w:rPr>
          <w:lang w:val="de-DE"/>
        </w:rPr>
        <w:t>t von einem wirklichen Objekt, und voll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ndigen</w:t>
      </w:r>
      <w:r>
        <w:rPr>
          <w:lang w:val="de-DE"/>
        </w:rPr>
        <w:br/>
      </w:r>
      <w:r w:rsidRPr="006926E1">
        <w:rPr>
          <w:lang w:val="de-DE"/>
        </w:rPr>
        <w:t>Dinge oder von einer Sub</w:t>
      </w:r>
      <w:r>
        <w:rPr>
          <w:lang w:val="de-DE"/>
        </w:rPr>
        <w:t>s</w:t>
      </w:r>
      <w:r w:rsidRPr="006926E1">
        <w:rPr>
          <w:lang w:val="de-DE"/>
        </w:rPr>
        <w:t xml:space="preserve">tanz, wie Hr. </w:t>
      </w:r>
      <w:r w:rsidRPr="0056295E">
        <w:rPr>
          <w:b/>
          <w:bCs/>
          <w:lang w:val="de-DE"/>
          <w:rPrChange w:id="384" w:author="John Hymers" w:date="2024-02-21T16:03:00Z">
            <w:rPr>
              <w:lang w:val="de-DE"/>
            </w:rPr>
          </w:rPrChange>
        </w:rPr>
        <w:t>Home</w:t>
      </w:r>
      <w:r w:rsidRPr="006926E1">
        <w:rPr>
          <w:lang w:val="de-DE"/>
        </w:rPr>
        <w:t xml:space="preserve"> meinet,</w:t>
      </w:r>
      <w:r>
        <w:rPr>
          <w:lang w:val="de-DE"/>
        </w:rPr>
        <w:br/>
      </w:r>
      <w:r w:rsidRPr="006926E1">
        <w:rPr>
          <w:lang w:val="de-DE"/>
        </w:rPr>
        <w:t xml:space="preserve">das </w:t>
      </w:r>
      <w:r>
        <w:rPr>
          <w:lang w:val="de-DE"/>
        </w:rPr>
        <w:t>s</w:t>
      </w:r>
      <w:r w:rsidRPr="006926E1">
        <w:rPr>
          <w:lang w:val="de-DE"/>
        </w:rPr>
        <w:t xml:space="preserve">cheinet an </w:t>
      </w:r>
      <w:r>
        <w:rPr>
          <w:lang w:val="de-DE"/>
        </w:rPr>
        <w:t>s</w:t>
      </w:r>
      <w:r w:rsidRPr="006926E1">
        <w:rPr>
          <w:lang w:val="de-DE"/>
        </w:rPr>
        <w:t>ich nicht unm</w:t>
      </w:r>
      <w:r>
        <w:rPr>
          <w:lang w:val="de-DE"/>
        </w:rPr>
        <w:t>ö</w:t>
      </w:r>
      <w:r w:rsidRPr="006926E1">
        <w:rPr>
          <w:lang w:val="de-DE"/>
        </w:rPr>
        <w:t xml:space="preserve">glich zu </w:t>
      </w:r>
      <w:r>
        <w:rPr>
          <w:lang w:val="de-DE"/>
        </w:rPr>
        <w:t>s</w:t>
      </w:r>
      <w:r w:rsidRPr="006926E1">
        <w:rPr>
          <w:lang w:val="de-DE"/>
        </w:rPr>
        <w:t>eyn; aber es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auch gewiß, daß die un</w:t>
      </w:r>
      <w:r>
        <w:rPr>
          <w:lang w:val="de-DE"/>
        </w:rPr>
        <w:t>s</w:t>
      </w:r>
      <w:r w:rsidRPr="006926E1">
        <w:rPr>
          <w:lang w:val="de-DE"/>
        </w:rPr>
        <w:t>rigen die</w:t>
      </w:r>
      <w:r>
        <w:rPr>
          <w:lang w:val="de-DE"/>
        </w:rPr>
        <w:t>s</w:t>
      </w:r>
      <w:r w:rsidRPr="006926E1">
        <w:rPr>
          <w:lang w:val="de-DE"/>
        </w:rPr>
        <w:t>e Be</w:t>
      </w:r>
      <w:r>
        <w:rPr>
          <w:lang w:val="de-DE"/>
        </w:rPr>
        <w:t>s</w:t>
      </w:r>
      <w:r w:rsidRPr="006926E1">
        <w:rPr>
          <w:lang w:val="de-DE"/>
        </w:rPr>
        <w:t>chaffenheit den</w:t>
      </w:r>
      <w:r>
        <w:rPr>
          <w:lang w:val="de-DE"/>
        </w:rPr>
        <w:br/>
      </w:r>
      <w:r w:rsidRPr="006926E1">
        <w:rPr>
          <w:lang w:val="de-DE"/>
        </w:rPr>
        <w:t>mit ihnen verbundenen Empfindungen des Gef</w:t>
      </w:r>
      <w:r>
        <w:rPr>
          <w:lang w:val="de-DE"/>
        </w:rPr>
        <w:t>ü</w:t>
      </w:r>
      <w:r w:rsidRPr="006926E1">
        <w:rPr>
          <w:lang w:val="de-DE"/>
        </w:rPr>
        <w:t>hls zum</w:t>
      </w:r>
      <w:r>
        <w:rPr>
          <w:lang w:val="de-DE"/>
        </w:rPr>
        <w:br/>
      </w:r>
      <w:r w:rsidRPr="006926E1">
        <w:rPr>
          <w:lang w:val="de-DE"/>
        </w:rPr>
        <w:t>Theil zu verdanken haben. Die gleichzeitigen Empfin-</w:t>
      </w:r>
      <w:r>
        <w:rPr>
          <w:lang w:val="de-DE"/>
        </w:rPr>
        <w:br/>
      </w:r>
      <w:r w:rsidRPr="006926E1">
        <w:rPr>
          <w:lang w:val="de-DE"/>
        </w:rPr>
        <w:t xml:space="preserve">dungen durch beide Sinne vereinigten </w:t>
      </w:r>
      <w:r>
        <w:rPr>
          <w:lang w:val="de-DE"/>
        </w:rPr>
        <w:t>s</w:t>
      </w:r>
      <w:r w:rsidRPr="006926E1">
        <w:rPr>
          <w:lang w:val="de-DE"/>
        </w:rPr>
        <w:t>ich, und die Ein-</w:t>
      </w:r>
      <w:r>
        <w:rPr>
          <w:lang w:val="de-DE"/>
        </w:rPr>
        <w:br/>
      </w:r>
      <w:r w:rsidRPr="006926E1">
        <w:rPr>
          <w:lang w:val="de-DE"/>
        </w:rPr>
        <w:t>dr</w:t>
      </w:r>
      <w:r>
        <w:rPr>
          <w:lang w:val="de-DE"/>
        </w:rPr>
        <w:t>ü</w:t>
      </w:r>
      <w:r w:rsidRPr="006926E1">
        <w:rPr>
          <w:lang w:val="de-DE"/>
        </w:rPr>
        <w:t>cke des Ge</w:t>
      </w:r>
      <w:r>
        <w:rPr>
          <w:lang w:val="de-DE"/>
        </w:rPr>
        <w:t>s</w:t>
      </w:r>
      <w:r w:rsidRPr="006926E1">
        <w:rPr>
          <w:lang w:val="de-DE"/>
        </w:rPr>
        <w:t xml:space="preserve">ichts konnten, da </w:t>
      </w:r>
      <w:r>
        <w:rPr>
          <w:lang w:val="de-DE"/>
        </w:rPr>
        <w:t>s</w:t>
      </w:r>
      <w:r w:rsidRPr="006926E1">
        <w:rPr>
          <w:lang w:val="de-DE"/>
        </w:rPr>
        <w:t>ie am kl</w:t>
      </w:r>
      <w:r>
        <w:rPr>
          <w:lang w:val="de-DE"/>
        </w:rPr>
        <w:t>ä</w:t>
      </w:r>
      <w:r w:rsidRPr="006926E1">
        <w:rPr>
          <w:lang w:val="de-DE"/>
        </w:rPr>
        <w:t>r</w:t>
      </w:r>
      <w:r>
        <w:rPr>
          <w:lang w:val="de-DE"/>
        </w:rPr>
        <w:t>s</w:t>
      </w:r>
      <w:r w:rsidRPr="006926E1">
        <w:rPr>
          <w:lang w:val="de-DE"/>
        </w:rPr>
        <w:t>ten und leich-</w:t>
      </w:r>
      <w:r>
        <w:rPr>
          <w:lang w:val="de-DE"/>
        </w:rPr>
        <w:br/>
      </w:r>
      <w:r w:rsidRPr="006926E1">
        <w:rPr>
          <w:lang w:val="de-DE"/>
        </w:rPr>
        <w:t>te</w:t>
      </w:r>
      <w:r>
        <w:rPr>
          <w:lang w:val="de-DE"/>
        </w:rPr>
        <w:t>s</w:t>
      </w:r>
      <w:r w:rsidRPr="006926E1">
        <w:rPr>
          <w:lang w:val="de-DE"/>
        </w:rPr>
        <w:t xml:space="preserve">ten zu reproduciren </w:t>
      </w:r>
      <w:r>
        <w:rPr>
          <w:lang w:val="de-DE"/>
        </w:rPr>
        <w:t>s</w:t>
      </w:r>
      <w:r w:rsidRPr="006926E1">
        <w:rPr>
          <w:lang w:val="de-DE"/>
        </w:rPr>
        <w:t>ind, auch am bequem</w:t>
      </w:r>
      <w:r>
        <w:rPr>
          <w:lang w:val="de-DE"/>
        </w:rPr>
        <w:t>s</w:t>
      </w:r>
      <w:r w:rsidRPr="006926E1">
        <w:rPr>
          <w:lang w:val="de-DE"/>
        </w:rPr>
        <w:t>ten, als die</w:t>
      </w:r>
      <w:r>
        <w:rPr>
          <w:lang w:val="de-DE"/>
        </w:rPr>
        <w:br/>
      </w:r>
      <w:r w:rsidRPr="006926E1">
        <w:rPr>
          <w:lang w:val="de-DE"/>
        </w:rPr>
        <w:t>hervor</w:t>
      </w:r>
      <w:r>
        <w:rPr>
          <w:lang w:val="de-DE"/>
        </w:rPr>
        <w:t>s</w:t>
      </w:r>
      <w:r w:rsidRPr="006926E1">
        <w:rPr>
          <w:lang w:val="de-DE"/>
        </w:rPr>
        <w:t xml:space="preserve">techende Merkmale des ganzen </w:t>
      </w:r>
      <w:r>
        <w:rPr>
          <w:lang w:val="de-DE"/>
        </w:rPr>
        <w:t>In</w:t>
      </w:r>
      <w:r w:rsidRPr="006926E1">
        <w:rPr>
          <w:lang w:val="de-DE"/>
        </w:rPr>
        <w:t>begriffs, das i</w:t>
      </w:r>
      <w:r>
        <w:rPr>
          <w:lang w:val="de-DE"/>
        </w:rPr>
        <w:t>s</w:t>
      </w:r>
      <w:r w:rsidRPr="006926E1">
        <w:rPr>
          <w:lang w:val="de-DE"/>
        </w:rPr>
        <w:t>t,</w:t>
      </w:r>
      <w:r>
        <w:rPr>
          <w:lang w:val="de-DE"/>
        </w:rPr>
        <w:br/>
      </w:r>
      <w:r w:rsidRPr="006926E1">
        <w:rPr>
          <w:lang w:val="de-DE"/>
        </w:rPr>
        <w:t>des ganzen Dinges gebrauchet werden, wie es wirklich</w:t>
      </w:r>
      <w:r>
        <w:rPr>
          <w:lang w:val="de-DE"/>
        </w:rPr>
        <w:br/>
      </w:r>
      <w:ins w:id="385" w:author="John Hymers" w:date="2024-02-17T22:24:00Z">
        <w:r w:rsidR="00BF45D5" w:rsidRPr="00E36C43">
          <w:rPr>
            <w:lang w:val="de-DE"/>
          </w:rPr>
          <w:t>geschieht</w:t>
        </w:r>
      </w:ins>
      <w:r w:rsidR="00BF45D5" w:rsidRPr="006926E1">
        <w:rPr>
          <w:lang w:val="de-DE"/>
        </w:rPr>
        <w:t xml:space="preserve"> </w:t>
      </w:r>
      <w:del w:id="386" w:author="John Hymers" w:date="2024-02-17T22:24:00Z">
        <w:r w:rsidRPr="006926E1">
          <w:rPr>
            <w:lang w:val="de-DE"/>
          </w:rPr>
          <w:delText>ge</w:delText>
        </w:r>
        <w:r>
          <w:rPr>
            <w:lang w:val="de-DE"/>
          </w:rPr>
          <w:delText>s</w:delText>
        </w:r>
        <w:r w:rsidRPr="006926E1">
          <w:rPr>
            <w:lang w:val="de-DE"/>
          </w:rPr>
          <w:delText>chicht</w:delText>
        </w:r>
      </w:del>
      <w:r w:rsidRPr="006926E1">
        <w:rPr>
          <w:lang w:val="de-DE"/>
        </w:rPr>
        <w:t>. Der Gedanke, daß die Ge</w:t>
      </w:r>
      <w:r>
        <w:rPr>
          <w:lang w:val="de-DE"/>
        </w:rPr>
        <w:t>s</w:t>
      </w:r>
      <w:r w:rsidRPr="006926E1">
        <w:rPr>
          <w:lang w:val="de-DE"/>
        </w:rPr>
        <w:t>ichtsempfindun-</w:t>
      </w:r>
      <w:r>
        <w:rPr>
          <w:lang w:val="de-DE"/>
        </w:rPr>
        <w:br/>
      </w:r>
      <w:r w:rsidRPr="006926E1">
        <w:rPr>
          <w:lang w:val="de-DE"/>
        </w:rPr>
        <w:t>gen weder zu un</w:t>
      </w:r>
      <w:r>
        <w:rPr>
          <w:lang w:val="de-DE"/>
        </w:rPr>
        <w:t>s</w:t>
      </w:r>
      <w:r w:rsidRPr="006926E1">
        <w:rPr>
          <w:lang w:val="de-DE"/>
        </w:rPr>
        <w:t xml:space="preserve">erm </w:t>
      </w:r>
      <w:r>
        <w:rPr>
          <w:lang w:val="de-DE"/>
        </w:rPr>
        <w:t>Ich</w:t>
      </w:r>
      <w:r w:rsidRPr="006926E1">
        <w:rPr>
          <w:lang w:val="de-DE"/>
        </w:rPr>
        <w:t xml:space="preserve"> geh</w:t>
      </w:r>
      <w:r>
        <w:rPr>
          <w:lang w:val="de-DE"/>
        </w:rPr>
        <w:t>ö</w:t>
      </w:r>
      <w:r w:rsidRPr="006926E1">
        <w:rPr>
          <w:lang w:val="de-DE"/>
        </w:rPr>
        <w:t>ren, noch zu un</w:t>
      </w:r>
      <w:r>
        <w:rPr>
          <w:lang w:val="de-DE"/>
        </w:rPr>
        <w:t>s</w:t>
      </w:r>
      <w:r w:rsidRPr="006926E1">
        <w:rPr>
          <w:lang w:val="de-DE"/>
        </w:rPr>
        <w:t>erm K</w:t>
      </w:r>
      <w:r>
        <w:rPr>
          <w:lang w:val="de-DE"/>
        </w:rPr>
        <w:t>ö</w:t>
      </w:r>
      <w:r w:rsidRPr="006926E1">
        <w:rPr>
          <w:lang w:val="de-DE"/>
        </w:rPr>
        <w:t>r-</w:t>
      </w:r>
      <w:r>
        <w:rPr>
          <w:lang w:val="de-DE"/>
        </w:rPr>
        <w:br/>
      </w:r>
      <w:r w:rsidRPr="006926E1">
        <w:rPr>
          <w:lang w:val="de-DE"/>
        </w:rPr>
        <w:t>per, konnte allein aus ihrer Vergleichung mit andern</w:t>
      </w:r>
      <w:r>
        <w:rPr>
          <w:lang w:val="de-DE"/>
        </w:rPr>
        <w:br/>
      </w:r>
      <w:r w:rsidRPr="006926E1">
        <w:rPr>
          <w:lang w:val="de-DE"/>
        </w:rPr>
        <w:t>ent</w:t>
      </w:r>
      <w:r>
        <w:rPr>
          <w:lang w:val="de-DE"/>
        </w:rPr>
        <w:t>s</w:t>
      </w:r>
      <w:r w:rsidRPr="006926E1">
        <w:rPr>
          <w:lang w:val="de-DE"/>
        </w:rPr>
        <w:t>tehen; aber der Gedanke: „</w:t>
      </w:r>
      <w:r>
        <w:rPr>
          <w:lang w:val="de-DE"/>
        </w:rPr>
        <w:t>s</w:t>
      </w:r>
      <w:r w:rsidRPr="006926E1">
        <w:rPr>
          <w:lang w:val="de-DE"/>
        </w:rPr>
        <w:t xml:space="preserve">ie </w:t>
      </w:r>
      <w:r>
        <w:rPr>
          <w:lang w:val="de-DE"/>
        </w:rPr>
        <w:t>s</w:t>
      </w:r>
      <w:r w:rsidRPr="006926E1">
        <w:rPr>
          <w:lang w:val="de-DE"/>
        </w:rPr>
        <w:t xml:space="preserve">ind </w:t>
      </w:r>
      <w:r w:rsidRPr="0056295E">
        <w:rPr>
          <w:b/>
          <w:bCs/>
          <w:lang w:val="de-DE"/>
          <w:rPrChange w:id="387" w:author="John Hymers" w:date="2024-02-21T16:03:00Z">
            <w:rPr>
              <w:lang w:val="de-DE"/>
            </w:rPr>
          </w:rPrChange>
        </w:rPr>
        <w:t>vollständige</w:t>
      </w:r>
      <w:r>
        <w:rPr>
          <w:lang w:val="de-DE"/>
        </w:rPr>
        <w:br/>
      </w:r>
      <w:r w:rsidRPr="0056295E">
        <w:rPr>
          <w:b/>
          <w:bCs/>
          <w:lang w:val="de-DE"/>
          <w:rPrChange w:id="388" w:author="John Hymers" w:date="2024-02-21T16:03:00Z">
            <w:rPr>
              <w:lang w:val="de-DE"/>
            </w:rPr>
          </w:rPrChange>
        </w:rPr>
        <w:t>Dinge</w:t>
      </w:r>
      <w:r w:rsidRPr="006926E1">
        <w:rPr>
          <w:lang w:val="de-DE"/>
        </w:rPr>
        <w:t>, in eben dem Sinn, wie un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Ich</w:t>
      </w:r>
      <w:r w:rsidRPr="006926E1">
        <w:rPr>
          <w:lang w:val="de-DE"/>
        </w:rPr>
        <w:t xml:space="preserve"> ein Ding i</w:t>
      </w:r>
      <w:r>
        <w:rPr>
          <w:lang w:val="de-DE"/>
        </w:rPr>
        <w:t>s</w:t>
      </w:r>
      <w:r w:rsidRPr="006926E1">
        <w:rPr>
          <w:lang w:val="de-DE"/>
        </w:rPr>
        <w:t>t.“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er Gedanke i</w:t>
      </w:r>
      <w:r>
        <w:rPr>
          <w:lang w:val="de-DE"/>
        </w:rPr>
        <w:t>s</w:t>
      </w:r>
      <w:r w:rsidRPr="006926E1">
        <w:rPr>
          <w:lang w:val="de-DE"/>
        </w:rPr>
        <w:t>t wahr</w:t>
      </w:r>
      <w:r>
        <w:rPr>
          <w:lang w:val="de-DE"/>
        </w:rPr>
        <w:t>s</w:t>
      </w:r>
      <w:r w:rsidRPr="006926E1">
        <w:rPr>
          <w:lang w:val="de-DE"/>
        </w:rPr>
        <w:t>cheinlich nur ent</w:t>
      </w:r>
      <w:r>
        <w:rPr>
          <w:lang w:val="de-DE"/>
        </w:rPr>
        <w:t>s</w:t>
      </w:r>
      <w:r w:rsidRPr="006926E1">
        <w:rPr>
          <w:lang w:val="de-DE"/>
        </w:rPr>
        <w:t>tanden, weil</w:t>
      </w:r>
      <w:r>
        <w:rPr>
          <w:lang w:val="de-DE"/>
        </w:rPr>
        <w:br/>
        <w:t>s</w:t>
      </w:r>
      <w:r w:rsidRPr="006926E1">
        <w:rPr>
          <w:lang w:val="de-DE"/>
        </w:rPr>
        <w:t>ie die we</w:t>
      </w:r>
      <w:r>
        <w:rPr>
          <w:lang w:val="de-DE"/>
        </w:rPr>
        <w:t>s</w:t>
      </w:r>
      <w:r w:rsidRPr="006926E1">
        <w:rPr>
          <w:lang w:val="de-DE"/>
        </w:rPr>
        <w:t>entlichen Merkmale von einer ganzen Vor</w:t>
      </w:r>
      <w:r>
        <w:rPr>
          <w:lang w:val="de-DE"/>
        </w:rPr>
        <w:t>s</w:t>
      </w:r>
      <w:r w:rsidRPr="006926E1">
        <w:rPr>
          <w:lang w:val="de-DE"/>
        </w:rPr>
        <w:t>tel-</w:t>
      </w:r>
      <w:r>
        <w:rPr>
          <w:lang w:val="de-DE"/>
        </w:rPr>
        <w:br/>
      </w:r>
      <w:r w:rsidRPr="006926E1">
        <w:rPr>
          <w:lang w:val="de-DE"/>
        </w:rPr>
        <w:t xml:space="preserve">lung </w:t>
      </w:r>
      <w:r>
        <w:rPr>
          <w:lang w:val="de-DE"/>
        </w:rPr>
        <w:t>s</w:t>
      </w:r>
      <w:r w:rsidRPr="006926E1">
        <w:rPr>
          <w:lang w:val="de-DE"/>
        </w:rPr>
        <w:t xml:space="preserve">ind, die aus dem, was man </w:t>
      </w:r>
      <w:r>
        <w:rPr>
          <w:lang w:val="de-DE"/>
        </w:rPr>
        <w:t>s</w:t>
      </w:r>
      <w:r w:rsidRPr="006926E1">
        <w:rPr>
          <w:lang w:val="de-DE"/>
        </w:rPr>
        <w:t>ahe und was man</w:t>
      </w:r>
      <w:r>
        <w:rPr>
          <w:lang w:val="de-DE"/>
        </w:rPr>
        <w:br/>
      </w:r>
      <w:r w:rsidRPr="006926E1">
        <w:rPr>
          <w:lang w:val="de-DE"/>
        </w:rPr>
        <w:t>f</w:t>
      </w:r>
      <w:r>
        <w:rPr>
          <w:lang w:val="de-DE"/>
        </w:rPr>
        <w:t>ü</w:t>
      </w:r>
      <w:r w:rsidRPr="006926E1">
        <w:rPr>
          <w:lang w:val="de-DE"/>
        </w:rPr>
        <w:t>hlte, zu</w:t>
      </w:r>
      <w:r>
        <w:rPr>
          <w:lang w:val="de-DE"/>
        </w:rPr>
        <w:t>s</w:t>
      </w:r>
      <w:r w:rsidRPr="006926E1">
        <w:rPr>
          <w:lang w:val="de-DE"/>
        </w:rPr>
        <w:t>ammen be</w:t>
      </w:r>
      <w:r>
        <w:rPr>
          <w:lang w:val="de-DE"/>
        </w:rPr>
        <w:t>s</w:t>
      </w:r>
      <w:r w:rsidRPr="006926E1">
        <w:rPr>
          <w:lang w:val="de-DE"/>
        </w:rPr>
        <w:t>tehet.</w:t>
      </w:r>
    </w:p>
    <w:p w14:paraId="3B0ED8EF" w14:textId="4799DB0F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Endlich, — denn ich eile zum Schluß, — </w:t>
      </w:r>
      <w:r>
        <w:rPr>
          <w:lang w:val="de-DE"/>
        </w:rPr>
        <w:t>s</w:t>
      </w:r>
      <w:r w:rsidRPr="006926E1">
        <w:rPr>
          <w:lang w:val="de-DE"/>
        </w:rPr>
        <w:t>etzen</w:t>
      </w:r>
      <w:r>
        <w:rPr>
          <w:lang w:val="de-DE"/>
        </w:rPr>
        <w:br/>
      </w:r>
      <w:r w:rsidRPr="006926E1">
        <w:rPr>
          <w:lang w:val="de-DE"/>
        </w:rPr>
        <w:t>wir die Eindr</w:t>
      </w:r>
      <w:r>
        <w:rPr>
          <w:lang w:val="de-DE"/>
        </w:rPr>
        <w:t>ü</w:t>
      </w:r>
      <w:r w:rsidRPr="006926E1">
        <w:rPr>
          <w:lang w:val="de-DE"/>
        </w:rPr>
        <w:t xml:space="preserve">cke auf die Nerven, welche wir zum </w:t>
      </w:r>
      <w:r w:rsidRPr="0056295E">
        <w:rPr>
          <w:b/>
          <w:bCs/>
          <w:lang w:val="de-DE"/>
          <w:rPrChange w:id="389" w:author="John Hymers" w:date="2024-02-21T16:03:00Z">
            <w:rPr>
              <w:lang w:val="de-DE"/>
            </w:rPr>
          </w:rPrChange>
        </w:rPr>
        <w:t>äußer</w:t>
      </w:r>
      <w:r w:rsidRPr="006926E1">
        <w:rPr>
          <w:lang w:val="de-DE"/>
        </w:rPr>
        <w:t>-</w:t>
      </w:r>
      <w:r>
        <w:rPr>
          <w:lang w:val="de-DE"/>
        </w:rPr>
        <w:br/>
      </w:r>
      <w:r w:rsidRPr="0056295E">
        <w:rPr>
          <w:b/>
          <w:bCs/>
          <w:lang w:val="de-DE"/>
          <w:rPrChange w:id="390" w:author="John Hymers" w:date="2024-02-21T16:03:00Z">
            <w:rPr>
              <w:lang w:val="de-DE"/>
            </w:rPr>
          </w:rPrChange>
        </w:rPr>
        <w:t>lichen</w:t>
      </w:r>
      <w:r w:rsidRPr="006926E1">
        <w:rPr>
          <w:lang w:val="de-DE"/>
        </w:rPr>
        <w:t xml:space="preserve"> k</w:t>
      </w:r>
      <w:r>
        <w:rPr>
          <w:lang w:val="de-DE"/>
        </w:rPr>
        <w:t>ö</w:t>
      </w:r>
      <w:r w:rsidRPr="006926E1">
        <w:rPr>
          <w:lang w:val="de-DE"/>
        </w:rPr>
        <w:t xml:space="preserve">rperlichen </w:t>
      </w:r>
      <w:r w:rsidRPr="0056295E">
        <w:rPr>
          <w:b/>
          <w:bCs/>
          <w:lang w:val="de-DE"/>
          <w:rPrChange w:id="391" w:author="John Hymers" w:date="2024-02-21T16:03:00Z">
            <w:rPr>
              <w:lang w:val="de-DE"/>
            </w:rPr>
          </w:rPrChange>
        </w:rPr>
        <w:t>Gefühl</w:t>
      </w:r>
      <w:r w:rsidRPr="006926E1">
        <w:rPr>
          <w:lang w:val="de-DE"/>
        </w:rPr>
        <w:t xml:space="preserve"> hinrechnen, allemal in das</w:t>
      </w:r>
      <w:r>
        <w:rPr>
          <w:lang w:val="de-DE"/>
        </w:rPr>
        <w:br/>
      </w:r>
      <w:r w:rsidRPr="006926E1">
        <w:rPr>
          <w:lang w:val="de-DE"/>
        </w:rPr>
        <w:t xml:space="preserve">Organ hin, </w:t>
      </w:r>
      <w:r>
        <w:rPr>
          <w:lang w:val="de-DE"/>
        </w:rPr>
        <w:t>s</w:t>
      </w:r>
      <w:r w:rsidRPr="006926E1">
        <w:rPr>
          <w:lang w:val="de-DE"/>
        </w:rPr>
        <w:t xml:space="preserve">obald die Bewegungen </w:t>
      </w:r>
      <w:r>
        <w:rPr>
          <w:lang w:val="de-DE"/>
        </w:rPr>
        <w:t>s</w:t>
      </w:r>
      <w:r w:rsidRPr="006926E1">
        <w:rPr>
          <w:lang w:val="de-DE"/>
        </w:rPr>
        <w:t xml:space="preserve">o heftig </w:t>
      </w:r>
      <w:r>
        <w:rPr>
          <w:lang w:val="de-DE"/>
        </w:rPr>
        <w:t>s</w:t>
      </w:r>
      <w:r w:rsidRPr="006926E1">
        <w:rPr>
          <w:lang w:val="de-DE"/>
        </w:rPr>
        <w:t>ind, daß</w:t>
      </w:r>
      <w:r>
        <w:rPr>
          <w:lang w:val="de-DE"/>
        </w:rPr>
        <w:br/>
        <w:t>s</w:t>
      </w:r>
      <w:r w:rsidRPr="006926E1">
        <w:rPr>
          <w:lang w:val="de-DE"/>
        </w:rPr>
        <w:t>ie das Organ lebhaft er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ü</w:t>
      </w:r>
      <w:r w:rsidRPr="006926E1">
        <w:rPr>
          <w:lang w:val="de-DE"/>
        </w:rPr>
        <w:t>ttern, hingegen außer uns,</w:t>
      </w:r>
      <w:r>
        <w:rPr>
          <w:lang w:val="de-DE"/>
        </w:rPr>
        <w:br/>
      </w:r>
      <w:r w:rsidRPr="006926E1">
        <w:rPr>
          <w:lang w:val="de-DE"/>
        </w:rPr>
        <w:t xml:space="preserve">wenn wir nur </w:t>
      </w:r>
      <w:r>
        <w:rPr>
          <w:lang w:val="de-DE"/>
        </w:rPr>
        <w:t>s</w:t>
      </w:r>
      <w:r w:rsidRPr="006926E1">
        <w:rPr>
          <w:lang w:val="de-DE"/>
        </w:rPr>
        <w:t>anft ber</w:t>
      </w:r>
      <w:r>
        <w:rPr>
          <w:lang w:val="de-DE"/>
        </w:rPr>
        <w:t>ü</w:t>
      </w:r>
      <w:r w:rsidRPr="006926E1">
        <w:rPr>
          <w:lang w:val="de-DE"/>
        </w:rPr>
        <w:t>hret werden, und die Empfin-</w:t>
      </w:r>
      <w:r>
        <w:rPr>
          <w:lang w:val="de-DE"/>
        </w:rPr>
        <w:br/>
      </w:r>
      <w:r w:rsidRPr="006926E1">
        <w:rPr>
          <w:lang w:val="de-DE"/>
        </w:rPr>
        <w:t>dung deutlich i</w:t>
      </w:r>
      <w:r>
        <w:rPr>
          <w:lang w:val="de-DE"/>
        </w:rPr>
        <w:t>s</w:t>
      </w:r>
      <w:r w:rsidRPr="006926E1">
        <w:rPr>
          <w:lang w:val="de-DE"/>
        </w:rPr>
        <w:t>t. Der Schmerz, der Kizel, Fro</w:t>
      </w:r>
      <w:r>
        <w:rPr>
          <w:lang w:val="de-DE"/>
        </w:rPr>
        <w:t>s</w:t>
      </w:r>
      <w:r w:rsidRPr="006926E1">
        <w:rPr>
          <w:lang w:val="de-DE"/>
        </w:rPr>
        <w:t>t und</w:t>
      </w:r>
    </w:p>
    <w:p w14:paraId="56A9DB72" w14:textId="74759E2C" w:rsidR="006926E1" w:rsidRDefault="006926E1" w:rsidP="006926E1">
      <w:pPr>
        <w:rPr>
          <w:lang w:val="de-DE"/>
        </w:rPr>
      </w:pPr>
      <w:r w:rsidRPr="006926E1">
        <w:rPr>
          <w:lang w:val="de-DE"/>
        </w:rPr>
        <w:t>Hitze</w:t>
      </w:r>
    </w:p>
    <w:p w14:paraId="33F6DD28" w14:textId="1E87B14F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D d 3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422</w:t>
      </w:r>
      <w:r>
        <w:rPr>
          <w:lang w:val="de-DE"/>
        </w:rPr>
        <w:t>]</w:t>
      </w:r>
    </w:p>
    <w:p w14:paraId="3E4B4BF9" w14:textId="7F144816" w:rsidR="006926E1" w:rsidRDefault="006926E1" w:rsidP="006926E1">
      <w:pPr>
        <w:rPr>
          <w:lang w:val="de-DE"/>
        </w:rPr>
      </w:pPr>
      <w:r w:rsidRPr="006926E1">
        <w:rPr>
          <w:lang w:val="de-DE"/>
        </w:rPr>
        <w:t>V. Ver</w:t>
      </w:r>
      <w:r>
        <w:rPr>
          <w:lang w:val="de-DE"/>
        </w:rPr>
        <w:t>s</w:t>
      </w:r>
      <w:r w:rsidRPr="006926E1">
        <w:rPr>
          <w:lang w:val="de-DE"/>
        </w:rPr>
        <w:t>uch. Ueber den Ur</w:t>
      </w:r>
      <w:r>
        <w:rPr>
          <w:lang w:val="de-DE"/>
        </w:rPr>
        <w:t>s</w:t>
      </w:r>
      <w:r w:rsidRPr="006926E1">
        <w:rPr>
          <w:lang w:val="de-DE"/>
        </w:rPr>
        <w:t>pr. un</w:t>
      </w:r>
      <w:r>
        <w:rPr>
          <w:lang w:val="de-DE"/>
        </w:rPr>
        <w:t>s</w:t>
      </w:r>
      <w:r w:rsidRPr="006926E1">
        <w:rPr>
          <w:lang w:val="de-DE"/>
        </w:rPr>
        <w:t>rer</w:t>
      </w:r>
    </w:p>
    <w:p w14:paraId="64514D7C" w14:textId="7D8879CF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Hitze </w:t>
      </w:r>
      <w:r>
        <w:rPr>
          <w:lang w:val="de-DE"/>
        </w:rPr>
        <w:t>s</w:t>
      </w:r>
      <w:r w:rsidRPr="006926E1">
        <w:rPr>
          <w:lang w:val="de-DE"/>
        </w:rPr>
        <w:t>ind in dem K</w:t>
      </w:r>
      <w:r>
        <w:rPr>
          <w:lang w:val="de-DE"/>
        </w:rPr>
        <w:t>ö</w:t>
      </w:r>
      <w:r w:rsidRPr="006926E1">
        <w:rPr>
          <w:lang w:val="de-DE"/>
        </w:rPr>
        <w:t>rper; aber das Sanfte, die Gl</w:t>
      </w:r>
      <w:r>
        <w:rPr>
          <w:lang w:val="de-DE"/>
        </w:rPr>
        <w:t>ä</w:t>
      </w:r>
      <w:r w:rsidRPr="006926E1">
        <w:rPr>
          <w:lang w:val="de-DE"/>
        </w:rPr>
        <w:t>tte,</w:t>
      </w:r>
      <w:r>
        <w:rPr>
          <w:lang w:val="de-DE"/>
        </w:rPr>
        <w:br/>
      </w:r>
      <w:r w:rsidRPr="006926E1">
        <w:rPr>
          <w:lang w:val="de-DE"/>
        </w:rPr>
        <w:t>die Fe</w:t>
      </w:r>
      <w:r>
        <w:rPr>
          <w:lang w:val="de-DE"/>
        </w:rPr>
        <w:t>s</w:t>
      </w:r>
      <w:r w:rsidRPr="006926E1">
        <w:rPr>
          <w:lang w:val="de-DE"/>
        </w:rPr>
        <w:t>tigkeit, die H</w:t>
      </w:r>
      <w:r>
        <w:rPr>
          <w:lang w:val="de-DE"/>
        </w:rPr>
        <w:t>ä</w:t>
      </w:r>
      <w:r w:rsidRPr="006926E1">
        <w:rPr>
          <w:lang w:val="de-DE"/>
        </w:rPr>
        <w:t xml:space="preserve">rte, die Bewegung </w:t>
      </w:r>
      <w:r>
        <w:rPr>
          <w:lang w:val="de-DE"/>
        </w:rPr>
        <w:t>s</w:t>
      </w:r>
      <w:r w:rsidRPr="006926E1">
        <w:rPr>
          <w:lang w:val="de-DE"/>
        </w:rPr>
        <w:t>ind Be</w:t>
      </w:r>
      <w:r>
        <w:rPr>
          <w:lang w:val="de-DE"/>
        </w:rPr>
        <w:t>s</w:t>
      </w:r>
      <w:r w:rsidRPr="006926E1">
        <w:rPr>
          <w:lang w:val="de-DE"/>
        </w:rPr>
        <w:t>chaf-</w:t>
      </w:r>
      <w:r>
        <w:rPr>
          <w:lang w:val="de-DE"/>
        </w:rPr>
        <w:br/>
      </w:r>
      <w:r w:rsidRPr="006926E1">
        <w:rPr>
          <w:lang w:val="de-DE"/>
        </w:rPr>
        <w:t xml:space="preserve">fenheiten </w:t>
      </w:r>
      <w:r>
        <w:rPr>
          <w:lang w:val="de-DE"/>
        </w:rPr>
        <w:t>ä</w:t>
      </w:r>
      <w:r w:rsidRPr="006926E1">
        <w:rPr>
          <w:lang w:val="de-DE"/>
        </w:rPr>
        <w:t>ußerer Dinge, nach un</w:t>
      </w:r>
      <w:r>
        <w:rPr>
          <w:lang w:val="de-DE"/>
        </w:rPr>
        <w:t>s</w:t>
      </w:r>
      <w:r w:rsidRPr="006926E1">
        <w:rPr>
          <w:lang w:val="de-DE"/>
        </w:rPr>
        <w:t xml:space="preserve">ern </w:t>
      </w:r>
      <w:r>
        <w:rPr>
          <w:lang w:val="de-DE"/>
        </w:rPr>
        <w:t>s</w:t>
      </w:r>
      <w:r w:rsidRPr="006926E1">
        <w:rPr>
          <w:lang w:val="de-DE"/>
        </w:rPr>
        <w:t>innlichen Ur-</w:t>
      </w:r>
      <w:r>
        <w:rPr>
          <w:lang w:val="de-DE"/>
        </w:rPr>
        <w:br/>
      </w:r>
      <w:r w:rsidRPr="006926E1">
        <w:rPr>
          <w:lang w:val="de-DE"/>
        </w:rPr>
        <w:t>theilen.</w:t>
      </w:r>
    </w:p>
    <w:p w14:paraId="5E9BEA1D" w14:textId="1C679B5B" w:rsidR="006926E1" w:rsidRDefault="006926E1" w:rsidP="006926E1">
      <w:pPr>
        <w:rPr>
          <w:lang w:val="de-DE"/>
        </w:rPr>
      </w:pPr>
      <w:r w:rsidRPr="006926E1">
        <w:rPr>
          <w:lang w:val="de-DE"/>
        </w:rPr>
        <w:t xml:space="preserve">An eine </w:t>
      </w:r>
      <w:r>
        <w:rPr>
          <w:lang w:val="de-DE"/>
        </w:rPr>
        <w:t>s</w:t>
      </w:r>
      <w:r w:rsidRPr="006926E1">
        <w:rPr>
          <w:lang w:val="de-DE"/>
        </w:rPr>
        <w:t>on</w:t>
      </w:r>
      <w:r>
        <w:rPr>
          <w:lang w:val="de-DE"/>
        </w:rPr>
        <w:t>s</w:t>
      </w:r>
      <w:r w:rsidRPr="006926E1">
        <w:rPr>
          <w:lang w:val="de-DE"/>
        </w:rPr>
        <w:t>ten auffallende Beobachtung will ich nur</w:t>
      </w:r>
      <w:r>
        <w:rPr>
          <w:lang w:val="de-DE"/>
        </w:rPr>
        <w:br/>
      </w:r>
      <w:r w:rsidRPr="006926E1">
        <w:rPr>
          <w:lang w:val="de-DE"/>
        </w:rPr>
        <w:t>mit zwey Worten erinnern. Un</w:t>
      </w:r>
      <w:r>
        <w:rPr>
          <w:lang w:val="de-DE"/>
        </w:rPr>
        <w:t>s</w:t>
      </w:r>
      <w:r w:rsidRPr="006926E1">
        <w:rPr>
          <w:lang w:val="de-DE"/>
        </w:rPr>
        <w:t xml:space="preserve">ere Urtheile </w:t>
      </w:r>
      <w:r>
        <w:rPr>
          <w:lang w:val="de-DE"/>
        </w:rPr>
        <w:t>ü</w:t>
      </w:r>
      <w:r w:rsidRPr="006926E1">
        <w:rPr>
          <w:lang w:val="de-DE"/>
        </w:rPr>
        <w:t>ber die</w:t>
      </w:r>
      <w:r>
        <w:rPr>
          <w:lang w:val="de-DE"/>
        </w:rPr>
        <w:br/>
        <w:t>s</w:t>
      </w:r>
      <w:r w:rsidRPr="006926E1">
        <w:rPr>
          <w:lang w:val="de-DE"/>
        </w:rPr>
        <w:t>ubjektivi</w:t>
      </w:r>
      <w:r>
        <w:rPr>
          <w:lang w:val="de-DE"/>
        </w:rPr>
        <w:t>s</w:t>
      </w:r>
      <w:r w:rsidRPr="006926E1">
        <w:rPr>
          <w:lang w:val="de-DE"/>
        </w:rPr>
        <w:t>che und objektivi</w:t>
      </w:r>
      <w:r>
        <w:rPr>
          <w:lang w:val="de-DE"/>
        </w:rPr>
        <w:t>s</w:t>
      </w:r>
      <w:r w:rsidRPr="006926E1">
        <w:rPr>
          <w:lang w:val="de-DE"/>
        </w:rPr>
        <w:t>che Exi</w:t>
      </w:r>
      <w:r>
        <w:rPr>
          <w:lang w:val="de-DE"/>
        </w:rPr>
        <w:t>s</w:t>
      </w:r>
      <w:r w:rsidRPr="006926E1">
        <w:rPr>
          <w:lang w:val="de-DE"/>
        </w:rPr>
        <w:t>tenz der Empfindun-</w:t>
      </w:r>
      <w:r>
        <w:rPr>
          <w:lang w:val="de-DE"/>
        </w:rPr>
        <w:br/>
      </w:r>
      <w:r w:rsidRPr="006926E1">
        <w:rPr>
          <w:lang w:val="de-DE"/>
        </w:rPr>
        <w:t>gen, kleben die</w:t>
      </w:r>
      <w:r>
        <w:rPr>
          <w:lang w:val="de-DE"/>
        </w:rPr>
        <w:t>s</w:t>
      </w:r>
      <w:r w:rsidRPr="006926E1">
        <w:rPr>
          <w:lang w:val="de-DE"/>
        </w:rPr>
        <w:t xml:space="preserve">en </w:t>
      </w:r>
      <w:r>
        <w:rPr>
          <w:lang w:val="de-DE"/>
        </w:rPr>
        <w:t>s</w:t>
      </w:r>
      <w:r w:rsidRPr="006926E1">
        <w:rPr>
          <w:lang w:val="de-DE"/>
        </w:rPr>
        <w:t>o fe</w:t>
      </w:r>
      <w:r>
        <w:rPr>
          <w:lang w:val="de-DE"/>
        </w:rPr>
        <w:t>s</w:t>
      </w:r>
      <w:r w:rsidRPr="006926E1">
        <w:rPr>
          <w:lang w:val="de-DE"/>
        </w:rPr>
        <w:t xml:space="preserve">t an, daß </w:t>
      </w:r>
      <w:r>
        <w:rPr>
          <w:lang w:val="de-DE"/>
        </w:rPr>
        <w:t>s</w:t>
      </w:r>
      <w:r w:rsidRPr="006926E1">
        <w:rPr>
          <w:lang w:val="de-DE"/>
        </w:rPr>
        <w:t>ie auch in der Repro-</w:t>
      </w:r>
      <w:r>
        <w:rPr>
          <w:lang w:val="de-DE"/>
        </w:rPr>
        <w:br/>
      </w:r>
      <w:r w:rsidRPr="006926E1">
        <w:rPr>
          <w:lang w:val="de-DE"/>
        </w:rPr>
        <w:t xml:space="preserve">duktion mit ihnen verbunden bleiben. </w:t>
      </w:r>
      <w:r>
        <w:rPr>
          <w:lang w:val="de-DE"/>
        </w:rPr>
        <w:t>Im</w:t>
      </w:r>
      <w:r w:rsidRPr="006926E1">
        <w:rPr>
          <w:lang w:val="de-DE"/>
        </w:rPr>
        <w:t xml:space="preserve"> Traum </w:t>
      </w:r>
      <w:r>
        <w:rPr>
          <w:lang w:val="de-DE"/>
        </w:rPr>
        <w:t>s</w:t>
      </w:r>
      <w:r w:rsidRPr="006926E1">
        <w:rPr>
          <w:lang w:val="de-DE"/>
        </w:rPr>
        <w:t>tel-</w:t>
      </w:r>
      <w:r>
        <w:rPr>
          <w:lang w:val="de-DE"/>
        </w:rPr>
        <w:br/>
      </w:r>
      <w:r w:rsidRPr="006926E1">
        <w:rPr>
          <w:lang w:val="de-DE"/>
        </w:rPr>
        <w:t>len wir uns die ge</w:t>
      </w:r>
      <w:r>
        <w:rPr>
          <w:lang w:val="de-DE"/>
        </w:rPr>
        <w:t>s</w:t>
      </w:r>
      <w:r w:rsidRPr="006926E1">
        <w:rPr>
          <w:lang w:val="de-DE"/>
        </w:rPr>
        <w:t>ehenen Dinge, Figuren und Farben</w:t>
      </w:r>
      <w:r>
        <w:rPr>
          <w:lang w:val="de-DE"/>
        </w:rPr>
        <w:br/>
      </w:r>
      <w:r w:rsidRPr="006926E1">
        <w:rPr>
          <w:lang w:val="de-DE"/>
        </w:rPr>
        <w:t xml:space="preserve">als </w:t>
      </w:r>
      <w:r w:rsidRPr="0056295E">
        <w:rPr>
          <w:b/>
          <w:bCs/>
          <w:lang w:val="de-DE"/>
          <w:rPrChange w:id="392" w:author="John Hymers" w:date="2024-02-21T16:04:00Z">
            <w:rPr>
              <w:lang w:val="de-DE"/>
            </w:rPr>
          </w:rPrChange>
        </w:rPr>
        <w:t>äußere</w:t>
      </w:r>
      <w:r w:rsidRPr="006926E1">
        <w:rPr>
          <w:lang w:val="de-DE"/>
        </w:rPr>
        <w:t xml:space="preserve">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 vor, niemals als etwas in</w:t>
      </w:r>
      <w:r>
        <w:rPr>
          <w:lang w:val="de-DE"/>
        </w:rPr>
        <w:br/>
      </w:r>
      <w:r w:rsidRPr="006926E1">
        <w:rPr>
          <w:lang w:val="de-DE"/>
        </w:rPr>
        <w:t>uns; — und un</w:t>
      </w:r>
      <w:r>
        <w:rPr>
          <w:lang w:val="de-DE"/>
        </w:rPr>
        <w:t>s</w:t>
      </w:r>
      <w:r w:rsidRPr="006926E1">
        <w:rPr>
          <w:lang w:val="de-DE"/>
        </w:rPr>
        <w:t>ere Gem</w:t>
      </w:r>
      <w:r>
        <w:rPr>
          <w:lang w:val="de-DE"/>
        </w:rPr>
        <w:t>ü</w:t>
      </w:r>
      <w:r w:rsidRPr="006926E1">
        <w:rPr>
          <w:lang w:val="de-DE"/>
        </w:rPr>
        <w:t>thsbewegungen dagegen als</w:t>
      </w:r>
      <w:r>
        <w:rPr>
          <w:lang w:val="de-DE"/>
        </w:rPr>
        <w:br/>
      </w:r>
      <w:r w:rsidRPr="006926E1">
        <w:rPr>
          <w:lang w:val="de-DE"/>
        </w:rPr>
        <w:t xml:space="preserve">etwas, das </w:t>
      </w:r>
      <w:r w:rsidRPr="0056295E">
        <w:rPr>
          <w:b/>
          <w:bCs/>
          <w:lang w:val="de-DE"/>
          <w:rPrChange w:id="393" w:author="John Hymers" w:date="2024-02-21T16:04:00Z">
            <w:rPr>
              <w:lang w:val="de-DE"/>
            </w:rPr>
          </w:rPrChange>
        </w:rPr>
        <w:t>in uns</w:t>
      </w:r>
      <w:r w:rsidRPr="006926E1">
        <w:rPr>
          <w:lang w:val="de-DE"/>
        </w:rPr>
        <w:t xml:space="preserve"> i</w:t>
      </w:r>
      <w:r>
        <w:rPr>
          <w:lang w:val="de-DE"/>
        </w:rPr>
        <w:t>s</w:t>
      </w:r>
      <w:r w:rsidRPr="006926E1">
        <w:rPr>
          <w:lang w:val="de-DE"/>
        </w:rPr>
        <w:t xml:space="preserve">t, niemals als </w:t>
      </w:r>
      <w:r>
        <w:rPr>
          <w:lang w:val="de-DE"/>
        </w:rPr>
        <w:t>ä</w:t>
      </w:r>
      <w:r w:rsidRPr="006926E1">
        <w:rPr>
          <w:lang w:val="de-DE"/>
        </w:rPr>
        <w:t>ußere Objekte.</w:t>
      </w:r>
    </w:p>
    <w:p w14:paraId="716FEF84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XI</w:t>
      </w:r>
      <w:r>
        <w:rPr>
          <w:lang w:val="de-DE"/>
        </w:rPr>
        <w:t>I.</w:t>
      </w:r>
    </w:p>
    <w:p w14:paraId="7CEF5F1F" w14:textId="44BFA6C7" w:rsidR="006926E1" w:rsidRDefault="006926E1" w:rsidP="006926E1">
      <w:pPr>
        <w:rPr>
          <w:lang w:val="de-DE"/>
        </w:rPr>
      </w:pPr>
      <w:r w:rsidRPr="006926E1">
        <w:rPr>
          <w:lang w:val="de-DE"/>
        </w:rPr>
        <w:t>Wie daraus der Unter</w:t>
      </w:r>
      <w:r>
        <w:rPr>
          <w:lang w:val="de-DE"/>
        </w:rPr>
        <w:t>s</w:t>
      </w:r>
      <w:r w:rsidRPr="006926E1">
        <w:rPr>
          <w:lang w:val="de-DE"/>
        </w:rPr>
        <w:t>chied zwi</w:t>
      </w:r>
      <w:r>
        <w:rPr>
          <w:lang w:val="de-DE"/>
        </w:rPr>
        <w:t>s</w:t>
      </w:r>
      <w:r w:rsidRPr="006926E1">
        <w:rPr>
          <w:lang w:val="de-DE"/>
        </w:rPr>
        <w:t>chen qualita-</w:t>
      </w:r>
      <w:r>
        <w:rPr>
          <w:lang w:val="de-DE"/>
        </w:rPr>
        <w:br/>
      </w:r>
      <w:r w:rsidRPr="006926E1">
        <w:rPr>
          <w:lang w:val="de-DE"/>
        </w:rPr>
        <w:t xml:space="preserve">tibus primariis und </w:t>
      </w:r>
      <w:r>
        <w:rPr>
          <w:lang w:val="de-DE"/>
        </w:rPr>
        <w:t>s</w:t>
      </w:r>
      <w:r w:rsidRPr="006926E1">
        <w:rPr>
          <w:lang w:val="de-DE"/>
        </w:rPr>
        <w:t>ecundariis zu begreif-</w:t>
      </w:r>
      <w:r>
        <w:rPr>
          <w:lang w:val="de-DE"/>
        </w:rPr>
        <w:br/>
      </w:r>
      <w:r w:rsidRPr="006926E1">
        <w:rPr>
          <w:lang w:val="de-DE"/>
        </w:rPr>
        <w:t xml:space="preserve">fen </w:t>
      </w:r>
      <w:r>
        <w:rPr>
          <w:lang w:val="de-DE"/>
        </w:rPr>
        <w:t>s</w:t>
      </w:r>
      <w:r w:rsidRPr="006926E1">
        <w:rPr>
          <w:lang w:val="de-DE"/>
        </w:rPr>
        <w:t>ey.</w:t>
      </w:r>
      <w:r>
        <w:rPr>
          <w:lang w:val="de-DE"/>
        </w:rPr>
        <w:br/>
      </w:r>
      <w:r w:rsidRPr="006926E1">
        <w:rPr>
          <w:lang w:val="de-DE"/>
        </w:rPr>
        <w:t>Die alten und auch einige von den neuern Philo</w:t>
      </w:r>
      <w:r>
        <w:rPr>
          <w:lang w:val="de-DE"/>
        </w:rPr>
        <w:t>s</w:t>
      </w:r>
      <w:r w:rsidRPr="006926E1">
        <w:rPr>
          <w:lang w:val="de-DE"/>
        </w:rPr>
        <w:t>ophen,</w:t>
      </w:r>
      <w:r>
        <w:rPr>
          <w:lang w:val="de-DE"/>
        </w:rPr>
        <w:br/>
      </w:r>
      <w:r w:rsidRPr="006926E1">
        <w:rPr>
          <w:lang w:val="de-DE"/>
        </w:rPr>
        <w:t>haben viel auf den Unter</w:t>
      </w:r>
      <w:r>
        <w:rPr>
          <w:lang w:val="de-DE"/>
        </w:rPr>
        <w:t>s</w:t>
      </w:r>
      <w:r w:rsidRPr="006926E1">
        <w:rPr>
          <w:lang w:val="de-DE"/>
        </w:rPr>
        <w:t>chied zwi</w:t>
      </w:r>
      <w:r>
        <w:rPr>
          <w:lang w:val="de-DE"/>
        </w:rPr>
        <w:t>s</w:t>
      </w:r>
      <w:r w:rsidRPr="006926E1">
        <w:rPr>
          <w:lang w:val="de-DE"/>
        </w:rPr>
        <w:t xml:space="preserve">chen den </w:t>
      </w:r>
      <w:r>
        <w:rPr>
          <w:lang w:val="de-DE"/>
        </w:rPr>
        <w:t>s</w:t>
      </w:r>
      <w:r w:rsidRPr="006926E1">
        <w:rPr>
          <w:lang w:val="de-DE"/>
        </w:rPr>
        <w:t>o ge-</w:t>
      </w:r>
      <w:r>
        <w:rPr>
          <w:lang w:val="de-DE"/>
        </w:rPr>
        <w:br/>
      </w:r>
      <w:r w:rsidRPr="006926E1">
        <w:rPr>
          <w:lang w:val="de-DE"/>
        </w:rPr>
        <w:t xml:space="preserve">nannten </w:t>
      </w:r>
      <w:r w:rsidRPr="00BF45D5">
        <w:rPr>
          <w:i/>
          <w:iCs/>
          <w:lang w:val="de-DE"/>
        </w:rPr>
        <w:t>qualitatibus</w:t>
      </w:r>
      <w:r w:rsidRPr="006926E1">
        <w:rPr>
          <w:lang w:val="de-DE"/>
        </w:rPr>
        <w:t xml:space="preserve"> </w:t>
      </w:r>
      <w:r w:rsidRPr="00BF45D5">
        <w:rPr>
          <w:i/>
          <w:iCs/>
          <w:lang w:val="de-DE"/>
        </w:rPr>
        <w:t>primariis</w:t>
      </w:r>
      <w:r w:rsidRPr="006926E1">
        <w:rPr>
          <w:lang w:val="de-DE"/>
        </w:rPr>
        <w:t xml:space="preserve"> et </w:t>
      </w:r>
      <w:r w:rsidRPr="00BF45D5">
        <w:rPr>
          <w:i/>
          <w:iCs/>
          <w:lang w:val="de-DE"/>
        </w:rPr>
        <w:t>secundariis</w:t>
      </w:r>
      <w:r w:rsidRPr="006926E1">
        <w:rPr>
          <w:lang w:val="de-DE"/>
        </w:rPr>
        <w:t xml:space="preserve"> gebauet.</w:t>
      </w:r>
      <w:r>
        <w:rPr>
          <w:lang w:val="de-DE"/>
        </w:rPr>
        <w:br/>
      </w:r>
      <w:r w:rsidRPr="006926E1">
        <w:rPr>
          <w:lang w:val="de-DE"/>
        </w:rPr>
        <w:t xml:space="preserve">Was wir </w:t>
      </w:r>
      <w:r>
        <w:rPr>
          <w:lang w:val="de-DE"/>
        </w:rPr>
        <w:t>s</w:t>
      </w:r>
      <w:r w:rsidRPr="006926E1">
        <w:rPr>
          <w:lang w:val="de-DE"/>
        </w:rPr>
        <w:t>chmecken, riechen, h</w:t>
      </w:r>
      <w:r>
        <w:rPr>
          <w:lang w:val="de-DE"/>
        </w:rPr>
        <w:t>ö</w:t>
      </w:r>
      <w:r w:rsidRPr="006926E1">
        <w:rPr>
          <w:lang w:val="de-DE"/>
        </w:rPr>
        <w:t>ren, auch die Farben</w:t>
      </w:r>
      <w:r>
        <w:rPr>
          <w:lang w:val="de-DE"/>
        </w:rPr>
        <w:br/>
      </w:r>
      <w:r w:rsidRPr="006926E1">
        <w:rPr>
          <w:lang w:val="de-DE"/>
        </w:rPr>
        <w:t>rechnen die mehre</w:t>
      </w:r>
      <w:r>
        <w:rPr>
          <w:lang w:val="de-DE"/>
        </w:rPr>
        <w:t>s</w:t>
      </w:r>
      <w:r w:rsidRPr="006926E1">
        <w:rPr>
          <w:lang w:val="de-DE"/>
        </w:rPr>
        <w:t xml:space="preserve">ten zu den </w:t>
      </w:r>
      <w:r w:rsidRPr="00BF45D5">
        <w:rPr>
          <w:i/>
          <w:iCs/>
          <w:lang w:val="de-DE"/>
        </w:rPr>
        <w:t>qualitatibus</w:t>
      </w:r>
      <w:r w:rsidRPr="006926E1">
        <w:rPr>
          <w:lang w:val="de-DE"/>
        </w:rPr>
        <w:t xml:space="preserve"> </w:t>
      </w:r>
      <w:r w:rsidRPr="00BF45D5">
        <w:rPr>
          <w:i/>
          <w:iCs/>
          <w:lang w:val="de-DE"/>
        </w:rPr>
        <w:t>secundariis</w:t>
      </w:r>
      <w:r w:rsidRPr="006926E1">
        <w:rPr>
          <w:lang w:val="de-DE"/>
        </w:rPr>
        <w:t>.</w:t>
      </w:r>
      <w:r>
        <w:rPr>
          <w:lang w:val="de-DE"/>
        </w:rPr>
        <w:br/>
      </w:r>
      <w:r w:rsidRPr="006926E1">
        <w:rPr>
          <w:lang w:val="de-DE"/>
        </w:rPr>
        <w:t>Die</w:t>
      </w:r>
      <w:r>
        <w:rPr>
          <w:lang w:val="de-DE"/>
        </w:rPr>
        <w:t>s</w:t>
      </w:r>
      <w:r w:rsidRPr="006926E1">
        <w:rPr>
          <w:lang w:val="de-DE"/>
        </w:rPr>
        <w:t>e Abtheilung i</w:t>
      </w:r>
      <w:r>
        <w:rPr>
          <w:lang w:val="de-DE"/>
        </w:rPr>
        <w:t>s</w:t>
      </w:r>
      <w:r w:rsidRPr="006926E1">
        <w:rPr>
          <w:lang w:val="de-DE"/>
        </w:rPr>
        <w:t>t mit einer andern Abtheilung der</w:t>
      </w:r>
      <w:r>
        <w:rPr>
          <w:lang w:val="de-DE"/>
        </w:rPr>
        <w:br/>
      </w:r>
      <w:r w:rsidRPr="006926E1">
        <w:rPr>
          <w:lang w:val="de-DE"/>
        </w:rPr>
        <w:t>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chaffenheiten, in </w:t>
      </w:r>
      <w:r w:rsidRPr="0056295E">
        <w:rPr>
          <w:b/>
          <w:bCs/>
          <w:lang w:val="de-DE"/>
          <w:rPrChange w:id="394" w:author="John Hymers" w:date="2024-02-21T16:04:00Z">
            <w:rPr>
              <w:lang w:val="de-DE"/>
            </w:rPr>
          </w:rPrChange>
        </w:rPr>
        <w:t>Grundbeschaffenheiten</w:t>
      </w:r>
      <w:r w:rsidRPr="006926E1">
        <w:rPr>
          <w:lang w:val="de-DE"/>
        </w:rPr>
        <w:t xml:space="preserve"> und in</w:t>
      </w:r>
      <w:r>
        <w:rPr>
          <w:lang w:val="de-DE"/>
        </w:rPr>
        <w:br/>
      </w:r>
      <w:r w:rsidRPr="0056295E">
        <w:rPr>
          <w:b/>
          <w:bCs/>
          <w:lang w:val="de-DE"/>
          <w:rPrChange w:id="395" w:author="John Hymers" w:date="2024-02-21T16:04:00Z">
            <w:rPr>
              <w:lang w:val="de-DE"/>
            </w:rPr>
          </w:rPrChange>
        </w:rPr>
        <w:t>abgeleitete</w:t>
      </w:r>
      <w:r w:rsidRPr="006926E1">
        <w:rPr>
          <w:lang w:val="de-DE"/>
        </w:rPr>
        <w:t xml:space="preserve"> Be</w:t>
      </w:r>
      <w:r>
        <w:rPr>
          <w:lang w:val="de-DE"/>
        </w:rPr>
        <w:t>s</w:t>
      </w:r>
      <w:r w:rsidRPr="006926E1">
        <w:rPr>
          <w:lang w:val="de-DE"/>
        </w:rPr>
        <w:t>chaffenheiten verwandt, aber doch nicht</w:t>
      </w:r>
      <w:r>
        <w:rPr>
          <w:lang w:val="de-DE"/>
        </w:rPr>
        <w:br/>
      </w:r>
      <w:r w:rsidRPr="006926E1">
        <w:rPr>
          <w:lang w:val="de-DE"/>
        </w:rPr>
        <w:t>v</w:t>
      </w:r>
      <w:r>
        <w:rPr>
          <w:lang w:val="de-DE"/>
        </w:rPr>
        <w:t>ö</w:t>
      </w:r>
      <w:r w:rsidRPr="006926E1">
        <w:rPr>
          <w:lang w:val="de-DE"/>
        </w:rPr>
        <w:t>llig die</w:t>
      </w:r>
      <w:r>
        <w:rPr>
          <w:lang w:val="de-DE"/>
        </w:rPr>
        <w:t>s</w:t>
      </w:r>
      <w:r w:rsidRPr="006926E1">
        <w:rPr>
          <w:lang w:val="de-DE"/>
        </w:rPr>
        <w:t>elbe.</w:t>
      </w:r>
    </w:p>
    <w:p w14:paraId="42C95B94" w14:textId="7263825B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Empfindungen und Empfindungsvor</w:t>
      </w:r>
      <w:r>
        <w:rPr>
          <w:lang w:val="de-DE"/>
        </w:rPr>
        <w:t>s</w:t>
      </w:r>
      <w:r w:rsidRPr="006926E1">
        <w:rPr>
          <w:lang w:val="de-DE"/>
        </w:rPr>
        <w:t>tellungen</w:t>
      </w:r>
      <w:r>
        <w:rPr>
          <w:lang w:val="de-DE"/>
        </w:rPr>
        <w:br/>
      </w:r>
      <w:r w:rsidRPr="006926E1">
        <w:rPr>
          <w:lang w:val="de-DE"/>
        </w:rPr>
        <w:t>haben ihren Grund in den reellen Be</w:t>
      </w:r>
      <w:r>
        <w:rPr>
          <w:lang w:val="de-DE"/>
        </w:rPr>
        <w:t>s</w:t>
      </w:r>
      <w:r w:rsidRPr="006926E1">
        <w:rPr>
          <w:lang w:val="de-DE"/>
        </w:rPr>
        <w:t>chaffenheiten der</w:t>
      </w:r>
      <w:r>
        <w:rPr>
          <w:lang w:val="de-DE"/>
        </w:rPr>
        <w:br/>
      </w:r>
      <w:r w:rsidRPr="006926E1">
        <w:rPr>
          <w:lang w:val="de-DE"/>
        </w:rPr>
        <w:t xml:space="preserve">Dinge, denen </w:t>
      </w:r>
      <w:r>
        <w:rPr>
          <w:lang w:val="de-DE"/>
        </w:rPr>
        <w:t>s</w:t>
      </w:r>
      <w:r w:rsidRPr="006926E1">
        <w:rPr>
          <w:lang w:val="de-DE"/>
        </w:rPr>
        <w:t>ie ent</w:t>
      </w:r>
      <w:r>
        <w:rPr>
          <w:lang w:val="de-DE"/>
        </w:rPr>
        <w:t>s</w:t>
      </w:r>
      <w:r w:rsidRPr="006926E1">
        <w:rPr>
          <w:lang w:val="de-DE"/>
        </w:rPr>
        <w:t xml:space="preserve">prechen. Aber </w:t>
      </w:r>
      <w:ins w:id="396" w:author="John Hymers" w:date="2024-02-17T22:24:00Z">
        <w:r w:rsidR="00883134" w:rsidRPr="00883134">
          <w:rPr>
            <w:lang w:val="de-DE"/>
          </w:rPr>
          <w:t>einige</w:t>
        </w:r>
      </w:ins>
      <w:r w:rsidR="00BF45D5">
        <w:rPr>
          <w:lang w:val="de-DE"/>
        </w:rPr>
        <w:t xml:space="preserve"> </w:t>
      </w:r>
      <w:del w:id="397" w:author="John Hymers" w:date="2024-02-17T22:24:00Z">
        <w:r w:rsidRPr="006926E1">
          <w:rPr>
            <w:lang w:val="de-DE"/>
          </w:rPr>
          <w:delText>einigen</w:delText>
        </w:r>
      </w:del>
      <w:r w:rsidRPr="006926E1">
        <w:rPr>
          <w:lang w:val="de-DE"/>
        </w:rPr>
        <w:t xml:space="preserve"> </w:t>
      </w:r>
      <w:ins w:id="398" w:author="John" w:date="2024-02-19T10:45:00Z">
        <w:r w:rsidR="00353B38">
          <w:rPr>
            <w:lang w:val="de-DE"/>
          </w:rPr>
          <w:t xml:space="preserve">[[note: </w:t>
        </w:r>
      </w:ins>
      <w:ins w:id="399" w:author="John" w:date="2024-02-19T10:55:00Z">
        <w:r w:rsidR="00353B38">
          <w:rPr>
            <w:lang w:val="de-DE"/>
          </w:rPr>
          <w:t xml:space="preserve">also in UMich]] </w:t>
        </w:r>
      </w:ins>
      <w:r w:rsidRPr="006926E1">
        <w:rPr>
          <w:lang w:val="de-DE"/>
        </w:rPr>
        <w:t>von die</w:t>
      </w:r>
      <w:r>
        <w:rPr>
          <w:lang w:val="de-DE"/>
        </w:rPr>
        <w:t>s</w:t>
      </w:r>
      <w:r w:rsidRPr="006926E1">
        <w:rPr>
          <w:lang w:val="de-DE"/>
        </w:rPr>
        <w:t>en</w:t>
      </w:r>
      <w:r>
        <w:rPr>
          <w:lang w:val="de-DE"/>
        </w:rPr>
        <w:br/>
      </w:r>
      <w:r w:rsidRPr="0056295E">
        <w:rPr>
          <w:b/>
          <w:bCs/>
          <w:lang w:val="de-DE"/>
          <w:rPrChange w:id="400" w:author="John Hymers" w:date="2024-02-21T16:04:00Z">
            <w:rPr>
              <w:lang w:val="de-DE"/>
            </w:rPr>
          </w:rPrChange>
        </w:rPr>
        <w:t>objektivischen Beschaffenheiten</w:t>
      </w:r>
      <w:r w:rsidRPr="006926E1">
        <w:rPr>
          <w:lang w:val="de-DE"/>
        </w:rPr>
        <w:t xml:space="preserve"> </w:t>
      </w:r>
      <w:r>
        <w:rPr>
          <w:lang w:val="de-DE"/>
        </w:rPr>
        <w:t>s</w:t>
      </w:r>
      <w:r w:rsidRPr="006926E1">
        <w:rPr>
          <w:lang w:val="de-DE"/>
        </w:rPr>
        <w:t>ollen un</w:t>
      </w:r>
      <w:r>
        <w:rPr>
          <w:lang w:val="de-DE"/>
        </w:rPr>
        <w:t>s</w:t>
      </w:r>
      <w:r w:rsidRPr="006926E1">
        <w:rPr>
          <w:lang w:val="de-DE"/>
        </w:rPr>
        <w:t xml:space="preserve">ern </w:t>
      </w:r>
      <w:r w:rsidRPr="0056295E">
        <w:rPr>
          <w:b/>
          <w:bCs/>
          <w:lang w:val="de-DE"/>
          <w:rPrChange w:id="401" w:author="John Hymers" w:date="2024-02-21T16:04:00Z">
            <w:rPr>
              <w:lang w:val="de-DE"/>
            </w:rPr>
          </w:rPrChange>
        </w:rPr>
        <w:t>sub-</w:t>
      </w:r>
      <w:r w:rsidRPr="0056295E">
        <w:rPr>
          <w:b/>
          <w:bCs/>
          <w:lang w:val="de-DE"/>
          <w:rPrChange w:id="402" w:author="John Hymers" w:date="2024-02-21T16:04:00Z">
            <w:rPr>
              <w:lang w:val="de-DE"/>
            </w:rPr>
          </w:rPrChange>
        </w:rPr>
        <w:br/>
        <w:t>jektivischen Bildern</w:t>
      </w:r>
      <w:r w:rsidRPr="006926E1">
        <w:rPr>
          <w:lang w:val="de-DE"/>
        </w:rPr>
        <w:t xml:space="preserve"> von ihnen </w:t>
      </w:r>
      <w:r>
        <w:rPr>
          <w:lang w:val="de-DE"/>
        </w:rPr>
        <w:t>ä</w:t>
      </w:r>
      <w:r w:rsidRPr="006926E1">
        <w:rPr>
          <w:lang w:val="de-DE"/>
        </w:rPr>
        <w:t xml:space="preserve">hnlich </w:t>
      </w:r>
      <w:r>
        <w:rPr>
          <w:lang w:val="de-DE"/>
        </w:rPr>
        <w:t>s</w:t>
      </w:r>
      <w:r w:rsidRPr="006926E1">
        <w:rPr>
          <w:lang w:val="de-DE"/>
        </w:rPr>
        <w:t>eyn, wie</w:t>
      </w:r>
      <w:r>
        <w:rPr>
          <w:lang w:val="de-DE"/>
        </w:rPr>
        <w:br/>
      </w: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>chiedene Philo</w:t>
      </w:r>
      <w:r>
        <w:rPr>
          <w:lang w:val="de-DE"/>
        </w:rPr>
        <w:t>s</w:t>
      </w:r>
      <w:r w:rsidRPr="006926E1">
        <w:rPr>
          <w:lang w:val="de-DE"/>
        </w:rPr>
        <w:t xml:space="preserve">ophen </w:t>
      </w:r>
      <w:r>
        <w:rPr>
          <w:lang w:val="de-DE"/>
        </w:rPr>
        <w:t>s</w:t>
      </w:r>
      <w:r w:rsidRPr="006926E1">
        <w:rPr>
          <w:lang w:val="de-DE"/>
        </w:rPr>
        <w:t>ich ausdr</w:t>
      </w:r>
      <w:r>
        <w:rPr>
          <w:lang w:val="de-DE"/>
        </w:rPr>
        <w:t>ü</w:t>
      </w:r>
      <w:r w:rsidRPr="006926E1">
        <w:rPr>
          <w:lang w:val="de-DE"/>
        </w:rPr>
        <w:t xml:space="preserve">cken. Und dieß </w:t>
      </w:r>
      <w:r>
        <w:rPr>
          <w:lang w:val="de-DE"/>
        </w:rPr>
        <w:t>s</w:t>
      </w:r>
      <w:r w:rsidRPr="006926E1">
        <w:rPr>
          <w:lang w:val="de-DE"/>
        </w:rPr>
        <w:t>ind</w:t>
      </w:r>
    </w:p>
    <w:p w14:paraId="2782663B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quali-</w:t>
      </w:r>
    </w:p>
    <w:p w14:paraId="5FF7AF88" w14:textId="41CB18C7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423</w:t>
      </w:r>
      <w:r>
        <w:rPr>
          <w:lang w:val="de-DE"/>
        </w:rPr>
        <w:t>] Kenntn. v. d. objektiv. Existenz d. Dinge.</w:t>
      </w:r>
    </w:p>
    <w:p w14:paraId="56E94AC9" w14:textId="6AD53620" w:rsidR="006926E1" w:rsidRDefault="006926E1" w:rsidP="006926E1">
      <w:pPr>
        <w:rPr>
          <w:lang w:val="de-DE"/>
        </w:rPr>
      </w:pPr>
      <w:r w:rsidRPr="006926E1">
        <w:rPr>
          <w:lang w:val="de-DE"/>
        </w:rPr>
        <w:t>qualitates primariae. Bey andern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</w:t>
      </w:r>
      <w:r>
        <w:rPr>
          <w:lang w:val="de-DE"/>
        </w:rPr>
        <w:t>s</w:t>
      </w:r>
      <w:r w:rsidRPr="006926E1">
        <w:rPr>
          <w:lang w:val="de-DE"/>
        </w:rPr>
        <w:t>oll</w:t>
      </w:r>
      <w:r>
        <w:rPr>
          <w:lang w:val="de-DE"/>
        </w:rPr>
        <w:br/>
      </w:r>
      <w:r w:rsidRPr="006926E1">
        <w:rPr>
          <w:lang w:val="de-DE"/>
        </w:rPr>
        <w:t xml:space="preserve">eine </w:t>
      </w:r>
      <w:r>
        <w:rPr>
          <w:lang w:val="de-DE"/>
        </w:rPr>
        <w:t>s</w:t>
      </w:r>
      <w:r w:rsidRPr="006926E1">
        <w:rPr>
          <w:lang w:val="de-DE"/>
        </w:rPr>
        <w:t xml:space="preserve">olche Aehnlichkeit mit ihren Objekten nicht </w:t>
      </w:r>
      <w:r>
        <w:rPr>
          <w:lang w:val="de-DE"/>
        </w:rPr>
        <w:t>s</w:t>
      </w:r>
      <w:r w:rsidRPr="006926E1">
        <w:rPr>
          <w:lang w:val="de-DE"/>
        </w:rPr>
        <w:t>tatt ha-</w:t>
      </w:r>
      <w:r>
        <w:rPr>
          <w:lang w:val="de-DE"/>
        </w:rPr>
        <w:br/>
      </w:r>
      <w:r w:rsidRPr="006926E1">
        <w:rPr>
          <w:lang w:val="de-DE"/>
        </w:rPr>
        <w:t xml:space="preserve">ben, und dann </w:t>
      </w:r>
      <w:r>
        <w:rPr>
          <w:lang w:val="de-DE"/>
        </w:rPr>
        <w:t>s</w:t>
      </w:r>
      <w:r w:rsidRPr="006926E1">
        <w:rPr>
          <w:lang w:val="de-DE"/>
        </w:rPr>
        <w:t>ind die</w:t>
      </w:r>
      <w:r>
        <w:rPr>
          <w:lang w:val="de-DE"/>
        </w:rPr>
        <w:t>s</w:t>
      </w:r>
      <w:r w:rsidRPr="006926E1">
        <w:rPr>
          <w:lang w:val="de-DE"/>
        </w:rPr>
        <w:t>e objektivi</w:t>
      </w:r>
      <w:r>
        <w:rPr>
          <w:lang w:val="de-DE"/>
        </w:rPr>
        <w:t>s</w:t>
      </w:r>
      <w:r w:rsidRPr="006926E1">
        <w:rPr>
          <w:lang w:val="de-DE"/>
        </w:rPr>
        <w:t>chen Be</w:t>
      </w:r>
      <w:r>
        <w:rPr>
          <w:lang w:val="de-DE"/>
        </w:rPr>
        <w:t>s</w:t>
      </w:r>
      <w:r w:rsidRPr="006926E1">
        <w:rPr>
          <w:lang w:val="de-DE"/>
        </w:rPr>
        <w:t>chaffenheiten</w:t>
      </w:r>
      <w:r>
        <w:rPr>
          <w:lang w:val="de-DE"/>
        </w:rPr>
        <w:br/>
      </w:r>
      <w:r w:rsidRPr="006926E1">
        <w:rPr>
          <w:lang w:val="de-DE"/>
        </w:rPr>
        <w:t xml:space="preserve">die </w:t>
      </w:r>
      <w:r>
        <w:rPr>
          <w:lang w:val="de-DE"/>
        </w:rPr>
        <w:t>s</w:t>
      </w:r>
      <w:r w:rsidRPr="006926E1">
        <w:rPr>
          <w:lang w:val="de-DE"/>
        </w:rPr>
        <w:t xml:space="preserve">o genannten qualitates </w:t>
      </w:r>
      <w:r>
        <w:rPr>
          <w:lang w:val="de-DE"/>
        </w:rPr>
        <w:t>s</w:t>
      </w:r>
      <w:r w:rsidRPr="006926E1">
        <w:rPr>
          <w:lang w:val="de-DE"/>
        </w:rPr>
        <w:t>ecundariae.</w:t>
      </w:r>
    </w:p>
    <w:p w14:paraId="0CDC53C4" w14:textId="51FED6DB" w:rsidR="006926E1" w:rsidRDefault="006926E1" w:rsidP="006926E1">
      <w:pPr>
        <w:rPr>
          <w:lang w:val="de-DE"/>
        </w:rPr>
      </w:pPr>
      <w:r w:rsidRPr="006926E1">
        <w:rPr>
          <w:lang w:val="de-DE"/>
        </w:rPr>
        <w:t>Zu den qualitatibus primariis geh</w:t>
      </w:r>
      <w:r>
        <w:rPr>
          <w:lang w:val="de-DE"/>
        </w:rPr>
        <w:t>ö</w:t>
      </w:r>
      <w:r w:rsidRPr="006926E1">
        <w:rPr>
          <w:lang w:val="de-DE"/>
        </w:rPr>
        <w:t>ret die Farbe,</w:t>
      </w:r>
      <w:r>
        <w:rPr>
          <w:lang w:val="de-DE"/>
        </w:rPr>
        <w:br/>
      </w:r>
      <w:r w:rsidRPr="006926E1">
        <w:rPr>
          <w:lang w:val="de-DE"/>
        </w:rPr>
        <w:t>die Figur, die Ausdehnung, der Ort, die Bewegung,</w:t>
      </w:r>
      <w:r>
        <w:rPr>
          <w:lang w:val="de-DE"/>
        </w:rPr>
        <w:br/>
      </w:r>
      <w:r w:rsidRPr="006926E1">
        <w:rPr>
          <w:lang w:val="de-DE"/>
        </w:rPr>
        <w:t>mit einem Wort, alle Vor</w:t>
      </w:r>
      <w:r>
        <w:rPr>
          <w:lang w:val="de-DE"/>
        </w:rPr>
        <w:t>s</w:t>
      </w:r>
      <w:r w:rsidRPr="006926E1">
        <w:rPr>
          <w:lang w:val="de-DE"/>
        </w:rPr>
        <w:t>tellungen, die wir durch das</w:t>
      </w:r>
      <w:r>
        <w:rPr>
          <w:lang w:val="de-DE"/>
        </w:rPr>
        <w:br/>
      </w:r>
      <w:r w:rsidRPr="006926E1">
        <w:rPr>
          <w:lang w:val="de-DE"/>
        </w:rPr>
        <w:t>Ge</w:t>
      </w:r>
      <w:r>
        <w:rPr>
          <w:lang w:val="de-DE"/>
        </w:rPr>
        <w:t>s</w:t>
      </w:r>
      <w:r w:rsidRPr="006926E1">
        <w:rPr>
          <w:lang w:val="de-DE"/>
        </w:rPr>
        <w:t>icht und Gef</w:t>
      </w:r>
      <w:r>
        <w:rPr>
          <w:lang w:val="de-DE"/>
        </w:rPr>
        <w:t>ü</w:t>
      </w:r>
      <w:r w:rsidRPr="006926E1">
        <w:rPr>
          <w:lang w:val="de-DE"/>
        </w:rPr>
        <w:t>hl erlangen, und die den Begrif vom</w:t>
      </w:r>
      <w:r>
        <w:rPr>
          <w:lang w:val="de-DE"/>
        </w:rPr>
        <w:br/>
      </w:r>
      <w:r w:rsidRPr="006926E1">
        <w:rPr>
          <w:lang w:val="de-DE"/>
        </w:rPr>
        <w:t>Raum, von der Zeit, von der Bewegung zum Grunde</w:t>
      </w:r>
      <w:r>
        <w:rPr>
          <w:lang w:val="de-DE"/>
        </w:rPr>
        <w:br/>
      </w:r>
      <w:r w:rsidRPr="006926E1">
        <w:rPr>
          <w:lang w:val="de-DE"/>
        </w:rPr>
        <w:t>haben. Bey die</w:t>
      </w:r>
      <w:r>
        <w:rPr>
          <w:lang w:val="de-DE"/>
        </w:rPr>
        <w:t>s</w:t>
      </w:r>
      <w:r w:rsidRPr="006926E1">
        <w:rPr>
          <w:lang w:val="de-DE"/>
        </w:rPr>
        <w:t>en Dingen und Be</w:t>
      </w:r>
      <w:r>
        <w:rPr>
          <w:lang w:val="de-DE"/>
        </w:rPr>
        <w:t>s</w:t>
      </w:r>
      <w:r w:rsidRPr="006926E1">
        <w:rPr>
          <w:lang w:val="de-DE"/>
        </w:rPr>
        <w:t xml:space="preserve">chaffenheiten </w:t>
      </w:r>
      <w:r>
        <w:rPr>
          <w:lang w:val="de-DE"/>
        </w:rPr>
        <w:t>s</w:t>
      </w:r>
      <w:r w:rsidRPr="006926E1">
        <w:rPr>
          <w:lang w:val="de-DE"/>
        </w:rPr>
        <w:t>ind,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agt man, die </w:t>
      </w:r>
      <w:r w:rsidRPr="0056295E">
        <w:rPr>
          <w:b/>
          <w:bCs/>
          <w:lang w:val="de-DE"/>
          <w:rPrChange w:id="403" w:author="John Hymers" w:date="2024-02-21T16:05:00Z">
            <w:rPr>
              <w:lang w:val="de-DE"/>
            </w:rPr>
          </w:rPrChange>
        </w:rPr>
        <w:t>Empfindungen</w:t>
      </w:r>
      <w:r w:rsidRPr="006926E1">
        <w:rPr>
          <w:lang w:val="de-DE"/>
        </w:rPr>
        <w:t xml:space="preserve"> oder die Eindr</w:t>
      </w:r>
      <w:r>
        <w:rPr>
          <w:lang w:val="de-DE"/>
        </w:rPr>
        <w:t>ü</w:t>
      </w:r>
      <w:r w:rsidRPr="006926E1">
        <w:rPr>
          <w:lang w:val="de-DE"/>
        </w:rPr>
        <w:t>cke auf</w:t>
      </w:r>
      <w:r>
        <w:rPr>
          <w:lang w:val="de-DE"/>
        </w:rPr>
        <w:br/>
      </w:r>
      <w:r w:rsidRPr="006926E1">
        <w:rPr>
          <w:lang w:val="de-DE"/>
        </w:rPr>
        <w:t>die Sinne, die wir von den K</w:t>
      </w:r>
      <w:r>
        <w:rPr>
          <w:lang w:val="de-DE"/>
        </w:rPr>
        <w:t>ö</w:t>
      </w:r>
      <w:r w:rsidRPr="006926E1">
        <w:rPr>
          <w:lang w:val="de-DE"/>
        </w:rPr>
        <w:t>rpern empfangen, ganz</w:t>
      </w:r>
      <w:r>
        <w:rPr>
          <w:lang w:val="de-DE"/>
        </w:rPr>
        <w:br/>
      </w:r>
      <w:r w:rsidRPr="006926E1">
        <w:rPr>
          <w:lang w:val="de-DE"/>
        </w:rPr>
        <w:t>ver</w:t>
      </w:r>
      <w:r>
        <w:rPr>
          <w:lang w:val="de-DE"/>
        </w:rPr>
        <w:t>s</w:t>
      </w:r>
      <w:r w:rsidRPr="006926E1">
        <w:rPr>
          <w:lang w:val="de-DE"/>
        </w:rPr>
        <w:t xml:space="preserve">chieden von den </w:t>
      </w:r>
      <w:r w:rsidRPr="0056295E">
        <w:rPr>
          <w:b/>
          <w:bCs/>
          <w:lang w:val="de-DE"/>
          <w:rPrChange w:id="404" w:author="John Hymers" w:date="2024-02-21T16:05:00Z">
            <w:rPr>
              <w:lang w:val="de-DE"/>
            </w:rPr>
          </w:rPrChange>
        </w:rPr>
        <w:t>Vorstellungen</w:t>
      </w:r>
      <w:r w:rsidRPr="006926E1">
        <w:rPr>
          <w:lang w:val="de-DE"/>
        </w:rPr>
        <w:t xml:space="preserve"> der Sachen, welche</w:t>
      </w:r>
      <w:r>
        <w:rPr>
          <w:lang w:val="de-DE"/>
        </w:rPr>
        <w:br/>
      </w:r>
      <w:r w:rsidRPr="006926E1">
        <w:rPr>
          <w:lang w:val="de-DE"/>
        </w:rPr>
        <w:t>aus den Empfindungen gemacht werden. Wir em-</w:t>
      </w:r>
      <w:r>
        <w:rPr>
          <w:lang w:val="de-DE"/>
        </w:rPr>
        <w:br/>
      </w:r>
      <w:r w:rsidRPr="006926E1">
        <w:rPr>
          <w:lang w:val="de-DE"/>
        </w:rPr>
        <w:t>pfinden nichts als Licht und Farben durch die Augen;</w:t>
      </w:r>
      <w:r>
        <w:rPr>
          <w:lang w:val="de-DE"/>
        </w:rPr>
        <w:br/>
      </w:r>
      <w:r w:rsidRPr="006926E1">
        <w:rPr>
          <w:lang w:val="de-DE"/>
        </w:rPr>
        <w:t>die Vor</w:t>
      </w:r>
      <w:r>
        <w:rPr>
          <w:lang w:val="de-DE"/>
        </w:rPr>
        <w:t>s</w:t>
      </w:r>
      <w:r w:rsidRPr="006926E1">
        <w:rPr>
          <w:lang w:val="de-DE"/>
        </w:rPr>
        <w:t>tellungen aber von der Ge</w:t>
      </w:r>
      <w:r>
        <w:rPr>
          <w:lang w:val="de-DE"/>
        </w:rPr>
        <w:t>s</w:t>
      </w:r>
      <w:r w:rsidRPr="006926E1">
        <w:rPr>
          <w:lang w:val="de-DE"/>
        </w:rPr>
        <w:t>talt und Bewegung,</w:t>
      </w:r>
      <w:r>
        <w:rPr>
          <w:lang w:val="de-DE"/>
        </w:rPr>
        <w:br/>
        <w:t>s</w:t>
      </w:r>
      <w:r w:rsidRPr="006926E1">
        <w:rPr>
          <w:lang w:val="de-DE"/>
        </w:rPr>
        <w:t>ind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tellungen, die, nach </w:t>
      </w:r>
      <w:r w:rsidRPr="0056295E">
        <w:rPr>
          <w:b/>
          <w:bCs/>
          <w:lang w:val="de-DE"/>
          <w:rPrChange w:id="405" w:author="John Hymers" w:date="2024-02-21T16:05:00Z">
            <w:rPr>
              <w:lang w:val="de-DE"/>
            </w:rPr>
          </w:rPrChange>
        </w:rPr>
        <w:t>Reids</w:t>
      </w:r>
      <w:r w:rsidRPr="006926E1">
        <w:rPr>
          <w:lang w:val="de-DE"/>
        </w:rPr>
        <w:t xml:space="preserve"> Philo</w:t>
      </w:r>
      <w:r>
        <w:rPr>
          <w:lang w:val="de-DE"/>
        </w:rPr>
        <w:t>s</w:t>
      </w:r>
      <w:r w:rsidRPr="006926E1">
        <w:rPr>
          <w:lang w:val="de-DE"/>
        </w:rPr>
        <w:t>ophie, mit je-</w:t>
      </w:r>
      <w:r>
        <w:rPr>
          <w:lang w:val="de-DE"/>
        </w:rPr>
        <w:br/>
      </w:r>
      <w:r w:rsidRPr="006926E1">
        <w:rPr>
          <w:lang w:val="de-DE"/>
        </w:rPr>
        <w:t>nen Eindr</w:t>
      </w:r>
      <w:r>
        <w:rPr>
          <w:lang w:val="de-DE"/>
        </w:rPr>
        <w:t>ü</w:t>
      </w:r>
      <w:r w:rsidRPr="006926E1">
        <w:rPr>
          <w:lang w:val="de-DE"/>
        </w:rPr>
        <w:t>cken keine Aehnlichkeit haben; aber Vor</w:t>
      </w:r>
      <w:r>
        <w:rPr>
          <w:lang w:val="de-DE"/>
        </w:rPr>
        <w:t>s</w:t>
      </w:r>
      <w:r w:rsidRPr="006926E1">
        <w:rPr>
          <w:lang w:val="de-DE"/>
        </w:rPr>
        <w:t>tel-</w:t>
      </w:r>
      <w:r>
        <w:rPr>
          <w:lang w:val="de-DE"/>
        </w:rPr>
        <w:br/>
      </w:r>
      <w:r w:rsidRPr="006926E1">
        <w:rPr>
          <w:lang w:val="de-DE"/>
        </w:rPr>
        <w:t>lungen von dem Objektivi</w:t>
      </w:r>
      <w:r>
        <w:rPr>
          <w:lang w:val="de-DE"/>
        </w:rPr>
        <w:t>s</w:t>
      </w:r>
      <w:r w:rsidRPr="006926E1">
        <w:rPr>
          <w:lang w:val="de-DE"/>
        </w:rPr>
        <w:t xml:space="preserve">chen in den Dingen </w:t>
      </w:r>
      <w:r>
        <w:rPr>
          <w:lang w:val="de-DE"/>
        </w:rPr>
        <w:t>s</w:t>
      </w:r>
      <w:r w:rsidRPr="006926E1">
        <w:rPr>
          <w:lang w:val="de-DE"/>
        </w:rPr>
        <w:t>ind. Wir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ehen </w:t>
      </w:r>
      <w:r>
        <w:rPr>
          <w:lang w:val="de-DE"/>
        </w:rPr>
        <w:t>s</w:t>
      </w:r>
      <w:r w:rsidRPr="006926E1">
        <w:rPr>
          <w:lang w:val="de-DE"/>
        </w:rPr>
        <w:t xml:space="preserve">ie immer an als Etwas </w:t>
      </w:r>
      <w:r w:rsidRPr="0056295E">
        <w:rPr>
          <w:b/>
          <w:bCs/>
          <w:lang w:val="de-DE"/>
          <w:rPrChange w:id="406" w:author="John Hymers" w:date="2024-02-21T16:05:00Z">
            <w:rPr>
              <w:lang w:val="de-DE"/>
            </w:rPr>
          </w:rPrChange>
        </w:rPr>
        <w:t>außer</w:t>
      </w:r>
      <w:r w:rsidRPr="006926E1">
        <w:rPr>
          <w:lang w:val="de-DE"/>
        </w:rPr>
        <w:t xml:space="preserve"> </w:t>
      </w:r>
      <w:r w:rsidRPr="0056295E">
        <w:rPr>
          <w:b/>
          <w:bCs/>
          <w:lang w:val="de-DE"/>
          <w:rPrChange w:id="407" w:author="John Hymers" w:date="2024-02-21T16:05:00Z">
            <w:rPr>
              <w:lang w:val="de-DE"/>
            </w:rPr>
          </w:rPrChange>
        </w:rPr>
        <w:t>uns</w:t>
      </w:r>
      <w:r w:rsidRPr="006926E1">
        <w:rPr>
          <w:lang w:val="de-DE"/>
        </w:rPr>
        <w:t>, in den Ob-</w:t>
      </w:r>
      <w:r>
        <w:rPr>
          <w:lang w:val="de-DE"/>
        </w:rPr>
        <w:br/>
      </w:r>
      <w:r w:rsidRPr="006926E1">
        <w:rPr>
          <w:lang w:val="de-DE"/>
        </w:rPr>
        <w:t xml:space="preserve">jekten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t. Die</w:t>
      </w:r>
      <w:r>
        <w:rPr>
          <w:lang w:val="de-DE"/>
        </w:rPr>
        <w:t>s</w:t>
      </w:r>
      <w:r w:rsidRPr="006926E1">
        <w:rPr>
          <w:lang w:val="de-DE"/>
        </w:rPr>
        <w:t>e Vor</w:t>
      </w:r>
      <w:r>
        <w:rPr>
          <w:lang w:val="de-DE"/>
        </w:rPr>
        <w:t>s</w:t>
      </w:r>
      <w:r w:rsidRPr="006926E1">
        <w:rPr>
          <w:lang w:val="de-DE"/>
        </w:rPr>
        <w:t xml:space="preserve">tellungen </w:t>
      </w:r>
      <w:r>
        <w:rPr>
          <w:lang w:val="de-DE"/>
        </w:rPr>
        <w:t>s</w:t>
      </w:r>
      <w:r w:rsidRPr="006926E1">
        <w:rPr>
          <w:lang w:val="de-DE"/>
        </w:rPr>
        <w:t>ollen auch nach des</w:t>
      </w:r>
      <w:r>
        <w:rPr>
          <w:lang w:val="de-DE"/>
        </w:rPr>
        <w:br/>
      </w:r>
      <w:r w:rsidRPr="006926E1">
        <w:rPr>
          <w:lang w:val="de-DE"/>
        </w:rPr>
        <w:t>genannten Philo</w:t>
      </w:r>
      <w:r>
        <w:rPr>
          <w:lang w:val="de-DE"/>
        </w:rPr>
        <w:t>s</w:t>
      </w:r>
      <w:r w:rsidRPr="006926E1">
        <w:rPr>
          <w:lang w:val="de-DE"/>
        </w:rPr>
        <w:t>ophen Gedanken, aus den Empfin-</w:t>
      </w:r>
      <w:r>
        <w:rPr>
          <w:lang w:val="de-DE"/>
        </w:rPr>
        <w:br/>
      </w:r>
      <w:r w:rsidRPr="006926E1">
        <w:rPr>
          <w:lang w:val="de-DE"/>
        </w:rPr>
        <w:t>dungen nicht ent</w:t>
      </w:r>
      <w:r>
        <w:rPr>
          <w:lang w:val="de-DE"/>
        </w:rPr>
        <w:t>s</w:t>
      </w:r>
      <w:r w:rsidRPr="006926E1">
        <w:rPr>
          <w:lang w:val="de-DE"/>
        </w:rPr>
        <w:t xml:space="preserve">pringen, </w:t>
      </w:r>
      <w:r>
        <w:rPr>
          <w:lang w:val="de-DE"/>
        </w:rPr>
        <w:t>s</w:t>
      </w:r>
      <w:r w:rsidRPr="006926E1">
        <w:rPr>
          <w:lang w:val="de-DE"/>
        </w:rPr>
        <w:t>ondern unmittelbare Wirkun-</w:t>
      </w:r>
      <w:r>
        <w:rPr>
          <w:lang w:val="de-DE"/>
        </w:rPr>
        <w:br/>
      </w:r>
      <w:r w:rsidRPr="006926E1">
        <w:rPr>
          <w:lang w:val="de-DE"/>
        </w:rPr>
        <w:t>gen des gemeinen Men</w:t>
      </w:r>
      <w:r>
        <w:rPr>
          <w:lang w:val="de-DE"/>
        </w:rPr>
        <w:t>s</w:t>
      </w:r>
      <w:r w:rsidRPr="006926E1">
        <w:rPr>
          <w:lang w:val="de-DE"/>
        </w:rPr>
        <w:t>chenver</w:t>
      </w:r>
      <w:r>
        <w:rPr>
          <w:lang w:val="de-DE"/>
        </w:rPr>
        <w:t>s</w:t>
      </w:r>
      <w:r w:rsidRPr="006926E1">
        <w:rPr>
          <w:lang w:val="de-DE"/>
        </w:rPr>
        <w:t>tandes als eines be</w:t>
      </w:r>
      <w:r>
        <w:rPr>
          <w:lang w:val="de-DE"/>
        </w:rPr>
        <w:t>s</w:t>
      </w:r>
      <w:r w:rsidRPr="006926E1">
        <w:rPr>
          <w:lang w:val="de-DE"/>
        </w:rPr>
        <w:t>on-</w:t>
      </w:r>
      <w:r>
        <w:rPr>
          <w:lang w:val="de-DE"/>
        </w:rPr>
        <w:br/>
      </w:r>
      <w:r w:rsidRPr="006926E1">
        <w:rPr>
          <w:lang w:val="de-DE"/>
        </w:rPr>
        <w:t>dern Verm</w:t>
      </w:r>
      <w:r>
        <w:rPr>
          <w:lang w:val="de-DE"/>
        </w:rPr>
        <w:t>ö</w:t>
      </w:r>
      <w:r w:rsidRPr="006926E1">
        <w:rPr>
          <w:lang w:val="de-DE"/>
        </w:rPr>
        <w:t>gens der men</w:t>
      </w:r>
      <w:r>
        <w:rPr>
          <w:lang w:val="de-DE"/>
        </w:rPr>
        <w:t>s</w:t>
      </w:r>
      <w:r w:rsidRPr="006926E1">
        <w:rPr>
          <w:lang w:val="de-DE"/>
        </w:rPr>
        <w:t xml:space="preserve">chlichen Seele </w:t>
      </w:r>
      <w:r>
        <w:rPr>
          <w:lang w:val="de-DE"/>
        </w:rPr>
        <w:t>s</w:t>
      </w:r>
      <w:r w:rsidRPr="006926E1">
        <w:rPr>
          <w:lang w:val="de-DE"/>
        </w:rPr>
        <w:t>eyn.</w:t>
      </w:r>
    </w:p>
    <w:p w14:paraId="66CFE059" w14:textId="41893111" w:rsidR="006926E1" w:rsidRDefault="006926E1" w:rsidP="006926E1">
      <w:pPr>
        <w:rPr>
          <w:lang w:val="de-DE"/>
        </w:rPr>
      </w:pPr>
      <w:r>
        <w:rPr>
          <w:lang w:val="de-DE"/>
        </w:rPr>
        <w:t>Ich</w:t>
      </w:r>
      <w:r w:rsidRPr="006926E1">
        <w:rPr>
          <w:lang w:val="de-DE"/>
        </w:rPr>
        <w:t xml:space="preserve"> will hier nur mit wenig Worten meine Mei-</w:t>
      </w:r>
      <w:r>
        <w:rPr>
          <w:lang w:val="de-DE"/>
        </w:rPr>
        <w:br/>
      </w:r>
      <w:r w:rsidRPr="006926E1">
        <w:rPr>
          <w:lang w:val="de-DE"/>
        </w:rPr>
        <w:t>nung dar</w:t>
      </w:r>
      <w:r>
        <w:rPr>
          <w:lang w:val="de-DE"/>
        </w:rPr>
        <w:t>ü</w:t>
      </w:r>
      <w:r w:rsidRPr="006926E1">
        <w:rPr>
          <w:lang w:val="de-DE"/>
        </w:rPr>
        <w:t xml:space="preserve">ber </w:t>
      </w:r>
      <w:r>
        <w:rPr>
          <w:lang w:val="de-DE"/>
        </w:rPr>
        <w:t>s</w:t>
      </w:r>
      <w:r w:rsidRPr="006926E1">
        <w:rPr>
          <w:lang w:val="de-DE"/>
        </w:rPr>
        <w:t>agen, davon die Gr</w:t>
      </w:r>
      <w:r>
        <w:rPr>
          <w:lang w:val="de-DE"/>
        </w:rPr>
        <w:t>ü</w:t>
      </w:r>
      <w:r w:rsidRPr="006926E1">
        <w:rPr>
          <w:lang w:val="de-DE"/>
        </w:rPr>
        <w:t>nde in den vorher</w:t>
      </w:r>
      <w:r>
        <w:rPr>
          <w:lang w:val="de-DE"/>
        </w:rPr>
        <w:br/>
      </w:r>
      <w:r w:rsidRPr="006926E1">
        <w:rPr>
          <w:lang w:val="de-DE"/>
        </w:rPr>
        <w:t xml:space="preserve">beygebrachten Betrachtungen offenbar </w:t>
      </w:r>
      <w:r>
        <w:rPr>
          <w:lang w:val="de-DE"/>
        </w:rPr>
        <w:t>s</w:t>
      </w:r>
      <w:r w:rsidRPr="006926E1">
        <w:rPr>
          <w:lang w:val="de-DE"/>
        </w:rPr>
        <w:t xml:space="preserve">ind, </w:t>
      </w:r>
      <w:r>
        <w:rPr>
          <w:lang w:val="de-DE"/>
        </w:rPr>
        <w:t>s</w:t>
      </w:r>
      <w:r w:rsidRPr="006926E1">
        <w:rPr>
          <w:lang w:val="de-DE"/>
        </w:rPr>
        <w:t>o daß fa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>nur mit andern Ausdr</w:t>
      </w:r>
      <w:r>
        <w:rPr>
          <w:lang w:val="de-DE"/>
        </w:rPr>
        <w:t>ü</w:t>
      </w:r>
      <w:r w:rsidRPr="006926E1">
        <w:rPr>
          <w:lang w:val="de-DE"/>
        </w:rPr>
        <w:t>cken noch einmal erinnert werden</w:t>
      </w:r>
      <w:r>
        <w:rPr>
          <w:lang w:val="de-DE"/>
        </w:rPr>
        <w:br/>
      </w:r>
      <w:r w:rsidRPr="006926E1">
        <w:rPr>
          <w:lang w:val="de-DE"/>
        </w:rPr>
        <w:t xml:space="preserve">darf, was </w:t>
      </w:r>
      <w:r>
        <w:rPr>
          <w:lang w:val="de-DE"/>
        </w:rPr>
        <w:t>s</w:t>
      </w:r>
      <w:r w:rsidRPr="006926E1">
        <w:rPr>
          <w:lang w:val="de-DE"/>
        </w:rPr>
        <w:t>chon ge</w:t>
      </w:r>
      <w:r>
        <w:rPr>
          <w:lang w:val="de-DE"/>
        </w:rPr>
        <w:t>s</w:t>
      </w:r>
      <w:r w:rsidRPr="006926E1">
        <w:rPr>
          <w:lang w:val="de-DE"/>
        </w:rPr>
        <w:t>agt i</w:t>
      </w:r>
      <w:r>
        <w:rPr>
          <w:lang w:val="de-DE"/>
        </w:rPr>
        <w:t>s</w:t>
      </w:r>
      <w:r w:rsidRPr="006926E1">
        <w:rPr>
          <w:lang w:val="de-DE"/>
        </w:rPr>
        <w:t>t. Die Empfindungen der</w:t>
      </w:r>
      <w:r>
        <w:rPr>
          <w:lang w:val="de-DE"/>
        </w:rPr>
        <w:br/>
        <w:t>ä</w:t>
      </w:r>
      <w:r w:rsidRPr="006926E1">
        <w:rPr>
          <w:lang w:val="de-DE"/>
        </w:rPr>
        <w:t>ußern Sinne von den qualitatibus primariis der Dinge</w:t>
      </w:r>
      <w:r>
        <w:rPr>
          <w:lang w:val="de-DE"/>
        </w:rPr>
        <w:br/>
        <w:t>s</w:t>
      </w:r>
      <w:r w:rsidRPr="006926E1">
        <w:rPr>
          <w:lang w:val="de-DE"/>
        </w:rPr>
        <w:t>ind Eindr</w:t>
      </w:r>
      <w:r>
        <w:rPr>
          <w:lang w:val="de-DE"/>
        </w:rPr>
        <w:t>ü</w:t>
      </w:r>
      <w:r w:rsidRPr="006926E1">
        <w:rPr>
          <w:lang w:val="de-DE"/>
        </w:rPr>
        <w:t xml:space="preserve">cke, eben </w:t>
      </w:r>
      <w:r>
        <w:rPr>
          <w:lang w:val="de-DE"/>
        </w:rPr>
        <w:t>s</w:t>
      </w:r>
      <w:r w:rsidRPr="006926E1">
        <w:rPr>
          <w:lang w:val="de-DE"/>
        </w:rPr>
        <w:t xml:space="preserve">o wie die </w:t>
      </w:r>
      <w:r>
        <w:rPr>
          <w:lang w:val="de-DE"/>
        </w:rPr>
        <w:t>ü</w:t>
      </w:r>
      <w:r w:rsidRPr="006926E1">
        <w:rPr>
          <w:lang w:val="de-DE"/>
        </w:rPr>
        <w:t>brigen, nur mit dem</w:t>
      </w:r>
      <w:r>
        <w:rPr>
          <w:lang w:val="de-DE"/>
        </w:rPr>
        <w:br/>
      </w:r>
      <w:r w:rsidRPr="006926E1">
        <w:rPr>
          <w:lang w:val="de-DE"/>
        </w:rPr>
        <w:t>Unter</w:t>
      </w:r>
      <w:r>
        <w:rPr>
          <w:lang w:val="de-DE"/>
        </w:rPr>
        <w:t>s</w:t>
      </w:r>
      <w:r w:rsidRPr="006926E1">
        <w:rPr>
          <w:lang w:val="de-DE"/>
        </w:rPr>
        <w:t xml:space="preserve">chied, daß </w:t>
      </w:r>
      <w:r>
        <w:rPr>
          <w:lang w:val="de-DE"/>
        </w:rPr>
        <w:t>s</w:t>
      </w:r>
      <w:r w:rsidRPr="006926E1">
        <w:rPr>
          <w:lang w:val="de-DE"/>
        </w:rPr>
        <w:t xml:space="preserve">ie, als </w:t>
      </w:r>
      <w:r w:rsidRPr="0056295E">
        <w:rPr>
          <w:b/>
          <w:bCs/>
          <w:lang w:val="de-DE"/>
          <w:rPrChange w:id="408" w:author="John Hymers" w:date="2024-02-21T16:05:00Z">
            <w:rPr>
              <w:lang w:val="de-DE"/>
            </w:rPr>
          </w:rPrChange>
        </w:rPr>
        <w:t>Bilder</w:t>
      </w:r>
      <w:r w:rsidRPr="006926E1">
        <w:rPr>
          <w:lang w:val="de-DE"/>
        </w:rPr>
        <w:t xml:space="preserve"> betrachtet, deutlicher</w:t>
      </w:r>
      <w:r>
        <w:rPr>
          <w:lang w:val="de-DE"/>
        </w:rPr>
        <w:br/>
      </w:r>
      <w:r w:rsidRPr="006926E1">
        <w:rPr>
          <w:lang w:val="de-DE"/>
        </w:rPr>
        <w:t>und auseinanderge</w:t>
      </w:r>
      <w:r>
        <w:rPr>
          <w:lang w:val="de-DE"/>
        </w:rPr>
        <w:t>s</w:t>
      </w:r>
      <w:r w:rsidRPr="006926E1">
        <w:rPr>
          <w:lang w:val="de-DE"/>
        </w:rPr>
        <w:t xml:space="preserve">etzter </w:t>
      </w:r>
      <w:r>
        <w:rPr>
          <w:lang w:val="de-DE"/>
        </w:rPr>
        <w:t>s</w:t>
      </w:r>
      <w:r w:rsidRPr="006926E1">
        <w:rPr>
          <w:lang w:val="de-DE"/>
        </w:rPr>
        <w:t>ind. Es i</w:t>
      </w:r>
      <w:r>
        <w:rPr>
          <w:lang w:val="de-DE"/>
        </w:rPr>
        <w:t>s</w:t>
      </w:r>
      <w:r w:rsidRPr="006926E1">
        <w:rPr>
          <w:lang w:val="de-DE"/>
        </w:rPr>
        <w:t>t al</w:t>
      </w:r>
      <w:r>
        <w:rPr>
          <w:lang w:val="de-DE"/>
        </w:rPr>
        <w:t>s</w:t>
      </w:r>
      <w:r w:rsidRPr="006926E1">
        <w:rPr>
          <w:lang w:val="de-DE"/>
        </w:rPr>
        <w:t>o mehr in ihnen</w:t>
      </w:r>
      <w:r>
        <w:rPr>
          <w:lang w:val="de-DE"/>
        </w:rPr>
        <w:br/>
      </w:r>
      <w:r w:rsidRPr="006926E1">
        <w:rPr>
          <w:lang w:val="de-DE"/>
        </w:rPr>
        <w:t>zu unter</w:t>
      </w:r>
      <w:r>
        <w:rPr>
          <w:lang w:val="de-DE"/>
        </w:rPr>
        <w:t>s</w:t>
      </w:r>
      <w:r w:rsidRPr="006926E1">
        <w:rPr>
          <w:lang w:val="de-DE"/>
        </w:rPr>
        <w:t>cheiden. Der Ton, der Ge</w:t>
      </w:r>
      <w:r>
        <w:rPr>
          <w:lang w:val="de-DE"/>
        </w:rPr>
        <w:t>s</w:t>
      </w:r>
      <w:r w:rsidRPr="006926E1">
        <w:rPr>
          <w:lang w:val="de-DE"/>
        </w:rPr>
        <w:t>chmack i</w:t>
      </w:r>
      <w:r>
        <w:rPr>
          <w:lang w:val="de-DE"/>
        </w:rPr>
        <w:t>s</w:t>
      </w:r>
      <w:r w:rsidRPr="006926E1">
        <w:rPr>
          <w:lang w:val="de-DE"/>
        </w:rPr>
        <w:t>t eine</w:t>
      </w:r>
    </w:p>
    <w:p w14:paraId="2F3D6472" w14:textId="77777777" w:rsidR="006926E1" w:rsidRDefault="006926E1" w:rsidP="006926E1">
      <w:pPr>
        <w:rPr>
          <w:lang w:val="de-DE"/>
        </w:rPr>
      </w:pPr>
      <w:r w:rsidRPr="006926E1">
        <w:rPr>
          <w:lang w:val="de-DE"/>
        </w:rPr>
        <w:t>einfache</w:t>
      </w:r>
    </w:p>
    <w:p w14:paraId="47855CAB" w14:textId="1EF81B56" w:rsidR="006926E1" w:rsidRPr="006926E1" w:rsidRDefault="006926E1" w:rsidP="006926E1">
      <w:pPr>
        <w:rPr>
          <w:lang w:val="de-DE"/>
        </w:rPr>
      </w:pPr>
      <w:r w:rsidRPr="006926E1">
        <w:rPr>
          <w:lang w:val="de-DE"/>
        </w:rPr>
        <w:t>D d 4</w:t>
      </w: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424</w:t>
      </w:r>
      <w:r>
        <w:rPr>
          <w:lang w:val="de-DE"/>
        </w:rPr>
        <w:t>] V. Versuch. Ueber den Urspr. unserer</w:t>
      </w:r>
    </w:p>
    <w:p w14:paraId="73AFD485" w14:textId="293CA5FB" w:rsidR="006926E1" w:rsidRDefault="006926E1" w:rsidP="006926E1">
      <w:pPr>
        <w:rPr>
          <w:lang w:val="de-DE"/>
        </w:rPr>
      </w:pPr>
      <w:r w:rsidRPr="006926E1">
        <w:rPr>
          <w:lang w:val="de-DE"/>
        </w:rPr>
        <w:t>einfache verwirrte Empfindung, wie vor den Augen ein</w:t>
      </w:r>
      <w:r>
        <w:rPr>
          <w:lang w:val="de-DE"/>
        </w:rPr>
        <w:br/>
      </w:r>
      <w:r w:rsidRPr="006926E1">
        <w:rPr>
          <w:lang w:val="de-DE"/>
        </w:rPr>
        <w:t>verwirrter heller Flecken i</w:t>
      </w:r>
      <w:r>
        <w:rPr>
          <w:lang w:val="de-DE"/>
        </w:rPr>
        <w:t>s</w:t>
      </w:r>
      <w:r w:rsidRPr="006926E1">
        <w:rPr>
          <w:lang w:val="de-DE"/>
        </w:rPr>
        <w:t>t. Aber die Ge</w:t>
      </w:r>
      <w:r>
        <w:rPr>
          <w:lang w:val="de-DE"/>
        </w:rPr>
        <w:t>s</w:t>
      </w:r>
      <w:r w:rsidRPr="006926E1">
        <w:rPr>
          <w:lang w:val="de-DE"/>
        </w:rPr>
        <w:t>ichtseindr</w:t>
      </w:r>
      <w:r>
        <w:rPr>
          <w:lang w:val="de-DE"/>
        </w:rPr>
        <w:t>ü</w:t>
      </w:r>
      <w:r w:rsidRPr="006926E1">
        <w:rPr>
          <w:lang w:val="de-DE"/>
        </w:rPr>
        <w:t>cke</w:t>
      </w:r>
      <w:r>
        <w:rPr>
          <w:lang w:val="de-DE"/>
        </w:rPr>
        <w:br/>
        <w:t>s</w:t>
      </w:r>
      <w:r w:rsidRPr="006926E1">
        <w:rPr>
          <w:lang w:val="de-DE"/>
        </w:rPr>
        <w:t>ind deutlich, und geben viel zu unter</w:t>
      </w:r>
      <w:r>
        <w:rPr>
          <w:lang w:val="de-DE"/>
        </w:rPr>
        <w:t>s</w:t>
      </w:r>
      <w:r w:rsidRPr="006926E1">
        <w:rPr>
          <w:lang w:val="de-DE"/>
        </w:rPr>
        <w:t>cheiden. Beide</w:t>
      </w:r>
      <w:r>
        <w:rPr>
          <w:lang w:val="de-DE"/>
        </w:rPr>
        <w:br/>
      </w:r>
      <w:r w:rsidRPr="006926E1">
        <w:rPr>
          <w:lang w:val="de-DE"/>
        </w:rPr>
        <w:t xml:space="preserve">Arten von Empfindungen, </w:t>
      </w:r>
      <w:r>
        <w:rPr>
          <w:lang w:val="de-DE"/>
        </w:rPr>
        <w:t>s</w:t>
      </w:r>
      <w:r w:rsidRPr="006926E1">
        <w:rPr>
          <w:lang w:val="de-DE"/>
        </w:rPr>
        <w:t xml:space="preserve">o wohl von den </w:t>
      </w:r>
      <w:r>
        <w:rPr>
          <w:lang w:val="de-DE"/>
        </w:rPr>
        <w:t>s</w:t>
      </w:r>
      <w:r w:rsidRPr="006926E1">
        <w:rPr>
          <w:lang w:val="de-DE"/>
        </w:rPr>
        <w:t>ecundariis</w:t>
      </w:r>
      <w:r>
        <w:rPr>
          <w:lang w:val="de-DE"/>
        </w:rPr>
        <w:br/>
      </w:r>
      <w:r w:rsidRPr="006926E1">
        <w:rPr>
          <w:lang w:val="de-DE"/>
        </w:rPr>
        <w:t xml:space="preserve">qualitatibus, als von den primariis, </w:t>
      </w:r>
      <w:r>
        <w:rPr>
          <w:lang w:val="de-DE"/>
        </w:rPr>
        <w:t>s</w:t>
      </w:r>
      <w:r w:rsidRPr="006926E1">
        <w:rPr>
          <w:lang w:val="de-DE"/>
        </w:rPr>
        <w:t>ind ent</w:t>
      </w:r>
      <w:r>
        <w:rPr>
          <w:lang w:val="de-DE"/>
        </w:rPr>
        <w:t>s</w:t>
      </w:r>
      <w:r w:rsidRPr="006926E1">
        <w:rPr>
          <w:lang w:val="de-DE"/>
        </w:rPr>
        <w:t>prechende</w:t>
      </w:r>
      <w:r>
        <w:rPr>
          <w:lang w:val="de-DE"/>
        </w:rPr>
        <w:br/>
      </w:r>
      <w:r w:rsidRPr="006926E1">
        <w:rPr>
          <w:lang w:val="de-DE"/>
        </w:rPr>
        <w:t>Zeichen von ihren Gegen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t>ä</w:t>
      </w:r>
      <w:r w:rsidRPr="006926E1">
        <w:rPr>
          <w:lang w:val="de-DE"/>
        </w:rPr>
        <w:t>nden und den Be</w:t>
      </w:r>
      <w:r>
        <w:rPr>
          <w:lang w:val="de-DE"/>
        </w:rPr>
        <w:t>s</w:t>
      </w:r>
      <w:r w:rsidRPr="006926E1">
        <w:rPr>
          <w:lang w:val="de-DE"/>
        </w:rPr>
        <w:t>chaffenhei-</w:t>
      </w:r>
      <w:r>
        <w:rPr>
          <w:lang w:val="de-DE"/>
        </w:rPr>
        <w:br/>
      </w:r>
      <w:r w:rsidRPr="006926E1">
        <w:rPr>
          <w:lang w:val="de-DE"/>
        </w:rPr>
        <w:t>ten, mit dem Unter</w:t>
      </w:r>
      <w:r>
        <w:rPr>
          <w:lang w:val="de-DE"/>
        </w:rPr>
        <w:t>s</w:t>
      </w:r>
      <w:r w:rsidRPr="006926E1">
        <w:rPr>
          <w:lang w:val="de-DE"/>
        </w:rPr>
        <w:t>chied, daß jene nur allein Zeichen,</w:t>
      </w:r>
      <w:r>
        <w:rPr>
          <w:lang w:val="de-DE"/>
        </w:rPr>
        <w:br/>
      </w:r>
      <w:r w:rsidRPr="006926E1">
        <w:rPr>
          <w:lang w:val="de-DE"/>
        </w:rPr>
        <w:t xml:space="preserve">die letztern aber </w:t>
      </w:r>
      <w:r w:rsidRPr="0056295E">
        <w:rPr>
          <w:b/>
          <w:bCs/>
          <w:lang w:val="de-DE"/>
          <w:rPrChange w:id="409" w:author="John Hymers" w:date="2024-02-21T16:05:00Z">
            <w:rPr>
              <w:lang w:val="de-DE"/>
            </w:rPr>
          </w:rPrChange>
        </w:rPr>
        <w:t>bildliche</w:t>
      </w:r>
      <w:r w:rsidRPr="006926E1">
        <w:rPr>
          <w:lang w:val="de-DE"/>
        </w:rPr>
        <w:t xml:space="preserve"> Zeichen, und Vor</w:t>
      </w:r>
      <w:r>
        <w:rPr>
          <w:lang w:val="de-DE"/>
        </w:rPr>
        <w:t>s</w:t>
      </w:r>
      <w:r w:rsidRPr="006926E1">
        <w:rPr>
          <w:lang w:val="de-DE"/>
        </w:rPr>
        <w:t>tellungen in</w:t>
      </w:r>
      <w:r>
        <w:rPr>
          <w:lang w:val="de-DE"/>
        </w:rPr>
        <w:br/>
      </w:r>
      <w:r w:rsidRPr="006926E1">
        <w:rPr>
          <w:lang w:val="de-DE"/>
        </w:rPr>
        <w:t xml:space="preserve">einer engern Bedeutung </w:t>
      </w:r>
      <w:r>
        <w:rPr>
          <w:lang w:val="de-DE"/>
        </w:rPr>
        <w:t>s</w:t>
      </w:r>
      <w:r w:rsidRPr="006926E1">
        <w:rPr>
          <w:lang w:val="de-DE"/>
        </w:rPr>
        <w:t>ind. Die Ge</w:t>
      </w:r>
      <w:r>
        <w:rPr>
          <w:lang w:val="de-DE"/>
        </w:rPr>
        <w:t>s</w:t>
      </w:r>
      <w:r w:rsidRPr="006926E1">
        <w:rPr>
          <w:lang w:val="de-DE"/>
        </w:rPr>
        <w:t>ichtsempfindung</w:t>
      </w:r>
      <w:r>
        <w:rPr>
          <w:lang w:val="de-DE"/>
        </w:rPr>
        <w:br/>
      </w:r>
      <w:r w:rsidRPr="006926E1">
        <w:rPr>
          <w:lang w:val="de-DE"/>
        </w:rPr>
        <w:t>von einem Punkt i</w:t>
      </w:r>
      <w:r>
        <w:rPr>
          <w:lang w:val="de-DE"/>
        </w:rPr>
        <w:t>s</w:t>
      </w:r>
      <w:r w:rsidRPr="006926E1">
        <w:rPr>
          <w:lang w:val="de-DE"/>
        </w:rPr>
        <w:t xml:space="preserve">t, in </w:t>
      </w:r>
      <w:r>
        <w:rPr>
          <w:lang w:val="de-DE"/>
        </w:rPr>
        <w:t>s</w:t>
      </w:r>
      <w:r w:rsidRPr="006926E1">
        <w:rPr>
          <w:lang w:val="de-DE"/>
        </w:rPr>
        <w:t xml:space="preserve">o ferne </w:t>
      </w:r>
      <w:r>
        <w:rPr>
          <w:lang w:val="de-DE"/>
        </w:rPr>
        <w:t>s</w:t>
      </w:r>
      <w:r w:rsidRPr="006926E1">
        <w:rPr>
          <w:lang w:val="de-DE"/>
        </w:rPr>
        <w:t>ie nichts deutliches ent-</w:t>
      </w:r>
      <w:r>
        <w:rPr>
          <w:lang w:val="de-DE"/>
        </w:rPr>
        <w:br/>
      </w:r>
      <w:r w:rsidRPr="006926E1">
        <w:rPr>
          <w:lang w:val="de-DE"/>
        </w:rPr>
        <w:t>h</w:t>
      </w:r>
      <w:r>
        <w:rPr>
          <w:lang w:val="de-DE"/>
        </w:rPr>
        <w:t>ä</w:t>
      </w:r>
      <w:r w:rsidRPr="006926E1">
        <w:rPr>
          <w:lang w:val="de-DE"/>
        </w:rPr>
        <w:t>lt, nicht mehr Vor</w:t>
      </w:r>
      <w:r>
        <w:rPr>
          <w:lang w:val="de-DE"/>
        </w:rPr>
        <w:t>s</w:t>
      </w:r>
      <w:r w:rsidRPr="006926E1">
        <w:rPr>
          <w:lang w:val="de-DE"/>
        </w:rPr>
        <w:t>tellung von einem Punkt, als das</w:t>
      </w:r>
      <w:r>
        <w:rPr>
          <w:lang w:val="de-DE"/>
        </w:rPr>
        <w:br/>
      </w:r>
      <w:r w:rsidRPr="006926E1">
        <w:rPr>
          <w:lang w:val="de-DE"/>
        </w:rPr>
        <w:t>Gef</w:t>
      </w:r>
      <w:r>
        <w:rPr>
          <w:lang w:val="de-DE"/>
        </w:rPr>
        <w:t>ü</w:t>
      </w:r>
      <w:r w:rsidRPr="006926E1">
        <w:rPr>
          <w:lang w:val="de-DE"/>
        </w:rPr>
        <w:t>hl von einer Nadel</w:t>
      </w:r>
      <w:r>
        <w:rPr>
          <w:lang w:val="de-DE"/>
        </w:rPr>
        <w:t>s</w:t>
      </w:r>
      <w:r w:rsidRPr="006926E1">
        <w:rPr>
          <w:lang w:val="de-DE"/>
        </w:rPr>
        <w:t>pitze eine Vor</w:t>
      </w:r>
      <w:r>
        <w:rPr>
          <w:lang w:val="de-DE"/>
        </w:rPr>
        <w:t>s</w:t>
      </w:r>
      <w:r w:rsidRPr="006926E1">
        <w:rPr>
          <w:lang w:val="de-DE"/>
        </w:rPr>
        <w:t>tellung von ihm i</w:t>
      </w:r>
      <w:r>
        <w:rPr>
          <w:lang w:val="de-DE"/>
        </w:rPr>
        <w:t>s</w:t>
      </w:r>
      <w:r w:rsidRPr="006926E1">
        <w:rPr>
          <w:lang w:val="de-DE"/>
        </w:rPr>
        <w:t>t.</w:t>
      </w:r>
    </w:p>
    <w:p w14:paraId="2AF3DEF1" w14:textId="2AC20B95" w:rsidR="006926E1" w:rsidRDefault="006926E1" w:rsidP="006926E1">
      <w:pPr>
        <w:rPr>
          <w:lang w:val="de-DE"/>
        </w:rPr>
      </w:pPr>
      <w:r w:rsidRPr="006926E1">
        <w:rPr>
          <w:lang w:val="de-DE"/>
        </w:rPr>
        <w:t>Die Vor</w:t>
      </w:r>
      <w:r>
        <w:rPr>
          <w:lang w:val="de-DE"/>
        </w:rPr>
        <w:t>s</w:t>
      </w:r>
      <w:r w:rsidRPr="006926E1">
        <w:rPr>
          <w:lang w:val="de-DE"/>
        </w:rPr>
        <w:t>tellungen von den qualitatibus primariis</w:t>
      </w:r>
      <w:r>
        <w:rPr>
          <w:lang w:val="de-DE"/>
        </w:rPr>
        <w:br/>
        <w:t>s</w:t>
      </w:r>
      <w:r w:rsidRPr="006926E1">
        <w:rPr>
          <w:lang w:val="de-DE"/>
        </w:rPr>
        <w:t xml:space="preserve">ind </w:t>
      </w:r>
      <w:r>
        <w:rPr>
          <w:lang w:val="de-DE"/>
        </w:rPr>
        <w:t>s</w:t>
      </w:r>
      <w:r w:rsidRPr="006926E1">
        <w:rPr>
          <w:lang w:val="de-DE"/>
        </w:rPr>
        <w:t xml:space="preserve">o, wie wir </w:t>
      </w:r>
      <w:r>
        <w:rPr>
          <w:lang w:val="de-DE"/>
        </w:rPr>
        <w:t>s</w:t>
      </w:r>
      <w:r w:rsidRPr="006926E1">
        <w:rPr>
          <w:lang w:val="de-DE"/>
        </w:rPr>
        <w:t xml:space="preserve">ie in uns gewahrnehmen, </w:t>
      </w:r>
      <w:r w:rsidRPr="0056295E">
        <w:rPr>
          <w:b/>
          <w:bCs/>
          <w:lang w:val="de-DE"/>
          <w:rPrChange w:id="410" w:author="John Hymers" w:date="2024-02-21T16:05:00Z">
            <w:rPr>
              <w:lang w:val="de-DE"/>
            </w:rPr>
          </w:rPrChange>
        </w:rPr>
        <w:t>Ideen</w:t>
      </w:r>
      <w:r w:rsidRPr="006926E1">
        <w:rPr>
          <w:lang w:val="de-DE"/>
        </w:rPr>
        <w:t>,</w:t>
      </w:r>
      <w:r>
        <w:rPr>
          <w:lang w:val="de-DE"/>
        </w:rPr>
        <w:br/>
      </w:r>
      <w:r w:rsidRPr="006926E1">
        <w:rPr>
          <w:lang w:val="de-DE"/>
        </w:rPr>
        <w:t>das i</w:t>
      </w:r>
      <w:r>
        <w:rPr>
          <w:lang w:val="de-DE"/>
        </w:rPr>
        <w:t>s</w:t>
      </w:r>
      <w:r w:rsidRPr="006926E1">
        <w:rPr>
          <w:lang w:val="de-DE"/>
        </w:rPr>
        <w:t>t, mit der Denkkraft bearbeitete Vor</w:t>
      </w:r>
      <w:r>
        <w:rPr>
          <w:lang w:val="de-DE"/>
        </w:rPr>
        <w:t>s</w:t>
      </w:r>
      <w:r w:rsidRPr="006926E1">
        <w:rPr>
          <w:lang w:val="de-DE"/>
        </w:rPr>
        <w:t>tellungen;</w:t>
      </w:r>
      <w:r>
        <w:rPr>
          <w:lang w:val="de-DE"/>
        </w:rPr>
        <w:br/>
      </w:r>
      <w:r w:rsidRPr="006926E1">
        <w:rPr>
          <w:lang w:val="de-DE"/>
        </w:rPr>
        <w:t>und das, was die Denkkraft hinzuge</w:t>
      </w:r>
      <w:r>
        <w:rPr>
          <w:lang w:val="de-DE"/>
        </w:rPr>
        <w:t>s</w:t>
      </w:r>
      <w:r w:rsidRPr="006926E1">
        <w:rPr>
          <w:lang w:val="de-DE"/>
        </w:rPr>
        <w:t>etzt hat, die</w:t>
      </w:r>
      <w:r>
        <w:rPr>
          <w:lang w:val="de-DE"/>
        </w:rPr>
        <w:t>s</w:t>
      </w:r>
      <w:r w:rsidRPr="006926E1">
        <w:rPr>
          <w:lang w:val="de-DE"/>
        </w:rPr>
        <w:t>e Ver-</w:t>
      </w:r>
      <w:r>
        <w:rPr>
          <w:lang w:val="de-DE"/>
        </w:rPr>
        <w:br/>
      </w:r>
      <w:r w:rsidRPr="006926E1">
        <w:rPr>
          <w:lang w:val="de-DE"/>
        </w:rPr>
        <w:t>h</w:t>
      </w:r>
      <w:r>
        <w:rPr>
          <w:lang w:val="de-DE"/>
        </w:rPr>
        <w:t>ä</w:t>
      </w:r>
      <w:r w:rsidRPr="006926E1">
        <w:rPr>
          <w:lang w:val="de-DE"/>
        </w:rPr>
        <w:t>ltni</w:t>
      </w:r>
      <w:r>
        <w:rPr>
          <w:lang w:val="de-DE"/>
        </w:rPr>
        <w:t>ss</w:t>
      </w:r>
      <w:r w:rsidRPr="006926E1">
        <w:rPr>
          <w:lang w:val="de-DE"/>
        </w:rPr>
        <w:t>e und Beziehungen der Theile gegen einander, i</w:t>
      </w:r>
      <w:r>
        <w:rPr>
          <w:lang w:val="de-DE"/>
        </w:rPr>
        <w:t>s</w:t>
      </w:r>
      <w:r w:rsidRPr="006926E1">
        <w:rPr>
          <w:lang w:val="de-DE"/>
        </w:rPr>
        <w:t>t</w:t>
      </w:r>
      <w:r>
        <w:rPr>
          <w:lang w:val="de-DE"/>
        </w:rPr>
        <w:br/>
      </w:r>
      <w:r w:rsidRPr="006926E1">
        <w:rPr>
          <w:lang w:val="de-DE"/>
        </w:rPr>
        <w:t xml:space="preserve">das </w:t>
      </w:r>
      <w:r w:rsidRPr="0056295E">
        <w:rPr>
          <w:b/>
          <w:bCs/>
          <w:lang w:val="de-DE"/>
          <w:rPrChange w:id="411" w:author="John Hymers" w:date="2024-02-21T16:05:00Z">
            <w:rPr>
              <w:lang w:val="de-DE"/>
            </w:rPr>
          </w:rPrChange>
        </w:rPr>
        <w:t>vornehmste</w:t>
      </w:r>
      <w:r w:rsidRPr="006926E1">
        <w:rPr>
          <w:lang w:val="de-DE"/>
        </w:rPr>
        <w:t xml:space="preserve"> in ihnen, betr</w:t>
      </w:r>
      <w:r>
        <w:rPr>
          <w:lang w:val="de-DE"/>
        </w:rPr>
        <w:t>ä</w:t>
      </w:r>
      <w:r w:rsidRPr="006926E1">
        <w:rPr>
          <w:lang w:val="de-DE"/>
        </w:rPr>
        <w:t>gt das mei</w:t>
      </w:r>
      <w:r>
        <w:rPr>
          <w:lang w:val="de-DE"/>
        </w:rPr>
        <w:t>s</w:t>
      </w:r>
      <w:r w:rsidRPr="006926E1">
        <w:rPr>
          <w:lang w:val="de-DE"/>
        </w:rPr>
        <w:t>te, und</w:t>
      </w:r>
      <w:r>
        <w:rPr>
          <w:lang w:val="de-DE"/>
        </w:rPr>
        <w:br/>
      </w:r>
      <w:r w:rsidRPr="006926E1">
        <w:rPr>
          <w:lang w:val="de-DE"/>
        </w:rPr>
        <w:t>ziehet un</w:t>
      </w:r>
      <w:r>
        <w:rPr>
          <w:lang w:val="de-DE"/>
        </w:rPr>
        <w:t>s</w:t>
      </w:r>
      <w:r w:rsidRPr="006926E1">
        <w:rPr>
          <w:lang w:val="de-DE"/>
        </w:rPr>
        <w:t>ere Aufmerk</w:t>
      </w:r>
      <w:r>
        <w:rPr>
          <w:lang w:val="de-DE"/>
        </w:rPr>
        <w:t>s</w:t>
      </w:r>
      <w:r w:rsidRPr="006926E1">
        <w:rPr>
          <w:lang w:val="de-DE"/>
        </w:rPr>
        <w:t xml:space="preserve">amkeit mehr auf </w:t>
      </w:r>
      <w:r>
        <w:rPr>
          <w:lang w:val="de-DE"/>
        </w:rPr>
        <w:t>s</w:t>
      </w:r>
      <w:r w:rsidRPr="006926E1">
        <w:rPr>
          <w:lang w:val="de-DE"/>
        </w:rPr>
        <w:t>ich, als das blos</w:t>
      </w:r>
      <w:r>
        <w:rPr>
          <w:lang w:val="de-DE"/>
        </w:rPr>
        <w:br/>
      </w:r>
      <w:r w:rsidRPr="006926E1">
        <w:rPr>
          <w:lang w:val="de-DE"/>
        </w:rPr>
        <w:t xml:space="preserve">empfundene. </w:t>
      </w:r>
      <w:r>
        <w:rPr>
          <w:lang w:val="de-DE"/>
        </w:rPr>
        <w:t>In</w:t>
      </w:r>
      <w:r w:rsidRPr="006926E1">
        <w:rPr>
          <w:lang w:val="de-DE"/>
        </w:rPr>
        <w:t xml:space="preserve"> den undeutlichen Empfindungen ver-</w:t>
      </w:r>
      <w:r>
        <w:rPr>
          <w:lang w:val="de-DE"/>
        </w:rPr>
        <w:br/>
      </w:r>
      <w:r w:rsidRPr="006926E1">
        <w:rPr>
          <w:lang w:val="de-DE"/>
        </w:rPr>
        <w:t>h</w:t>
      </w:r>
      <w:r>
        <w:rPr>
          <w:lang w:val="de-DE"/>
        </w:rPr>
        <w:t>ä</w:t>
      </w:r>
      <w:r w:rsidRPr="006926E1">
        <w:rPr>
          <w:lang w:val="de-DE"/>
        </w:rPr>
        <w:t xml:space="preserve">lt </w:t>
      </w:r>
      <w:r>
        <w:rPr>
          <w:lang w:val="de-DE"/>
        </w:rPr>
        <w:t>s</w:t>
      </w:r>
      <w:r w:rsidRPr="006926E1">
        <w:rPr>
          <w:lang w:val="de-DE"/>
        </w:rPr>
        <w:t>ich die Sache anders.</w:t>
      </w:r>
    </w:p>
    <w:p w14:paraId="268A3B87" w14:textId="08B1EC4E" w:rsidR="006926E1" w:rsidRDefault="006926E1" w:rsidP="006926E1">
      <w:pPr>
        <w:rPr>
          <w:lang w:val="de-DE"/>
        </w:rPr>
      </w:pPr>
      <w:r w:rsidRPr="006926E1">
        <w:rPr>
          <w:lang w:val="de-DE"/>
        </w:rPr>
        <w:t>Aus der gegebenen Regel, nach der wir die Objekte</w:t>
      </w:r>
      <w:r>
        <w:rPr>
          <w:lang w:val="de-DE"/>
        </w:rPr>
        <w:br/>
      </w:r>
      <w:r w:rsidRPr="006926E1">
        <w:rPr>
          <w:lang w:val="de-DE"/>
        </w:rPr>
        <w:t>der Vor</w:t>
      </w:r>
      <w:r>
        <w:rPr>
          <w:lang w:val="de-DE"/>
        </w:rPr>
        <w:t>s</w:t>
      </w:r>
      <w:r w:rsidRPr="006926E1">
        <w:rPr>
          <w:lang w:val="de-DE"/>
        </w:rPr>
        <w:t>tellungen in uns, oder außer uns, in die</w:t>
      </w:r>
      <w:r>
        <w:rPr>
          <w:lang w:val="de-DE"/>
        </w:rPr>
        <w:t>s</w:t>
      </w:r>
      <w:r w:rsidRPr="006926E1">
        <w:rPr>
          <w:lang w:val="de-DE"/>
        </w:rPr>
        <w:t>es oder</w:t>
      </w:r>
      <w:r>
        <w:rPr>
          <w:lang w:val="de-DE"/>
        </w:rPr>
        <w:br/>
      </w:r>
      <w:r w:rsidRPr="006926E1">
        <w:rPr>
          <w:lang w:val="de-DE"/>
        </w:rPr>
        <w:t>jenes Sinnglied, oder außer dem K</w:t>
      </w:r>
      <w:r>
        <w:rPr>
          <w:lang w:val="de-DE"/>
        </w:rPr>
        <w:t>ö</w:t>
      </w:r>
      <w:r w:rsidRPr="006926E1">
        <w:rPr>
          <w:lang w:val="de-DE"/>
        </w:rPr>
        <w:t>rper hin</w:t>
      </w:r>
      <w:r>
        <w:rPr>
          <w:lang w:val="de-DE"/>
        </w:rPr>
        <w:t>s</w:t>
      </w:r>
      <w:r w:rsidRPr="006926E1">
        <w:rPr>
          <w:lang w:val="de-DE"/>
        </w:rPr>
        <w:t>etzen, wird</w:t>
      </w:r>
      <w:r>
        <w:rPr>
          <w:lang w:val="de-DE"/>
        </w:rPr>
        <w:br/>
      </w:r>
      <w:r w:rsidRPr="006926E1">
        <w:rPr>
          <w:lang w:val="de-DE"/>
        </w:rPr>
        <w:t xml:space="preserve">man begreifen, warum die </w:t>
      </w:r>
      <w:r w:rsidRPr="0056295E">
        <w:rPr>
          <w:b/>
          <w:bCs/>
          <w:lang w:val="de-DE"/>
          <w:rPrChange w:id="412" w:author="John Hymers" w:date="2024-02-21T16:05:00Z">
            <w:rPr>
              <w:lang w:val="de-DE"/>
            </w:rPr>
          </w:rPrChange>
        </w:rPr>
        <w:t>herrschende Deutlichkeit</w:t>
      </w:r>
      <w:r>
        <w:rPr>
          <w:lang w:val="de-DE"/>
        </w:rPr>
        <w:br/>
      </w:r>
      <w:r w:rsidRPr="006926E1">
        <w:rPr>
          <w:lang w:val="de-DE"/>
        </w:rPr>
        <w:t>in den Eindr</w:t>
      </w:r>
      <w:r>
        <w:rPr>
          <w:lang w:val="de-DE"/>
        </w:rPr>
        <w:t>ü</w:t>
      </w:r>
      <w:r w:rsidRPr="006926E1">
        <w:rPr>
          <w:lang w:val="de-DE"/>
        </w:rPr>
        <w:t>cken des Ge</w:t>
      </w:r>
      <w:r>
        <w:rPr>
          <w:lang w:val="de-DE"/>
        </w:rPr>
        <w:t>s</w:t>
      </w:r>
      <w:r w:rsidRPr="006926E1">
        <w:rPr>
          <w:lang w:val="de-DE"/>
        </w:rPr>
        <w:t>ichts und des Gef</w:t>
      </w:r>
      <w:r>
        <w:rPr>
          <w:lang w:val="de-DE"/>
        </w:rPr>
        <w:t>ü</w:t>
      </w:r>
      <w:r w:rsidRPr="006926E1">
        <w:rPr>
          <w:lang w:val="de-DE"/>
        </w:rPr>
        <w:t>hls, die</w:t>
      </w:r>
      <w:r>
        <w:rPr>
          <w:lang w:val="de-DE"/>
        </w:rPr>
        <w:br/>
      </w:r>
      <w:r w:rsidRPr="006926E1">
        <w:rPr>
          <w:lang w:val="de-DE"/>
        </w:rPr>
        <w:t xml:space="preserve">nicht </w:t>
      </w:r>
      <w:r>
        <w:rPr>
          <w:lang w:val="de-DE"/>
        </w:rPr>
        <w:t>s</w:t>
      </w:r>
      <w:r w:rsidRPr="006926E1">
        <w:rPr>
          <w:lang w:val="de-DE"/>
        </w:rPr>
        <w:t xml:space="preserve">chmerzhaft oder kitzelnd </w:t>
      </w:r>
      <w:r>
        <w:rPr>
          <w:lang w:val="de-DE"/>
        </w:rPr>
        <w:t>s</w:t>
      </w:r>
      <w:r w:rsidRPr="006926E1">
        <w:rPr>
          <w:lang w:val="de-DE"/>
        </w:rPr>
        <w:t>ind, mit unter die Ur</w:t>
      </w:r>
      <w:r>
        <w:rPr>
          <w:lang w:val="de-DE"/>
        </w:rPr>
        <w:t>s</w:t>
      </w:r>
      <w:r w:rsidRPr="006926E1">
        <w:rPr>
          <w:lang w:val="de-DE"/>
        </w:rPr>
        <w:t>a-</w:t>
      </w:r>
      <w:r>
        <w:rPr>
          <w:lang w:val="de-DE"/>
        </w:rPr>
        <w:br/>
      </w:r>
      <w:r w:rsidRPr="006926E1">
        <w:rPr>
          <w:lang w:val="de-DE"/>
        </w:rPr>
        <w:t>chen geh</w:t>
      </w:r>
      <w:r>
        <w:rPr>
          <w:lang w:val="de-DE"/>
        </w:rPr>
        <w:t>ö</w:t>
      </w:r>
      <w:r w:rsidRPr="006926E1">
        <w:rPr>
          <w:lang w:val="de-DE"/>
        </w:rPr>
        <w:t xml:space="preserve">re, daß wir ihnen </w:t>
      </w:r>
      <w:r w:rsidRPr="0056295E">
        <w:rPr>
          <w:b/>
          <w:bCs/>
          <w:lang w:val="de-DE"/>
          <w:rPrChange w:id="413" w:author="John Hymers" w:date="2024-02-21T16:05:00Z">
            <w:rPr>
              <w:lang w:val="de-DE"/>
            </w:rPr>
          </w:rPrChange>
        </w:rPr>
        <w:t>äußere</w:t>
      </w:r>
      <w:r w:rsidRPr="006926E1">
        <w:rPr>
          <w:lang w:val="de-DE"/>
        </w:rPr>
        <w:t xml:space="preserve"> Subjekte unterle-</w:t>
      </w:r>
      <w:r>
        <w:rPr>
          <w:lang w:val="de-DE"/>
        </w:rPr>
        <w:br/>
      </w:r>
      <w:r w:rsidRPr="006926E1">
        <w:rPr>
          <w:lang w:val="de-DE"/>
        </w:rPr>
        <w:t xml:space="preserve">gen. Denn da </w:t>
      </w:r>
      <w:r>
        <w:rPr>
          <w:lang w:val="de-DE"/>
        </w:rPr>
        <w:t>s</w:t>
      </w:r>
      <w:r w:rsidRPr="006926E1">
        <w:rPr>
          <w:lang w:val="de-DE"/>
        </w:rPr>
        <w:t xml:space="preserve">ie deutlicher und </w:t>
      </w:r>
      <w:r>
        <w:rPr>
          <w:lang w:val="de-DE"/>
        </w:rPr>
        <w:t>s</w:t>
      </w:r>
      <w:r w:rsidRPr="006926E1">
        <w:rPr>
          <w:lang w:val="de-DE"/>
        </w:rPr>
        <w:t>chw</w:t>
      </w:r>
      <w:r>
        <w:rPr>
          <w:lang w:val="de-DE"/>
        </w:rPr>
        <w:t>ä</w:t>
      </w:r>
      <w:r w:rsidRPr="006926E1">
        <w:rPr>
          <w:lang w:val="de-DE"/>
        </w:rPr>
        <w:t xml:space="preserve">cher </w:t>
      </w:r>
      <w:r>
        <w:rPr>
          <w:lang w:val="de-DE"/>
        </w:rPr>
        <w:t>s</w:t>
      </w:r>
      <w:r w:rsidRPr="006926E1">
        <w:rPr>
          <w:lang w:val="de-DE"/>
        </w:rPr>
        <w:t>ind, als an-</w:t>
      </w:r>
      <w:r>
        <w:rPr>
          <w:lang w:val="de-DE"/>
        </w:rPr>
        <w:br/>
      </w:r>
      <w:r w:rsidRPr="006926E1">
        <w:rPr>
          <w:lang w:val="de-DE"/>
        </w:rPr>
        <w:t>dere Empfindungsvor</w:t>
      </w:r>
      <w:r>
        <w:rPr>
          <w:lang w:val="de-DE"/>
        </w:rPr>
        <w:t>s</w:t>
      </w:r>
      <w:r w:rsidRPr="006926E1">
        <w:rPr>
          <w:lang w:val="de-DE"/>
        </w:rPr>
        <w:t xml:space="preserve">tellungen, </w:t>
      </w:r>
      <w:r>
        <w:rPr>
          <w:lang w:val="de-DE"/>
        </w:rPr>
        <w:t>s</w:t>
      </w:r>
      <w:r w:rsidRPr="006926E1">
        <w:rPr>
          <w:lang w:val="de-DE"/>
        </w:rPr>
        <w:t xml:space="preserve">o reizen </w:t>
      </w:r>
      <w:r>
        <w:rPr>
          <w:lang w:val="de-DE"/>
        </w:rPr>
        <w:t>s</w:t>
      </w:r>
      <w:r w:rsidRPr="006926E1">
        <w:rPr>
          <w:lang w:val="de-DE"/>
        </w:rPr>
        <w:t>ie auch mehr</w:t>
      </w:r>
      <w:r>
        <w:rPr>
          <w:lang w:val="de-DE"/>
        </w:rPr>
        <w:br/>
      </w:r>
      <w:r w:rsidRPr="006926E1">
        <w:rPr>
          <w:lang w:val="de-DE"/>
        </w:rPr>
        <w:t>die Denkkraft zur Be</w:t>
      </w:r>
      <w:r>
        <w:rPr>
          <w:lang w:val="de-DE"/>
        </w:rPr>
        <w:t>s</w:t>
      </w:r>
      <w:r w:rsidRPr="006926E1">
        <w:rPr>
          <w:lang w:val="de-DE"/>
        </w:rPr>
        <w:t>chauung, zum Vergleichen, zum</w:t>
      </w:r>
      <w:r>
        <w:rPr>
          <w:lang w:val="de-DE"/>
        </w:rPr>
        <w:br/>
      </w:r>
      <w:r w:rsidRPr="006926E1">
        <w:rPr>
          <w:lang w:val="de-DE"/>
        </w:rPr>
        <w:t>Denken, als das Gef</w:t>
      </w:r>
      <w:r>
        <w:rPr>
          <w:lang w:val="de-DE"/>
        </w:rPr>
        <w:t>ü</w:t>
      </w:r>
      <w:r w:rsidRPr="006926E1">
        <w:rPr>
          <w:lang w:val="de-DE"/>
        </w:rPr>
        <w:t>hl, die Empfind</w:t>
      </w:r>
      <w:r>
        <w:rPr>
          <w:lang w:val="de-DE"/>
        </w:rPr>
        <w:t>s</w:t>
      </w:r>
      <w:r w:rsidRPr="006926E1">
        <w:rPr>
          <w:lang w:val="de-DE"/>
        </w:rPr>
        <w:t>amkeit und die</w:t>
      </w:r>
      <w:r>
        <w:rPr>
          <w:lang w:val="de-DE"/>
        </w:rPr>
        <w:br/>
      </w:r>
      <w:r w:rsidRPr="006926E1">
        <w:rPr>
          <w:lang w:val="de-DE"/>
        </w:rPr>
        <w:t xml:space="preserve">Triebe zum Empfinden und zum Handeln. Es </w:t>
      </w:r>
      <w:r>
        <w:rPr>
          <w:lang w:val="de-DE"/>
        </w:rPr>
        <w:t>s</w:t>
      </w:r>
      <w:r w:rsidRPr="006926E1">
        <w:rPr>
          <w:lang w:val="de-DE"/>
        </w:rPr>
        <w:t>ind</w:t>
      </w:r>
    </w:p>
    <w:p w14:paraId="32CF7775" w14:textId="2CC31E9D" w:rsidR="006926E1" w:rsidRDefault="006926E1" w:rsidP="006926E1">
      <w:pPr>
        <w:rPr>
          <w:lang w:val="de-DE"/>
        </w:rPr>
      </w:pPr>
      <w:r w:rsidRPr="006926E1">
        <w:rPr>
          <w:lang w:val="de-DE"/>
        </w:rPr>
        <w:t>das</w:t>
      </w:r>
    </w:p>
    <w:p w14:paraId="2759CF59" w14:textId="201A7A38" w:rsidR="006926E1" w:rsidRPr="006926E1" w:rsidRDefault="006926E1" w:rsidP="006926E1">
      <w:pPr>
        <w:rPr>
          <w:lang w:val="de-DE"/>
        </w:rPr>
      </w:pPr>
      <w:r w:rsidRPr="00A13E8E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6926E1">
        <w:rPr>
          <w:lang w:val="de-DE"/>
        </w:rPr>
        <w:t>425</w:t>
      </w:r>
      <w:r>
        <w:rPr>
          <w:lang w:val="de-DE"/>
        </w:rPr>
        <w:t>] Kenntn. v. d. objektiv. Existenz d. Dinge.</w:t>
      </w:r>
    </w:p>
    <w:p w14:paraId="77B47454" w14:textId="6C18C18B" w:rsidR="006926E1" w:rsidRDefault="006926E1" w:rsidP="006926E1">
      <w:pPr>
        <w:rPr>
          <w:lang w:val="de-DE"/>
        </w:rPr>
      </w:pPr>
      <w:r w:rsidRPr="006926E1">
        <w:rPr>
          <w:lang w:val="de-DE"/>
        </w:rPr>
        <w:t>das Ge</w:t>
      </w:r>
      <w:r>
        <w:rPr>
          <w:lang w:val="de-DE"/>
        </w:rPr>
        <w:t>s</w:t>
      </w:r>
      <w:r w:rsidRPr="006926E1">
        <w:rPr>
          <w:lang w:val="de-DE"/>
        </w:rPr>
        <w:t>icht und das Gef</w:t>
      </w:r>
      <w:r>
        <w:rPr>
          <w:lang w:val="de-DE"/>
        </w:rPr>
        <w:t>ü</w:t>
      </w:r>
      <w:r w:rsidRPr="006926E1">
        <w:rPr>
          <w:lang w:val="de-DE"/>
        </w:rPr>
        <w:t>hl darum die Sinne des Ver-</w:t>
      </w:r>
      <w:r>
        <w:rPr>
          <w:lang w:val="de-DE"/>
        </w:rPr>
        <w:br/>
        <w:t>s</w:t>
      </w:r>
      <w:r w:rsidRPr="006926E1">
        <w:rPr>
          <w:lang w:val="de-DE"/>
        </w:rPr>
        <w:t>tandes, weil die</w:t>
      </w:r>
      <w:r>
        <w:rPr>
          <w:lang w:val="de-DE"/>
        </w:rPr>
        <w:t>s</w:t>
      </w:r>
      <w:r w:rsidRPr="006926E1">
        <w:rPr>
          <w:lang w:val="de-DE"/>
        </w:rPr>
        <w:t xml:space="preserve">er </w:t>
      </w:r>
      <w:r>
        <w:rPr>
          <w:lang w:val="de-DE"/>
        </w:rPr>
        <w:t>s</w:t>
      </w:r>
      <w:r w:rsidRPr="006926E1">
        <w:rPr>
          <w:lang w:val="de-DE"/>
        </w:rPr>
        <w:t>ich nat</w:t>
      </w:r>
      <w:r>
        <w:rPr>
          <w:lang w:val="de-DE"/>
        </w:rPr>
        <w:t>ü</w:t>
      </w:r>
      <w:r w:rsidRPr="006926E1">
        <w:rPr>
          <w:lang w:val="de-DE"/>
        </w:rPr>
        <w:t>rlicher wei</w:t>
      </w:r>
      <w:r>
        <w:rPr>
          <w:lang w:val="de-DE"/>
        </w:rPr>
        <w:t>s</w:t>
      </w:r>
      <w:r w:rsidRPr="006926E1">
        <w:rPr>
          <w:lang w:val="de-DE"/>
        </w:rPr>
        <w:t>e mit ihren Ein-</w:t>
      </w:r>
      <w:r>
        <w:rPr>
          <w:lang w:val="de-DE"/>
        </w:rPr>
        <w:br/>
      </w:r>
      <w:r w:rsidRPr="006926E1">
        <w:rPr>
          <w:lang w:val="de-DE"/>
        </w:rPr>
        <w:t>dr</w:t>
      </w:r>
      <w:r>
        <w:rPr>
          <w:lang w:val="de-DE"/>
        </w:rPr>
        <w:t>ü</w:t>
      </w:r>
      <w:r w:rsidRPr="006926E1">
        <w:rPr>
          <w:lang w:val="de-DE"/>
        </w:rPr>
        <w:t>cken am lieb</w:t>
      </w:r>
      <w:r>
        <w:rPr>
          <w:lang w:val="de-DE"/>
        </w:rPr>
        <w:t>s</w:t>
      </w:r>
      <w:r w:rsidRPr="006926E1">
        <w:rPr>
          <w:lang w:val="de-DE"/>
        </w:rPr>
        <w:t>ten be</w:t>
      </w:r>
      <w:r>
        <w:rPr>
          <w:lang w:val="de-DE"/>
        </w:rPr>
        <w:t>s</w:t>
      </w:r>
      <w:r w:rsidRPr="006926E1">
        <w:rPr>
          <w:lang w:val="de-DE"/>
        </w:rPr>
        <w:t>ch</w:t>
      </w:r>
      <w:r>
        <w:rPr>
          <w:lang w:val="de-DE"/>
        </w:rPr>
        <w:t>ä</w:t>
      </w:r>
      <w:r w:rsidRPr="006926E1">
        <w:rPr>
          <w:lang w:val="de-DE"/>
        </w:rPr>
        <w:t>ftiget, weil er hier am leichte-</w:t>
      </w:r>
      <w:r>
        <w:rPr>
          <w:lang w:val="de-DE"/>
        </w:rPr>
        <w:br/>
        <w:t>s</w:t>
      </w:r>
      <w:r w:rsidRPr="006926E1">
        <w:rPr>
          <w:lang w:val="de-DE"/>
        </w:rPr>
        <w:t>ten wirken kann, und am mei</w:t>
      </w:r>
      <w:r>
        <w:rPr>
          <w:lang w:val="de-DE"/>
        </w:rPr>
        <w:t>s</w:t>
      </w:r>
      <w:r w:rsidRPr="006926E1">
        <w:rPr>
          <w:lang w:val="de-DE"/>
        </w:rPr>
        <w:t>ten Nahrung f</w:t>
      </w:r>
      <w:r>
        <w:rPr>
          <w:lang w:val="de-DE"/>
        </w:rPr>
        <w:t>ü</w:t>
      </w:r>
      <w:r w:rsidRPr="006926E1">
        <w:rPr>
          <w:lang w:val="de-DE"/>
        </w:rPr>
        <w:t xml:space="preserve">r </w:t>
      </w:r>
      <w:r>
        <w:rPr>
          <w:lang w:val="de-DE"/>
        </w:rPr>
        <w:t>s</w:t>
      </w:r>
      <w:r w:rsidRPr="006926E1">
        <w:rPr>
          <w:lang w:val="de-DE"/>
        </w:rPr>
        <w:t>ich fin-</w:t>
      </w:r>
      <w:r>
        <w:rPr>
          <w:lang w:val="de-DE"/>
        </w:rPr>
        <w:br/>
      </w:r>
      <w:r w:rsidRPr="006926E1">
        <w:rPr>
          <w:lang w:val="de-DE"/>
        </w:rPr>
        <w:t>det. Es fehlet ihnen al</w:t>
      </w:r>
      <w:r>
        <w:rPr>
          <w:lang w:val="de-DE"/>
        </w:rPr>
        <w:t>s</w:t>
      </w:r>
      <w:r w:rsidRPr="006926E1">
        <w:rPr>
          <w:lang w:val="de-DE"/>
        </w:rPr>
        <w:t xml:space="preserve">o der Charakter </w:t>
      </w:r>
      <w:r>
        <w:rPr>
          <w:lang w:val="de-DE"/>
        </w:rPr>
        <w:t>s</w:t>
      </w:r>
      <w:r w:rsidRPr="006926E1">
        <w:rPr>
          <w:lang w:val="de-DE"/>
        </w:rPr>
        <w:t>olcher Modifi-</w:t>
      </w:r>
      <w:r>
        <w:rPr>
          <w:lang w:val="de-DE"/>
        </w:rPr>
        <w:br/>
      </w:r>
      <w:r w:rsidRPr="006926E1">
        <w:rPr>
          <w:lang w:val="de-DE"/>
        </w:rPr>
        <w:t xml:space="preserve">kationen, die wir als </w:t>
      </w:r>
      <w:r>
        <w:rPr>
          <w:lang w:val="de-DE"/>
        </w:rPr>
        <w:t>s</w:t>
      </w:r>
      <w:r w:rsidRPr="006926E1">
        <w:rPr>
          <w:lang w:val="de-DE"/>
        </w:rPr>
        <w:t>ubjektivi</w:t>
      </w:r>
      <w:r>
        <w:rPr>
          <w:lang w:val="de-DE"/>
        </w:rPr>
        <w:t>s</w:t>
      </w:r>
      <w:r w:rsidRPr="006926E1">
        <w:rPr>
          <w:lang w:val="de-DE"/>
        </w:rPr>
        <w:t>ch in uns exi</w:t>
      </w:r>
      <w:r>
        <w:rPr>
          <w:lang w:val="de-DE"/>
        </w:rPr>
        <w:t>s</w:t>
      </w:r>
      <w:r w:rsidRPr="006926E1">
        <w:rPr>
          <w:lang w:val="de-DE"/>
        </w:rPr>
        <w:t>tirend an-</w:t>
      </w:r>
      <w:r>
        <w:rPr>
          <w:lang w:val="de-DE"/>
        </w:rPr>
        <w:br/>
        <w:t>s</w:t>
      </w:r>
      <w:r w:rsidRPr="006926E1">
        <w:rPr>
          <w:lang w:val="de-DE"/>
        </w:rPr>
        <w:t>ehen. Wir unter</w:t>
      </w:r>
      <w:r>
        <w:rPr>
          <w:lang w:val="de-DE"/>
        </w:rPr>
        <w:t>s</w:t>
      </w:r>
      <w:r w:rsidRPr="006926E1">
        <w:rPr>
          <w:lang w:val="de-DE"/>
        </w:rPr>
        <w:t xml:space="preserve">cheiden </w:t>
      </w:r>
      <w:r>
        <w:rPr>
          <w:lang w:val="de-DE"/>
        </w:rPr>
        <w:t>s</w:t>
      </w:r>
      <w:r w:rsidRPr="006926E1">
        <w:rPr>
          <w:lang w:val="de-DE"/>
        </w:rPr>
        <w:t xml:space="preserve">ie demnach, und </w:t>
      </w:r>
      <w:r>
        <w:rPr>
          <w:lang w:val="de-DE"/>
        </w:rPr>
        <w:t>s</w:t>
      </w:r>
      <w:r w:rsidRPr="006926E1">
        <w:rPr>
          <w:lang w:val="de-DE"/>
        </w:rPr>
        <w:t xml:space="preserve">etzen </w:t>
      </w:r>
      <w:r>
        <w:rPr>
          <w:lang w:val="de-DE"/>
        </w:rPr>
        <w:t>s</w:t>
      </w:r>
      <w:r w:rsidRPr="006926E1">
        <w:rPr>
          <w:lang w:val="de-DE"/>
        </w:rPr>
        <w:t>ie</w:t>
      </w:r>
      <w:r>
        <w:rPr>
          <w:lang w:val="de-DE"/>
        </w:rPr>
        <w:br/>
      </w:r>
      <w:r w:rsidRPr="006926E1">
        <w:rPr>
          <w:lang w:val="de-DE"/>
        </w:rPr>
        <w:t xml:space="preserve">daher eben </w:t>
      </w:r>
      <w:r>
        <w:rPr>
          <w:lang w:val="de-DE"/>
        </w:rPr>
        <w:t>s</w:t>
      </w:r>
      <w:r w:rsidRPr="006926E1">
        <w:rPr>
          <w:lang w:val="de-DE"/>
        </w:rPr>
        <w:t>o nothwendig außer uns hin, als wir die</w:t>
      </w:r>
      <w:r>
        <w:rPr>
          <w:lang w:val="de-DE"/>
        </w:rPr>
        <w:br/>
        <w:t>ü</w:t>
      </w:r>
      <w:r w:rsidRPr="006926E1">
        <w:rPr>
          <w:lang w:val="de-DE"/>
        </w:rPr>
        <w:t xml:space="preserve">brigen in uns </w:t>
      </w:r>
      <w:r>
        <w:rPr>
          <w:lang w:val="de-DE"/>
        </w:rPr>
        <w:t>s</w:t>
      </w:r>
      <w:r w:rsidRPr="006926E1">
        <w:rPr>
          <w:lang w:val="de-DE"/>
        </w:rPr>
        <w:t>elb</w:t>
      </w:r>
      <w:r>
        <w:rPr>
          <w:lang w:val="de-DE"/>
        </w:rPr>
        <w:t>s</w:t>
      </w:r>
      <w:r w:rsidRPr="006926E1">
        <w:rPr>
          <w:lang w:val="de-DE"/>
        </w:rPr>
        <w:t>t oder in un</w:t>
      </w:r>
      <w:r>
        <w:rPr>
          <w:lang w:val="de-DE"/>
        </w:rPr>
        <w:t>s</w:t>
      </w:r>
      <w:r w:rsidRPr="006926E1">
        <w:rPr>
          <w:lang w:val="de-DE"/>
        </w:rPr>
        <w:t>ere Sinnglieder hin-</w:t>
      </w:r>
      <w:r>
        <w:rPr>
          <w:lang w:val="de-DE"/>
        </w:rPr>
        <w:br/>
      </w:r>
      <w:r w:rsidRPr="006926E1">
        <w:rPr>
          <w:lang w:val="de-DE"/>
        </w:rPr>
        <w:t>bringen.</w:t>
      </w:r>
    </w:p>
    <w:p w14:paraId="52F5B410" w14:textId="3C2BCF17" w:rsidR="00FC1FBF" w:rsidRDefault="006926E1" w:rsidP="006926E1">
      <w:proofErr w:type="spellStart"/>
      <w:r>
        <w:t>Sechster</w:t>
      </w:r>
      <w:proofErr w:type="spellEnd"/>
      <w:r>
        <w:br/>
      </w:r>
    </w:p>
    <w:sectPr w:rsidR="00FC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Hymers">
    <w15:presenceInfo w15:providerId="AD" w15:userId="S::hymers@lasalle.edu::b7f13d0f-bcf6-4ccc-bf24-ba135694ac1a"/>
  </w15:person>
  <w15:person w15:author="John">
    <w15:presenceInfo w15:providerId="AD" w15:userId="S::hymers@lasalle.edu::b7f13d0f-bcf6-4ccc-bf24-ba135694ac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E1"/>
    <w:rsid w:val="000031F3"/>
    <w:rsid w:val="000A708D"/>
    <w:rsid w:val="000F02EE"/>
    <w:rsid w:val="0018035F"/>
    <w:rsid w:val="002A06CC"/>
    <w:rsid w:val="002B00FD"/>
    <w:rsid w:val="003370BD"/>
    <w:rsid w:val="00353B38"/>
    <w:rsid w:val="004533F2"/>
    <w:rsid w:val="00467510"/>
    <w:rsid w:val="004E2B6C"/>
    <w:rsid w:val="0056295E"/>
    <w:rsid w:val="006926E1"/>
    <w:rsid w:val="006E37A7"/>
    <w:rsid w:val="007148FB"/>
    <w:rsid w:val="00736AF8"/>
    <w:rsid w:val="007E3B51"/>
    <w:rsid w:val="008259B8"/>
    <w:rsid w:val="0086345C"/>
    <w:rsid w:val="00883134"/>
    <w:rsid w:val="00902152"/>
    <w:rsid w:val="00914F01"/>
    <w:rsid w:val="00A13E8E"/>
    <w:rsid w:val="00A278EA"/>
    <w:rsid w:val="00B047AC"/>
    <w:rsid w:val="00B32880"/>
    <w:rsid w:val="00BD751F"/>
    <w:rsid w:val="00BF45D5"/>
    <w:rsid w:val="00C25FC6"/>
    <w:rsid w:val="00C37805"/>
    <w:rsid w:val="00CA12DE"/>
    <w:rsid w:val="00CB1C1A"/>
    <w:rsid w:val="00CE1C9B"/>
    <w:rsid w:val="00D7507C"/>
    <w:rsid w:val="00E14BDC"/>
    <w:rsid w:val="00E36C43"/>
    <w:rsid w:val="00E579CF"/>
    <w:rsid w:val="00EF74D7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6E7"/>
  <w15:chartTrackingRefBased/>
  <w15:docId w15:val="{C86D95EE-6EBC-4C5B-B88D-7510420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EA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67A8-85D3-44E0-8A70-E78A7B47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54</Pages>
  <Words>14161</Words>
  <Characters>80722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94694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18</cp:revision>
  <dcterms:created xsi:type="dcterms:W3CDTF">2024-02-17T19:45:00Z</dcterms:created>
  <dcterms:modified xsi:type="dcterms:W3CDTF">2024-02-21T21:06:00Z</dcterms:modified>
</cp:coreProperties>
</file>