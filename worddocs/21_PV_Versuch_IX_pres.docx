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4A6F" w14:textId="450E9605" w:rsidR="00AA33EC" w:rsidRDefault="00AA33EC" w:rsidP="00AA33EC">
      <w:pPr>
        <w:rPr>
          <w:lang w:val="de-DE"/>
        </w:rPr>
      </w:pPr>
      <w:r w:rsidRPr="00AA33EC">
        <w:rPr>
          <w:lang w:val="de-DE"/>
        </w:rPr>
        <w:t>[590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0B422327" w14:textId="77777777" w:rsidR="00AA33EC" w:rsidRDefault="00AA33EC" w:rsidP="00AA33EC">
      <w:pPr>
        <w:rPr>
          <w:lang w:val="de-DE"/>
        </w:rPr>
      </w:pPr>
    </w:p>
    <w:p w14:paraId="37270B09" w14:textId="33E03091" w:rsidR="00AA33EC" w:rsidRDefault="00AA33EC" w:rsidP="00AA33EC">
      <w:pPr>
        <w:rPr>
          <w:lang w:val="de-DE"/>
        </w:rPr>
      </w:pPr>
      <w:r w:rsidRPr="00AA33EC">
        <w:rPr>
          <w:lang w:val="de-DE"/>
        </w:rPr>
        <w:t>Neunter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</w:t>
      </w:r>
    </w:p>
    <w:p w14:paraId="37A89A52" w14:textId="474BF114" w:rsidR="00AA33EC" w:rsidRDefault="00AA33EC" w:rsidP="00AA33EC">
      <w:pPr>
        <w:rPr>
          <w:lang w:val="de-DE"/>
        </w:rPr>
      </w:pPr>
      <w:r w:rsidRPr="00AA33EC">
        <w:rPr>
          <w:lang w:val="de-DE"/>
        </w:rPr>
        <w:t>Ueber</w:t>
      </w:r>
      <w:r w:rsidRPr="00AA33EC">
        <w:rPr>
          <w:lang w:val="de-DE"/>
        </w:rPr>
        <w:t xml:space="preserve"> das Grundprincip des Empfindens,</w:t>
      </w:r>
      <w:r>
        <w:rPr>
          <w:lang w:val="de-DE"/>
        </w:rPr>
        <w:br/>
      </w:r>
      <w:r w:rsidRPr="00AA33EC">
        <w:rPr>
          <w:lang w:val="de-DE"/>
        </w:rPr>
        <w:t>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tellens und des Denkens.</w:t>
      </w:r>
    </w:p>
    <w:p w14:paraId="2500EBBB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I.</w:t>
      </w:r>
    </w:p>
    <w:p w14:paraId="249F6675" w14:textId="476C58C4" w:rsidR="00AA33EC" w:rsidRDefault="00AA33EC" w:rsidP="00AA33EC">
      <w:pPr>
        <w:rPr>
          <w:lang w:val="de-DE"/>
        </w:rPr>
      </w:pPr>
      <w:r w:rsidRPr="00AA33EC">
        <w:rPr>
          <w:lang w:val="de-DE"/>
        </w:rPr>
        <w:t>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timmung des zu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uchenden Punkts.</w:t>
      </w:r>
    </w:p>
    <w:p w14:paraId="18742E21" w14:textId="1085292C" w:rsidR="00AA33EC" w:rsidRDefault="00AA33EC" w:rsidP="00AA33EC">
      <w:pPr>
        <w:rPr>
          <w:lang w:val="de-DE"/>
        </w:rPr>
      </w:pPr>
      <w:r w:rsidRPr="00AA33EC">
        <w:rPr>
          <w:lang w:val="de-DE"/>
        </w:rPr>
        <w:t>Aus den vorhergehenden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uchungen halte ich</w:t>
      </w:r>
      <w:r>
        <w:rPr>
          <w:lang w:val="de-DE"/>
        </w:rPr>
        <w:br/>
      </w:r>
      <w:r w:rsidRPr="00AA33EC">
        <w:rPr>
          <w:lang w:val="de-DE"/>
        </w:rPr>
        <w:t>mich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berechtigt, es als einen Grund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atz der</w:t>
      </w:r>
      <w:r>
        <w:rPr>
          <w:lang w:val="de-DE"/>
        </w:rPr>
        <w:br/>
      </w:r>
      <w:r w:rsidRPr="00AA33EC">
        <w:rPr>
          <w:lang w:val="de-DE"/>
        </w:rPr>
        <w:t>Erfahrung anzunehmen, daß zu den Wirkungen der</w:t>
      </w:r>
      <w:r>
        <w:rPr>
          <w:lang w:val="de-DE"/>
        </w:rPr>
        <w:br/>
      </w:r>
      <w:r w:rsidRPr="00AA33EC">
        <w:rPr>
          <w:lang w:val="de-DE"/>
        </w:rPr>
        <w:t>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chlichen Erkenntnißkraft keine andern mehr als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</w:t>
      </w:r>
      <w:r>
        <w:rPr>
          <w:lang w:val="de-DE"/>
        </w:rPr>
        <w:br/>
      </w:r>
      <w:r w:rsidRPr="00AA33EC">
        <w:rPr>
          <w:lang w:val="de-DE"/>
        </w:rPr>
        <w:t>drey Seelenverm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gen, das </w:t>
      </w:r>
      <w:r w:rsidRPr="00B03855">
        <w:rPr>
          <w:b/>
          <w:bCs/>
          <w:lang w:val="de-DE"/>
        </w:rPr>
        <w:t>Gef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>hl</w:t>
      </w:r>
      <w:r w:rsidRPr="00AA33EC">
        <w:rPr>
          <w:lang w:val="de-DE"/>
        </w:rPr>
        <w:t xml:space="preserve">, die </w:t>
      </w:r>
      <w:r w:rsidRPr="00B03855">
        <w:rPr>
          <w:b/>
          <w:bCs/>
          <w:lang w:val="de-DE"/>
        </w:rPr>
        <w:t>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tellende</w:t>
      </w:r>
      <w:r>
        <w:rPr>
          <w:lang w:val="de-DE"/>
        </w:rPr>
        <w:br/>
      </w:r>
      <w:r w:rsidRPr="00B03855">
        <w:rPr>
          <w:b/>
          <w:bCs/>
          <w:lang w:val="de-DE"/>
        </w:rPr>
        <w:t>Kraft</w:t>
      </w:r>
      <w:r w:rsidRPr="00AA33EC">
        <w:rPr>
          <w:lang w:val="de-DE"/>
        </w:rPr>
        <w:t xml:space="preserve">, und die </w:t>
      </w:r>
      <w:r w:rsidRPr="00B03855">
        <w:rPr>
          <w:b/>
          <w:bCs/>
          <w:lang w:val="de-DE"/>
        </w:rPr>
        <w:t>Denkkraft</w:t>
      </w:r>
      <w:r w:rsidRPr="00AA33EC">
        <w:rPr>
          <w:lang w:val="de-DE"/>
        </w:rPr>
        <w:t>, erfodert werden. Alle</w:t>
      </w:r>
      <w:r>
        <w:rPr>
          <w:lang w:val="de-DE"/>
        </w:rPr>
        <w:br/>
      </w:r>
      <w:r w:rsidRPr="00AA33EC">
        <w:rPr>
          <w:lang w:val="de-DE"/>
        </w:rPr>
        <w:t>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tigkeiten der Erkenntnißkraft, von den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innli-</w:t>
      </w:r>
      <w:r>
        <w:rPr>
          <w:lang w:val="de-DE"/>
        </w:rPr>
        <w:br/>
      </w:r>
      <w:r w:rsidRPr="00AA33EC">
        <w:rPr>
          <w:lang w:val="de-DE"/>
        </w:rPr>
        <w:t>chen Aeußerungen</w:t>
      </w:r>
      <w:r w:rsidRPr="00AA33EC">
        <w:rPr>
          <w:lang w:val="de-DE"/>
        </w:rPr>
        <w:t xml:space="preserve"> an bis zu ihren fein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und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</w:t>
      </w:r>
      <w:r>
        <w:rPr>
          <w:lang w:val="de-DE"/>
        </w:rPr>
        <w:br/>
      </w:r>
      <w:r w:rsidRPr="00AA33EC">
        <w:rPr>
          <w:lang w:val="de-DE"/>
        </w:rPr>
        <w:t>Spekulationen,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 in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hlen, im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 und</w:t>
      </w:r>
      <w:r>
        <w:rPr>
          <w:lang w:val="de-DE"/>
        </w:rPr>
        <w:br/>
      </w:r>
      <w:r w:rsidRPr="00AA33EC">
        <w:rPr>
          <w:lang w:val="de-DE"/>
        </w:rPr>
        <w:t>im Denken.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wirk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 in</w:t>
      </w:r>
      <w:r>
        <w:rPr>
          <w:lang w:val="de-DE"/>
        </w:rPr>
        <w:br/>
      </w:r>
      <w:r w:rsidRPr="00AA33EC">
        <w:rPr>
          <w:lang w:val="de-DE"/>
        </w:rPr>
        <w:t>dem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einfach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Gewahrnehmen,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in den</w:t>
      </w:r>
      <w:r>
        <w:rPr>
          <w:lang w:val="de-DE"/>
        </w:rPr>
        <w:br/>
      </w:r>
      <w:r w:rsidRPr="00AA33EC">
        <w:rPr>
          <w:lang w:val="de-DE"/>
        </w:rPr>
        <w:t>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lang w:val="de-DE"/>
        </w:rPr>
        <w:t>Aeußerungen</w:t>
      </w:r>
      <w:r w:rsidRPr="00AA33EC">
        <w:rPr>
          <w:lang w:val="de-DE"/>
        </w:rPr>
        <w:t xml:space="preserve"> des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tandes; aber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auch</w:t>
      </w:r>
      <w:r>
        <w:rPr>
          <w:lang w:val="de-DE"/>
        </w:rPr>
        <w:br/>
      </w:r>
      <w:r w:rsidRPr="00AA33EC">
        <w:rPr>
          <w:lang w:val="de-DE"/>
        </w:rPr>
        <w:t>keine andern, als eben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e, welche man in den </w:t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ch-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</w:t>
      </w:r>
      <w:r w:rsidRPr="00AA33EC">
        <w:rPr>
          <w:lang w:val="de-DE"/>
        </w:rPr>
        <w:t xml:space="preserve"> Wirkungen der aufgekl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rte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Vernunft antrift.</w:t>
      </w:r>
    </w:p>
    <w:p w14:paraId="59703EB2" w14:textId="321B1830" w:rsidR="00AA33EC" w:rsidRDefault="00AA33EC" w:rsidP="00AA33EC">
      <w:pPr>
        <w:rPr>
          <w:lang w:val="de-DE"/>
        </w:rPr>
      </w:pPr>
      <w:r w:rsidRPr="00AA33EC">
        <w:rPr>
          <w:lang w:val="de-DE"/>
        </w:rPr>
        <w:t>Daraus kann nun zwar gerade zu nicht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chlo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</w:t>
      </w:r>
      <w:r>
        <w:rPr>
          <w:lang w:val="de-DE"/>
        </w:rPr>
        <w:br/>
      </w:r>
      <w:r w:rsidRPr="00AA33EC">
        <w:rPr>
          <w:lang w:val="de-DE"/>
        </w:rPr>
        <w:t>werden, daß jedes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en, welches </w:t>
      </w:r>
      <w:r w:rsidRPr="00B03855">
        <w:rPr>
          <w:b/>
          <w:bCs/>
          <w:lang w:val="de-DE"/>
        </w:rPr>
        <w:t>Gewahrnehmen</w:t>
      </w:r>
      <w:r>
        <w:rPr>
          <w:lang w:val="de-DE"/>
        </w:rPr>
        <w:br/>
      </w:r>
      <w:r w:rsidRPr="00AA33EC">
        <w:rPr>
          <w:lang w:val="de-DE"/>
        </w:rPr>
        <w:t xml:space="preserve">kann, auch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die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ammte Anlage zu dem </w:t>
      </w:r>
      <w:r w:rsidRPr="00AA33EC">
        <w:rPr>
          <w:lang w:val="de-DE"/>
        </w:rPr>
        <w:t>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chli-</w:t>
      </w:r>
      <w:r>
        <w:rPr>
          <w:lang w:val="de-DE"/>
        </w:rPr>
        <w:br/>
      </w:r>
      <w:r w:rsidRPr="00AA33EC">
        <w:rPr>
          <w:lang w:val="de-DE"/>
        </w:rPr>
        <w:t>chen</w:t>
      </w:r>
      <w:r w:rsidRPr="00AA33EC">
        <w:rPr>
          <w:lang w:val="de-DE"/>
        </w:rPr>
        <w:t xml:space="preserve">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tande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enthalte. Denn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zugleich</w:t>
      </w:r>
      <w:r>
        <w:rPr>
          <w:lang w:val="de-DE"/>
        </w:rPr>
        <w:br/>
      </w:r>
      <w:r w:rsidRPr="00AA33EC">
        <w:rPr>
          <w:lang w:val="de-DE"/>
        </w:rPr>
        <w:t>aus den vorhergegangenen Betrachtungen offenbar, daß</w:t>
      </w:r>
      <w:r>
        <w:rPr>
          <w:lang w:val="de-DE"/>
        </w:rPr>
        <w:br/>
      </w:r>
      <w:r w:rsidRPr="00AA33EC">
        <w:rPr>
          <w:lang w:val="de-DE"/>
        </w:rPr>
        <w:t>ein jedes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einfachen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auch mit einem</w:t>
      </w:r>
      <w:r>
        <w:rPr>
          <w:lang w:val="de-DE"/>
        </w:rPr>
        <w:br/>
      </w:r>
      <w:r w:rsidRPr="00AA33EC">
        <w:rPr>
          <w:lang w:val="de-DE"/>
        </w:rPr>
        <w:t xml:space="preserve">Grade von </w:t>
      </w:r>
      <w:r w:rsidRPr="00B03855">
        <w:rPr>
          <w:b/>
          <w:bCs/>
          <w:lang w:val="de-DE"/>
        </w:rPr>
        <w:t>Perfektibilit</w:t>
      </w:r>
      <w:r w:rsidRPr="00B03855">
        <w:rPr>
          <w:rFonts w:ascii="Calibri" w:hAnsi="Calibri"/>
          <w:b/>
          <w:bCs/>
          <w:lang w:val="de-DE"/>
        </w:rPr>
        <w:t>ä</w:t>
      </w:r>
      <w:r w:rsidRPr="00B03855">
        <w:rPr>
          <w:b/>
          <w:bCs/>
          <w:lang w:val="de-DE"/>
        </w:rPr>
        <w:t>t</w:t>
      </w:r>
      <w:r w:rsidRPr="00AA33EC">
        <w:rPr>
          <w:lang w:val="de-DE"/>
        </w:rPr>
        <w:t xml:space="preserve"> begabt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 m</w:t>
      </w:r>
      <w:r w:rsidRPr="00AA33EC">
        <w:rPr>
          <w:rFonts w:ascii="Calibri" w:hAnsi="Calibri"/>
          <w:lang w:val="de-DE"/>
        </w:rPr>
        <w:t>üss</w:t>
      </w:r>
      <w:r w:rsidRPr="00AA33EC">
        <w:rPr>
          <w:lang w:val="de-DE"/>
        </w:rPr>
        <w:t xml:space="preserve">e, der </w:t>
      </w:r>
      <w:r w:rsidRPr="00AA33EC">
        <w:rPr>
          <w:lang w:val="de-DE"/>
        </w:rPr>
        <w:t>viel-</w:t>
      </w:r>
      <w:r>
        <w:rPr>
          <w:lang w:val="de-DE"/>
        </w:rPr>
        <w:br/>
      </w:r>
      <w:r w:rsidRPr="00AA33EC">
        <w:rPr>
          <w:lang w:val="de-DE"/>
        </w:rPr>
        <w:t>leicht</w:t>
      </w:r>
      <w:r w:rsidRPr="00AA33EC">
        <w:rPr>
          <w:lang w:val="de-DE"/>
        </w:rPr>
        <w:t xml:space="preserve"> fehlen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nnte, wenn auch das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lang w:val="de-DE"/>
        </w:rPr>
        <w:t>handen</w:t>
      </w:r>
      <w:r w:rsidRPr="00AA33EC">
        <w:rPr>
          <w:lang w:val="de-DE"/>
        </w:rPr>
        <w:t xml:space="preserve"> 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re. Vielleicht kann die thieri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 Denkkraft</w:t>
      </w:r>
      <w:r>
        <w:rPr>
          <w:lang w:val="de-DE"/>
        </w:rPr>
        <w:br/>
      </w:r>
      <w:r w:rsidRPr="00AA33EC">
        <w:rPr>
          <w:lang w:val="de-DE"/>
        </w:rPr>
        <w:t xml:space="preserve">bis zur Apperception der </w:t>
      </w:r>
      <w:r w:rsidRPr="00B03855">
        <w:rPr>
          <w:b/>
          <w:bCs/>
          <w:lang w:val="de-DE"/>
        </w:rPr>
        <w:t>Sachen</w:t>
      </w:r>
      <w:r w:rsidRPr="00AA33EC">
        <w:rPr>
          <w:lang w:val="de-DE"/>
        </w:rPr>
        <w:t>, der Objekte, der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innlichen Objekte gehen, aber nicht zu der Gewahrneh</w:t>
      </w:r>
      <w:r w:rsidRPr="00AA33EC">
        <w:rPr>
          <w:lang w:val="de-DE"/>
        </w:rPr>
        <w:t>-</w:t>
      </w:r>
    </w:p>
    <w:p w14:paraId="30F5AF23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mung</w:t>
      </w:r>
    </w:p>
    <w:p w14:paraId="5D2C6570" w14:textId="422217BE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591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44A97866" w14:textId="6438EED6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mung der </w:t>
      </w:r>
      <w:r w:rsidRPr="00B03855">
        <w:rPr>
          <w:b/>
          <w:bCs/>
          <w:lang w:val="de-DE"/>
        </w:rPr>
        <w:t>Beziehungen</w:t>
      </w:r>
      <w:r w:rsidRPr="00AA33EC">
        <w:rPr>
          <w:lang w:val="de-DE"/>
        </w:rPr>
        <w:t xml:space="preserve"> zwi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 den Objekten, ohne</w:t>
      </w:r>
      <w:r>
        <w:rPr>
          <w:lang w:val="de-DE"/>
        </w:rPr>
        <w:br/>
      </w:r>
      <w:r w:rsidRPr="00AA33EC">
        <w:rPr>
          <w:lang w:val="de-DE"/>
        </w:rPr>
        <w:t xml:space="preserve">welches doch keine eigentlichen Urtheile und keine </w:t>
      </w:r>
      <w:r w:rsidRPr="00AA33EC">
        <w:rPr>
          <w:lang w:val="de-DE"/>
        </w:rPr>
        <w:t>Schl</w:t>
      </w:r>
      <w:r w:rsidRPr="00AA33EC">
        <w:rPr>
          <w:rFonts w:ascii="Calibri" w:hAnsi="Calibri"/>
          <w:lang w:val="de-DE"/>
        </w:rPr>
        <w:t>üs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</w:t>
      </w:r>
      <w:r w:rsidRPr="00AA33EC">
        <w:rPr>
          <w:lang w:val="de-DE"/>
        </w:rPr>
        <w:t xml:space="preserve"> 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glich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 Aber dennoch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oviel außer Zweifel,</w:t>
      </w:r>
      <w:r>
        <w:rPr>
          <w:lang w:val="de-DE"/>
        </w:rPr>
        <w:br/>
      </w:r>
      <w:r w:rsidRPr="00AA33EC">
        <w:rPr>
          <w:lang w:val="de-DE"/>
        </w:rPr>
        <w:t>daß die po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itiven Grundverm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gen, wodurch die </w:t>
      </w:r>
      <w:r w:rsidRPr="00AA33EC">
        <w:rPr>
          <w:lang w:val="de-DE"/>
        </w:rPr>
        <w:t>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ch-</w:t>
      </w:r>
      <w:r>
        <w:rPr>
          <w:lang w:val="de-DE"/>
        </w:rPr>
        <w:br/>
      </w:r>
      <w:r w:rsidRPr="00AA33EC">
        <w:rPr>
          <w:lang w:val="de-DE"/>
        </w:rPr>
        <w:t xml:space="preserve">liche </w:t>
      </w:r>
      <w:r w:rsidRPr="00AA33EC">
        <w:rPr>
          <w:lang w:val="de-DE"/>
        </w:rPr>
        <w:t>Seele ein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ndiges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 wird, in den </w:t>
      </w:r>
      <w:r w:rsidRPr="00AA33EC">
        <w:rPr>
          <w:lang w:val="de-DE"/>
        </w:rPr>
        <w:t>ange-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hrten</w:t>
      </w:r>
      <w:r w:rsidRPr="00AA33EC">
        <w:rPr>
          <w:lang w:val="de-DE"/>
        </w:rPr>
        <w:t xml:space="preserve"> 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higkeiten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tehen, und daß ihre gr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ßte</w:t>
      </w:r>
      <w:r w:rsidRPr="00AA33EC">
        <w:rPr>
          <w:lang w:val="de-DE"/>
        </w:rPr>
        <w:t xml:space="preserve"> Ent-</w:t>
      </w:r>
      <w:r>
        <w:rPr>
          <w:lang w:val="de-DE"/>
        </w:rPr>
        <w:br/>
      </w:r>
      <w:r w:rsidRPr="00AA33EC">
        <w:rPr>
          <w:lang w:val="de-DE"/>
        </w:rPr>
        <w:t>wickelung</w:t>
      </w:r>
      <w:r w:rsidRPr="00AA33EC">
        <w:rPr>
          <w:lang w:val="de-DE"/>
        </w:rPr>
        <w:t xml:space="preserve"> nicht anders, als durch die Erh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hung, </w:t>
      </w:r>
      <w:r w:rsidRPr="00AA33EC">
        <w:rPr>
          <w:lang w:val="de-DE"/>
        </w:rPr>
        <w:t>Ver-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rkung</w:t>
      </w:r>
      <w:r w:rsidRPr="00AA33EC">
        <w:rPr>
          <w:lang w:val="de-DE"/>
        </w:rPr>
        <w:t>, Ausdehnung,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durch die </w:t>
      </w:r>
      <w:r w:rsidRPr="00AA33EC">
        <w:rPr>
          <w:lang w:val="de-DE"/>
        </w:rPr>
        <w:t>Entwicke-</w:t>
      </w:r>
      <w:r>
        <w:rPr>
          <w:lang w:val="de-DE"/>
        </w:rPr>
        <w:br/>
      </w:r>
      <w:r w:rsidRPr="00AA33EC">
        <w:rPr>
          <w:lang w:val="de-DE"/>
        </w:rPr>
        <w:t>lung</w:t>
      </w:r>
      <w:r w:rsidRPr="00AA33EC">
        <w:rPr>
          <w:lang w:val="de-DE"/>
        </w:rPr>
        <w:t xml:space="preserve"> von </w:t>
      </w:r>
      <w:ins w:id="0" w:author="John Hymers" w:date="2024-04-05T13:09:00Z">
        <w:r w:rsidR="00A964D4" w:rsidRPr="009B2C0B">
          <w:rPr>
            <w:lang w:val="de-DE"/>
          </w:rPr>
          <w:t>jenen</w:t>
        </w:r>
      </w:ins>
      <w:del w:id="1" w:author="John Hymers" w:date="2024-04-05T13:09:00Z">
        <w:r w:rsidRPr="00AA33EC">
          <w:rPr>
            <w:lang w:val="de-DE"/>
          </w:rPr>
          <w:delText>jenem</w:delText>
        </w:r>
      </w:del>
      <w:r w:rsidRPr="00AA33EC">
        <w:rPr>
          <w:lang w:val="de-DE"/>
        </w:rPr>
        <w:t xml:space="preserve">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chaffet werde.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der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wahrnehmung</w:t>
      </w:r>
      <w:r w:rsidRPr="00AA33EC">
        <w:rPr>
          <w:lang w:val="de-DE"/>
        </w:rPr>
        <w:t xml:space="preserve"> des Kindes finden wir die vern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nftige</w:t>
      </w:r>
      <w:r>
        <w:rPr>
          <w:lang w:val="de-DE"/>
        </w:rPr>
        <w:br/>
      </w:r>
      <w:r w:rsidRPr="00AA33EC">
        <w:rPr>
          <w:lang w:val="de-DE"/>
        </w:rPr>
        <w:t>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eele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llig gebildet und gebohren; denn</w:t>
      </w:r>
      <w:r>
        <w:rPr>
          <w:lang w:val="de-DE"/>
        </w:rPr>
        <w:br/>
      </w:r>
      <w:r w:rsidRPr="00AA33EC">
        <w:rPr>
          <w:lang w:val="de-DE"/>
        </w:rPr>
        <w:t>was weiter</w:t>
      </w:r>
      <w:ins w:id="2" w:author="John Hymers" w:date="2024-04-05T13:09:00Z">
        <w:r w:rsidR="00A964D4" w:rsidRPr="009B2C0B">
          <w:rPr>
            <w:lang w:val="de-DE"/>
          </w:rPr>
          <w:t>geschieht</w:t>
        </w:r>
      </w:ins>
      <w:del w:id="3" w:author="John Hymers" w:date="2024-04-05T13:09:00Z">
        <w:r w:rsidRPr="00AA33EC">
          <w:rPr>
            <w:lang w:val="de-DE"/>
          </w:rPr>
          <w:delText xml:space="preserve"> ge</w:delText>
        </w:r>
        <w:r w:rsidRPr="00AA33EC">
          <w:rPr>
            <w:rFonts w:ascii="Calibri" w:hAnsi="Calibri"/>
            <w:lang w:val="de-DE"/>
          </w:rPr>
          <w:delText>s</w:delText>
        </w:r>
        <w:r w:rsidRPr="00AA33EC">
          <w:rPr>
            <w:lang w:val="de-DE"/>
          </w:rPr>
          <w:delText>chicht</w:delText>
        </w:r>
      </w:del>
      <w:r w:rsidRPr="00AA33EC">
        <w:rPr>
          <w:lang w:val="de-DE"/>
        </w:rPr>
        <w:t>,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tehet blos in dem Auswach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en.</w:t>
      </w:r>
    </w:p>
    <w:p w14:paraId="2D465574" w14:textId="6829C263" w:rsidR="00AA33EC" w:rsidRDefault="00AA33EC" w:rsidP="00AA33EC">
      <w:pPr>
        <w:rPr>
          <w:lang w:val="de-DE"/>
        </w:rPr>
      </w:pPr>
      <w:r w:rsidRPr="00AA33EC">
        <w:rPr>
          <w:lang w:val="de-DE"/>
        </w:rPr>
        <w:t>Aber wie bey dem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die Entwickelung des</w:t>
      </w:r>
      <w:r>
        <w:rPr>
          <w:lang w:val="de-DE"/>
        </w:rPr>
        <w:br/>
      </w:r>
      <w:r w:rsidRPr="00AA33EC">
        <w:rPr>
          <w:lang w:val="de-DE"/>
        </w:rPr>
        <w:t>Embryons von dem Anfang des Lebens an bis zu der</w:t>
      </w:r>
      <w:r>
        <w:rPr>
          <w:lang w:val="de-DE"/>
        </w:rPr>
        <w:br/>
      </w:r>
      <w:r w:rsidRPr="00AA33EC">
        <w:rPr>
          <w:lang w:val="de-DE"/>
        </w:rPr>
        <w:t xml:space="preserve">Geburt weit tiefer im Dunkeln lieget, als das </w:t>
      </w:r>
      <w:r w:rsidRPr="00AA33EC">
        <w:rPr>
          <w:lang w:val="de-DE"/>
        </w:rPr>
        <w:t>Auswach-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</w:t>
      </w:r>
      <w:r w:rsidRPr="00AA33EC">
        <w:rPr>
          <w:lang w:val="de-DE"/>
        </w:rPr>
        <w:t xml:space="preserve"> des gebohrnen Kindes,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es auch bey der </w:t>
      </w:r>
      <w:r w:rsidRPr="00AA33EC">
        <w:rPr>
          <w:lang w:val="de-DE"/>
        </w:rPr>
        <w:t>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ch-</w:t>
      </w:r>
      <w:r>
        <w:rPr>
          <w:lang w:val="de-DE"/>
        </w:rPr>
        <w:br/>
      </w:r>
      <w:r w:rsidRPr="00AA33EC">
        <w:rPr>
          <w:lang w:val="de-DE"/>
        </w:rPr>
        <w:t>lichen</w:t>
      </w:r>
      <w:r w:rsidRPr="00AA33EC">
        <w:rPr>
          <w:lang w:val="de-DE"/>
        </w:rPr>
        <w:t xml:space="preserve"> Seele. Von dem Punkt an, da ihre ganze </w:t>
      </w:r>
      <w:r w:rsidRPr="00AA33EC">
        <w:rPr>
          <w:lang w:val="de-DE"/>
        </w:rPr>
        <w:t>Wirk-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amkeit</w:t>
      </w:r>
      <w:r w:rsidRPr="00AA33EC">
        <w:rPr>
          <w:lang w:val="de-DE"/>
        </w:rPr>
        <w:t xml:space="preserve">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ferne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beobachtbar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aufs </w:t>
      </w:r>
      <w:r w:rsidRPr="00B03855">
        <w:rPr>
          <w:b/>
          <w:bCs/>
          <w:lang w:val="de-DE"/>
        </w:rPr>
        <w:t>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>hlen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nket, bis zu der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lang w:val="de-DE"/>
        </w:rPr>
        <w:t>Aeußerung</w:t>
      </w:r>
      <w:r w:rsidRPr="00AA33EC">
        <w:rPr>
          <w:lang w:val="de-DE"/>
        </w:rPr>
        <w:t xml:space="preserve"> der</w:t>
      </w:r>
      <w:r w:rsidRPr="00AA33EC">
        <w:rPr>
          <w:lang w:val="de-DE"/>
        </w:rPr>
        <w:t xml:space="preserve"> Denk-</w:t>
      </w:r>
      <w:r>
        <w:rPr>
          <w:lang w:val="de-DE"/>
        </w:rPr>
        <w:br/>
      </w:r>
      <w:r w:rsidRPr="00AA33EC">
        <w:rPr>
          <w:lang w:val="de-DE"/>
        </w:rPr>
        <w:t>kraft</w:t>
      </w:r>
      <w:r w:rsidRPr="00AA33EC">
        <w:rPr>
          <w:lang w:val="de-DE"/>
        </w:rPr>
        <w:t xml:space="preserve"> hin,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em Zwi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chenraum gehet eine </w:t>
      </w:r>
      <w:r w:rsidRPr="00AA33EC">
        <w:rPr>
          <w:lang w:val="de-DE"/>
        </w:rPr>
        <w:t>Entwicke-</w:t>
      </w:r>
      <w:r>
        <w:rPr>
          <w:lang w:val="de-DE"/>
        </w:rPr>
        <w:br/>
      </w:r>
      <w:r w:rsidRPr="00AA33EC">
        <w:rPr>
          <w:lang w:val="de-DE"/>
        </w:rPr>
        <w:t>lung</w:t>
      </w:r>
      <w:r w:rsidRPr="00AA33EC">
        <w:rPr>
          <w:lang w:val="de-DE"/>
        </w:rPr>
        <w:t xml:space="preserve"> vor, die weit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teckter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t. Aus dem </w:t>
      </w:r>
      <w:r w:rsidRPr="00B03855">
        <w:rPr>
          <w:b/>
          <w:bCs/>
          <w:lang w:val="de-DE"/>
        </w:rPr>
        <w:t>blos</w:t>
      </w:r>
      <w:r w:rsidRPr="00AA33EC">
        <w:rPr>
          <w:lang w:val="de-DE"/>
        </w:rPr>
        <w:t xml:space="preserve"> </w:t>
      </w:r>
      <w:r w:rsidRPr="00B03855">
        <w:rPr>
          <w:b/>
          <w:bCs/>
          <w:lang w:val="de-DE"/>
        </w:rPr>
        <w:t>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>h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B03855">
        <w:rPr>
          <w:b/>
          <w:bCs/>
          <w:lang w:val="de-DE"/>
        </w:rPr>
        <w:t>lenden</w:t>
      </w:r>
      <w:r w:rsidRPr="00AA33EC">
        <w:rPr>
          <w:lang w:val="de-DE"/>
        </w:rPr>
        <w:t xml:space="preserve"> wird ein </w:t>
      </w:r>
      <w:r w:rsidRPr="00B03855">
        <w:rPr>
          <w:b/>
          <w:bCs/>
          <w:lang w:val="de-DE"/>
        </w:rPr>
        <w:t>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tellendes</w:t>
      </w:r>
      <w:r w:rsidRPr="00AA33EC">
        <w:rPr>
          <w:lang w:val="de-DE"/>
        </w:rPr>
        <w:t xml:space="preserve">, und aus dem </w:t>
      </w:r>
      <w:r w:rsidRPr="00B03855">
        <w:rPr>
          <w:b/>
          <w:bCs/>
          <w:lang w:val="de-DE"/>
        </w:rPr>
        <w:t>vor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tellenden</w:t>
      </w:r>
      <w:r w:rsidRPr="00AA33EC">
        <w:rPr>
          <w:lang w:val="de-DE"/>
        </w:rPr>
        <w:t xml:space="preserve"> ein </w:t>
      </w:r>
      <w:r w:rsidRPr="00B03855">
        <w:rPr>
          <w:b/>
          <w:bCs/>
          <w:lang w:val="de-DE"/>
        </w:rPr>
        <w:t>gewahrnehmendes</w:t>
      </w:r>
      <w:r w:rsidRPr="00AA33EC">
        <w:rPr>
          <w:lang w:val="de-DE"/>
        </w:rPr>
        <w:t xml:space="preserve"> und </w:t>
      </w:r>
      <w:r w:rsidRPr="00B03855">
        <w:rPr>
          <w:b/>
          <w:bCs/>
          <w:lang w:val="de-DE"/>
        </w:rPr>
        <w:t>denkendes</w:t>
      </w:r>
      <w:r>
        <w:rPr>
          <w:lang w:val="de-DE"/>
        </w:rPr>
        <w:br/>
      </w:r>
      <w:r w:rsidRPr="00AA33EC">
        <w:rPr>
          <w:lang w:val="de-DE"/>
        </w:rPr>
        <w:t>Ding. An Meinungen und Hypothe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hier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hat</w:t>
      </w:r>
      <w:r>
        <w:rPr>
          <w:lang w:val="de-DE"/>
        </w:rPr>
        <w:br/>
      </w:r>
      <w:r w:rsidRPr="00AA33EC">
        <w:rPr>
          <w:lang w:val="de-DE"/>
        </w:rPr>
        <w:t xml:space="preserve">es nicht gefehlet, und einige von ihnen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von</w:t>
      </w:r>
      <w:r>
        <w:rPr>
          <w:lang w:val="de-DE"/>
        </w:rPr>
        <w:br/>
      </w:r>
      <w:r w:rsidRPr="00AA33EC">
        <w:rPr>
          <w:lang w:val="de-DE"/>
        </w:rPr>
        <w:t>der Scharf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innigkeit ihrer Erfinder. Aber da ich nun</w:t>
      </w:r>
      <w:r>
        <w:rPr>
          <w:lang w:val="de-DE"/>
        </w:rPr>
        <w:br/>
      </w:r>
      <w:r w:rsidRPr="00AA33EC">
        <w:rPr>
          <w:lang w:val="de-DE"/>
        </w:rPr>
        <w:t xml:space="preserve">einmal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ehr mißtraui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 gegen die Eingebungen der </w:t>
      </w:r>
      <w:r w:rsidRPr="00AA33EC">
        <w:rPr>
          <w:lang w:val="de-DE"/>
        </w:rPr>
        <w:t>Phan-</w:t>
      </w:r>
      <w:r>
        <w:rPr>
          <w:lang w:val="de-DE"/>
        </w:rPr>
        <w:br/>
      </w:r>
      <w:r w:rsidRPr="00AA33EC">
        <w:rPr>
          <w:lang w:val="de-DE"/>
        </w:rPr>
        <w:t>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</w:t>
      </w:r>
      <w:r w:rsidRPr="00AA33EC">
        <w:rPr>
          <w:lang w:val="de-DE"/>
        </w:rPr>
        <w:t xml:space="preserve"> bin, und Beobachtungen oder fe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 auf </w:t>
      </w:r>
      <w:r w:rsidRPr="00AA33EC">
        <w:rPr>
          <w:lang w:val="de-DE"/>
        </w:rPr>
        <w:t>Beobach-</w:t>
      </w:r>
      <w:r>
        <w:rPr>
          <w:lang w:val="de-DE"/>
        </w:rPr>
        <w:br/>
      </w:r>
      <w:r w:rsidRPr="00AA33EC">
        <w:rPr>
          <w:lang w:val="de-DE"/>
        </w:rPr>
        <w:t>tungen</w:t>
      </w:r>
      <w:r w:rsidRPr="00AA33EC">
        <w:rPr>
          <w:lang w:val="de-DE"/>
        </w:rPr>
        <w:t xml:space="preserve"> gegr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ndete Schl</w:t>
      </w:r>
      <w:r w:rsidRPr="00AA33EC">
        <w:rPr>
          <w:rFonts w:ascii="Calibri" w:hAnsi="Calibri"/>
          <w:lang w:val="de-DE"/>
        </w:rPr>
        <w:t>üss</w:t>
      </w:r>
      <w:r w:rsidRPr="00AA33EC">
        <w:rPr>
          <w:lang w:val="de-DE"/>
        </w:rPr>
        <w:t>e, oder doch zum minde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</w:t>
      </w:r>
      <w:r>
        <w:rPr>
          <w:lang w:val="de-DE"/>
        </w:rPr>
        <w:br/>
      </w:r>
      <w:r w:rsidRPr="00AA33EC">
        <w:rPr>
          <w:lang w:val="de-DE"/>
        </w:rPr>
        <w:t xml:space="preserve">Analogien verlange,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lang w:val="de-DE"/>
        </w:rPr>
        <w:t>muß ich hier nicht noch etwas</w:t>
      </w:r>
      <w:r>
        <w:rPr>
          <w:lang w:val="de-DE"/>
        </w:rPr>
        <w:br/>
      </w:r>
      <w:r w:rsidRPr="00AA33EC">
        <w:rPr>
          <w:lang w:val="de-DE"/>
        </w:rPr>
        <w:t>mehr w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chen, als man in den Schriften der </w:t>
      </w:r>
      <w:r w:rsidRPr="00AA33EC">
        <w:rPr>
          <w:lang w:val="de-DE"/>
        </w:rPr>
        <w:t>P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ycho-</w:t>
      </w:r>
      <w:r>
        <w:rPr>
          <w:lang w:val="de-DE"/>
        </w:rPr>
        <w:br/>
      </w:r>
      <w:r w:rsidRPr="00AA33EC">
        <w:rPr>
          <w:lang w:val="de-DE"/>
        </w:rPr>
        <w:t xml:space="preserve">logen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Sache findet?</w:t>
      </w:r>
    </w:p>
    <w:p w14:paraId="563FD6FA" w14:textId="25134049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Sie wird, man kann nicht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agen, 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llig ins Helle</w:t>
      </w:r>
      <w:r>
        <w:rPr>
          <w:lang w:val="de-DE"/>
        </w:rPr>
        <w:br/>
      </w:r>
      <w:r w:rsidRPr="00AA33EC">
        <w:rPr>
          <w:lang w:val="de-DE"/>
        </w:rPr>
        <w:t>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etzt, aber hie und da etwas aufgekl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ret, wenn es bis</w:t>
      </w:r>
      <w:r>
        <w:rPr>
          <w:lang w:val="de-DE"/>
        </w:rPr>
        <w:br/>
      </w:r>
      <w:r w:rsidRPr="00AA33EC">
        <w:rPr>
          <w:lang w:val="de-DE"/>
        </w:rPr>
        <w:t>zur Evidenz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 werden kann, ob die drey erw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hn</w:t>
      </w:r>
      <w:r w:rsidRPr="00AA33EC">
        <w:rPr>
          <w:lang w:val="de-DE"/>
        </w:rPr>
        <w:t>-</w:t>
      </w:r>
    </w:p>
    <w:p w14:paraId="76114A95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ten</w:t>
      </w:r>
    </w:p>
    <w:p w14:paraId="45E00661" w14:textId="6A2705AA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592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307DB095" w14:textId="582E0040" w:rsidR="00AA33EC" w:rsidRDefault="00AA33EC" w:rsidP="00AA33EC">
      <w:pPr>
        <w:rPr>
          <w:lang w:val="de-DE"/>
        </w:rPr>
      </w:pPr>
      <w:r w:rsidRPr="00AA33EC">
        <w:rPr>
          <w:lang w:val="de-DE"/>
        </w:rPr>
        <w:t>ten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zu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hlen,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zu machen und</w:t>
      </w:r>
      <w:r>
        <w:rPr>
          <w:lang w:val="de-DE"/>
        </w:rPr>
        <w:br/>
      </w:r>
      <w:r w:rsidRPr="00AA33EC">
        <w:rPr>
          <w:lang w:val="de-DE"/>
        </w:rPr>
        <w:t>zu Denken, aus Einer Grundkraft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pringen, und</w:t>
      </w:r>
      <w:r>
        <w:rPr>
          <w:lang w:val="de-DE"/>
        </w:rPr>
        <w:br/>
      </w:r>
      <w:r w:rsidRPr="00AA33EC">
        <w:rPr>
          <w:lang w:val="de-DE"/>
        </w:rPr>
        <w:t>nur Erh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hungen 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elben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an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chiedenen Seiten</w:t>
      </w:r>
      <w:r>
        <w:rPr>
          <w:lang w:val="de-DE"/>
        </w:rPr>
        <w:br/>
      </w:r>
      <w:r w:rsidRPr="00AA33EC">
        <w:rPr>
          <w:lang w:val="de-DE"/>
        </w:rPr>
        <w:t xml:space="preserve">hin? oder, ob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chiedenartige</w:t>
      </w:r>
      <w:r>
        <w:rPr>
          <w:lang w:val="de-DE"/>
        </w:rPr>
        <w:br/>
      </w:r>
      <w:r w:rsidRPr="00AA33EC">
        <w:rPr>
          <w:lang w:val="de-DE"/>
        </w:rPr>
        <w:t xml:space="preserve">und trennbare </w:t>
      </w:r>
      <w:r w:rsidRPr="00B03855">
        <w:rPr>
          <w:b/>
          <w:bCs/>
          <w:lang w:val="de-DE"/>
        </w:rPr>
        <w:t>Grundprincipe</w:t>
      </w:r>
      <w:r w:rsidRPr="00AA33EC">
        <w:rPr>
          <w:lang w:val="de-DE"/>
        </w:rPr>
        <w:t xml:space="preserve"> in der Seele </w:t>
      </w:r>
      <w:r w:rsidRPr="00AA33EC">
        <w:rPr>
          <w:lang w:val="de-DE"/>
        </w:rPr>
        <w:t>voraus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e-</w:t>
      </w:r>
      <w:r>
        <w:rPr>
          <w:lang w:val="de-DE"/>
        </w:rPr>
        <w:br/>
      </w:r>
      <w:r w:rsidRPr="00AA33EC">
        <w:rPr>
          <w:lang w:val="de-DE"/>
        </w:rPr>
        <w:t>tzen?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 Principe, die in Einem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 zwar zu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ner</w:t>
      </w:r>
      <w:r w:rsidRPr="00AA33EC">
        <w:rPr>
          <w:lang w:val="de-DE"/>
        </w:rPr>
        <w:t xml:space="preserve"> Natur vereiniget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aber bis in ihre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lang w:val="de-DE"/>
        </w:rPr>
        <w:t>Anla-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in der Urkraft der Seele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ck, als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</w:t>
      </w:r>
      <w:r>
        <w:rPr>
          <w:lang w:val="de-DE"/>
        </w:rPr>
        <w:br/>
      </w:r>
      <w:r w:rsidRPr="00AA33EC">
        <w:rPr>
          <w:lang w:val="de-DE"/>
        </w:rPr>
        <w:t>Fa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ern hinlaufen,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entweder nirgends in Einen</w:t>
      </w:r>
      <w:r>
        <w:rPr>
          <w:lang w:val="de-DE"/>
        </w:rPr>
        <w:br/>
      </w:r>
      <w:r w:rsidRPr="00AA33EC">
        <w:rPr>
          <w:lang w:val="de-DE"/>
        </w:rPr>
        <w:t>und den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elbigen Anfangspunkt endigen, oder, wenn es</w:t>
      </w:r>
      <w:r>
        <w:rPr>
          <w:lang w:val="de-DE"/>
        </w:rPr>
        <w:br/>
      </w:r>
      <w:r w:rsidRPr="00AA33EC">
        <w:rPr>
          <w:lang w:val="de-DE"/>
        </w:rPr>
        <w:t>denn nur Eine Urkraft in einem einfachen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geben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oll, ihren gemein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chaftlichen Anfangspunkt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in der</w:t>
      </w:r>
      <w:r>
        <w:rPr>
          <w:lang w:val="de-DE"/>
        </w:rPr>
        <w:br/>
      </w:r>
      <w:r w:rsidRPr="00AA33EC">
        <w:rPr>
          <w:lang w:val="de-DE"/>
        </w:rPr>
        <w:t>inner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Tiefe der Seele in ihrer Urkraft haben? Ohne</w:t>
      </w:r>
      <w:r>
        <w:rPr>
          <w:lang w:val="de-DE"/>
        </w:rPr>
        <w:br/>
      </w:r>
      <w:r w:rsidRPr="00AA33EC">
        <w:rPr>
          <w:lang w:val="de-DE"/>
        </w:rPr>
        <w:t>ein Wort weiter dar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agen, wie </w:t>
      </w:r>
      <w:r w:rsidRPr="00B03855">
        <w:rPr>
          <w:b/>
          <w:bCs/>
          <w:lang w:val="de-DE"/>
        </w:rPr>
        <w:t>Condillac</w:t>
      </w:r>
      <w:r w:rsidRPr="00AA33EC">
        <w:rPr>
          <w:lang w:val="de-DE"/>
        </w:rPr>
        <w:t>,</w:t>
      </w:r>
      <w:r>
        <w:rPr>
          <w:lang w:val="de-DE"/>
        </w:rPr>
        <w:br/>
      </w:r>
      <w:r w:rsidRPr="00B03855">
        <w:rPr>
          <w:b/>
          <w:bCs/>
          <w:lang w:val="de-DE"/>
        </w:rPr>
        <w:t>Bonnet</w:t>
      </w:r>
      <w:r w:rsidRPr="00AA33EC">
        <w:rPr>
          <w:lang w:val="de-DE"/>
        </w:rPr>
        <w:t xml:space="preserve"> und andere nach ihnen bey ihrer Analy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ver-</w:t>
      </w:r>
      <w:r>
        <w:rPr>
          <w:lang w:val="de-DE"/>
        </w:rPr>
        <w:br/>
      </w:r>
      <w:r w:rsidRPr="00AA33EC">
        <w:rPr>
          <w:lang w:val="de-DE"/>
        </w:rPr>
        <w:t>fahren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will ich meinen eigenen Weg fortgehen, und</w:t>
      </w:r>
      <w:r>
        <w:rPr>
          <w:lang w:val="de-DE"/>
        </w:rPr>
        <w:br/>
      </w:r>
      <w:r w:rsidRPr="00AA33EC">
        <w:rPr>
          <w:lang w:val="de-DE"/>
        </w:rPr>
        <w:t>nochmals die Natur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angef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hrten Wirkungsarten</w:t>
      </w:r>
      <w:r>
        <w:rPr>
          <w:lang w:val="de-DE"/>
        </w:rPr>
        <w:br/>
      </w:r>
      <w:r w:rsidRPr="00AA33EC">
        <w:rPr>
          <w:lang w:val="de-DE"/>
        </w:rPr>
        <w:t xml:space="preserve">aus den Beobachtungen ihrer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gegen einander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tel-</w:t>
      </w:r>
      <w:r>
        <w:rPr>
          <w:lang w:val="de-DE"/>
        </w:rPr>
        <w:br/>
      </w:r>
      <w:r w:rsidRPr="00AA33EC">
        <w:rPr>
          <w:lang w:val="de-DE"/>
        </w:rPr>
        <w:t>len</w:t>
      </w:r>
      <w:r w:rsidRPr="00AA33EC">
        <w:rPr>
          <w:lang w:val="de-DE"/>
        </w:rPr>
        <w:t xml:space="preserve">, und alsdenn denjenigen Begrif von dem </w:t>
      </w:r>
      <w:r w:rsidRPr="00AA33EC">
        <w:rPr>
          <w:lang w:val="de-DE"/>
        </w:rPr>
        <w:t>Grund-</w:t>
      </w:r>
      <w:r>
        <w:rPr>
          <w:lang w:val="de-DE"/>
        </w:rPr>
        <w:br/>
      </w:r>
      <w:r w:rsidRPr="00AA33EC">
        <w:rPr>
          <w:lang w:val="de-DE"/>
        </w:rPr>
        <w:t>princip</w:t>
      </w:r>
      <w:r w:rsidRPr="00AA33EC">
        <w:rPr>
          <w:lang w:val="de-DE"/>
        </w:rPr>
        <w:t xml:space="preserve"> der 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chlichen Erkenntnißkraft angeben, der</w:t>
      </w:r>
      <w:r>
        <w:rPr>
          <w:lang w:val="de-DE"/>
        </w:rPr>
        <w:br/>
      </w:r>
      <w:r w:rsidRPr="00AA33EC">
        <w:rPr>
          <w:lang w:val="de-DE"/>
        </w:rPr>
        <w:t>aus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 verglichenen Erfahrungen von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lang w:val="de-DE"/>
        </w:rPr>
        <w:t>anzu-</w:t>
      </w:r>
      <w:r>
        <w:rPr>
          <w:lang w:val="de-DE"/>
        </w:rPr>
        <w:br/>
      </w:r>
      <w:r w:rsidRPr="00AA33EC">
        <w:rPr>
          <w:lang w:val="de-DE"/>
        </w:rPr>
        <w:t>bieten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cheint.</w:t>
      </w:r>
    </w:p>
    <w:p w14:paraId="07FB0590" w14:textId="77CC76EE" w:rsidR="00AA33EC" w:rsidRDefault="00AA33EC" w:rsidP="00AA33EC">
      <w:pPr>
        <w:rPr>
          <w:lang w:val="de-DE"/>
        </w:rPr>
      </w:pPr>
      <w:r w:rsidRPr="00AA33EC">
        <w:rPr>
          <w:lang w:val="de-DE"/>
        </w:rPr>
        <w:t>II.</w:t>
      </w:r>
    </w:p>
    <w:p w14:paraId="6CAC669A" w14:textId="79FB86F0" w:rsidR="00AA33EC" w:rsidRDefault="00AA33EC" w:rsidP="00AA33EC">
      <w:pPr>
        <w:rPr>
          <w:lang w:val="de-DE"/>
        </w:rPr>
      </w:pPr>
      <w:r w:rsidRPr="00AA33EC">
        <w:rPr>
          <w:lang w:val="de-DE"/>
        </w:rPr>
        <w:t>Das Princip des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hlens 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llt mit dem </w:t>
      </w:r>
      <w:r w:rsidRPr="00AA33EC">
        <w:rPr>
          <w:lang w:val="de-DE"/>
        </w:rPr>
        <w:t>Prin-</w:t>
      </w:r>
      <w:r>
        <w:rPr>
          <w:lang w:val="de-DE"/>
        </w:rPr>
        <w:br/>
      </w:r>
      <w:r w:rsidRPr="00AA33EC">
        <w:rPr>
          <w:lang w:val="de-DE"/>
        </w:rPr>
        <w:t>cip</w:t>
      </w:r>
      <w:r w:rsidRPr="00AA33EC">
        <w:rPr>
          <w:lang w:val="de-DE"/>
        </w:rPr>
        <w:t xml:space="preserve"> des Denkens an Einer Seite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ammen.</w:t>
      </w:r>
    </w:p>
    <w:p w14:paraId="597250DD" w14:textId="1ABE57E5" w:rsidR="00AA33EC" w:rsidRDefault="00AA33EC" w:rsidP="00AA33EC">
      <w:pPr>
        <w:rPr>
          <w:lang w:val="de-DE"/>
        </w:rPr>
      </w:pP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dem vierten </w:t>
      </w:r>
      <w:r w:rsidRPr="00B03855">
        <w:rPr>
          <w:b/>
          <w:bCs/>
          <w:lang w:val="de-DE"/>
        </w:rPr>
        <w:t>Ver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uch</w:t>
      </w:r>
      <w:r w:rsidRPr="00AA33EC">
        <w:rPr>
          <w:lang w:val="de-DE"/>
        </w:rPr>
        <w:t xml:space="preserve"> *)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 alle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ltnißge-</w:t>
      </w:r>
      <w:r>
        <w:rPr>
          <w:lang w:val="de-DE"/>
        </w:rPr>
        <w:br/>
      </w:r>
      <w:r w:rsidRPr="00AA33EC">
        <w:rPr>
          <w:lang w:val="de-DE"/>
        </w:rPr>
        <w:t xml:space="preserve">danken </w:t>
      </w:r>
      <w:r w:rsidRPr="00AA33EC">
        <w:rPr>
          <w:lang w:val="de-DE"/>
        </w:rPr>
        <w:t>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zwo einfachen Aktus aufgel</w:t>
      </w:r>
      <w:r w:rsidRPr="00AA33EC">
        <w:rPr>
          <w:rFonts w:ascii="Calibri" w:hAnsi="Calibri"/>
          <w:lang w:val="de-DE"/>
        </w:rPr>
        <w:t>ös</w:t>
      </w:r>
      <w:r w:rsidRPr="00AA33EC">
        <w:rPr>
          <w:lang w:val="de-DE"/>
        </w:rPr>
        <w:t>et, in das</w:t>
      </w:r>
      <w:r>
        <w:rPr>
          <w:lang w:val="de-DE"/>
        </w:rPr>
        <w:br/>
      </w:r>
      <w:r w:rsidRPr="00B03855">
        <w:rPr>
          <w:b/>
          <w:bCs/>
          <w:lang w:val="de-DE"/>
        </w:rPr>
        <w:t>Beziehen der 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tellungen</w:t>
      </w:r>
      <w:r w:rsidRPr="00AA33EC">
        <w:rPr>
          <w:lang w:val="de-DE"/>
        </w:rPr>
        <w:t xml:space="preserve"> auf einander, und in</w:t>
      </w:r>
      <w:r>
        <w:rPr>
          <w:lang w:val="de-DE"/>
        </w:rPr>
        <w:br/>
      </w:r>
      <w:r w:rsidRPr="00AA33EC">
        <w:rPr>
          <w:lang w:val="de-DE"/>
        </w:rPr>
        <w:t xml:space="preserve">das </w:t>
      </w:r>
      <w:r w:rsidRPr="00B03855">
        <w:rPr>
          <w:b/>
          <w:bCs/>
          <w:lang w:val="de-DE"/>
        </w:rPr>
        <w:t>Gewahrnehmen</w:t>
      </w:r>
      <w:r w:rsidRPr="00AA33EC">
        <w:rPr>
          <w:lang w:val="de-DE"/>
        </w:rPr>
        <w:t>. Das Gewahrnehmen faßt</w:t>
      </w:r>
      <w:r>
        <w:rPr>
          <w:lang w:val="de-DE"/>
        </w:rPr>
        <w:br/>
      </w:r>
      <w:r w:rsidRPr="00AA33EC">
        <w:rPr>
          <w:lang w:val="de-DE"/>
        </w:rPr>
        <w:t>wiederum zwey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tigkeiten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ich, davon eine die</w:t>
      </w:r>
      <w:r>
        <w:rPr>
          <w:lang w:val="de-DE"/>
        </w:rPr>
        <w:br/>
      </w:r>
      <w:r w:rsidRPr="00B03855">
        <w:rPr>
          <w:b/>
          <w:bCs/>
          <w:lang w:val="de-DE"/>
        </w:rPr>
        <w:t>Sonderung</w:t>
      </w:r>
      <w:r w:rsidRPr="00AA33EC">
        <w:rPr>
          <w:lang w:val="de-DE"/>
        </w:rPr>
        <w:t xml:space="preserve">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genannt wurde, und</w:t>
      </w:r>
    </w:p>
    <w:p w14:paraId="066D5F8E" w14:textId="77777777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auch</w:t>
      </w:r>
    </w:p>
    <w:p w14:paraId="65DE5FA5" w14:textId="63E940F2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*)</w:t>
      </w:r>
      <w:r w:rsidRPr="00AA33EC">
        <w:rPr>
          <w:lang w:val="de-DE"/>
        </w:rPr>
        <w:t xml:space="preserve"> VII. 2. 3.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593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62ACD3F8" w14:textId="2EF55CC4" w:rsidR="00AA33EC" w:rsidRDefault="00AA33EC" w:rsidP="00AA33EC">
      <w:pPr>
        <w:rPr>
          <w:lang w:val="de-DE"/>
        </w:rPr>
      </w:pPr>
      <w:r w:rsidRPr="00AA33EC">
        <w:rPr>
          <w:lang w:val="de-DE"/>
        </w:rPr>
        <w:t>auch in der That zu den Beziehungen 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elben gerechnet</w:t>
      </w:r>
      <w:r>
        <w:rPr>
          <w:lang w:val="de-DE"/>
        </w:rPr>
        <w:br/>
      </w:r>
      <w:r w:rsidRPr="00AA33EC">
        <w:rPr>
          <w:lang w:val="de-DE"/>
        </w:rPr>
        <w:t>werden konnte. Die zwote war die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ache</w:t>
      </w:r>
      <w:r>
        <w:rPr>
          <w:lang w:val="de-DE"/>
        </w:rPr>
        <w:br/>
      </w:r>
      <w:r w:rsidRPr="00AA33EC">
        <w:rPr>
          <w:lang w:val="de-DE"/>
        </w:rPr>
        <w:t xml:space="preserve">des Gedankens, </w:t>
      </w:r>
      <w:r w:rsidRPr="00AA33EC">
        <w:rPr>
          <w:lang w:val="de-DE"/>
        </w:rPr>
        <w:t>„</w:t>
      </w:r>
      <w:r w:rsidRPr="00AA33EC">
        <w:rPr>
          <w:lang w:val="de-DE"/>
        </w:rPr>
        <w:t xml:space="preserve">daß die gewahrgenommene Sache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</w:t>
      </w:r>
      <w:r w:rsidRPr="00AA33EC">
        <w:rPr>
          <w:lang w:val="de-DE"/>
        </w:rPr>
        <w:t xml:space="preserve">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ondere Sache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</w:t>
      </w:r>
      <w:r w:rsidRPr="00AA33EC">
        <w:rPr>
          <w:lang w:val="de-DE"/>
        </w:rPr>
        <w:t>,‟</w:t>
      </w:r>
      <w:r w:rsidRPr="00AA33EC">
        <w:rPr>
          <w:lang w:val="de-DE"/>
        </w:rPr>
        <w:t xml:space="preserve"> und machte den eigentlichen</w:t>
      </w:r>
      <w:r>
        <w:rPr>
          <w:lang w:val="de-DE"/>
        </w:rPr>
        <w:br/>
      </w:r>
      <w:r w:rsidRPr="00B03855">
        <w:rPr>
          <w:b/>
          <w:bCs/>
          <w:lang w:val="de-DE"/>
        </w:rPr>
        <w:t xml:space="preserve">Aktus des Denkens </w:t>
      </w:r>
      <w:r w:rsidRPr="00AA33EC">
        <w:rPr>
          <w:lang w:val="de-DE"/>
        </w:rPr>
        <w:t xml:space="preserve">aus. Dieß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etze ich hier als </w:t>
      </w:r>
      <w:r w:rsidRPr="00AA33EC">
        <w:rPr>
          <w:lang w:val="de-DE"/>
        </w:rPr>
        <w:t>et-</w:t>
      </w:r>
      <w:r>
        <w:rPr>
          <w:lang w:val="de-DE"/>
        </w:rPr>
        <w:br/>
      </w:r>
      <w:r w:rsidRPr="00AA33EC">
        <w:rPr>
          <w:lang w:val="de-DE"/>
        </w:rPr>
        <w:t>was</w:t>
      </w:r>
      <w:r w:rsidRPr="00AA33EC">
        <w:rPr>
          <w:lang w:val="de-DE"/>
        </w:rPr>
        <w:t xml:space="preserve"> voraus, das aus Beobachtungen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</w:p>
    <w:p w14:paraId="6B14D8A7" w14:textId="369C8D32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Nun giebt es ferner ein </w:t>
      </w:r>
      <w:r w:rsidRPr="00B03855">
        <w:rPr>
          <w:b/>
          <w:bCs/>
          <w:lang w:val="de-DE"/>
        </w:rPr>
        <w:t>Gef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 xml:space="preserve">hl der </w:t>
      </w:r>
      <w:r w:rsidRPr="00B03855">
        <w:rPr>
          <w:b/>
          <w:bCs/>
          <w:lang w:val="de-DE"/>
        </w:rPr>
        <w:t>Verh</w:t>
      </w:r>
      <w:r w:rsidRPr="00B03855">
        <w:rPr>
          <w:rFonts w:ascii="Calibri" w:hAnsi="Calibri"/>
          <w:b/>
          <w:bCs/>
          <w:lang w:val="de-DE"/>
        </w:rPr>
        <w:t>ä</w:t>
      </w:r>
      <w:r w:rsidRPr="00B03855">
        <w:rPr>
          <w:b/>
          <w:bCs/>
          <w:lang w:val="de-DE"/>
        </w:rPr>
        <w:t>ltni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-</w:t>
      </w:r>
      <w:r w:rsidRPr="00B03855">
        <w:rPr>
          <w:b/>
          <w:bCs/>
          <w:lang w:val="de-DE"/>
        </w:rPr>
        <w:br/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e</w:t>
      </w:r>
      <w:r w:rsidRPr="00B03855">
        <w:rPr>
          <w:b/>
          <w:bCs/>
          <w:lang w:val="de-DE"/>
        </w:rPr>
        <w:t xml:space="preserve"> und Beziehungen</w:t>
      </w:r>
      <w:r w:rsidRPr="00AA33EC">
        <w:rPr>
          <w:lang w:val="de-DE"/>
        </w:rPr>
        <w:t>, und dar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berufe ich mich</w:t>
      </w:r>
      <w:r>
        <w:rPr>
          <w:lang w:val="de-DE"/>
        </w:rPr>
        <w:br/>
      </w:r>
      <w:r w:rsidRPr="00AA33EC">
        <w:rPr>
          <w:lang w:val="de-DE"/>
        </w:rPr>
        <w:t>auf die Erfahrungen in dem zweyten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Dieß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 xml:space="preserve">eigentlich ein </w:t>
      </w:r>
      <w:r w:rsidRPr="00B03855">
        <w:rPr>
          <w:b/>
          <w:bCs/>
          <w:lang w:val="de-DE"/>
        </w:rPr>
        <w:t>Gef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>hl</w:t>
      </w:r>
      <w:r w:rsidRPr="00AA33EC">
        <w:rPr>
          <w:lang w:val="de-DE"/>
        </w:rPr>
        <w:t xml:space="preserve"> der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nderungen, welche von</w:t>
      </w:r>
      <w:r>
        <w:rPr>
          <w:lang w:val="de-DE"/>
        </w:rPr>
        <w:br/>
      </w:r>
      <w:r w:rsidRPr="00AA33EC">
        <w:rPr>
          <w:lang w:val="de-DE"/>
        </w:rPr>
        <w:t>den Dingen, nach ihren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 und Beziehungen</w:t>
      </w:r>
      <w:r>
        <w:rPr>
          <w:lang w:val="de-DE"/>
        </w:rPr>
        <w:br/>
      </w:r>
      <w:r w:rsidRPr="00AA33EC">
        <w:rPr>
          <w:lang w:val="de-DE"/>
        </w:rPr>
        <w:t xml:space="preserve">unter einander, und auf uns hervorgebracht werden, </w:t>
      </w:r>
      <w:r w:rsidRPr="00AA33EC">
        <w:rPr>
          <w:lang w:val="de-DE"/>
        </w:rPr>
        <w:t>in-</w:t>
      </w:r>
      <w:r>
        <w:rPr>
          <w:lang w:val="de-DE"/>
        </w:rPr>
        <w:br/>
      </w:r>
      <w:r w:rsidRPr="00AA33EC">
        <w:rPr>
          <w:lang w:val="de-DE"/>
        </w:rPr>
        <w:t>dem</w:t>
      </w:r>
      <w:r w:rsidRPr="00AA33EC">
        <w:rPr>
          <w:lang w:val="de-DE"/>
        </w:rPr>
        <w:t xml:space="preserve"> wir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empfinden oder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tellen. Dieß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het</w:t>
      </w:r>
      <w:r w:rsidRPr="00AA33EC">
        <w:rPr>
          <w:lang w:val="de-DE"/>
        </w:rPr>
        <w:t xml:space="preserve"> vor dem Gewahrnehmen vorher, und reizet die </w:t>
      </w:r>
      <w:r w:rsidRPr="00AA33EC">
        <w:rPr>
          <w:lang w:val="de-DE"/>
        </w:rPr>
        <w:t>Denk-</w:t>
      </w:r>
      <w:r>
        <w:rPr>
          <w:lang w:val="de-DE"/>
        </w:rPr>
        <w:br/>
      </w:r>
      <w:r w:rsidRPr="00AA33EC">
        <w:rPr>
          <w:lang w:val="de-DE"/>
        </w:rPr>
        <w:t>kraft</w:t>
      </w:r>
      <w:r w:rsidRPr="00AA33EC">
        <w:rPr>
          <w:lang w:val="de-DE"/>
        </w:rPr>
        <w:t xml:space="preserve"> zu dem Aktus, von welchem der Gedanke, </w:t>
      </w:r>
      <w:r w:rsidRPr="00B03855">
        <w:rPr>
          <w:b/>
          <w:bCs/>
          <w:lang w:val="de-DE"/>
        </w:rPr>
        <w:t>Sie-</w:t>
      </w:r>
      <w:r w:rsidRPr="00B03855">
        <w:rPr>
          <w:b/>
          <w:bCs/>
          <w:lang w:val="de-DE"/>
        </w:rPr>
        <w:br/>
        <w:t>he</w:t>
      </w:r>
      <w:r w:rsidRPr="00AA33EC">
        <w:rPr>
          <w:lang w:val="de-DE"/>
        </w:rPr>
        <w:t>! die Wirkung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 Dennoch aber berechtiget uns</w:t>
      </w:r>
      <w:r>
        <w:rPr>
          <w:lang w:val="de-DE"/>
        </w:rPr>
        <w:br/>
      </w: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es, wie ich in dem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uch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 das </w:t>
      </w:r>
      <w:r w:rsidRPr="00AA33EC">
        <w:rPr>
          <w:lang w:val="de-DE"/>
        </w:rPr>
        <w:t>Gewahrneh-</w:t>
      </w:r>
      <w:r>
        <w:rPr>
          <w:lang w:val="de-DE"/>
        </w:rPr>
        <w:br/>
      </w:r>
      <w:r w:rsidRPr="00AA33EC">
        <w:rPr>
          <w:lang w:val="de-DE"/>
        </w:rPr>
        <w:t>men</w:t>
      </w:r>
      <w:r w:rsidRPr="00AA33EC">
        <w:rPr>
          <w:lang w:val="de-DE"/>
        </w:rPr>
        <w:t xml:space="preserve"> erinnert habe, noch nicht,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hl, welches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</w:t>
      </w:r>
      <w:r>
        <w:rPr>
          <w:lang w:val="de-DE"/>
        </w:rPr>
        <w:br/>
      </w:r>
      <w:r w:rsidRPr="00AA33EC">
        <w:rPr>
          <w:lang w:val="de-DE"/>
        </w:rPr>
        <w:t>als eine 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ckwirkung der Seele gegen ihre </w:t>
      </w:r>
      <w:r w:rsidRPr="00AA33EC">
        <w:rPr>
          <w:lang w:val="de-DE"/>
        </w:rPr>
        <w:t>aufgenom-</w:t>
      </w:r>
      <w:r>
        <w:rPr>
          <w:lang w:val="de-DE"/>
        </w:rPr>
        <w:br/>
      </w:r>
      <w:r w:rsidRPr="00AA33EC">
        <w:rPr>
          <w:lang w:val="de-DE"/>
        </w:rPr>
        <w:t>mene</w:t>
      </w:r>
      <w:r w:rsidRPr="00AA33EC">
        <w:rPr>
          <w:lang w:val="de-DE"/>
        </w:rPr>
        <w:t xml:space="preserve"> </w:t>
      </w:r>
      <w:r w:rsidRPr="00B03855">
        <w:rPr>
          <w:b/>
          <w:bCs/>
          <w:lang w:val="de-DE"/>
        </w:rPr>
        <w:t>ab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olute</w:t>
      </w:r>
      <w:r w:rsidRPr="00AA33EC">
        <w:rPr>
          <w:lang w:val="de-DE"/>
        </w:rPr>
        <w:t xml:space="preserve"> Modifikationen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et, mit dem </w:t>
      </w:r>
      <w:r w:rsidRPr="00AA33EC">
        <w:rPr>
          <w:lang w:val="de-DE"/>
        </w:rPr>
        <w:t>Ver-</w:t>
      </w:r>
      <w:r>
        <w:rPr>
          <w:lang w:val="de-DE"/>
        </w:rPr>
        <w:br/>
      </w:r>
      <w:r w:rsidRPr="00AA33EC">
        <w:rPr>
          <w:lang w:val="de-DE"/>
        </w:rPr>
        <w:t>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 einerley zu halten, von welchem ein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lt-</w:t>
      </w:r>
      <w:r>
        <w:rPr>
          <w:lang w:val="de-DE"/>
        </w:rPr>
        <w:br/>
      </w:r>
      <w:r w:rsidRPr="00AA33EC">
        <w:rPr>
          <w:lang w:val="de-DE"/>
        </w:rPr>
        <w:t>nißgedanke</w:t>
      </w:r>
      <w:r w:rsidRPr="00AA33EC">
        <w:rPr>
          <w:lang w:val="de-DE"/>
        </w:rPr>
        <w:t xml:space="preserve"> erzeuget wird. Es blieb nach den dar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</w:t>
      </w:r>
      <w:r>
        <w:rPr>
          <w:lang w:val="de-DE"/>
        </w:rPr>
        <w:br/>
      </w:r>
      <w:r w:rsidRPr="00AA33EC">
        <w:rPr>
          <w:lang w:val="de-DE"/>
        </w:rPr>
        <w:t>ange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tellten Betrachtungen zum minde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lang w:val="de-DE"/>
        </w:rPr>
        <w:t>wahr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chein-</w:t>
      </w:r>
      <w:r>
        <w:rPr>
          <w:lang w:val="de-DE"/>
        </w:rPr>
        <w:br/>
      </w:r>
      <w:r w:rsidRPr="00AA33EC">
        <w:rPr>
          <w:lang w:val="de-DE"/>
        </w:rPr>
        <w:t>lich</w:t>
      </w:r>
      <w:r w:rsidRPr="00AA33EC">
        <w:rPr>
          <w:lang w:val="de-DE"/>
        </w:rPr>
        <w:t>, daß zu der blos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hlenden Reaktion der Seele noch</w:t>
      </w:r>
      <w:r>
        <w:rPr>
          <w:lang w:val="de-DE"/>
        </w:rPr>
        <w:br/>
      </w:r>
      <w:r w:rsidRPr="00AA33EC">
        <w:rPr>
          <w:lang w:val="de-DE"/>
        </w:rPr>
        <w:t>eine neue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hinzukommen m</w:t>
      </w:r>
      <w:r w:rsidRPr="00AA33EC">
        <w:rPr>
          <w:rFonts w:ascii="Calibri" w:hAnsi="Calibri"/>
          <w:lang w:val="de-DE"/>
        </w:rPr>
        <w:t>üss</w:t>
      </w:r>
      <w:r w:rsidRPr="00AA33EC">
        <w:rPr>
          <w:lang w:val="de-DE"/>
        </w:rPr>
        <w:t xml:space="preserve">e, wenn ein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danke</w:t>
      </w:r>
      <w:r w:rsidRPr="00AA33EC">
        <w:rPr>
          <w:lang w:val="de-DE"/>
        </w:rPr>
        <w:t xml:space="preserve"> oder eine Erkenntniß von relativen Pr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dikaten </w:t>
      </w:r>
      <w:r w:rsidRPr="00AA33EC">
        <w:rPr>
          <w:lang w:val="de-DE"/>
        </w:rPr>
        <w:t>ent-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olle. Gleichwohl gr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nzet das </w:t>
      </w:r>
      <w:r w:rsidRPr="00B03855">
        <w:rPr>
          <w:b/>
          <w:bCs/>
          <w:lang w:val="de-DE"/>
        </w:rPr>
        <w:t>Denken</w:t>
      </w:r>
      <w:r w:rsidRPr="00AA33EC">
        <w:rPr>
          <w:lang w:val="de-DE"/>
        </w:rPr>
        <w:t xml:space="preserve"> an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</w:t>
      </w:r>
      <w:r>
        <w:rPr>
          <w:lang w:val="de-DE"/>
        </w:rPr>
        <w:br/>
      </w:r>
      <w:r w:rsidRPr="00AA33EC">
        <w:rPr>
          <w:lang w:val="de-DE"/>
        </w:rPr>
        <w:t xml:space="preserve">Seite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ehr nahe an das </w:t>
      </w:r>
      <w:r w:rsidRPr="00B03855">
        <w:rPr>
          <w:b/>
          <w:bCs/>
          <w:lang w:val="de-DE"/>
        </w:rPr>
        <w:t>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>hlen</w:t>
      </w:r>
      <w:r w:rsidRPr="00AA33EC">
        <w:rPr>
          <w:lang w:val="de-DE"/>
        </w:rPr>
        <w:t xml:space="preserve">, und bey aller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chie-</w:t>
      </w:r>
      <w:r>
        <w:rPr>
          <w:lang w:val="de-DE"/>
        </w:rPr>
        <w:br/>
      </w:r>
      <w:r w:rsidRPr="00AA33EC">
        <w:rPr>
          <w:lang w:val="de-DE"/>
        </w:rPr>
        <w:t xml:space="preserve">denartigkeit, </w:t>
      </w:r>
      <w:r w:rsidRPr="00AA33EC">
        <w:rPr>
          <w:lang w:val="de-DE"/>
        </w:rPr>
        <w:t>welche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 beiden </w:t>
      </w:r>
      <w:r w:rsidRPr="00AA33EC">
        <w:rPr>
          <w:lang w:val="de-DE"/>
        </w:rPr>
        <w:t>Aeußerungen ange-</w:t>
      </w:r>
      <w:r>
        <w:rPr>
          <w:lang w:val="de-DE"/>
        </w:rPr>
        <w:br/>
      </w:r>
      <w:r w:rsidRPr="00AA33EC">
        <w:rPr>
          <w:lang w:val="de-DE"/>
        </w:rPr>
        <w:t>troffen</w:t>
      </w:r>
      <w:r w:rsidRPr="00AA33EC">
        <w:rPr>
          <w:lang w:val="de-DE"/>
        </w:rPr>
        <w:t xml:space="preserve"> wird,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cheinet es, daß eine Kraft, die mit einem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feinen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begabet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daß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die </w:t>
      </w:r>
      <w:r w:rsidRPr="00AA33EC">
        <w:rPr>
          <w:lang w:val="de-DE"/>
        </w:rPr>
        <w:t>Ueberg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nge</w:t>
      </w:r>
      <w:r w:rsidRPr="00AA33EC">
        <w:rPr>
          <w:lang w:val="de-DE"/>
        </w:rPr>
        <w:t xml:space="preserve"> von</w:t>
      </w:r>
      <w:r>
        <w:rPr>
          <w:lang w:val="de-DE"/>
        </w:rPr>
        <w:br/>
      </w:r>
      <w:r w:rsidRPr="00AA33EC">
        <w:rPr>
          <w:lang w:val="de-DE"/>
        </w:rPr>
        <w:t>einer Empfindung und von einer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 zur andern,</w:t>
      </w:r>
      <w:r>
        <w:rPr>
          <w:lang w:val="de-DE"/>
        </w:rPr>
        <w:br/>
      </w:r>
      <w:r w:rsidRPr="00AA33EC">
        <w:rPr>
          <w:lang w:val="de-DE"/>
        </w:rPr>
        <w:t>und die aus den Beziehungen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</w:t>
      </w:r>
      <w:r w:rsidRPr="00AA33EC">
        <w:rPr>
          <w:lang w:val="de-DE"/>
        </w:rPr>
        <w:t>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prin-</w:t>
      </w:r>
      <w:r>
        <w:rPr>
          <w:lang w:val="de-DE"/>
        </w:rPr>
        <w:br/>
      </w:r>
      <w:r w:rsidRPr="00AA33EC">
        <w:rPr>
          <w:lang w:val="de-DE"/>
        </w:rPr>
        <w:t>gende</w:t>
      </w:r>
      <w:r w:rsidRPr="00AA33EC">
        <w:rPr>
          <w:lang w:val="de-DE"/>
        </w:rPr>
        <w:t xml:space="preserve">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olute Folgen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tark und lebhaft genug empfindet,</w:t>
      </w:r>
      <w:r>
        <w:rPr>
          <w:lang w:val="de-DE"/>
        </w:rPr>
        <w:br/>
      </w:r>
      <w:r w:rsidRPr="00AA33EC">
        <w:rPr>
          <w:lang w:val="de-DE"/>
        </w:rPr>
        <w:t>zugleich auch ein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gewahrzunehmen,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itzen</w:t>
      </w:r>
    </w:p>
    <w:p w14:paraId="300AB11F" w14:textId="2EE18E4F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werde.</w:t>
      </w:r>
    </w:p>
    <w:p w14:paraId="616F9443" w14:textId="08C95D3D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I. Band. P p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594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643BF0F1" w14:textId="71D4CE3A" w:rsidR="00AA33EC" w:rsidRDefault="00AA33EC" w:rsidP="00AA33EC">
      <w:pPr>
        <w:rPr>
          <w:lang w:val="de-DE"/>
        </w:rPr>
      </w:pPr>
      <w:r w:rsidRPr="00AA33EC">
        <w:rPr>
          <w:lang w:val="de-DE"/>
        </w:rPr>
        <w:t>werde.</w:t>
      </w:r>
      <w:r w:rsidRPr="00AA33EC">
        <w:rPr>
          <w:lang w:val="de-DE"/>
        </w:rPr>
        <w:t xml:space="preserve"> Wo ein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lang w:val="de-DE"/>
        </w:rPr>
        <w:t>handen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ollte da der Gedanke, </w:t>
      </w:r>
      <w:r w:rsidRPr="00B03855">
        <w:rPr>
          <w:b/>
          <w:bCs/>
          <w:lang w:val="de-DE"/>
        </w:rPr>
        <w:t>Siehe</w:t>
      </w:r>
      <w:r w:rsidRPr="00AA33EC">
        <w:rPr>
          <w:lang w:val="de-DE"/>
        </w:rPr>
        <w:t>! wohl fehlen</w:t>
      </w:r>
      <w:r>
        <w:rPr>
          <w:lang w:val="de-DE"/>
        </w:rPr>
        <w:br/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nnen? Der Aktus des Denkens wird dadurch nicht</w:t>
      </w:r>
      <w:r>
        <w:rPr>
          <w:lang w:val="de-DE"/>
        </w:rPr>
        <w:br/>
      </w:r>
      <w:r w:rsidRPr="00AA33EC">
        <w:rPr>
          <w:lang w:val="de-DE"/>
        </w:rPr>
        <w:t>zu einem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hlenden Aktus gemacht.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jenem lieget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</w:t>
      </w:r>
      <w:r w:rsidRPr="00AA33EC">
        <w:rPr>
          <w:lang w:val="de-DE"/>
        </w:rPr>
        <w:t xml:space="preserve"> Aktion mehr, weil eine Wirkung mehr vorhanden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  <w:r>
        <w:rPr>
          <w:lang w:val="de-DE"/>
        </w:rPr>
        <w:br/>
      </w:r>
      <w:r w:rsidRPr="00AA33EC">
        <w:rPr>
          <w:lang w:val="de-DE"/>
        </w:rPr>
        <w:t>Aber das Princip des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hlens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cheinet mit dem Princip</w:t>
      </w:r>
      <w:r>
        <w:rPr>
          <w:lang w:val="de-DE"/>
        </w:rPr>
        <w:br/>
      </w:r>
      <w:r w:rsidRPr="00AA33EC">
        <w:rPr>
          <w:lang w:val="de-DE"/>
        </w:rPr>
        <w:t>des Denkens an Einer Seite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 zu fallen.</w:t>
      </w:r>
    </w:p>
    <w:p w14:paraId="0903CB4B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III.</w:t>
      </w:r>
    </w:p>
    <w:p w14:paraId="2F49DFF8" w14:textId="0BF8864D" w:rsidR="00AA33EC" w:rsidRDefault="00AA33EC" w:rsidP="00AA33EC">
      <w:pPr>
        <w:rPr>
          <w:lang w:val="de-DE"/>
        </w:rPr>
      </w:pPr>
      <w:r w:rsidRPr="00AA33EC">
        <w:rPr>
          <w:lang w:val="de-DE"/>
        </w:rPr>
        <w:t>Das Beziehen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</w:t>
      </w:r>
      <w:ins w:id="4" w:author="John Hymers" w:date="2024-04-05T13:09:00Z">
        <w:r w:rsidR="00A964D4" w:rsidRPr="009B2C0B">
          <w:rPr>
            <w:lang w:val="de-DE"/>
          </w:rPr>
          <w:t xml:space="preserve">aufeinander, </w:t>
        </w:r>
      </w:ins>
      <w:del w:id="5" w:author="John Hymers" w:date="2024-04-05T13:09:00Z">
        <w:r w:rsidRPr="00AA33EC">
          <w:rPr>
            <w:lang w:val="de-DE"/>
          </w:rPr>
          <w:delText>auf einander,</w:delText>
        </w:r>
        <w:r>
          <w:rPr>
            <w:lang w:val="de-DE"/>
          </w:rPr>
          <w:br/>
        </w:r>
      </w:del>
      <w:r w:rsidRPr="00AA33EC">
        <w:rPr>
          <w:lang w:val="de-DE"/>
        </w:rPr>
        <w:t>welches zum Denken erfodert wird,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</w:t>
      </w:r>
      <w:r>
        <w:rPr>
          <w:lang w:val="de-DE"/>
        </w:rPr>
        <w:br/>
      </w:r>
      <w:r w:rsidRPr="00AA33EC">
        <w:rPr>
          <w:lang w:val="de-DE"/>
        </w:rPr>
        <w:t>Aeußerung</w:t>
      </w:r>
      <w:r w:rsidRPr="00AA33EC">
        <w:rPr>
          <w:lang w:val="de-DE"/>
        </w:rPr>
        <w:t xml:space="preserve">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Kraft.</w:t>
      </w:r>
    </w:p>
    <w:p w14:paraId="46A0788A" w14:textId="4FDC5B45" w:rsidR="00AA33EC" w:rsidRDefault="00AA33EC" w:rsidP="00AA33EC">
      <w:pPr>
        <w:rPr>
          <w:lang w:val="de-DE"/>
        </w:rPr>
      </w:pPr>
      <w:r w:rsidRPr="00AA33EC">
        <w:rPr>
          <w:lang w:val="de-DE"/>
        </w:rPr>
        <w:t>An der andern Seite 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llt die Denkkraft,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ferne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auch das Beziehungsverm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begreift,</w:t>
      </w:r>
      <w:r>
        <w:rPr>
          <w:lang w:val="de-DE"/>
        </w:rPr>
        <w:br/>
      </w:r>
      <w:r w:rsidRPr="00AA33EC">
        <w:rPr>
          <w:lang w:val="de-DE"/>
        </w:rPr>
        <w:t>mit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ammen.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</w:t>
      </w:r>
      <w:r>
        <w:rPr>
          <w:lang w:val="de-DE"/>
        </w:rPr>
        <w:br/>
      </w:r>
      <w:r w:rsidRPr="00AA33EC">
        <w:rPr>
          <w:lang w:val="de-DE"/>
        </w:rPr>
        <w:t>offenbare Analogie zwi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chen den Grundregeln, nach </w:t>
      </w:r>
      <w:r w:rsidRPr="00AA33EC">
        <w:rPr>
          <w:lang w:val="de-DE"/>
        </w:rPr>
        <w:t>wel-</w:t>
      </w:r>
      <w:r>
        <w:rPr>
          <w:lang w:val="de-DE"/>
        </w:rPr>
        <w:br/>
      </w:r>
      <w:r w:rsidRPr="00AA33EC">
        <w:rPr>
          <w:lang w:val="de-DE"/>
        </w:rPr>
        <w:t>chen</w:t>
      </w:r>
      <w:r w:rsidRPr="00AA33EC">
        <w:rPr>
          <w:lang w:val="de-DE"/>
        </w:rPr>
        <w:t xml:space="preserve"> die </w:t>
      </w:r>
      <w:r w:rsidRPr="00B03855">
        <w:rPr>
          <w:b/>
          <w:bCs/>
          <w:lang w:val="de-DE"/>
        </w:rPr>
        <w:t>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tellende Kraft</w:t>
      </w:r>
      <w:r w:rsidRPr="00AA33EC">
        <w:rPr>
          <w:lang w:val="de-DE"/>
        </w:rPr>
        <w:t xml:space="preserve"> Bilder verbindet und trennet,</w:t>
      </w:r>
      <w:r>
        <w:rPr>
          <w:lang w:val="de-DE"/>
        </w:rPr>
        <w:br/>
      </w:r>
      <w:r w:rsidRPr="00AA33EC">
        <w:rPr>
          <w:lang w:val="de-DE"/>
        </w:rPr>
        <w:t>vermi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cht und aufl</w:t>
      </w:r>
      <w:r w:rsidRPr="00AA33EC">
        <w:rPr>
          <w:rFonts w:ascii="Calibri" w:hAnsi="Calibri"/>
          <w:lang w:val="de-DE"/>
        </w:rPr>
        <w:t>ös</w:t>
      </w:r>
      <w:r w:rsidRPr="00AA33EC">
        <w:rPr>
          <w:lang w:val="de-DE"/>
        </w:rPr>
        <w:t xml:space="preserve">et, und die Denkkraft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als </w:t>
      </w:r>
      <w:r w:rsidRPr="00AA33EC">
        <w:rPr>
          <w:lang w:val="de-DE"/>
        </w:rPr>
        <w:t>einer-</w:t>
      </w:r>
      <w:r>
        <w:rPr>
          <w:lang w:val="de-DE"/>
        </w:rPr>
        <w:br/>
      </w:r>
      <w:r w:rsidRPr="00AA33EC">
        <w:rPr>
          <w:lang w:val="de-DE"/>
        </w:rPr>
        <w:t>ley</w:t>
      </w:r>
      <w:r w:rsidRPr="00AA33EC">
        <w:rPr>
          <w:lang w:val="de-DE"/>
        </w:rPr>
        <w:t xml:space="preserve"> und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chieden, als verbunden und getrennet</w:t>
      </w:r>
      <w:r w:rsidRPr="00AA33EC">
        <w:rPr>
          <w:lang w:val="de-DE"/>
        </w:rPr>
        <w:t xml:space="preserve"> erken-</w:t>
      </w:r>
      <w:r>
        <w:rPr>
          <w:lang w:val="de-DE"/>
        </w:rPr>
        <w:br/>
      </w:r>
      <w:r w:rsidRPr="00AA33EC">
        <w:rPr>
          <w:lang w:val="de-DE"/>
        </w:rPr>
        <w:t>net</w:t>
      </w:r>
      <w:r w:rsidRPr="00AA33EC">
        <w:rPr>
          <w:lang w:val="de-DE"/>
        </w:rPr>
        <w:t>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Aehnlichkeit</w:t>
      </w:r>
      <w:r w:rsidRPr="00AA33EC">
        <w:rPr>
          <w:lang w:val="de-DE"/>
        </w:rPr>
        <w:t xml:space="preserve"> der Wirkungsge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etze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cheinet es</w:t>
      </w:r>
      <w:r>
        <w:rPr>
          <w:lang w:val="de-DE"/>
        </w:rPr>
        <w:br/>
      </w:r>
      <w:r w:rsidRPr="00AA33EC">
        <w:rPr>
          <w:lang w:val="de-DE"/>
        </w:rPr>
        <w:t xml:space="preserve">offenbar zu machen, daß die Denkkraft als </w:t>
      </w:r>
      <w:r w:rsidRPr="00AA33EC">
        <w:rPr>
          <w:lang w:val="de-DE"/>
        </w:rPr>
        <w:t>Beziehungs-</w:t>
      </w:r>
      <w:r>
        <w:rPr>
          <w:lang w:val="de-DE"/>
        </w:rPr>
        <w:br/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nichts anders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ey, als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 Kraft,</w:t>
      </w:r>
      <w:r>
        <w:rPr>
          <w:lang w:val="de-DE"/>
        </w:rPr>
        <w:br/>
      </w:r>
      <w:r w:rsidRPr="00AA33EC">
        <w:rPr>
          <w:lang w:val="de-DE"/>
        </w:rPr>
        <w:t xml:space="preserve">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ferne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die vorr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thigen Bilder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tellet und ordnet.</w:t>
      </w:r>
    </w:p>
    <w:p w14:paraId="6525C372" w14:textId="2CFF4049" w:rsidR="00AA33EC" w:rsidRDefault="00AA33EC" w:rsidP="00AA33EC">
      <w:pPr>
        <w:rPr>
          <w:lang w:val="de-DE"/>
        </w:rPr>
      </w:pPr>
      <w:r w:rsidRPr="00AA33EC">
        <w:rPr>
          <w:lang w:val="de-DE"/>
        </w:rPr>
        <w:t>Zuer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erfodert jedes </w:t>
      </w:r>
      <w:r w:rsidRPr="00B03855">
        <w:rPr>
          <w:b/>
          <w:bCs/>
          <w:lang w:val="de-DE"/>
        </w:rPr>
        <w:t>Denken</w:t>
      </w:r>
      <w:r w:rsidRPr="00AA33EC">
        <w:rPr>
          <w:lang w:val="de-DE"/>
        </w:rPr>
        <w:t xml:space="preserve">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tellungen, und</w:t>
      </w:r>
      <w:r>
        <w:rPr>
          <w:lang w:val="de-DE"/>
        </w:rPr>
        <w:br/>
      </w:r>
      <w:r w:rsidRPr="00AA33EC">
        <w:rPr>
          <w:lang w:val="de-DE"/>
        </w:rPr>
        <w:t>ein Beziehen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tellungen. So lange wir blos</w:t>
      </w:r>
      <w:r>
        <w:rPr>
          <w:lang w:val="de-DE"/>
        </w:rPr>
        <w:br/>
      </w:r>
      <w:r w:rsidRPr="00AA33EC">
        <w:rPr>
          <w:lang w:val="de-DE"/>
        </w:rPr>
        <w:t>empfinden,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blos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hlend auf den Eindruck von</w:t>
      </w:r>
      <w:r>
        <w:rPr>
          <w:lang w:val="de-DE"/>
        </w:rPr>
        <w:br/>
      </w:r>
      <w:r w:rsidRPr="00AA33EC">
        <w:rPr>
          <w:lang w:val="de-DE"/>
        </w:rPr>
        <w:t>außen, oder auf die durch innere Kr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fte in uns </w:t>
      </w:r>
      <w:r w:rsidRPr="00AA33EC">
        <w:rPr>
          <w:lang w:val="de-DE"/>
        </w:rPr>
        <w:t>verur-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achte</w:t>
      </w:r>
      <w:r w:rsidRPr="00AA33EC">
        <w:rPr>
          <w:lang w:val="de-DE"/>
        </w:rPr>
        <w:t xml:space="preserve"> leidentliche Modifikation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ckwirken, kann auch</w:t>
      </w:r>
      <w:r>
        <w:rPr>
          <w:lang w:val="de-DE"/>
        </w:rPr>
        <w:br/>
      </w:r>
      <w:r w:rsidRPr="00AA33EC">
        <w:rPr>
          <w:lang w:val="de-DE"/>
        </w:rPr>
        <w:t xml:space="preserve">nicht </w:t>
      </w:r>
      <w:r w:rsidRPr="00AA33EC">
        <w:rPr>
          <w:lang w:val="de-DE"/>
        </w:rPr>
        <w:t>einmal</w:t>
      </w:r>
      <w:r w:rsidRPr="00AA33EC">
        <w:rPr>
          <w:lang w:val="de-DE"/>
        </w:rPr>
        <w:t xml:space="preserve"> das Gewahrnehmen, oder das Siehe! </w:t>
      </w:r>
      <w:r w:rsidRPr="00AA33EC">
        <w:rPr>
          <w:lang w:val="de-DE"/>
        </w:rPr>
        <w:t>her-</w:t>
      </w:r>
      <w:r>
        <w:rPr>
          <w:lang w:val="de-DE"/>
        </w:rPr>
        <w:br/>
      </w:r>
      <w:r w:rsidRPr="00AA33EC">
        <w:rPr>
          <w:lang w:val="de-DE"/>
        </w:rPr>
        <w:t>vorkommen.</w:t>
      </w:r>
      <w:r w:rsidRPr="00AA33EC">
        <w:rPr>
          <w:lang w:val="de-DE"/>
        </w:rPr>
        <w:t xml:space="preserve"> Die </w:t>
      </w:r>
      <w:r w:rsidRPr="00B03855">
        <w:rPr>
          <w:b/>
          <w:bCs/>
          <w:lang w:val="de-DE"/>
        </w:rPr>
        <w:t>Empfindung</w:t>
      </w:r>
      <w:r w:rsidRPr="00AA33EC">
        <w:rPr>
          <w:lang w:val="de-DE"/>
        </w:rPr>
        <w:t xml:space="preserve"> muß zum minde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</w:t>
      </w:r>
      <w:r>
        <w:rPr>
          <w:lang w:val="de-DE"/>
        </w:rPr>
        <w:br/>
      </w:r>
      <w:r w:rsidRPr="00AA33EC">
        <w:rPr>
          <w:lang w:val="de-DE"/>
        </w:rPr>
        <w:t xml:space="preserve">in eine </w:t>
      </w:r>
      <w:r w:rsidRPr="00B03855">
        <w:rPr>
          <w:b/>
          <w:bCs/>
          <w:lang w:val="de-DE"/>
        </w:rPr>
        <w:t>Empfindungsvor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tellung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bergegangen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eyn.</w:t>
      </w:r>
      <w:r>
        <w:rPr>
          <w:lang w:val="de-DE"/>
        </w:rPr>
        <w:br/>
      </w:r>
      <w:r w:rsidRPr="00AA33EC">
        <w:rPr>
          <w:lang w:val="de-DE"/>
        </w:rPr>
        <w:t xml:space="preserve">Das </w:t>
      </w:r>
      <w:r w:rsidRPr="00B03855">
        <w:rPr>
          <w:b/>
          <w:bCs/>
          <w:lang w:val="de-DE"/>
        </w:rPr>
        <w:t>Auskennen</w:t>
      </w:r>
      <w:r w:rsidRPr="00AA33EC">
        <w:rPr>
          <w:lang w:val="de-DE"/>
        </w:rPr>
        <w:t xml:space="preserve"> erfodert eine Auf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 einer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</w:t>
      </w:r>
      <w:r w:rsidRPr="00AA33EC">
        <w:rPr>
          <w:lang w:val="de-DE"/>
        </w:rPr>
        <w:t xml:space="preserve"> gegen andere, und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mehrere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tellungen.</w:t>
      </w:r>
    </w:p>
    <w:p w14:paraId="3274761A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Je</w:t>
      </w:r>
    </w:p>
    <w:p w14:paraId="2EAF302C" w14:textId="74C7DCF4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595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2569BC09" w14:textId="03B9BBBB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Je mehr </w:t>
      </w:r>
      <w:r w:rsidRPr="00AA33EC">
        <w:rPr>
          <w:lang w:val="de-DE"/>
        </w:rPr>
        <w:t>die zuer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aufgenommene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 oder</w:t>
      </w:r>
      <w:r>
        <w:rPr>
          <w:lang w:val="de-DE"/>
        </w:rPr>
        <w:br/>
      </w:r>
      <w:r w:rsidRPr="00AA33EC">
        <w:rPr>
          <w:lang w:val="de-DE"/>
        </w:rPr>
        <w:t>Empfindungen zu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geworden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und je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tiger wir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als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wieder erwecken,</w:t>
      </w:r>
      <w:r>
        <w:rPr>
          <w:lang w:val="de-DE"/>
        </w:rPr>
        <w:br/>
      </w:r>
      <w:r w:rsidRPr="00AA33EC">
        <w:rPr>
          <w:lang w:val="de-DE"/>
        </w:rPr>
        <w:t>verbinden und trennen, und in gewi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Stellungen in</w:t>
      </w:r>
      <w:r>
        <w:rPr>
          <w:lang w:val="de-DE"/>
        </w:rPr>
        <w:br/>
      </w:r>
      <w:r w:rsidRPr="00AA33EC">
        <w:rPr>
          <w:lang w:val="de-DE"/>
        </w:rPr>
        <w:t>uns bringen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nnen, 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to leichter urtheilen wir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ie,</w:t>
      </w:r>
      <w:r>
        <w:rPr>
          <w:lang w:val="de-DE"/>
        </w:rPr>
        <w:br/>
      </w:r>
      <w:r w:rsidRPr="00AA33EC">
        <w:rPr>
          <w:lang w:val="de-DE"/>
        </w:rPr>
        <w:t>und 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to mehrere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und Beziehungen </w:t>
      </w:r>
      <w:r w:rsidRPr="00AA33EC">
        <w:rPr>
          <w:lang w:val="de-DE"/>
        </w:rPr>
        <w:t>erken-</w:t>
      </w:r>
      <w:r>
        <w:rPr>
          <w:lang w:val="de-DE"/>
        </w:rPr>
        <w:br/>
      </w:r>
      <w:r w:rsidRPr="00AA33EC">
        <w:rPr>
          <w:lang w:val="de-DE"/>
        </w:rPr>
        <w:t>nen</w:t>
      </w:r>
      <w:r w:rsidRPr="00AA33EC">
        <w:rPr>
          <w:lang w:val="de-DE"/>
        </w:rPr>
        <w:t xml:space="preserve"> wir in ihnen.</w:t>
      </w:r>
    </w:p>
    <w:p w14:paraId="3DF56E58" w14:textId="79CB89FC" w:rsidR="00AA33EC" w:rsidRDefault="00AA33EC" w:rsidP="00AA33EC">
      <w:pPr>
        <w:rPr>
          <w:lang w:val="de-DE"/>
        </w:rPr>
      </w:pPr>
      <w:r w:rsidRPr="00AA33EC">
        <w:rPr>
          <w:lang w:val="de-DE"/>
        </w:rPr>
        <w:t>Das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here Denken erfodert </w:t>
      </w:r>
      <w:r w:rsidRPr="00B03855">
        <w:rPr>
          <w:b/>
          <w:bCs/>
          <w:lang w:val="de-DE"/>
        </w:rPr>
        <w:t>allgemeine</w:t>
      </w:r>
      <w:r w:rsidRPr="00AA33EC">
        <w:rPr>
          <w:lang w:val="de-DE"/>
        </w:rPr>
        <w:t xml:space="preserve"> Bilder.</w:t>
      </w:r>
      <w:r>
        <w:rPr>
          <w:lang w:val="de-DE"/>
        </w:rPr>
        <w:br/>
      </w: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befa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en wenigere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chere Z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ge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ich, als</w:t>
      </w:r>
      <w:r>
        <w:rPr>
          <w:lang w:val="de-DE"/>
        </w:rPr>
        <w:br/>
      </w:r>
      <w:r w:rsidRPr="00AA33EC">
        <w:rPr>
          <w:lang w:val="de-DE"/>
        </w:rPr>
        <w:t>die Empfindungsvor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tellungen, von denen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der fein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</w:t>
      </w:r>
      <w:r>
        <w:rPr>
          <w:lang w:val="de-DE"/>
        </w:rPr>
        <w:br/>
      </w:r>
      <w:r w:rsidRPr="00AA33EC">
        <w:rPr>
          <w:lang w:val="de-DE"/>
        </w:rPr>
        <w:t xml:space="preserve">Auszug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 Sie machen die Gegen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 und die</w:t>
      </w:r>
      <w:r>
        <w:rPr>
          <w:lang w:val="de-DE"/>
        </w:rPr>
        <w:br/>
      </w:r>
      <w:r w:rsidRPr="00AA33EC">
        <w:rPr>
          <w:lang w:val="de-DE"/>
        </w:rPr>
        <w:t>Materie aus, welche die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here Vernunft bearbeitet,</w:t>
      </w:r>
      <w:r>
        <w:rPr>
          <w:lang w:val="de-DE"/>
        </w:rPr>
        <w:br/>
      </w:r>
      <w:r w:rsidRPr="00AA33EC">
        <w:rPr>
          <w:lang w:val="de-DE"/>
        </w:rPr>
        <w:t xml:space="preserve">wenn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allgemeine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ausfor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chet, die un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ere</w:t>
      </w:r>
      <w:r>
        <w:rPr>
          <w:lang w:val="de-DE"/>
        </w:rPr>
        <w:br/>
      </w:r>
      <w:r w:rsidRPr="00AA33EC">
        <w:rPr>
          <w:lang w:val="de-DE"/>
        </w:rPr>
        <w:t>einge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nkte Kraft nur alsdenn deutlich zu bemerken</w:t>
      </w:r>
      <w:r>
        <w:rPr>
          <w:lang w:val="de-DE"/>
        </w:rPr>
        <w:br/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gend wird, wenn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das </w:t>
      </w:r>
      <w:r w:rsidRPr="00AA33EC">
        <w:rPr>
          <w:lang w:val="de-DE"/>
        </w:rPr>
        <w:t>Aehnliche</w:t>
      </w:r>
      <w:r w:rsidRPr="00AA33EC">
        <w:rPr>
          <w:lang w:val="de-DE"/>
        </w:rPr>
        <w:t xml:space="preserve"> und </w:t>
      </w:r>
      <w:r w:rsidRPr="00AA33EC">
        <w:rPr>
          <w:lang w:val="de-DE"/>
        </w:rPr>
        <w:t>Allgemei-</w:t>
      </w:r>
      <w:r>
        <w:rPr>
          <w:lang w:val="de-DE"/>
        </w:rPr>
        <w:br/>
      </w:r>
      <w:r w:rsidRPr="00AA33EC">
        <w:rPr>
          <w:lang w:val="de-DE"/>
        </w:rPr>
        <w:t>ne</w:t>
      </w:r>
      <w:r w:rsidRPr="00AA33EC">
        <w:rPr>
          <w:lang w:val="de-DE"/>
        </w:rPr>
        <w:t xml:space="preserve"> in den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oluten </w:t>
      </w:r>
      <w:r w:rsidRPr="00AA33EC">
        <w:rPr>
          <w:lang w:val="de-DE"/>
        </w:rPr>
        <w:t>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chaffenheiten</w:t>
      </w:r>
      <w:r w:rsidRPr="00AA33EC">
        <w:rPr>
          <w:lang w:val="de-DE"/>
        </w:rPr>
        <w:t xml:space="preserve"> der Dinge </w:t>
      </w:r>
      <w:r w:rsidRPr="00AA33EC">
        <w:rPr>
          <w:lang w:val="de-DE"/>
        </w:rPr>
        <w:t>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on-</w:t>
      </w:r>
      <w:r>
        <w:rPr>
          <w:lang w:val="de-DE"/>
        </w:rPr>
        <w:br/>
      </w:r>
      <w:r w:rsidRPr="00AA33EC">
        <w:rPr>
          <w:lang w:val="de-DE"/>
        </w:rPr>
        <w:t>dert</w:t>
      </w:r>
      <w:r w:rsidRPr="00AA33EC">
        <w:rPr>
          <w:lang w:val="de-DE"/>
        </w:rPr>
        <w:t>, und es abge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ondert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gegenw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rtig erhalten</w:t>
      </w:r>
      <w:r>
        <w:rPr>
          <w:lang w:val="de-DE"/>
        </w:rPr>
        <w:br/>
      </w:r>
      <w:r w:rsidRPr="00AA33EC">
        <w:rPr>
          <w:lang w:val="de-DE"/>
        </w:rPr>
        <w:t xml:space="preserve">kann.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innlichen Bilder von einzelnen Dingen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</w:t>
      </w:r>
      <w:r>
        <w:rPr>
          <w:lang w:val="de-DE"/>
        </w:rPr>
        <w:br/>
      </w:r>
      <w:r w:rsidRPr="00AA33EC">
        <w:rPr>
          <w:lang w:val="de-DE"/>
        </w:rPr>
        <w:t xml:space="preserve">viel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tark und zu reichhaltig, um von der Eigenmacht</w:t>
      </w:r>
      <w:r>
        <w:rPr>
          <w:lang w:val="de-DE"/>
        </w:rPr>
        <w:br/>
      </w:r>
      <w:r w:rsidRPr="00AA33EC">
        <w:rPr>
          <w:lang w:val="de-DE"/>
        </w:rPr>
        <w:t xml:space="preserve">der Seele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mancherley Stellungen und </w:t>
      </w:r>
      <w:r w:rsidRPr="00AA33EC">
        <w:rPr>
          <w:lang w:val="de-DE"/>
        </w:rPr>
        <w:t>Verbindun-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gebracht,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 bearbeitet zu werden, als</w:t>
      </w:r>
      <w:r>
        <w:rPr>
          <w:lang w:val="de-DE"/>
        </w:rPr>
        <w:br/>
      </w:r>
      <w:r w:rsidRPr="00AA33EC">
        <w:rPr>
          <w:lang w:val="de-DE"/>
        </w:rPr>
        <w:t>zur Bemerkung allgemeiner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und </w:t>
      </w:r>
      <w:r w:rsidRPr="00AA33EC">
        <w:rPr>
          <w:lang w:val="de-DE"/>
        </w:rPr>
        <w:t>Beziehun-</w:t>
      </w:r>
      <w:r>
        <w:rPr>
          <w:lang w:val="de-DE"/>
        </w:rPr>
        <w:br/>
      </w:r>
      <w:r w:rsidRPr="00AA33EC">
        <w:rPr>
          <w:lang w:val="de-DE"/>
        </w:rPr>
        <w:t xml:space="preserve">gen </w:t>
      </w:r>
      <w:r w:rsidRPr="00AA33EC">
        <w:rPr>
          <w:lang w:val="de-DE"/>
        </w:rPr>
        <w:t>erfodert wird.</w:t>
      </w:r>
    </w:p>
    <w:p w14:paraId="3C226B63" w14:textId="112DAC10" w:rsidR="00AA33EC" w:rsidRDefault="00AA33EC" w:rsidP="00AA33EC">
      <w:pPr>
        <w:rPr>
          <w:lang w:val="de-DE"/>
        </w:rPr>
      </w:pPr>
      <w:r w:rsidRPr="00AA33EC">
        <w:rPr>
          <w:lang w:val="de-DE"/>
        </w:rPr>
        <w:t>Ferner. Alle allgemeine Denkungsge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etze, wonach</w:t>
      </w:r>
      <w:r>
        <w:rPr>
          <w:lang w:val="de-DE"/>
        </w:rPr>
        <w:br/>
      </w:r>
      <w:r w:rsidRPr="00AA33EC">
        <w:rPr>
          <w:lang w:val="de-DE"/>
        </w:rPr>
        <w:t>die Denkkraft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und Beziehungen</w:t>
      </w:r>
      <w:r w:rsidRPr="00AA33EC">
        <w:rPr>
          <w:lang w:val="de-DE"/>
        </w:rPr>
        <w:t xml:space="preserve"> noth-</w:t>
      </w:r>
      <w:r>
        <w:rPr>
          <w:lang w:val="de-DE"/>
        </w:rPr>
        <w:br/>
      </w:r>
      <w:r w:rsidRPr="00AA33EC">
        <w:rPr>
          <w:lang w:val="de-DE"/>
        </w:rPr>
        <w:t>wendig</w:t>
      </w:r>
      <w:r w:rsidRPr="00AA33EC">
        <w:rPr>
          <w:lang w:val="de-DE"/>
        </w:rPr>
        <w:t xml:space="preserve"> denken muß,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prechen gewi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en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hnlichen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etzen</w:t>
      </w:r>
      <w:r w:rsidRPr="00AA33EC">
        <w:rPr>
          <w:lang w:val="de-DE"/>
        </w:rPr>
        <w:t xml:space="preserve"> der </w:t>
      </w:r>
      <w:r w:rsidRPr="00B03855">
        <w:rPr>
          <w:b/>
          <w:bCs/>
          <w:lang w:val="de-DE"/>
        </w:rPr>
        <w:t>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tellungskraft</w:t>
      </w:r>
      <w:r w:rsidRPr="00AA33EC">
        <w:rPr>
          <w:lang w:val="de-DE"/>
        </w:rPr>
        <w:t>, nach welchen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ihre</w:t>
      </w:r>
      <w:r>
        <w:rPr>
          <w:lang w:val="de-DE"/>
        </w:rPr>
        <w:br/>
      </w:r>
      <w:r w:rsidRPr="00AA33EC">
        <w:rPr>
          <w:lang w:val="de-DE"/>
        </w:rPr>
        <w:t>Bilder bearbeiten muß. Zum Exempel:</w:t>
      </w:r>
    </w:p>
    <w:p w14:paraId="04FA095B" w14:textId="0C76B069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Jene kann nicht zugleich denken und auch nicht </w:t>
      </w:r>
      <w:r w:rsidRPr="00AA33EC">
        <w:rPr>
          <w:lang w:val="de-DE"/>
        </w:rPr>
        <w:t>den-</w:t>
      </w:r>
      <w:r>
        <w:rPr>
          <w:lang w:val="de-DE"/>
        </w:rPr>
        <w:br/>
      </w:r>
      <w:r w:rsidRPr="00AA33EC">
        <w:rPr>
          <w:lang w:val="de-DE"/>
        </w:rPr>
        <w:t>ken</w:t>
      </w:r>
      <w:r w:rsidRPr="00AA33EC">
        <w:rPr>
          <w:lang w:val="de-DE"/>
        </w:rPr>
        <w:t xml:space="preserve">. Aber eben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wenig kann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zugleich eine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</w:t>
      </w:r>
      <w:r w:rsidRPr="00AA33EC">
        <w:rPr>
          <w:lang w:val="de-DE"/>
        </w:rPr>
        <w:t xml:space="preserve"> haben, und nicht haben.</w:t>
      </w:r>
    </w:p>
    <w:p w14:paraId="1672112A" w14:textId="64587C59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Die Denkkraft urtheilt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die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achliche </w:t>
      </w:r>
      <w:r w:rsidRPr="00AA33EC">
        <w:rPr>
          <w:lang w:val="de-DE"/>
        </w:rPr>
        <w:t>Bezie-</w:t>
      </w:r>
      <w:r>
        <w:rPr>
          <w:lang w:val="de-DE"/>
        </w:rPr>
        <w:br/>
      </w:r>
      <w:r w:rsidRPr="00AA33EC">
        <w:rPr>
          <w:lang w:val="de-DE"/>
        </w:rPr>
        <w:t>hung</w:t>
      </w:r>
      <w:r w:rsidRPr="00AA33EC">
        <w:rPr>
          <w:lang w:val="de-DE"/>
        </w:rPr>
        <w:t>. Aber welche Dinge 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lt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nothwendig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 </w:t>
      </w:r>
      <w:r w:rsidRPr="00AA33EC">
        <w:rPr>
          <w:lang w:val="de-DE"/>
        </w:rPr>
        <w:t>ab-</w:t>
      </w:r>
      <w:r>
        <w:rPr>
          <w:lang w:val="de-DE"/>
        </w:rPr>
        <w:br/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ngig</w:t>
      </w:r>
      <w:r w:rsidRPr="00AA33EC">
        <w:rPr>
          <w:lang w:val="de-DE"/>
        </w:rPr>
        <w:t xml:space="preserve"> von einander, und warum 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lt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 daf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r?</w:t>
      </w:r>
      <w:r>
        <w:rPr>
          <w:lang w:val="de-DE"/>
        </w:rPr>
        <w:br/>
      </w:r>
      <w:r w:rsidRPr="00AA33EC">
        <w:rPr>
          <w:lang w:val="de-DE"/>
        </w:rPr>
        <w:t>darum, weil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Gegen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 in</w:t>
      </w:r>
    </w:p>
    <w:p w14:paraId="1DE82A18" w14:textId="77777777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der</w:t>
      </w:r>
    </w:p>
    <w:p w14:paraId="359327CC" w14:textId="6ED5DF65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P p 2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596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6A2ACCCD" w14:textId="5002EEB4" w:rsidR="00AA33EC" w:rsidRDefault="00AA33EC" w:rsidP="00AA33EC">
      <w:pPr>
        <w:rPr>
          <w:lang w:val="de-DE"/>
        </w:rPr>
      </w:pPr>
      <w:r w:rsidRPr="00AA33EC">
        <w:rPr>
          <w:lang w:val="de-DE"/>
        </w:rPr>
        <w:t>der Phanta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in einer nothwendigen Verbindung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tehen.</w:t>
      </w:r>
      <w:r>
        <w:rPr>
          <w:lang w:val="de-DE"/>
        </w:rPr>
        <w:br/>
      </w:r>
      <w:r w:rsidRPr="00AA33EC">
        <w:rPr>
          <w:lang w:val="de-DE"/>
        </w:rPr>
        <w:t>Die Bewegung wird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 eine </w:t>
      </w:r>
      <w:r w:rsidRPr="00B03855">
        <w:rPr>
          <w:b/>
          <w:bCs/>
          <w:lang w:val="de-DE"/>
        </w:rPr>
        <w:t>Be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chaffenheit</w:t>
      </w:r>
      <w:r w:rsidRPr="00AA33EC">
        <w:rPr>
          <w:lang w:val="de-DE"/>
        </w:rPr>
        <w:t xml:space="preserve"> eines</w:t>
      </w:r>
      <w:r>
        <w:rPr>
          <w:lang w:val="de-DE"/>
        </w:rPr>
        <w:br/>
      </w:r>
      <w:r w:rsidRPr="00AA33EC">
        <w:rPr>
          <w:lang w:val="de-DE"/>
        </w:rPr>
        <w:t xml:space="preserve">Subjekts erkannt, indem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als eine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chaffenheit</w:t>
      </w:r>
      <w:r w:rsidRPr="00AA33EC">
        <w:rPr>
          <w:lang w:val="de-DE"/>
        </w:rPr>
        <w:t xml:space="preserve"> vor-</w:t>
      </w:r>
      <w:r>
        <w:rPr>
          <w:lang w:val="de-DE"/>
        </w:rPr>
        <w:br/>
      </w:r>
      <w:r w:rsidRPr="00AA33EC">
        <w:rPr>
          <w:lang w:val="de-DE"/>
        </w:rPr>
        <w:t>handen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aber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offenbar, daß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</w:t>
      </w:r>
      <w:r>
        <w:rPr>
          <w:lang w:val="de-DE"/>
        </w:rPr>
        <w:br/>
      </w:r>
      <w:r w:rsidRPr="00AA33EC">
        <w:rPr>
          <w:lang w:val="de-DE"/>
        </w:rPr>
        <w:t xml:space="preserve">Kraft die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 xml:space="preserve">ee von der Bewegung nicht anders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 kann, als nur in der Verbindung mit der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</w:t>
      </w:r>
      <w:r>
        <w:rPr>
          <w:lang w:val="de-DE"/>
        </w:rPr>
        <w:br/>
      </w:r>
      <w:r w:rsidRPr="00AA33EC">
        <w:rPr>
          <w:lang w:val="de-DE"/>
        </w:rPr>
        <w:t xml:space="preserve">eines andern Dinges, und zwar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o, daß jene als ein</w:t>
      </w:r>
      <w:r>
        <w:rPr>
          <w:lang w:val="de-DE"/>
        </w:rPr>
        <w:br/>
      </w:r>
      <w:r w:rsidRPr="00AA33EC">
        <w:rPr>
          <w:lang w:val="de-DE"/>
        </w:rPr>
        <w:t>Theil einer ganzen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tellung, welche die von dem </w:t>
      </w:r>
      <w:r w:rsidRPr="00AA33EC">
        <w:rPr>
          <w:lang w:val="de-DE"/>
        </w:rPr>
        <w:t>Sub-</w:t>
      </w:r>
      <w:r>
        <w:rPr>
          <w:lang w:val="de-DE"/>
        </w:rPr>
        <w:br/>
      </w:r>
      <w:r w:rsidRPr="00AA33EC">
        <w:rPr>
          <w:lang w:val="de-DE"/>
        </w:rPr>
        <w:t xml:space="preserve">jekt </w:t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vorkommt, und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letztern begriffen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  <w:r>
        <w:rPr>
          <w:lang w:val="de-DE"/>
        </w:rPr>
        <w:br/>
      </w:r>
      <w:r w:rsidRPr="00AA33EC">
        <w:rPr>
          <w:lang w:val="de-DE"/>
        </w:rPr>
        <w:t>„</w:t>
      </w:r>
      <w:r w:rsidRPr="00B03855">
        <w:rPr>
          <w:b/>
          <w:bCs/>
          <w:lang w:val="de-DE"/>
        </w:rPr>
        <w:t>Das Ge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etz der Denkkraft</w:t>
      </w:r>
      <w:r w:rsidRPr="00AA33EC">
        <w:rPr>
          <w:lang w:val="de-DE"/>
        </w:rPr>
        <w:t xml:space="preserve"> richtet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nach dem</w:t>
      </w:r>
      <w:r>
        <w:rPr>
          <w:lang w:val="de-DE"/>
        </w:rPr>
        <w:br/>
      </w:r>
      <w:r w:rsidRPr="00B03855">
        <w:rPr>
          <w:b/>
          <w:bCs/>
          <w:lang w:val="de-DE"/>
        </w:rPr>
        <w:t>Ge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etz der 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tellungskraft</w:t>
      </w:r>
      <w:r w:rsidRPr="00AA33EC">
        <w:rPr>
          <w:lang w:val="de-DE"/>
        </w:rPr>
        <w:t>.‟</w:t>
      </w:r>
    </w:p>
    <w:p w14:paraId="1CA36426" w14:textId="05218F8A" w:rsidR="00AA33EC" w:rsidRDefault="00AA33EC" w:rsidP="00AA33EC">
      <w:pPr>
        <w:rPr>
          <w:lang w:val="de-DE"/>
        </w:rPr>
      </w:pPr>
      <w:r w:rsidRPr="00AA33EC">
        <w:rPr>
          <w:lang w:val="de-DE"/>
        </w:rPr>
        <w:t>Das Wider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prechende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B03855">
        <w:rPr>
          <w:b/>
          <w:bCs/>
          <w:lang w:val="de-DE"/>
        </w:rPr>
        <w:t>ungedenkbar</w:t>
      </w:r>
      <w:r w:rsidRPr="00AA33EC">
        <w:rPr>
          <w:lang w:val="de-DE"/>
        </w:rPr>
        <w:t>; aber eben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B03855">
        <w:rPr>
          <w:b/>
          <w:bCs/>
          <w:lang w:val="de-DE"/>
        </w:rPr>
        <w:t>unvor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tellbar</w:t>
      </w:r>
      <w:r w:rsidRPr="00AA33EC">
        <w:rPr>
          <w:lang w:val="de-DE"/>
        </w:rPr>
        <w:t>. Wo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pferi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 Dichtkraft,</w:t>
      </w:r>
      <w:r>
        <w:rPr>
          <w:lang w:val="de-DE"/>
        </w:rPr>
        <w:br/>
      </w:r>
      <w:r w:rsidRPr="00AA33EC">
        <w:rPr>
          <w:lang w:val="de-DE"/>
        </w:rPr>
        <w:t xml:space="preserve">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das Bild von einem viereckten Zirkel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chaffen</w:t>
      </w:r>
      <w:r>
        <w:rPr>
          <w:lang w:val="de-DE"/>
        </w:rPr>
        <w:br/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nne?</w:t>
      </w:r>
    </w:p>
    <w:p w14:paraId="64691642" w14:textId="3BF1748D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Die Denkkraft urtheilet nach dem </w:t>
      </w:r>
      <w:r w:rsidRPr="00B03855">
        <w:rPr>
          <w:b/>
          <w:bCs/>
          <w:lang w:val="de-DE"/>
        </w:rPr>
        <w:t>Ge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 xml:space="preserve">etz der </w:t>
      </w:r>
      <w:r w:rsidRPr="00B03855">
        <w:rPr>
          <w:b/>
          <w:bCs/>
          <w:lang w:val="de-DE"/>
        </w:rPr>
        <w:t>Sub-</w:t>
      </w:r>
      <w:r w:rsidRPr="00B03855">
        <w:rPr>
          <w:b/>
          <w:bCs/>
          <w:lang w:val="de-DE"/>
        </w:rPr>
        <w:br/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titution</w:t>
      </w:r>
      <w:r w:rsidRPr="00AA33EC">
        <w:rPr>
          <w:lang w:val="de-DE"/>
        </w:rPr>
        <w:t xml:space="preserve"> der Dinge, die Einerley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und verneinet</w:t>
      </w:r>
      <w:r>
        <w:rPr>
          <w:lang w:val="de-DE"/>
        </w:rPr>
        <w:br/>
      </w:r>
      <w:r w:rsidRPr="00AA33EC">
        <w:rPr>
          <w:lang w:val="de-DE"/>
        </w:rPr>
        <w:t>das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 von einander.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der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tellungs-</w:t>
      </w:r>
      <w:r>
        <w:rPr>
          <w:lang w:val="de-DE"/>
        </w:rPr>
        <w:br/>
      </w:r>
      <w:r w:rsidRPr="00AA33EC">
        <w:rPr>
          <w:lang w:val="de-DE"/>
        </w:rPr>
        <w:t xml:space="preserve">kraft </w:t>
      </w:r>
      <w:r w:rsidRPr="00AA33EC">
        <w:rPr>
          <w:lang w:val="de-DE"/>
        </w:rPr>
        <w:t xml:space="preserve">fallen die </w:t>
      </w:r>
      <w:r w:rsidRPr="00AA33EC">
        <w:rPr>
          <w:lang w:val="de-DE"/>
        </w:rPr>
        <w:t>Aehnlichkeiten</w:t>
      </w:r>
      <w:r w:rsidRPr="00AA33EC">
        <w:rPr>
          <w:lang w:val="de-DE"/>
        </w:rPr>
        <w:t xml:space="preserve"> und das Einerley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ber-</w:t>
      </w:r>
      <w:r>
        <w:rPr>
          <w:lang w:val="de-DE"/>
        </w:rPr>
        <w:br/>
      </w:r>
      <w:r w:rsidRPr="00AA33EC">
        <w:rPr>
          <w:lang w:val="de-DE"/>
        </w:rPr>
        <w:t>haupt</w:t>
      </w:r>
      <w:r w:rsidRPr="00AA33EC">
        <w:rPr>
          <w:lang w:val="de-DE"/>
        </w:rPr>
        <w:t xml:space="preserve">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 in Eins.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 Bilder </w:t>
      </w:r>
      <w:r w:rsidRPr="00AA33EC">
        <w:rPr>
          <w:lang w:val="de-DE"/>
        </w:rPr>
        <w:t>blei-</w:t>
      </w:r>
      <w:r>
        <w:rPr>
          <w:lang w:val="de-DE"/>
        </w:rPr>
        <w:br/>
      </w:r>
      <w:r w:rsidRPr="00AA33EC">
        <w:rPr>
          <w:lang w:val="de-DE"/>
        </w:rPr>
        <w:t>ben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agen, immer außer einander.</w:t>
      </w:r>
    </w:p>
    <w:p w14:paraId="2B1CF17E" w14:textId="624BAA30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Die Reflexion denket nach dem </w:t>
      </w:r>
      <w:r w:rsidRPr="00B03855">
        <w:rPr>
          <w:b/>
          <w:bCs/>
          <w:lang w:val="de-DE"/>
        </w:rPr>
        <w:t>Ge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 xml:space="preserve">etze des </w:t>
      </w:r>
      <w:r w:rsidRPr="00B03855">
        <w:rPr>
          <w:b/>
          <w:bCs/>
          <w:lang w:val="de-DE"/>
        </w:rPr>
        <w:t>Grun-</w:t>
      </w:r>
      <w:r w:rsidRPr="00B03855">
        <w:rPr>
          <w:b/>
          <w:bCs/>
          <w:lang w:val="de-DE"/>
        </w:rPr>
        <w:br/>
        <w:t>des</w:t>
      </w:r>
      <w:r w:rsidRPr="00AA33EC">
        <w:rPr>
          <w:lang w:val="de-DE"/>
        </w:rPr>
        <w:t>. Wie wirket die Phanta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ie? Eine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tellung,</w:t>
      </w:r>
      <w:r>
        <w:rPr>
          <w:lang w:val="de-DE"/>
        </w:rPr>
        <w:br/>
      </w:r>
      <w:r w:rsidRPr="00AA33EC">
        <w:rPr>
          <w:lang w:val="de-DE"/>
        </w:rPr>
        <w:t>die nicht in ihr vorhanden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kann ohne eine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ache</w:t>
      </w:r>
      <w:r>
        <w:rPr>
          <w:lang w:val="de-DE"/>
        </w:rPr>
        <w:br/>
      </w:r>
      <w:r w:rsidRPr="00AA33EC">
        <w:rPr>
          <w:lang w:val="de-DE"/>
        </w:rPr>
        <w:t>nicht in ihr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tehen; eine Verbindung von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kann es eben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wenig.</w:t>
      </w:r>
    </w:p>
    <w:p w14:paraId="2F226297" w14:textId="5AA4C607" w:rsidR="00AA33EC" w:rsidRDefault="00AA33EC" w:rsidP="00AA33EC">
      <w:pPr>
        <w:rPr>
          <w:lang w:val="de-DE"/>
        </w:rPr>
      </w:pPr>
      <w:r w:rsidRPr="00AA33EC">
        <w:rPr>
          <w:lang w:val="de-DE"/>
        </w:rPr>
        <w:t>Die Verbindung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in der Phanta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</w:t>
      </w:r>
      <w:r>
        <w:rPr>
          <w:lang w:val="de-DE"/>
        </w:rPr>
        <w:br/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nget entweder von ihren innern Beziehungen auf </w:t>
      </w:r>
      <w:r w:rsidRPr="00AA33EC">
        <w:rPr>
          <w:lang w:val="de-DE"/>
        </w:rPr>
        <w:t>ein-</w:t>
      </w:r>
      <w:r>
        <w:rPr>
          <w:lang w:val="de-DE"/>
        </w:rPr>
        <w:br/>
      </w:r>
      <w:r w:rsidRPr="00AA33EC">
        <w:rPr>
          <w:lang w:val="de-DE"/>
        </w:rPr>
        <w:t>ander</w:t>
      </w:r>
      <w:r w:rsidRPr="00AA33EC">
        <w:rPr>
          <w:lang w:val="de-DE"/>
        </w:rPr>
        <w:t xml:space="preserve"> ab, zum Bey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piel, wenn die </w:t>
      </w:r>
      <w:r w:rsidRPr="00AA33EC">
        <w:rPr>
          <w:lang w:val="de-DE"/>
        </w:rPr>
        <w:t>Aehnlichen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am-</w:t>
      </w:r>
      <w:r>
        <w:rPr>
          <w:lang w:val="de-DE"/>
        </w:rPr>
        <w:br/>
      </w:r>
      <w:r w:rsidRPr="00AA33EC">
        <w:rPr>
          <w:lang w:val="de-DE"/>
        </w:rPr>
        <w:t>menfallen</w:t>
      </w:r>
      <w:r w:rsidRPr="00AA33EC">
        <w:rPr>
          <w:lang w:val="de-DE"/>
        </w:rPr>
        <w:t>; oder von einer zuf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lligen Verge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chaftung.</w:t>
      </w:r>
      <w:r>
        <w:rPr>
          <w:lang w:val="de-DE"/>
        </w:rPr>
        <w:br/>
      </w:r>
      <w:r w:rsidRPr="00AA33EC">
        <w:rPr>
          <w:lang w:val="de-DE"/>
        </w:rPr>
        <w:t>Da die Phanta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die durch lange und ununterbrochene</w:t>
      </w:r>
      <w:r>
        <w:rPr>
          <w:lang w:val="de-DE"/>
        </w:rPr>
        <w:br/>
      </w:r>
      <w:r w:rsidRPr="00AA33EC">
        <w:rPr>
          <w:lang w:val="de-DE"/>
        </w:rPr>
        <w:t>Gewohnheit 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ociirte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 nicht trennen kann, die</w:t>
      </w:r>
      <w:r>
        <w:rPr>
          <w:lang w:val="de-DE"/>
        </w:rPr>
        <w:br/>
      </w:r>
      <w:r w:rsidRPr="00AA33EC">
        <w:rPr>
          <w:lang w:val="de-DE"/>
        </w:rPr>
        <w:t>Reflexion aber doch ihre Verbindung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zuf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llig </w:t>
      </w:r>
      <w:r w:rsidRPr="00AA33EC">
        <w:rPr>
          <w:lang w:val="de-DE"/>
        </w:rPr>
        <w:t>erkl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>ret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cheint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em Fall das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 des Denkens</w:t>
      </w:r>
      <w:r>
        <w:rPr>
          <w:lang w:val="de-DE"/>
        </w:rPr>
        <w:br/>
      </w:r>
      <w:r w:rsidRPr="00AA33EC">
        <w:rPr>
          <w:lang w:val="de-DE"/>
        </w:rPr>
        <w:t>am mei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von dem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tellens zu entfernen.</w:t>
      </w:r>
    </w:p>
    <w:p w14:paraId="3E43398B" w14:textId="4B55D952" w:rsidR="00AA33EC" w:rsidRDefault="00AA33EC" w:rsidP="00AA33EC">
      <w:pPr>
        <w:rPr>
          <w:lang w:val="de-DE"/>
        </w:rPr>
      </w:pPr>
      <w:r w:rsidRPr="00AA33EC">
        <w:rPr>
          <w:rFonts w:ascii="Calibri" w:hAnsi="Calibri"/>
          <w:lang w:val="de-DE"/>
        </w:rPr>
        <w:t>In</w:t>
      </w:r>
    </w:p>
    <w:p w14:paraId="5E9EA164" w14:textId="552D19CA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597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51709B81" w14:textId="724CD112" w:rsidR="00AA33EC" w:rsidRDefault="00AA33EC" w:rsidP="00AA33EC">
      <w:pPr>
        <w:rPr>
          <w:lang w:val="de-DE"/>
        </w:rPr>
      </w:pP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der That aber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cheint es nur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o. Denn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oft es der</w:t>
      </w:r>
      <w:r>
        <w:rPr>
          <w:lang w:val="de-DE"/>
        </w:rPr>
        <w:br/>
      </w:r>
      <w:r w:rsidRPr="00AA33EC">
        <w:rPr>
          <w:lang w:val="de-DE"/>
        </w:rPr>
        <w:t>Reflexion 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glich wird, zu urtheilen, daß z. B. ein</w:t>
      </w:r>
      <w:r>
        <w:rPr>
          <w:lang w:val="de-DE"/>
        </w:rPr>
        <w:br/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von der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talt wie ein Baumblatt, nur </w:t>
      </w:r>
      <w:r w:rsidRPr="00AA33EC">
        <w:rPr>
          <w:lang w:val="de-DE"/>
        </w:rPr>
        <w:t>zuf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l-</w:t>
      </w:r>
      <w:r>
        <w:rPr>
          <w:lang w:val="de-DE"/>
        </w:rPr>
        <w:br/>
      </w:r>
      <w:r w:rsidRPr="00AA33EC">
        <w:rPr>
          <w:lang w:val="de-DE"/>
        </w:rPr>
        <w:t>lig</w:t>
      </w:r>
      <w:r w:rsidRPr="00AA33EC">
        <w:rPr>
          <w:lang w:val="de-DE"/>
        </w:rPr>
        <w:t xml:space="preserve"> die 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ne Farbe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itze,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oft wird es auch der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tellungskraft</w:t>
      </w:r>
      <w:r w:rsidRPr="00AA33EC">
        <w:rPr>
          <w:lang w:val="de-DE"/>
        </w:rPr>
        <w:t xml:space="preserve"> 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glich, das Bild des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rpers und das</w:t>
      </w:r>
      <w:r>
        <w:rPr>
          <w:lang w:val="de-DE"/>
        </w:rPr>
        <w:br/>
      </w:r>
      <w:r w:rsidRPr="00AA33EC">
        <w:rPr>
          <w:lang w:val="de-DE"/>
        </w:rPr>
        <w:t xml:space="preserve">Bild von der Farbe von einander zu trennen, wenn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</w:t>
      </w:r>
      <w:r>
        <w:rPr>
          <w:lang w:val="de-DE"/>
        </w:rPr>
        <w:br/>
      </w:r>
      <w:r w:rsidRPr="00AA33EC">
        <w:rPr>
          <w:lang w:val="de-DE"/>
        </w:rPr>
        <w:t>mit Fleiß auf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Arbeit gerichtet wird. Wer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ollte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nicht Baumbl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tter mit jedweder Farbe einbilden</w:t>
      </w:r>
      <w:r>
        <w:rPr>
          <w:lang w:val="de-DE"/>
        </w:rPr>
        <w:br/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nnen, auch ohne daß man gelbe und 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thliche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</w:t>
      </w:r>
      <w:r>
        <w:rPr>
          <w:lang w:val="de-DE"/>
        </w:rPr>
        <w:br/>
      </w:r>
      <w:r w:rsidRPr="00AA33EC">
        <w:rPr>
          <w:lang w:val="de-DE"/>
        </w:rPr>
        <w:t>habe? So lange man zwey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nicht </w:t>
      </w:r>
      <w:r w:rsidRPr="00AA33EC">
        <w:rPr>
          <w:lang w:val="de-DE"/>
        </w:rPr>
        <w:t>aus-</w:t>
      </w:r>
      <w:r>
        <w:rPr>
          <w:lang w:val="de-DE"/>
        </w:rPr>
        <w:br/>
      </w:r>
      <w:r w:rsidRPr="00AA33EC">
        <w:rPr>
          <w:lang w:val="de-DE"/>
        </w:rPr>
        <w:t xml:space="preserve">einander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etzen, und abge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ondert haben kann,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lange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>die Reflexion gezwungen, beide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einerley oder doch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</w:t>
      </w:r>
      <w:r>
        <w:rPr>
          <w:lang w:val="de-DE"/>
        </w:rPr>
        <w:br/>
      </w:r>
      <w:r w:rsidRPr="00AA33EC">
        <w:rPr>
          <w:lang w:val="de-DE"/>
        </w:rPr>
        <w:t>nothwendig verkn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pft zu erkl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ren. Wenn zwey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</w:t>
      </w:r>
      <w:r>
        <w:rPr>
          <w:lang w:val="de-DE"/>
        </w:rPr>
        <w:br/>
      </w:r>
      <w:r w:rsidRPr="00AA33EC">
        <w:rPr>
          <w:lang w:val="de-DE"/>
        </w:rPr>
        <w:t>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 werden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ollen,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m</w:t>
      </w:r>
      <w:r w:rsidRPr="00AA33EC">
        <w:rPr>
          <w:rFonts w:ascii="Calibri" w:hAnsi="Calibri"/>
          <w:lang w:val="de-DE"/>
        </w:rPr>
        <w:t>üss</w:t>
      </w:r>
      <w:r w:rsidRPr="00AA33EC">
        <w:rPr>
          <w:lang w:val="de-DE"/>
        </w:rPr>
        <w:t xml:space="preserve">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ie, wenig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tens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lange der Aktus des Vergleichens dauert,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weit</w:t>
      </w:r>
      <w:r>
        <w:rPr>
          <w:lang w:val="de-DE"/>
        </w:rPr>
        <w:br/>
      </w:r>
      <w:r w:rsidRPr="00AA33EC">
        <w:rPr>
          <w:lang w:val="de-DE"/>
        </w:rPr>
        <w:t xml:space="preserve">von einander getrennet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eyn, daß die Eine ausnehmend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hlt werde, und gerade in der </w:t>
      </w:r>
      <w:ins w:id="6" w:author="John Hymers" w:date="2024-04-05T13:09:00Z">
        <w:r w:rsidR="00A964D4" w:rsidRPr="00F20F4C">
          <w:rPr>
            <w:lang w:val="de-DE"/>
          </w:rPr>
          <w:t>Achse</w:t>
        </w:r>
      </w:ins>
      <w:del w:id="7" w:author="John Hymers" w:date="2024-04-05T13:09:00Z">
        <w:r w:rsidRPr="00AA33EC">
          <w:rPr>
            <w:lang w:val="de-DE"/>
          </w:rPr>
          <w:delText>Axe</w:delText>
        </w:r>
      </w:del>
      <w:r w:rsidRPr="00AA33EC">
        <w:rPr>
          <w:lang w:val="de-DE"/>
        </w:rPr>
        <w:t xml:space="preserve"> der </w:t>
      </w:r>
      <w:r w:rsidRPr="00AA33EC">
        <w:rPr>
          <w:lang w:val="de-DE"/>
        </w:rPr>
        <w:t>Aufmerk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am-</w:t>
      </w:r>
      <w:r>
        <w:rPr>
          <w:lang w:val="de-DE"/>
        </w:rPr>
        <w:br/>
      </w:r>
      <w:r w:rsidRPr="00AA33EC">
        <w:rPr>
          <w:lang w:val="de-DE"/>
        </w:rPr>
        <w:t>keit</w:t>
      </w:r>
      <w:r w:rsidRPr="00AA33EC">
        <w:rPr>
          <w:lang w:val="de-DE"/>
        </w:rPr>
        <w:t xml:space="preserve">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ey, wenn die andere nur zur Seite lieget.</w:t>
      </w:r>
    </w:p>
    <w:p w14:paraId="1DCAB793" w14:textId="2860CE55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So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es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offenbar, daß </w:t>
      </w:r>
      <w:r w:rsidRPr="00B03855">
        <w:rPr>
          <w:b/>
          <w:bCs/>
          <w:lang w:val="de-DE"/>
        </w:rPr>
        <w:t>die Beziehungen der</w:t>
      </w:r>
      <w:r w:rsidRPr="00B03855">
        <w:rPr>
          <w:b/>
          <w:bCs/>
          <w:lang w:val="de-DE"/>
        </w:rPr>
        <w:br/>
        <w:t>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tellungen</w:t>
      </w:r>
      <w:r w:rsidRPr="00AA33EC">
        <w:rPr>
          <w:lang w:val="de-DE"/>
        </w:rPr>
        <w:t xml:space="preserve">, die zu dem Aktus des Denkens </w:t>
      </w:r>
      <w:r w:rsidRPr="00AA33EC">
        <w:rPr>
          <w:lang w:val="de-DE"/>
        </w:rPr>
        <w:t>erfo-</w:t>
      </w:r>
      <w:r>
        <w:rPr>
          <w:lang w:val="de-DE"/>
        </w:rPr>
        <w:br/>
      </w:r>
      <w:r w:rsidRPr="00AA33EC">
        <w:rPr>
          <w:lang w:val="de-DE"/>
        </w:rPr>
        <w:t>dert</w:t>
      </w:r>
      <w:r w:rsidRPr="00AA33EC">
        <w:rPr>
          <w:lang w:val="de-DE"/>
        </w:rPr>
        <w:t xml:space="preserve"> werden, nichts anders 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ind</w:t>
      </w:r>
      <w:r w:rsidRPr="00AA33EC">
        <w:rPr>
          <w:lang w:val="de-DE"/>
        </w:rPr>
        <w:t xml:space="preserve">, als </w:t>
      </w:r>
      <w:r w:rsidRPr="00B03855">
        <w:rPr>
          <w:b/>
          <w:bCs/>
          <w:lang w:val="de-DE"/>
        </w:rPr>
        <w:t>Th</w:t>
      </w:r>
      <w:r w:rsidRPr="00B03855">
        <w:rPr>
          <w:rFonts w:ascii="Calibri" w:hAnsi="Calibri"/>
          <w:b/>
          <w:bCs/>
          <w:lang w:val="de-DE"/>
        </w:rPr>
        <w:t>ä</w:t>
      </w:r>
      <w:r w:rsidRPr="00B03855">
        <w:rPr>
          <w:b/>
          <w:bCs/>
          <w:lang w:val="de-DE"/>
        </w:rPr>
        <w:t>tigkeiten</w:t>
      </w:r>
      <w:r w:rsidRPr="00AA33EC">
        <w:rPr>
          <w:lang w:val="de-DE"/>
        </w:rPr>
        <w:t xml:space="preserve"> </w:t>
      </w:r>
      <w:r w:rsidRPr="00B03855">
        <w:rPr>
          <w:b/>
          <w:bCs/>
          <w:lang w:val="de-DE"/>
        </w:rPr>
        <w:t>der</w:t>
      </w:r>
      <w:r>
        <w:rPr>
          <w:lang w:val="de-DE"/>
        </w:rPr>
        <w:br/>
      </w:r>
      <w:r w:rsidRPr="00B03855">
        <w:rPr>
          <w:b/>
          <w:bCs/>
          <w:lang w:val="de-DE"/>
        </w:rPr>
        <w:t>vor</w:t>
      </w:r>
      <w:r w:rsidRPr="00B03855">
        <w:rPr>
          <w:rFonts w:ascii="Calibri" w:hAnsi="Calibri"/>
          <w:b/>
          <w:bCs/>
          <w:lang w:val="de-DE"/>
        </w:rPr>
        <w:t>s</w:t>
      </w:r>
      <w:r w:rsidRPr="00B03855">
        <w:rPr>
          <w:b/>
          <w:bCs/>
          <w:lang w:val="de-DE"/>
        </w:rPr>
        <w:t>tellenden Kraft</w:t>
      </w:r>
      <w:r w:rsidRPr="00AA33EC">
        <w:rPr>
          <w:lang w:val="de-DE"/>
        </w:rPr>
        <w:t>, die nur mit den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ftiget,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mehr und be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er ausdrucket, </w:t>
      </w:r>
      <w:r w:rsidRPr="00AA33EC">
        <w:rPr>
          <w:lang w:val="de-DE"/>
        </w:rPr>
        <w:t>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on-</w:t>
      </w:r>
      <w:r>
        <w:rPr>
          <w:lang w:val="de-DE"/>
        </w:rPr>
        <w:br/>
      </w:r>
      <w:r w:rsidRPr="00AA33EC">
        <w:rPr>
          <w:lang w:val="de-DE"/>
        </w:rPr>
        <w:t xml:space="preserve">ders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tellet, auszeichnet, verbindet, ordnet, abwech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elt.</w:t>
      </w:r>
      <w:r>
        <w:rPr>
          <w:lang w:val="de-DE"/>
        </w:rPr>
        <w:br/>
      </w:r>
      <w:r w:rsidRPr="00AA33EC">
        <w:rPr>
          <w:lang w:val="de-DE"/>
        </w:rPr>
        <w:t>Eine erh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hete, verfeinerte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tellungskraft </w:t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lang w:val="de-DE"/>
        </w:rPr>
        <w:t>die-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</w:t>
      </w:r>
      <w:r w:rsidRPr="00AA33EC">
        <w:rPr>
          <w:lang w:val="de-DE"/>
        </w:rPr>
        <w:t xml:space="preserve"> gleichartige Kraft, von der die Beziehungen der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tellungen, und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Eins der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entlichen St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</w:t>
      </w:r>
      <w:r>
        <w:rPr>
          <w:lang w:val="de-DE"/>
        </w:rPr>
        <w:br/>
      </w:r>
      <w:r w:rsidRPr="00AA33EC">
        <w:rPr>
          <w:lang w:val="de-DE"/>
        </w:rPr>
        <w:t>des Denkens abhangen.</w:t>
      </w:r>
    </w:p>
    <w:p w14:paraId="2194474A" w14:textId="294D83EC" w:rsidR="00AA33EC" w:rsidRDefault="00AA33EC" w:rsidP="00AA33EC">
      <w:pPr>
        <w:rPr>
          <w:lang w:val="de-DE"/>
        </w:rPr>
      </w:pPr>
      <w:r w:rsidRPr="00AA33EC">
        <w:rPr>
          <w:lang w:val="de-DE"/>
        </w:rPr>
        <w:t>IV. Andere</w:t>
      </w:r>
    </w:p>
    <w:p w14:paraId="705B3088" w14:textId="44B652D3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P p 3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598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1766F9B3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IV.</w:t>
      </w:r>
    </w:p>
    <w:p w14:paraId="20FC1357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Andere 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nde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die Meinung, daß die</w:t>
      </w:r>
      <w:r>
        <w:rPr>
          <w:lang w:val="de-DE"/>
        </w:rPr>
        <w:br/>
      </w:r>
      <w:r w:rsidRPr="00AA33EC">
        <w:rPr>
          <w:lang w:val="de-DE"/>
        </w:rPr>
        <w:t>Denkkraft nur in einem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hern Grade des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und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tehe.</w:t>
      </w:r>
    </w:p>
    <w:p w14:paraId="3815212E" w14:textId="71138D59" w:rsidR="00AA33EC" w:rsidRDefault="00AA33EC" w:rsidP="00AA33EC">
      <w:pPr>
        <w:rPr>
          <w:lang w:val="de-DE"/>
        </w:rPr>
      </w:pP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Betrachtungen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hren zu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tellung: </w:t>
      </w:r>
      <w:r w:rsidRPr="00AA33EC">
        <w:rPr>
          <w:lang w:val="de-DE"/>
        </w:rPr>
        <w:t>„die</w:t>
      </w:r>
      <w:r>
        <w:rPr>
          <w:lang w:val="de-DE"/>
        </w:rPr>
        <w:br/>
      </w:r>
      <w:r w:rsidRPr="00AA33EC">
        <w:rPr>
          <w:lang w:val="de-DE"/>
        </w:rPr>
        <w:t xml:space="preserve">Denkkraft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 wohl nichts anders, als ein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herer</w:t>
      </w:r>
      <w:r>
        <w:rPr>
          <w:lang w:val="de-DE"/>
        </w:rPr>
        <w:br/>
      </w:r>
      <w:r w:rsidRPr="00AA33EC">
        <w:rPr>
          <w:lang w:val="de-DE"/>
        </w:rPr>
        <w:t>Grad 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und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</w:t>
      </w:r>
      <w:r w:rsidRPr="00AA33EC">
        <w:rPr>
          <w:lang w:val="de-DE"/>
        </w:rPr>
        <w:t>.‟</w:t>
      </w:r>
      <w:r w:rsidRPr="00AA33EC">
        <w:rPr>
          <w:lang w:val="de-DE"/>
        </w:rPr>
        <w:t xml:space="preserve"> Es</w:t>
      </w:r>
      <w:r>
        <w:rPr>
          <w:lang w:val="de-DE"/>
        </w:rPr>
        <w:br/>
      </w:r>
      <w:r w:rsidRPr="00AA33EC">
        <w:rPr>
          <w:lang w:val="de-DE"/>
        </w:rPr>
        <w:t>giebt noch einige Erfahrungsgr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nde mehr, welche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</w:t>
      </w:r>
      <w:r>
        <w:rPr>
          <w:lang w:val="de-DE"/>
        </w:rPr>
        <w:br/>
      </w:r>
      <w:r w:rsidRPr="00AA33EC">
        <w:rPr>
          <w:lang w:val="de-DE"/>
        </w:rPr>
        <w:t>Meinung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tigen. Doch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bereile man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nicht.</w:t>
      </w:r>
    </w:p>
    <w:p w14:paraId="21F9F070" w14:textId="3E3617D2" w:rsidR="00AA33EC" w:rsidRDefault="00AA33EC" w:rsidP="00AA33EC">
      <w:pPr>
        <w:rPr>
          <w:lang w:val="de-DE"/>
        </w:rPr>
      </w:pPr>
      <w:r w:rsidRPr="00AA33EC">
        <w:rPr>
          <w:lang w:val="de-DE"/>
        </w:rPr>
        <w:t>Wenn die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here Vernunft mit 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innlichen </w:t>
      </w:r>
      <w:r w:rsidRPr="00AA33EC">
        <w:rPr>
          <w:lang w:val="de-DE"/>
        </w:rPr>
        <w:t>Denk-</w:t>
      </w:r>
      <w:r>
        <w:rPr>
          <w:lang w:val="de-DE"/>
        </w:rPr>
        <w:br/>
      </w:r>
      <w:r w:rsidRPr="00AA33EC">
        <w:rPr>
          <w:lang w:val="de-DE"/>
        </w:rPr>
        <w:t>kraft</w:t>
      </w:r>
      <w:r w:rsidRPr="00AA33EC">
        <w:rPr>
          <w:lang w:val="de-DE"/>
        </w:rPr>
        <w:t xml:space="preserve"> verglichen wird,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findet man bey jener, als einer</w:t>
      </w:r>
      <w:r>
        <w:rPr>
          <w:lang w:val="de-DE"/>
        </w:rPr>
        <w:br/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hern Wirk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amkeit der Denkkraft, zugleich auch ein</w:t>
      </w:r>
      <w:r>
        <w:rPr>
          <w:lang w:val="de-DE"/>
        </w:rPr>
        <w:br/>
      </w:r>
      <w:r w:rsidRPr="00AA33EC">
        <w:rPr>
          <w:lang w:val="de-DE"/>
        </w:rPr>
        <w:t>feineres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der </w:t>
      </w:r>
      <w:r w:rsidRPr="00AA33EC">
        <w:rPr>
          <w:lang w:val="de-DE"/>
        </w:rPr>
        <w:t>allgemeinen</w:t>
      </w:r>
      <w:r w:rsidRPr="00AA33EC">
        <w:rPr>
          <w:lang w:val="de-DE"/>
        </w:rPr>
        <w:t xml:space="preserve">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tellungen, und eine</w:t>
      </w:r>
      <w:r>
        <w:rPr>
          <w:lang w:val="de-DE"/>
        </w:rPr>
        <w:br/>
      </w:r>
      <w:r w:rsidRPr="00AA33EC">
        <w:rPr>
          <w:lang w:val="de-DE"/>
        </w:rPr>
        <w:t>gr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ßere innere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ftigung der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tellen-</w:t>
      </w:r>
      <w:r>
        <w:rPr>
          <w:lang w:val="de-DE"/>
        </w:rPr>
        <w:br/>
      </w:r>
      <w:r w:rsidRPr="00AA33EC">
        <w:rPr>
          <w:lang w:val="de-DE"/>
        </w:rPr>
        <w:t xml:space="preserve">den </w:t>
      </w:r>
      <w:r w:rsidRPr="00AA33EC">
        <w:rPr>
          <w:lang w:val="de-DE"/>
        </w:rPr>
        <w:t>Kraft mit den Gemeinbildern!</w:t>
      </w:r>
      <w:r w:rsidRPr="00AA33EC">
        <w:rPr>
          <w:lang w:val="de-DE"/>
        </w:rPr>
        <w:t xml:space="preserve"> *)</w:t>
      </w:r>
      <w:r w:rsidRPr="00AA33EC">
        <w:rPr>
          <w:lang w:val="de-DE"/>
        </w:rPr>
        <w:t xml:space="preserve"> Und da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teht die</w:t>
      </w:r>
      <w:r>
        <w:rPr>
          <w:lang w:val="de-DE"/>
        </w:rPr>
        <w:br/>
      </w:r>
      <w:r w:rsidRPr="00AA33EC">
        <w:rPr>
          <w:lang w:val="de-DE"/>
        </w:rPr>
        <w:t>Gr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ße 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und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 mit der</w:t>
      </w:r>
      <w:r>
        <w:rPr>
          <w:lang w:val="de-DE"/>
        </w:rPr>
        <w:br/>
      </w:r>
      <w:r w:rsidRPr="00AA33EC">
        <w:rPr>
          <w:lang w:val="de-DE"/>
        </w:rPr>
        <w:t>Gr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ße in den Wirkungen der Denkkraft, in einer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olchen</w:t>
      </w:r>
      <w:r>
        <w:rPr>
          <w:lang w:val="de-DE"/>
        </w:rPr>
        <w:br/>
      </w:r>
      <w:r w:rsidRPr="00AA33EC">
        <w:rPr>
          <w:lang w:val="de-DE"/>
        </w:rPr>
        <w:t>Gleichheit, daß man allerdings es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ehr </w:t>
      </w:r>
      <w:r w:rsidRPr="00AA33EC">
        <w:rPr>
          <w:lang w:val="de-DE"/>
        </w:rPr>
        <w:t>wahr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chein-</w:t>
      </w:r>
      <w:r>
        <w:rPr>
          <w:lang w:val="de-DE"/>
        </w:rPr>
        <w:br/>
      </w:r>
      <w:r w:rsidRPr="00AA33EC">
        <w:rPr>
          <w:lang w:val="de-DE"/>
        </w:rPr>
        <w:t>lich</w:t>
      </w:r>
      <w:r w:rsidRPr="00AA33EC">
        <w:rPr>
          <w:lang w:val="de-DE"/>
        </w:rPr>
        <w:t xml:space="preserve"> halten kann,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 das Denken nichts anders, als</w:t>
      </w:r>
      <w:r>
        <w:rPr>
          <w:lang w:val="de-DE"/>
        </w:rPr>
        <w:br/>
      </w:r>
      <w:r w:rsidRPr="00AA33EC">
        <w:rPr>
          <w:lang w:val="de-DE"/>
        </w:rPr>
        <w:t>eine Wirkung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 feinen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und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er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tellen-</w:t>
      </w:r>
      <w:r>
        <w:rPr>
          <w:lang w:val="de-DE"/>
        </w:rPr>
        <w:br/>
      </w:r>
      <w:r w:rsidRPr="00AA33EC">
        <w:rPr>
          <w:lang w:val="de-DE"/>
        </w:rPr>
        <w:t>den</w:t>
      </w:r>
      <w:r w:rsidRPr="00AA33EC">
        <w:rPr>
          <w:lang w:val="de-DE"/>
        </w:rPr>
        <w:t xml:space="preserve"> Kraft, wenn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beide mit allgemeinen</w:t>
      </w:r>
      <w:r w:rsidRPr="00AA33EC">
        <w:rPr>
          <w:lang w:val="de-DE"/>
        </w:rPr>
        <w:t xml:space="preserve">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ftigen.</w:t>
      </w:r>
    </w:p>
    <w:p w14:paraId="1B6A58BB" w14:textId="6B54CB4C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Daß aber ein </w:t>
      </w:r>
      <w:r w:rsidRPr="00B03855">
        <w:rPr>
          <w:b/>
          <w:bCs/>
          <w:lang w:val="de-DE"/>
        </w:rPr>
        <w:t>feineres Gef</w:t>
      </w:r>
      <w:r w:rsidRPr="00B03855">
        <w:rPr>
          <w:rFonts w:ascii="Calibri" w:hAnsi="Calibri"/>
          <w:b/>
          <w:bCs/>
          <w:lang w:val="de-DE"/>
        </w:rPr>
        <w:t>ü</w:t>
      </w:r>
      <w:r w:rsidRPr="00B03855">
        <w:rPr>
          <w:b/>
          <w:bCs/>
          <w:lang w:val="de-DE"/>
        </w:rPr>
        <w:t>hl</w:t>
      </w:r>
      <w:r w:rsidRPr="00AA33EC">
        <w:rPr>
          <w:lang w:val="de-DE"/>
        </w:rPr>
        <w:t xml:space="preserve"> bey dem </w:t>
      </w:r>
      <w:r w:rsidRPr="00AA33EC">
        <w:rPr>
          <w:lang w:val="de-DE"/>
        </w:rPr>
        <w:t>Nachden-</w:t>
      </w:r>
      <w:r>
        <w:rPr>
          <w:lang w:val="de-DE"/>
        </w:rPr>
        <w:br/>
      </w:r>
      <w:r w:rsidRPr="00AA33EC">
        <w:rPr>
          <w:lang w:val="de-DE"/>
        </w:rPr>
        <w:t>ken</w:t>
      </w:r>
      <w:r w:rsidRPr="00AA33EC">
        <w:rPr>
          <w:lang w:val="de-DE"/>
        </w:rPr>
        <w:t xml:space="preserve"> der Vernunft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ußere, bedarf keiner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tigung.</w:t>
      </w:r>
      <w:r>
        <w:rPr>
          <w:lang w:val="de-DE"/>
        </w:rPr>
        <w:br/>
      </w:r>
      <w:r w:rsidRPr="00AA33EC">
        <w:rPr>
          <w:lang w:val="de-DE"/>
        </w:rPr>
        <w:t>Die allgemeinen Begriffe werden auf einander bezogen;</w:t>
      </w:r>
      <w:r>
        <w:rPr>
          <w:lang w:val="de-DE"/>
        </w:rPr>
        <w:br/>
      </w:r>
      <w:r w:rsidRPr="00AA33EC">
        <w:rPr>
          <w:lang w:val="de-DE"/>
        </w:rPr>
        <w:t>das mag eine Wirkung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tellenden Kraft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eyn,</w:t>
      </w:r>
      <w:r>
        <w:rPr>
          <w:lang w:val="de-DE"/>
        </w:rPr>
        <w:br/>
      </w:r>
      <w:r w:rsidRPr="00AA33EC">
        <w:rPr>
          <w:lang w:val="de-DE"/>
        </w:rPr>
        <w:t>aber niemals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tehet ein Gewahrnehmen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er </w:t>
      </w:r>
      <w:r w:rsidRPr="00AA33EC">
        <w:rPr>
          <w:lang w:val="de-DE"/>
        </w:rPr>
        <w:t>Bezie-</w:t>
      </w:r>
      <w:r>
        <w:rPr>
          <w:lang w:val="de-DE"/>
        </w:rPr>
        <w:br/>
      </w:r>
      <w:r w:rsidRPr="00AA33EC">
        <w:rPr>
          <w:lang w:val="de-DE"/>
        </w:rPr>
        <w:t xml:space="preserve">hungen, </w:t>
      </w:r>
      <w:r w:rsidRPr="00AA33EC">
        <w:rPr>
          <w:lang w:val="de-DE"/>
        </w:rPr>
        <w:t>ohne ein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olcher Beziehungen; und ohne</w:t>
      </w:r>
      <w:r>
        <w:rPr>
          <w:lang w:val="de-DE"/>
        </w:rPr>
        <w:br/>
      </w:r>
      <w:r w:rsidRPr="00AA33EC">
        <w:rPr>
          <w:lang w:val="de-DE"/>
        </w:rPr>
        <w:t>Zweifel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um viele Grade zarter und </w:t>
      </w:r>
      <w:r w:rsidRPr="00AA33EC">
        <w:rPr>
          <w:lang w:val="de-DE"/>
        </w:rPr>
        <w:t>fei-</w:t>
      </w:r>
      <w:r>
        <w:rPr>
          <w:lang w:val="de-DE"/>
        </w:rPr>
        <w:br/>
      </w:r>
      <w:r w:rsidRPr="00AA33EC">
        <w:rPr>
          <w:lang w:val="de-DE"/>
        </w:rPr>
        <w:t>ner</w:t>
      </w:r>
      <w:r w:rsidRPr="00AA33EC">
        <w:rPr>
          <w:lang w:val="de-DE"/>
        </w:rPr>
        <w:t>, als dasjenige, de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 man zum Gewahrnehmen der</w:t>
      </w:r>
      <w:r>
        <w:rPr>
          <w:lang w:val="de-DE"/>
        </w:rPr>
        <w:br/>
      </w:r>
      <w:r w:rsidRPr="00AA33EC">
        <w:rPr>
          <w:lang w:val="de-DE"/>
        </w:rPr>
        <w:t xml:space="preserve">groben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innlichen 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 ben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thiget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t. Wenn </w:t>
      </w:r>
      <w:r w:rsidRPr="00AA33EC">
        <w:rPr>
          <w:lang w:val="de-DE"/>
        </w:rPr>
        <w:t>all-</w:t>
      </w:r>
      <w:r>
        <w:rPr>
          <w:lang w:val="de-DE"/>
        </w:rPr>
        <w:br/>
      </w:r>
      <w:r w:rsidRPr="00AA33EC">
        <w:rPr>
          <w:lang w:val="de-DE"/>
        </w:rPr>
        <w:t>gemeine</w:t>
      </w:r>
      <w:r w:rsidRPr="00AA33EC">
        <w:rPr>
          <w:lang w:val="de-DE"/>
        </w:rPr>
        <w:t xml:space="preserve"> Di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tinktionen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innlich darge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tellet werden,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</w:t>
      </w:r>
    </w:p>
    <w:p w14:paraId="7D01D36D" w14:textId="77777777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kann</w:t>
      </w:r>
    </w:p>
    <w:p w14:paraId="2F6483A0" w14:textId="0F2AEE3A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*) Achter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 V.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599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2E9B74B5" w14:textId="16FBD435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kann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auch der gemeine 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tand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ehen; aber</w:t>
      </w:r>
      <w:r>
        <w:rPr>
          <w:lang w:val="de-DE"/>
        </w:rPr>
        <w:br/>
      </w:r>
      <w:r w:rsidRPr="00AA33EC">
        <w:rPr>
          <w:lang w:val="de-DE"/>
        </w:rPr>
        <w:t xml:space="preserve">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ubtilern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 xml:space="preserve">een der Spekulation in dem Kopf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einander zu halten,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gleich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 in der Phanta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</w:t>
      </w:r>
      <w:r>
        <w:rPr>
          <w:lang w:val="de-DE"/>
        </w:rPr>
        <w:br/>
      </w:r>
      <w:r w:rsidRPr="00AA33EC">
        <w:rPr>
          <w:lang w:val="de-DE"/>
        </w:rPr>
        <w:t>gegen einander abzuw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gen, und ihre klein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chie-</w:t>
      </w:r>
      <w:r>
        <w:rPr>
          <w:lang w:val="de-DE"/>
        </w:rPr>
        <w:br/>
      </w:r>
      <w:r w:rsidRPr="00AA33EC">
        <w:rPr>
          <w:lang w:val="de-DE"/>
        </w:rPr>
        <w:t>denheiten</w:t>
      </w:r>
      <w:r w:rsidRPr="00AA33EC">
        <w:rPr>
          <w:lang w:val="de-DE"/>
        </w:rPr>
        <w:t>, eigentlich, die klein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 bey</w:t>
      </w:r>
      <w:r>
        <w:rPr>
          <w:lang w:val="de-DE"/>
        </w:rPr>
        <w:br/>
      </w:r>
      <w:r w:rsidRPr="00AA33EC">
        <w:rPr>
          <w:lang w:val="de-DE"/>
        </w:rPr>
        <w:t xml:space="preserve">dem </w:t>
      </w:r>
      <w:r w:rsidRPr="00AA33EC">
        <w:rPr>
          <w:lang w:val="de-DE"/>
        </w:rPr>
        <w:t>Uebergang</w:t>
      </w:r>
      <w:r w:rsidRPr="00AA33EC">
        <w:rPr>
          <w:lang w:val="de-DE"/>
        </w:rPr>
        <w:t xml:space="preserve"> von einer zur andern zu empfinden, und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 lebhaft zu empfinden, dazu geh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ret etwas mehr.</w:t>
      </w:r>
      <w:r>
        <w:rPr>
          <w:lang w:val="de-DE"/>
        </w:rPr>
        <w:br/>
      </w:r>
      <w:r w:rsidRPr="00AA33EC">
        <w:rPr>
          <w:lang w:val="de-DE"/>
        </w:rPr>
        <w:t xml:space="preserve">Ein feines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rferes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bey den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tel-</w:t>
      </w:r>
      <w:r>
        <w:rPr>
          <w:lang w:val="de-DE"/>
        </w:rPr>
        <w:br/>
      </w:r>
      <w:r w:rsidRPr="00AA33EC">
        <w:rPr>
          <w:lang w:val="de-DE"/>
        </w:rPr>
        <w:t>lungen</w:t>
      </w:r>
      <w:r w:rsidRPr="00AA33EC">
        <w:rPr>
          <w:lang w:val="de-DE"/>
        </w:rPr>
        <w:t>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entliches Erforderniß zur </w:t>
      </w:r>
      <w:r w:rsidRPr="00AA33EC">
        <w:rPr>
          <w:lang w:val="de-DE"/>
        </w:rPr>
        <w:t>Scharf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in-</w:t>
      </w:r>
      <w:r>
        <w:rPr>
          <w:lang w:val="de-DE"/>
        </w:rPr>
        <w:br/>
      </w:r>
      <w:r w:rsidRPr="00AA33EC">
        <w:rPr>
          <w:lang w:val="de-DE"/>
        </w:rPr>
        <w:t>nigkeit</w:t>
      </w:r>
      <w:r w:rsidRPr="00AA33EC">
        <w:rPr>
          <w:lang w:val="de-DE"/>
        </w:rPr>
        <w:t xml:space="preserve"> des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tandes.</w:t>
      </w:r>
    </w:p>
    <w:p w14:paraId="14E0361F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V.</w:t>
      </w:r>
    </w:p>
    <w:p w14:paraId="0CBEAB2C" w14:textId="08AEC28D" w:rsidR="003E6C68" w:rsidRDefault="00AA33EC" w:rsidP="00AA33EC">
      <w:pPr>
        <w:rPr>
          <w:lang w:val="de-DE"/>
        </w:rPr>
      </w:pPr>
      <w:r w:rsidRPr="00AA33EC">
        <w:rPr>
          <w:lang w:val="de-DE"/>
        </w:rPr>
        <w:t xml:space="preserve">Erfahrungen, aus denen zu folgen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cheint,</w:t>
      </w:r>
      <w:r>
        <w:rPr>
          <w:lang w:val="de-DE"/>
        </w:rPr>
        <w:br/>
      </w:r>
      <w:r w:rsidRPr="00AA33EC">
        <w:rPr>
          <w:lang w:val="de-DE"/>
        </w:rPr>
        <w:t>daß die Aktus der Denkkraft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entlich</w:t>
      </w:r>
      <w:r>
        <w:rPr>
          <w:lang w:val="de-DE"/>
        </w:rPr>
        <w:br/>
      </w:r>
      <w:r w:rsidRPr="00AA33EC">
        <w:rPr>
          <w:lang w:val="de-DE"/>
        </w:rPr>
        <w:t xml:space="preserve">von den </w:t>
      </w:r>
      <w:r w:rsidRPr="00AA33EC">
        <w:rPr>
          <w:lang w:val="de-DE"/>
        </w:rPr>
        <w:t>Aeußerungen</w:t>
      </w:r>
      <w:r w:rsidRPr="00AA33EC">
        <w:rPr>
          <w:lang w:val="de-DE"/>
        </w:rPr>
        <w:t xml:space="preserve"> 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und</w:t>
      </w:r>
      <w:r>
        <w:rPr>
          <w:lang w:val="de-DE"/>
        </w:rPr>
        <w:br/>
      </w:r>
      <w:r w:rsidRPr="00AA33EC">
        <w:rPr>
          <w:lang w:val="de-DE"/>
        </w:rPr>
        <w:t>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</w:t>
      </w:r>
    </w:p>
    <w:p w14:paraId="4BA8378F" w14:textId="336A5957" w:rsidR="00AA33EC" w:rsidRDefault="00AA33EC" w:rsidP="00AA33EC">
      <w:pPr>
        <w:rPr>
          <w:lang w:val="de-DE"/>
        </w:rPr>
      </w:pPr>
      <w:r w:rsidRPr="00AA33EC">
        <w:rPr>
          <w:lang w:val="de-DE"/>
        </w:rPr>
        <w:t>1) Empfinden,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 und Denken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chei-</w:t>
      </w:r>
      <w:r>
        <w:rPr>
          <w:lang w:val="de-DE"/>
        </w:rPr>
        <w:br/>
      </w:r>
      <w:r w:rsidRPr="00AA33EC">
        <w:rPr>
          <w:lang w:val="de-DE"/>
        </w:rPr>
        <w:t>net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einander auszu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chließen.</w:t>
      </w:r>
    </w:p>
    <w:p w14:paraId="311B8B6C" w14:textId="11F22857" w:rsidR="00AA33EC" w:rsidRDefault="00AA33EC" w:rsidP="00AA33EC">
      <w:pPr>
        <w:rPr>
          <w:lang w:val="de-DE"/>
        </w:rPr>
      </w:pPr>
      <w:r w:rsidRPr="00AA33EC">
        <w:rPr>
          <w:lang w:val="de-DE"/>
        </w:rPr>
        <w:t>2)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oft </w:t>
      </w:r>
      <w:r w:rsidRPr="00AA33EC">
        <w:rPr>
          <w:lang w:val="de-DE"/>
        </w:rPr>
        <w:t>leb-</w:t>
      </w:r>
      <w:r>
        <w:rPr>
          <w:lang w:val="de-DE"/>
        </w:rPr>
        <w:br/>
      </w:r>
      <w:r w:rsidRPr="00AA33EC">
        <w:rPr>
          <w:lang w:val="de-DE"/>
        </w:rPr>
        <w:t>haft</w:t>
      </w:r>
      <w:r w:rsidRPr="00AA33EC">
        <w:rPr>
          <w:lang w:val="de-DE"/>
        </w:rPr>
        <w:t>, ohne daß die Gewahrnehmung der</w:t>
      </w:r>
      <w:r>
        <w:rPr>
          <w:lang w:val="de-DE"/>
        </w:rPr>
        <w:br/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es auch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ey.</w:t>
      </w:r>
    </w:p>
    <w:p w14:paraId="1DDC8CD5" w14:textId="065C127F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 xml:space="preserve">3) Die </w:t>
      </w:r>
      <w:r w:rsidRPr="00AA33EC">
        <w:rPr>
          <w:lang w:val="de-DE"/>
        </w:rPr>
        <w:t>Aeußerungen</w:t>
      </w:r>
      <w:r w:rsidRPr="00AA33EC">
        <w:rPr>
          <w:lang w:val="de-DE"/>
        </w:rPr>
        <w:t xml:space="preserve">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</w:t>
      </w:r>
      <w:r>
        <w:rPr>
          <w:lang w:val="de-DE"/>
        </w:rPr>
        <w:br/>
      </w:r>
      <w:r w:rsidRPr="00AA33EC">
        <w:rPr>
          <w:lang w:val="de-DE"/>
        </w:rPr>
        <w:t>bey dem Beziehen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auf</w:t>
      </w:r>
      <w:r>
        <w:rPr>
          <w:lang w:val="de-DE"/>
        </w:rPr>
        <w:br/>
      </w:r>
      <w:r w:rsidRPr="00AA33EC">
        <w:rPr>
          <w:lang w:val="de-DE"/>
        </w:rPr>
        <w:t xml:space="preserve">einander,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cheinet nicht allemal den </w:t>
      </w:r>
      <w:r w:rsidRPr="00AA33EC">
        <w:rPr>
          <w:lang w:val="de-DE"/>
        </w:rPr>
        <w:t>zwee-</w:t>
      </w:r>
      <w:r>
        <w:rPr>
          <w:lang w:val="de-DE"/>
        </w:rPr>
        <w:br/>
      </w:r>
      <w:r w:rsidRPr="00AA33EC">
        <w:rPr>
          <w:lang w:val="de-DE"/>
        </w:rPr>
        <w:t>ten</w:t>
      </w:r>
      <w:r w:rsidRPr="00AA33EC">
        <w:rPr>
          <w:lang w:val="de-DE"/>
        </w:rPr>
        <w:t xml:space="preserve"> Aktus des Denkens, nemlich das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 xml:space="preserve">wahrnehmen </w:t>
      </w:r>
      <w:r w:rsidRPr="00AA33EC">
        <w:rPr>
          <w:lang w:val="de-DE"/>
        </w:rPr>
        <w:t>des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es, in </w:t>
      </w:r>
      <w:r w:rsidRPr="00AA33EC">
        <w:rPr>
          <w:lang w:val="de-DE"/>
        </w:rPr>
        <w:t>glei-</w:t>
      </w:r>
      <w:r>
        <w:rPr>
          <w:lang w:val="de-DE"/>
        </w:rPr>
        <w:br/>
      </w:r>
      <w:r w:rsidRPr="00AA33EC">
        <w:rPr>
          <w:lang w:val="de-DE"/>
        </w:rPr>
        <w:t>cher</w:t>
      </w:r>
      <w:r w:rsidRPr="00AA33EC">
        <w:rPr>
          <w:lang w:val="de-DE"/>
        </w:rPr>
        <w:t xml:space="preserve"> Maaße mit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verbunden zu haben.</w:t>
      </w:r>
    </w:p>
    <w:p w14:paraId="549659E4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1.</w:t>
      </w:r>
    </w:p>
    <w:p w14:paraId="2D782FCA" w14:textId="11C27B36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Von jener Seite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cheinet es allerdings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o, als wenn</w:t>
      </w:r>
      <w:r>
        <w:rPr>
          <w:lang w:val="de-DE"/>
        </w:rPr>
        <w:br/>
      </w:r>
      <w:r w:rsidRPr="00AA33EC">
        <w:rPr>
          <w:lang w:val="de-DE"/>
        </w:rPr>
        <w:t xml:space="preserve">das </w:t>
      </w:r>
      <w:r w:rsidRPr="00B92320">
        <w:rPr>
          <w:b/>
          <w:bCs/>
          <w:lang w:val="de-DE"/>
        </w:rPr>
        <w:t>Denken</w:t>
      </w:r>
      <w:r w:rsidRPr="00AA33EC">
        <w:rPr>
          <w:lang w:val="de-DE"/>
        </w:rPr>
        <w:t xml:space="preserve">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elbige Princip habe mit dem </w:t>
      </w:r>
      <w:r w:rsidRPr="00AA33EC">
        <w:rPr>
          <w:lang w:val="de-DE"/>
        </w:rPr>
        <w:t>Em-</w:t>
      </w:r>
      <w:r>
        <w:rPr>
          <w:lang w:val="de-DE"/>
        </w:rPr>
        <w:br/>
      </w:r>
      <w:r w:rsidRPr="00AA33EC">
        <w:rPr>
          <w:lang w:val="de-DE"/>
        </w:rPr>
        <w:t>pfinden</w:t>
      </w:r>
      <w:r w:rsidRPr="00AA33EC">
        <w:rPr>
          <w:lang w:val="de-DE"/>
        </w:rPr>
        <w:t xml:space="preserve"> und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tellen. Aber ehe man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cheidet, werfe</w:t>
      </w:r>
    </w:p>
    <w:p w14:paraId="573CA89D" w14:textId="77777777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man</w:t>
      </w:r>
    </w:p>
    <w:p w14:paraId="25BDA641" w14:textId="311394B5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P p 4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600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71F717D0" w14:textId="4D1D661A" w:rsidR="00AA33EC" w:rsidRDefault="00AA33EC" w:rsidP="00AA33EC">
      <w:pPr>
        <w:rPr>
          <w:lang w:val="de-DE"/>
        </w:rPr>
      </w:pPr>
      <w:r w:rsidRPr="00AA33EC">
        <w:rPr>
          <w:lang w:val="de-DE"/>
        </w:rPr>
        <w:t>man auch auf die Seite gegen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einen Blick, wo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die Sache anders dar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tellet.</w:t>
      </w:r>
    </w:p>
    <w:p w14:paraId="16CDB363" w14:textId="486226B7" w:rsidR="00AA33EC" w:rsidRDefault="00AA33EC" w:rsidP="00AA33EC">
      <w:pPr>
        <w:rPr>
          <w:lang w:val="de-DE"/>
        </w:rPr>
      </w:pPr>
      <w:r w:rsidRPr="00AA33EC">
        <w:rPr>
          <w:lang w:val="de-DE"/>
        </w:rPr>
        <w:t>Da lehret die Erfahrung zun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daß die drey </w:t>
      </w:r>
      <w:r w:rsidRPr="00AA33EC">
        <w:rPr>
          <w:lang w:val="de-DE"/>
        </w:rPr>
        <w:t>Ak-</w:t>
      </w:r>
      <w:r>
        <w:rPr>
          <w:lang w:val="de-DE"/>
        </w:rPr>
        <w:br/>
      </w:r>
      <w:r w:rsidRPr="00AA33EC">
        <w:rPr>
          <w:lang w:val="de-DE"/>
        </w:rPr>
        <w:t>tionen</w:t>
      </w:r>
      <w:r w:rsidRPr="00AA33EC">
        <w:rPr>
          <w:lang w:val="de-DE"/>
        </w:rPr>
        <w:t xml:space="preserve"> der Seele, </w:t>
      </w:r>
      <w:r w:rsidRPr="00B92320">
        <w:rPr>
          <w:b/>
          <w:bCs/>
          <w:lang w:val="de-DE"/>
        </w:rPr>
        <w:t>F</w:t>
      </w:r>
      <w:r w:rsidRPr="00B92320">
        <w:rPr>
          <w:rFonts w:ascii="Calibri" w:hAnsi="Calibri"/>
          <w:b/>
          <w:bCs/>
          <w:lang w:val="de-DE"/>
        </w:rPr>
        <w:t>ü</w:t>
      </w:r>
      <w:r w:rsidRPr="00B92320">
        <w:rPr>
          <w:b/>
          <w:bCs/>
          <w:lang w:val="de-DE"/>
        </w:rPr>
        <w:t>hlen</w:t>
      </w:r>
      <w:r w:rsidRPr="00AA33EC">
        <w:rPr>
          <w:lang w:val="de-DE"/>
        </w:rPr>
        <w:t xml:space="preserve">, </w:t>
      </w:r>
      <w:r w:rsidRPr="00B92320">
        <w:rPr>
          <w:b/>
          <w:bCs/>
          <w:lang w:val="de-DE"/>
        </w:rPr>
        <w:t>Vor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tellungen</w:t>
      </w:r>
      <w:r w:rsidRPr="00AA33EC">
        <w:rPr>
          <w:lang w:val="de-DE"/>
        </w:rPr>
        <w:t xml:space="preserve"> </w:t>
      </w:r>
      <w:r w:rsidRPr="00B92320">
        <w:rPr>
          <w:b/>
          <w:bCs/>
          <w:lang w:val="de-DE"/>
        </w:rPr>
        <w:t>machen</w:t>
      </w:r>
      <w:r w:rsidRPr="00AA33EC">
        <w:rPr>
          <w:lang w:val="de-DE"/>
        </w:rPr>
        <w:t>,</w:t>
      </w:r>
      <w:r>
        <w:rPr>
          <w:lang w:val="de-DE"/>
        </w:rPr>
        <w:br/>
      </w:r>
      <w:r w:rsidRPr="00AA33EC">
        <w:rPr>
          <w:lang w:val="de-DE"/>
        </w:rPr>
        <w:t xml:space="preserve">und </w:t>
      </w:r>
      <w:r w:rsidRPr="00B92320">
        <w:rPr>
          <w:b/>
          <w:bCs/>
          <w:lang w:val="de-DE"/>
        </w:rPr>
        <w:t>Denken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gewi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ermaßen aus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chließen. Man</w:t>
      </w:r>
      <w:r>
        <w:rPr>
          <w:lang w:val="de-DE"/>
        </w:rPr>
        <w:br/>
      </w:r>
      <w:r w:rsidRPr="00AA33EC">
        <w:rPr>
          <w:lang w:val="de-DE"/>
        </w:rPr>
        <w:t>vergleiche einen empfind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amen Men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chen, der von den</w:t>
      </w:r>
      <w:r>
        <w:rPr>
          <w:lang w:val="de-DE"/>
        </w:rPr>
        <w:br/>
      </w:r>
      <w:r w:rsidRPr="00AA33EC">
        <w:rPr>
          <w:lang w:val="de-DE"/>
        </w:rPr>
        <w:t>Zaubert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nen eines Lolli entz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mit einem Dichter</w:t>
      </w:r>
      <w:r>
        <w:rPr>
          <w:lang w:val="de-DE"/>
        </w:rPr>
        <w:br/>
      </w:r>
      <w:r w:rsidRPr="00AA33EC">
        <w:rPr>
          <w:lang w:val="de-DE"/>
        </w:rPr>
        <w:t>in der Stunde der Begei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terung; und dann beide mit</w:t>
      </w:r>
      <w:r>
        <w:rPr>
          <w:lang w:val="de-DE"/>
        </w:rPr>
        <w:br/>
      </w:r>
      <w:r w:rsidRPr="00AA33EC">
        <w:rPr>
          <w:lang w:val="de-DE"/>
        </w:rPr>
        <w:t xml:space="preserve">einem Archimedes unter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einen Zirkeln.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dem </w:t>
      </w:r>
      <w:r w:rsidRPr="00AA33EC">
        <w:rPr>
          <w:lang w:val="de-DE"/>
        </w:rPr>
        <w:t>er-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tern</w:t>
      </w:r>
      <w:r w:rsidRPr="00AA33EC">
        <w:rPr>
          <w:lang w:val="de-DE"/>
        </w:rPr>
        <w:t xml:space="preserve"> herr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chet das </w:t>
      </w:r>
      <w:r w:rsidRPr="00B92320">
        <w:rPr>
          <w:b/>
          <w:bCs/>
          <w:lang w:val="de-DE"/>
        </w:rPr>
        <w:t>Gef</w:t>
      </w:r>
      <w:r w:rsidRPr="00B92320">
        <w:rPr>
          <w:rFonts w:ascii="Calibri" w:hAnsi="Calibri"/>
          <w:b/>
          <w:bCs/>
          <w:lang w:val="de-DE"/>
        </w:rPr>
        <w:t>ü</w:t>
      </w:r>
      <w:r w:rsidRPr="00B92320">
        <w:rPr>
          <w:b/>
          <w:bCs/>
          <w:lang w:val="de-DE"/>
        </w:rPr>
        <w:t>hl</w:t>
      </w:r>
      <w:r w:rsidRPr="00AA33EC">
        <w:rPr>
          <w:lang w:val="de-DE"/>
        </w:rPr>
        <w:t xml:space="preserve">; in dem zweeten die </w:t>
      </w:r>
      <w:r w:rsidRPr="00B92320">
        <w:rPr>
          <w:b/>
          <w:bCs/>
          <w:lang w:val="de-DE"/>
        </w:rPr>
        <w:t>Vor-</w:t>
      </w:r>
      <w:r w:rsidRPr="00B92320">
        <w:rPr>
          <w:b/>
          <w:bCs/>
          <w:lang w:val="de-DE"/>
        </w:rPr>
        <w:br/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tellungskraft</w:t>
      </w:r>
      <w:r w:rsidRPr="00AA33EC">
        <w:rPr>
          <w:lang w:val="de-DE"/>
        </w:rPr>
        <w:t xml:space="preserve">, und in dem dritten die </w:t>
      </w:r>
      <w:r w:rsidRPr="00B92320">
        <w:rPr>
          <w:b/>
          <w:bCs/>
          <w:lang w:val="de-DE"/>
        </w:rPr>
        <w:t>Denkkraft</w:t>
      </w:r>
      <w:r w:rsidRPr="00AA33EC">
        <w:rPr>
          <w:lang w:val="de-DE"/>
        </w:rPr>
        <w:t>.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jedem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ußert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jedes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gen. Aber woferne</w:t>
      </w:r>
      <w:r>
        <w:rPr>
          <w:lang w:val="de-DE"/>
        </w:rPr>
        <w:br/>
      </w:r>
      <w:r w:rsidRPr="00AA33EC">
        <w:rPr>
          <w:lang w:val="de-DE"/>
        </w:rPr>
        <w:t>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in dem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tern das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berwiegende bleiben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oll,</w:t>
      </w:r>
      <w:r>
        <w:rPr>
          <w:lang w:val="de-DE"/>
        </w:rPr>
        <w:br/>
      </w:r>
      <w:r w:rsidRPr="00AA33EC">
        <w:rPr>
          <w:lang w:val="de-DE"/>
        </w:rPr>
        <w:t>wie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muß die Seele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weder dem Dichten noch</w:t>
      </w:r>
      <w:r>
        <w:rPr>
          <w:lang w:val="de-DE"/>
        </w:rPr>
        <w:br/>
      </w:r>
      <w:r w:rsidRPr="00AA33EC">
        <w:rPr>
          <w:lang w:val="de-DE"/>
        </w:rPr>
        <w:t xml:space="preserve">dem Denken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en.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dem Poeten arbeitet die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tellungskraft, unter der Leitung der Reflexion, wenn</w:t>
      </w:r>
      <w:r>
        <w:rPr>
          <w:lang w:val="de-DE"/>
        </w:rPr>
        <w:br/>
      </w:r>
      <w:r w:rsidRPr="00AA33EC">
        <w:rPr>
          <w:lang w:val="de-DE"/>
        </w:rPr>
        <w:t xml:space="preserve">kein Ungeheuer hervorkommen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oll; aber die </w:t>
      </w:r>
      <w:r w:rsidRPr="00AA33EC">
        <w:rPr>
          <w:lang w:val="de-DE"/>
        </w:rPr>
        <w:t>Spekula-</w:t>
      </w:r>
      <w:r>
        <w:rPr>
          <w:lang w:val="de-DE"/>
        </w:rPr>
        <w:br/>
      </w:r>
      <w:r w:rsidRPr="00AA33EC">
        <w:rPr>
          <w:lang w:val="de-DE"/>
        </w:rPr>
        <w:t>tion</w:t>
      </w:r>
      <w:r w:rsidRPr="00AA33EC">
        <w:rPr>
          <w:lang w:val="de-DE"/>
        </w:rPr>
        <w:t xml:space="preserve"> der Vernunft muß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ckbleiben, oder das Feuer der</w:t>
      </w:r>
      <w:r>
        <w:rPr>
          <w:lang w:val="de-DE"/>
        </w:rPr>
        <w:br/>
      </w:r>
      <w:r w:rsidRPr="00AA33EC">
        <w:rPr>
          <w:lang w:val="de-DE"/>
        </w:rPr>
        <w:t>Phanta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verl</w:t>
      </w:r>
      <w:r w:rsidRPr="00AA33EC">
        <w:rPr>
          <w:rFonts w:ascii="Calibri" w:hAnsi="Calibri"/>
          <w:lang w:val="de-DE"/>
        </w:rPr>
        <w:t>ös</w:t>
      </w:r>
      <w:r w:rsidRPr="00AA33EC">
        <w:rPr>
          <w:lang w:val="de-DE"/>
        </w:rPr>
        <w:t xml:space="preserve">cht.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dem Kopf des Geometers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</w:t>
      </w:r>
      <w:r>
        <w:rPr>
          <w:lang w:val="de-DE"/>
        </w:rPr>
        <w:br/>
      </w:r>
      <w:r w:rsidRPr="00AA33EC">
        <w:rPr>
          <w:lang w:val="de-DE"/>
        </w:rPr>
        <w:t>auch Bilder und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in Arbeit; aber dieß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>bey weitem nicht die Hauptbe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ftigung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eines Gei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tes</w:t>
      </w:r>
      <w:r>
        <w:rPr>
          <w:lang w:val="de-DE"/>
        </w:rPr>
        <w:br/>
      </w:r>
      <w:r w:rsidRPr="00AA33EC">
        <w:rPr>
          <w:lang w:val="de-DE"/>
        </w:rPr>
        <w:t>im Nachdenken.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gemeine Erfahrung, je mehr</w:t>
      </w:r>
      <w:r>
        <w:rPr>
          <w:lang w:val="de-DE"/>
        </w:rPr>
        <w:br/>
      </w:r>
      <w:r w:rsidRPr="00AA33EC">
        <w:rPr>
          <w:lang w:val="de-DE"/>
        </w:rPr>
        <w:t>wir uns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en, 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to weniger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</w:t>
      </w:r>
      <w:r>
        <w:rPr>
          <w:lang w:val="de-DE"/>
        </w:rPr>
        <w:br/>
      </w:r>
      <w:r w:rsidRPr="00AA33EC">
        <w:rPr>
          <w:lang w:val="de-DE"/>
        </w:rPr>
        <w:t>wir denken; und wenn die Einbildungskraft herr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chet,</w:t>
      </w:r>
      <w:r>
        <w:rPr>
          <w:lang w:val="de-DE"/>
        </w:rPr>
        <w:br/>
      </w:r>
      <w:r w:rsidRPr="00AA33EC">
        <w:rPr>
          <w:lang w:val="de-DE"/>
        </w:rPr>
        <w:t>wie im Traum oder in einer Leiden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chaft,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werden die</w:t>
      </w:r>
      <w:r>
        <w:rPr>
          <w:lang w:val="de-DE"/>
        </w:rPr>
        <w:br/>
      </w:r>
      <w:r w:rsidRPr="00AA33EC">
        <w:rPr>
          <w:lang w:val="de-DE"/>
        </w:rPr>
        <w:t>Wirkungen der Vernunft verhindert. Wenn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Aktio-</w:t>
      </w:r>
      <w:r>
        <w:rPr>
          <w:lang w:val="de-DE"/>
        </w:rPr>
        <w:br/>
      </w:r>
      <w:r w:rsidRPr="00AA33EC">
        <w:rPr>
          <w:lang w:val="de-DE"/>
        </w:rPr>
        <w:t xml:space="preserve">nen </w:t>
      </w: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elbigen, und nur in Stufen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</w:t>
      </w:r>
      <w:r>
        <w:rPr>
          <w:lang w:val="de-DE"/>
        </w:rPr>
        <w:br/>
      </w:r>
      <w:r w:rsidRPr="00AA33EC">
        <w:rPr>
          <w:lang w:val="de-DE"/>
        </w:rPr>
        <w:t>warum hindern und verdr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auf eine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</w:t>
      </w:r>
      <w:r>
        <w:rPr>
          <w:lang w:val="de-DE"/>
        </w:rPr>
        <w:br/>
      </w:r>
      <w:r w:rsidRPr="00AA33EC">
        <w:rPr>
          <w:lang w:val="de-DE"/>
        </w:rPr>
        <w:t>Art, die ein offenbarer Beweis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daß, wenn die eine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tatt der andern die herr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chende werden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oll, nicht allein</w:t>
      </w:r>
      <w:r>
        <w:rPr>
          <w:lang w:val="de-DE"/>
        </w:rPr>
        <w:br/>
      </w:r>
      <w:r w:rsidRPr="00AA33EC">
        <w:rPr>
          <w:lang w:val="de-DE"/>
        </w:rPr>
        <w:t>die Gegen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 der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ftigung,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ondern auch die Art</w:t>
      </w:r>
      <w:r>
        <w:rPr>
          <w:lang w:val="de-DE"/>
        </w:rPr>
        <w:br/>
      </w:r>
      <w:r w:rsidRPr="00AA33EC">
        <w:rPr>
          <w:lang w:val="de-DE"/>
        </w:rPr>
        <w:t>und 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der Wirk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amkeit in der Seele ge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ndert </w:t>
      </w:r>
      <w:r w:rsidRPr="00AA33EC">
        <w:rPr>
          <w:lang w:val="de-DE"/>
        </w:rPr>
        <w:t>wer-</w:t>
      </w:r>
      <w:r>
        <w:rPr>
          <w:lang w:val="de-DE"/>
        </w:rPr>
        <w:br/>
      </w:r>
      <w:r w:rsidRPr="00AA33EC">
        <w:rPr>
          <w:lang w:val="de-DE"/>
        </w:rPr>
        <w:t>den</w:t>
      </w:r>
      <w:r w:rsidRPr="00AA33EC">
        <w:rPr>
          <w:lang w:val="de-DE"/>
        </w:rPr>
        <w:t xml:space="preserve"> muß?</w:t>
      </w:r>
    </w:p>
    <w:p w14:paraId="5CEEE748" w14:textId="787403D5" w:rsidR="00AA33EC" w:rsidRDefault="00AA33EC" w:rsidP="00AA33EC">
      <w:pPr>
        <w:rPr>
          <w:lang w:val="de-DE"/>
        </w:rPr>
      </w:pPr>
      <w:r w:rsidRPr="00AA33EC">
        <w:rPr>
          <w:lang w:val="de-DE"/>
        </w:rPr>
        <w:t>Es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tehet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aber, daß ich hier die Bedeutung</w:t>
      </w:r>
      <w:r>
        <w:rPr>
          <w:lang w:val="de-DE"/>
        </w:rPr>
        <w:br/>
      </w:r>
      <w:r w:rsidRPr="00AA33EC">
        <w:rPr>
          <w:lang w:val="de-DE"/>
        </w:rPr>
        <w:t>der W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rter beybehalte, wie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 einmal fe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</w:p>
    <w:p w14:paraId="26F4147B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Da</w:t>
      </w:r>
    </w:p>
    <w:p w14:paraId="14A21CDA" w14:textId="542B94B0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601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356077F8" w14:textId="15C3FBEA" w:rsidR="00AA33EC" w:rsidRDefault="00AA33EC" w:rsidP="00AA33EC">
      <w:pPr>
        <w:rPr>
          <w:lang w:val="de-DE"/>
        </w:rPr>
      </w:pPr>
      <w:r w:rsidRPr="00AA33EC">
        <w:rPr>
          <w:lang w:val="de-DE"/>
        </w:rPr>
        <w:t>Da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mlich </w:t>
      </w:r>
      <w:r w:rsidRPr="00B92320">
        <w:rPr>
          <w:b/>
          <w:bCs/>
          <w:lang w:val="de-DE"/>
        </w:rPr>
        <w:t>F</w:t>
      </w:r>
      <w:r w:rsidRPr="00B92320">
        <w:rPr>
          <w:rFonts w:ascii="Calibri" w:hAnsi="Calibri"/>
          <w:b/>
          <w:bCs/>
          <w:lang w:val="de-DE"/>
        </w:rPr>
        <w:t>ü</w:t>
      </w:r>
      <w:r w:rsidRPr="00B92320">
        <w:rPr>
          <w:b/>
          <w:bCs/>
          <w:lang w:val="de-DE"/>
        </w:rPr>
        <w:t>hlen</w:t>
      </w:r>
      <w:r w:rsidRPr="00AA33EC">
        <w:rPr>
          <w:lang w:val="de-DE"/>
        </w:rPr>
        <w:t xml:space="preserve"> und </w:t>
      </w:r>
      <w:r w:rsidRPr="00B92320">
        <w:rPr>
          <w:b/>
          <w:bCs/>
          <w:lang w:val="de-DE"/>
        </w:rPr>
        <w:t>Empfinden</w:t>
      </w:r>
      <w:r w:rsidRPr="00AA33EC">
        <w:rPr>
          <w:lang w:val="de-DE"/>
        </w:rPr>
        <w:t xml:space="preserve"> nichts anders,</w:t>
      </w:r>
      <w:r>
        <w:rPr>
          <w:lang w:val="de-DE"/>
        </w:rPr>
        <w:br/>
      </w:r>
      <w:r w:rsidRPr="00AA33EC">
        <w:rPr>
          <w:lang w:val="de-DE"/>
        </w:rPr>
        <w:t xml:space="preserve">als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imple Reaktion der Seele, wie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einige </w:t>
      </w:r>
      <w:r w:rsidRPr="00AA33EC">
        <w:rPr>
          <w:lang w:val="de-DE"/>
        </w:rPr>
        <w:t>nen-</w:t>
      </w:r>
      <w:r>
        <w:rPr>
          <w:lang w:val="de-DE"/>
        </w:rPr>
        <w:br/>
      </w:r>
      <w:r w:rsidRPr="00AA33EC">
        <w:rPr>
          <w:lang w:val="de-DE"/>
        </w:rPr>
        <w:t>nen</w:t>
      </w:r>
      <w:r w:rsidRPr="00AA33EC">
        <w:rPr>
          <w:lang w:val="de-DE"/>
        </w:rPr>
        <w:t>, auf ihre leidentliche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olute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nderungen, ohne</w:t>
      </w:r>
      <w:r>
        <w:rPr>
          <w:lang w:val="de-DE"/>
        </w:rPr>
        <w:br/>
      </w:r>
      <w:r w:rsidRPr="00AA33EC">
        <w:rPr>
          <w:lang w:val="de-DE"/>
        </w:rPr>
        <w:t>ein weiteres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treben, neue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</w:t>
      </w:r>
      <w:r>
        <w:rPr>
          <w:lang w:val="de-DE"/>
        </w:rPr>
        <w:br/>
      </w:r>
      <w:r w:rsidRPr="00AA33EC">
        <w:rPr>
          <w:lang w:val="de-DE"/>
        </w:rPr>
        <w:t>hervorzubringen.</w:t>
      </w:r>
    </w:p>
    <w:p w14:paraId="7EA6FFE4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2.</w:t>
      </w:r>
    </w:p>
    <w:p w14:paraId="51CAEF7B" w14:textId="396CDDA8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Das </w:t>
      </w:r>
      <w:r w:rsidRPr="00B92320">
        <w:rPr>
          <w:b/>
          <w:bCs/>
          <w:lang w:val="de-DE"/>
        </w:rPr>
        <w:t>Gef</w:t>
      </w:r>
      <w:r w:rsidRPr="00B92320">
        <w:rPr>
          <w:rFonts w:ascii="Calibri" w:hAnsi="Calibri"/>
          <w:b/>
          <w:bCs/>
          <w:lang w:val="de-DE"/>
        </w:rPr>
        <w:t>ü</w:t>
      </w:r>
      <w:r w:rsidRPr="00B92320">
        <w:rPr>
          <w:b/>
          <w:bCs/>
          <w:lang w:val="de-DE"/>
        </w:rPr>
        <w:t>hl der Verh</w:t>
      </w:r>
      <w:r w:rsidRPr="00B92320">
        <w:rPr>
          <w:rFonts w:ascii="Calibri" w:hAnsi="Calibri"/>
          <w:b/>
          <w:bCs/>
          <w:lang w:val="de-DE"/>
        </w:rPr>
        <w:t>ä</w:t>
      </w:r>
      <w:r w:rsidRPr="00B92320">
        <w:rPr>
          <w:b/>
          <w:bCs/>
          <w:lang w:val="de-DE"/>
        </w:rPr>
        <w:t>ltni</w:t>
      </w:r>
      <w:r w:rsidRPr="00B92320">
        <w:rPr>
          <w:rFonts w:ascii="Calibri" w:hAnsi="Calibri"/>
          <w:b/>
          <w:bCs/>
          <w:lang w:val="de-DE"/>
        </w:rPr>
        <w:t>ss</w:t>
      </w:r>
      <w:r w:rsidRPr="00B92320">
        <w:rPr>
          <w:b/>
          <w:bCs/>
          <w:lang w:val="de-DE"/>
        </w:rPr>
        <w:t>e</w:t>
      </w:r>
      <w:r w:rsidRPr="00AA33EC">
        <w:rPr>
          <w:lang w:val="de-DE"/>
        </w:rPr>
        <w:t xml:space="preserve">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ferne dieß</w:t>
      </w:r>
      <w:r>
        <w:rPr>
          <w:lang w:val="de-DE"/>
        </w:rPr>
        <w:br/>
      </w:r>
      <w:r w:rsidRPr="00AA33EC">
        <w:rPr>
          <w:lang w:val="de-DE"/>
        </w:rPr>
        <w:t>Wort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des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oluten genommen wird,</w:t>
      </w:r>
      <w:r>
        <w:rPr>
          <w:lang w:val="de-DE"/>
        </w:rPr>
        <w:br/>
      </w:r>
      <w:r w:rsidRPr="00AA33EC">
        <w:rPr>
          <w:lang w:val="de-DE"/>
        </w:rPr>
        <w:t>was aus den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 und Beziehungen un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erer</w:t>
      </w:r>
      <w:r>
        <w:rPr>
          <w:lang w:val="de-DE"/>
        </w:rPr>
        <w:br/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 auf einander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pringet,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oftmals </w:t>
      </w:r>
      <w:r w:rsidRPr="00AA33EC">
        <w:rPr>
          <w:lang w:val="de-DE"/>
        </w:rPr>
        <w:t>leb-</w:t>
      </w:r>
      <w:r>
        <w:rPr>
          <w:lang w:val="de-DE"/>
        </w:rPr>
        <w:br/>
      </w:r>
      <w:r w:rsidRPr="00AA33EC">
        <w:rPr>
          <w:lang w:val="de-DE"/>
        </w:rPr>
        <w:t>haft</w:t>
      </w:r>
      <w:r w:rsidRPr="00AA33EC">
        <w:rPr>
          <w:lang w:val="de-DE"/>
        </w:rPr>
        <w:t xml:space="preserve">, wo doch das </w:t>
      </w:r>
      <w:r w:rsidRPr="00B92320">
        <w:rPr>
          <w:b/>
          <w:bCs/>
          <w:lang w:val="de-DE"/>
        </w:rPr>
        <w:t>Gewahrnehmen</w:t>
      </w:r>
      <w:r w:rsidRPr="00AA33EC">
        <w:rPr>
          <w:lang w:val="de-DE"/>
        </w:rPr>
        <w:t xml:space="preserve">, oder das </w:t>
      </w:r>
      <w:r w:rsidRPr="00AA33EC">
        <w:rPr>
          <w:lang w:val="de-DE"/>
        </w:rPr>
        <w:t>Den-</w:t>
      </w:r>
      <w:r>
        <w:rPr>
          <w:lang w:val="de-DE"/>
        </w:rPr>
        <w:br/>
      </w:r>
      <w:r w:rsidRPr="00AA33EC">
        <w:rPr>
          <w:lang w:val="de-DE"/>
        </w:rPr>
        <w:t>ken</w:t>
      </w:r>
      <w:r w:rsidRPr="00AA33EC">
        <w:rPr>
          <w:lang w:val="de-DE"/>
        </w:rPr>
        <w:t xml:space="preserve"> des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es</w:t>
      </w:r>
      <w:r w:rsidRPr="00AA33EC">
        <w:rPr>
          <w:lang w:val="de-DE"/>
        </w:rPr>
        <w:t xml:space="preserve"> nur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chwach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es </w:t>
      </w:r>
      <w:r w:rsidRPr="00AA33EC">
        <w:rPr>
          <w:lang w:val="de-DE"/>
        </w:rPr>
        <w:t>Grun-</w:t>
      </w:r>
      <w:r>
        <w:rPr>
          <w:lang w:val="de-DE"/>
        </w:rPr>
        <w:br/>
      </w:r>
      <w:r w:rsidRPr="00AA33EC">
        <w:rPr>
          <w:lang w:val="de-DE"/>
        </w:rPr>
        <w:t>des</w:t>
      </w:r>
      <w:r w:rsidRPr="00AA33EC">
        <w:rPr>
          <w:lang w:val="de-DE"/>
        </w:rPr>
        <w:t xml:space="preserve"> habe ich mich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in dem dritten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uch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das</w:t>
      </w:r>
      <w:r>
        <w:rPr>
          <w:lang w:val="de-DE"/>
        </w:rPr>
        <w:br/>
      </w:r>
      <w:r w:rsidRPr="00AA33EC">
        <w:rPr>
          <w:lang w:val="de-DE"/>
        </w:rPr>
        <w:t>Gewahrnehmen bedienet, um zu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en, daß in dem</w:t>
      </w:r>
      <w:r>
        <w:rPr>
          <w:lang w:val="de-DE"/>
        </w:rPr>
        <w:br/>
      </w:r>
      <w:r w:rsidRPr="00AA33EC">
        <w:rPr>
          <w:lang w:val="de-DE"/>
        </w:rPr>
        <w:t>letztern noch eine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ondere Kraft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ußerung enthalten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ey,</w:t>
      </w:r>
      <w:r>
        <w:rPr>
          <w:lang w:val="de-DE"/>
        </w:rPr>
        <w:br/>
      </w:r>
      <w:r w:rsidRPr="00AA33EC">
        <w:rPr>
          <w:lang w:val="de-DE"/>
        </w:rPr>
        <w:t>die von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</w:t>
      </w:r>
      <w:r>
        <w:rPr>
          <w:lang w:val="de-DE"/>
        </w:rPr>
        <w:br/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auch mit den Empfindungen des </w:t>
      </w:r>
      <w:r w:rsidRPr="00AA33EC">
        <w:rPr>
          <w:lang w:val="de-DE"/>
        </w:rPr>
        <w:t>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o-</w:t>
      </w:r>
      <w:r>
        <w:rPr>
          <w:lang w:val="de-DE"/>
        </w:rPr>
        <w:br/>
      </w:r>
      <w:r w:rsidRPr="00AA33EC">
        <w:rPr>
          <w:lang w:val="de-DE"/>
        </w:rPr>
        <w:t>luten</w:t>
      </w:r>
      <w:r w:rsidRPr="00AA33EC">
        <w:rPr>
          <w:lang w:val="de-DE"/>
        </w:rPr>
        <w:t xml:space="preserve"> unmittelbar verbunden; das Gewahrnehmen </w:t>
      </w:r>
      <w:r w:rsidRPr="00AA33EC">
        <w:rPr>
          <w:lang w:val="de-DE"/>
        </w:rPr>
        <w:t>ent-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tehet </w:t>
      </w:r>
      <w:r w:rsidRPr="00AA33EC">
        <w:rPr>
          <w:lang w:val="de-DE"/>
        </w:rPr>
        <w:t xml:space="preserve">nicht ehe, als bis die Empfindung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chon eine </w:t>
      </w:r>
      <w:r w:rsidRPr="00AA33EC">
        <w:rPr>
          <w:lang w:val="de-DE"/>
        </w:rPr>
        <w:t>Em-</w:t>
      </w:r>
      <w:r>
        <w:rPr>
          <w:lang w:val="de-DE"/>
        </w:rPr>
        <w:br/>
      </w:r>
      <w:r w:rsidRPr="00AA33EC">
        <w:rPr>
          <w:lang w:val="de-DE"/>
        </w:rPr>
        <w:t>pfindungsvor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</w:t>
      </w:r>
      <w:r w:rsidRPr="00AA33EC">
        <w:rPr>
          <w:lang w:val="de-DE"/>
        </w:rPr>
        <w:t xml:space="preserve"> geworden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  <w:r w:rsidRPr="00AA33EC">
        <w:rPr>
          <w:lang w:val="de-DE"/>
        </w:rPr>
        <w:t xml:space="preserve"> *) </w:t>
      </w:r>
      <w:r w:rsidRPr="00AA33EC">
        <w:rPr>
          <w:lang w:val="de-DE"/>
        </w:rPr>
        <w:t>Auch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nicht </w:t>
      </w:r>
      <w:r w:rsidRPr="00AA33EC">
        <w:rPr>
          <w:lang w:val="de-DE"/>
        </w:rPr>
        <w:t>jed-</w:t>
      </w:r>
      <w:r>
        <w:rPr>
          <w:lang w:val="de-DE"/>
        </w:rPr>
        <w:br/>
      </w:r>
      <w:r w:rsidRPr="00AA33EC">
        <w:rPr>
          <w:lang w:val="de-DE"/>
        </w:rPr>
        <w:t>wedes</w:t>
      </w:r>
      <w:r w:rsidRPr="00AA33EC">
        <w:rPr>
          <w:lang w:val="de-DE"/>
        </w:rPr>
        <w:t xml:space="preserve">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e, ein unmittelbarer Reiz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das Gewahrnehmungsverm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gen. Der Gegen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</w:t>
      </w:r>
      <w:r>
        <w:rPr>
          <w:lang w:val="de-DE"/>
        </w:rPr>
        <w:br/>
      </w:r>
      <w:r w:rsidRPr="00AA33EC">
        <w:rPr>
          <w:lang w:val="de-DE"/>
        </w:rPr>
        <w:t>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etwas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olutes; aber dieß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nur </w:t>
      </w:r>
      <w:r w:rsidRPr="00AA33EC">
        <w:rPr>
          <w:lang w:val="de-DE"/>
        </w:rPr>
        <w:t>als-</w:t>
      </w:r>
      <w:r>
        <w:rPr>
          <w:lang w:val="de-DE"/>
        </w:rPr>
        <w:br/>
      </w:r>
      <w:r w:rsidRPr="00AA33EC">
        <w:rPr>
          <w:lang w:val="de-DE"/>
        </w:rPr>
        <w:t>denn</w:t>
      </w:r>
      <w:r w:rsidRPr="00AA33EC">
        <w:rPr>
          <w:lang w:val="de-DE"/>
        </w:rPr>
        <w:t xml:space="preserve"> in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Kraft, wenn wir von einer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 zur andern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bergehen, und alsdenn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das</w:t>
      </w:r>
      <w:r>
        <w:rPr>
          <w:lang w:val="de-DE"/>
        </w:rPr>
        <w:br/>
      </w:r>
      <w:r w:rsidRPr="00B92320">
        <w:rPr>
          <w:b/>
          <w:bCs/>
          <w:lang w:val="de-DE"/>
        </w:rPr>
        <w:t>Gef</w:t>
      </w:r>
      <w:r w:rsidRPr="00B92320">
        <w:rPr>
          <w:rFonts w:ascii="Calibri" w:hAnsi="Calibri"/>
          <w:b/>
          <w:bCs/>
          <w:lang w:val="de-DE"/>
        </w:rPr>
        <w:t>ü</w:t>
      </w:r>
      <w:r w:rsidRPr="00B92320">
        <w:rPr>
          <w:b/>
          <w:bCs/>
          <w:lang w:val="de-DE"/>
        </w:rPr>
        <w:t xml:space="preserve">hl des </w:t>
      </w:r>
      <w:r w:rsidRPr="00B92320">
        <w:rPr>
          <w:b/>
          <w:bCs/>
          <w:lang w:val="de-DE"/>
        </w:rPr>
        <w:t>Uebergangs</w:t>
      </w:r>
      <w:r w:rsidRPr="00AA33EC">
        <w:rPr>
          <w:lang w:val="de-DE"/>
        </w:rPr>
        <w:t xml:space="preserve"> vorhanden, worauf die</w:t>
      </w:r>
      <w:r>
        <w:rPr>
          <w:lang w:val="de-DE"/>
        </w:rPr>
        <w:br/>
      </w:r>
      <w:r w:rsidRPr="00AA33EC">
        <w:rPr>
          <w:lang w:val="de-DE"/>
        </w:rPr>
        <w:t>Gewahrnehmungen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folgen. Es </w:t>
      </w:r>
      <w:r w:rsidRPr="00AA33EC">
        <w:rPr>
          <w:lang w:val="de-DE"/>
        </w:rPr>
        <w:t>ent-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</w:t>
      </w:r>
      <w:r w:rsidRPr="00AA33EC">
        <w:rPr>
          <w:lang w:val="de-DE"/>
        </w:rPr>
        <w:t xml:space="preserve"> auch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 der Beziehungen auf das Gem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th,</w:t>
      </w:r>
      <w:r>
        <w:rPr>
          <w:lang w:val="de-DE"/>
        </w:rPr>
        <w:br/>
      </w:r>
      <w:r w:rsidRPr="00AA33EC">
        <w:rPr>
          <w:lang w:val="de-DE"/>
        </w:rPr>
        <w:t xml:space="preserve">und aufs Herz.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 xml:space="preserve">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em letztern Fall reizen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mehr</w:t>
      </w:r>
      <w:r>
        <w:rPr>
          <w:lang w:val="de-DE"/>
        </w:rPr>
        <w:br/>
      </w:r>
      <w:r w:rsidRPr="00AA33EC">
        <w:rPr>
          <w:lang w:val="de-DE"/>
        </w:rPr>
        <w:t>die Kr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fte des Willens zum Handeln, als die Kr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fte</w:t>
      </w:r>
      <w:r>
        <w:rPr>
          <w:lang w:val="de-DE"/>
        </w:rPr>
        <w:br/>
      </w:r>
      <w:r w:rsidRPr="00AA33EC">
        <w:rPr>
          <w:lang w:val="de-DE"/>
        </w:rPr>
        <w:t>des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tandes zum Denken. Nur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des</w:t>
      </w:r>
      <w:r>
        <w:rPr>
          <w:lang w:val="de-DE"/>
        </w:rPr>
        <w:br/>
      </w:r>
      <w:r w:rsidRPr="00AA33EC">
        <w:rPr>
          <w:lang w:val="de-DE"/>
        </w:rPr>
        <w:t>Uebergangs</w:t>
      </w:r>
      <w:r w:rsidRPr="00AA33EC">
        <w:rPr>
          <w:lang w:val="de-DE"/>
        </w:rPr>
        <w:t>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von der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nderung,</w:t>
      </w:r>
    </w:p>
    <w:p w14:paraId="0C12E0D8" w14:textId="457950C3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welche</w:t>
      </w:r>
    </w:p>
    <w:p w14:paraId="458E5F23" w14:textId="0149ECED" w:rsidR="00AA33EC" w:rsidRDefault="00AA33EC" w:rsidP="00AA33EC">
      <w:pPr>
        <w:rPr>
          <w:lang w:val="de-DE"/>
        </w:rPr>
      </w:pPr>
      <w:r w:rsidRPr="00AA33EC">
        <w:rPr>
          <w:lang w:val="de-DE"/>
        </w:rPr>
        <w:t>*) Dritter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 VI.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 V.</w:t>
      </w:r>
    </w:p>
    <w:p w14:paraId="0CA3B2B2" w14:textId="0EE36B0C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P p 5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602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21FB49E4" w14:textId="4C861712" w:rsidR="00AA33EC" w:rsidRDefault="00AA33EC" w:rsidP="00AA33EC">
      <w:pPr>
        <w:rPr>
          <w:lang w:val="de-DE"/>
        </w:rPr>
      </w:pPr>
      <w:r w:rsidRPr="00AA33EC">
        <w:rPr>
          <w:lang w:val="de-DE"/>
        </w:rPr>
        <w:t>welche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tellende Kraft leidet,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fern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  <w:r w:rsidRPr="00AA33EC">
        <w:rPr>
          <w:lang w:val="de-DE"/>
        </w:rPr>
        <w:t xml:space="preserve"> vergleichet, und von einer zur andern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berge-</w:t>
      </w:r>
      <w:r>
        <w:rPr>
          <w:lang w:val="de-DE"/>
        </w:rPr>
        <w:br/>
      </w:r>
      <w:r w:rsidRPr="00AA33EC">
        <w:rPr>
          <w:lang w:val="de-DE"/>
        </w:rPr>
        <w:t>het</w:t>
      </w:r>
      <w:r w:rsidRPr="00AA33EC">
        <w:rPr>
          <w:lang w:val="de-DE"/>
        </w:rPr>
        <w:t>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dasjenige, was unmittelbar vor dem </w:t>
      </w:r>
      <w:r w:rsidRPr="00AA33EC">
        <w:rPr>
          <w:lang w:val="de-DE"/>
        </w:rPr>
        <w:t>Gewahr-</w:t>
      </w:r>
      <w:r>
        <w:rPr>
          <w:lang w:val="de-DE"/>
        </w:rPr>
        <w:br/>
      </w:r>
      <w:r w:rsidRPr="00AA33EC">
        <w:rPr>
          <w:lang w:val="de-DE"/>
        </w:rPr>
        <w:t>nehmen</w:t>
      </w:r>
      <w:r w:rsidRPr="00AA33EC">
        <w:rPr>
          <w:lang w:val="de-DE"/>
        </w:rPr>
        <w:t xml:space="preserve"> vorhergehet.</w:t>
      </w:r>
    </w:p>
    <w:p w14:paraId="14D78BDA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3.</w:t>
      </w:r>
    </w:p>
    <w:p w14:paraId="1BBA2833" w14:textId="058368A2" w:rsidR="00AA33EC" w:rsidRDefault="00AA33EC" w:rsidP="00AA33EC">
      <w:pPr>
        <w:rPr>
          <w:lang w:val="de-DE"/>
        </w:rPr>
      </w:pPr>
      <w:r w:rsidRPr="00AA33EC">
        <w:rPr>
          <w:lang w:val="de-DE"/>
        </w:rPr>
        <w:t>Das Denken erfodert eine vorhergehende Beziehung</w:t>
      </w:r>
      <w:r>
        <w:rPr>
          <w:lang w:val="de-DE"/>
        </w:rPr>
        <w:br/>
      </w:r>
      <w:r w:rsidRPr="00AA33EC">
        <w:rPr>
          <w:lang w:val="de-DE"/>
        </w:rPr>
        <w:t>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und ein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des</w:t>
      </w:r>
      <w:r w:rsidRPr="00AA33EC">
        <w:rPr>
          <w:lang w:val="de-DE"/>
        </w:rPr>
        <w:t xml:space="preserve"> Uebergangs</w:t>
      </w:r>
      <w:r w:rsidRPr="00AA33EC">
        <w:rPr>
          <w:lang w:val="de-DE"/>
        </w:rPr>
        <w:t>; aber</w:t>
      </w:r>
      <w:r>
        <w:rPr>
          <w:lang w:val="de-DE"/>
        </w:rPr>
        <w:br/>
      </w:r>
      <w:r w:rsidRPr="00AA33EC">
        <w:rPr>
          <w:lang w:val="de-DE"/>
        </w:rPr>
        <w:t>es lehret die Erfahrung, daß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Erfoderni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vorhan-</w:t>
      </w:r>
      <w:r>
        <w:rPr>
          <w:lang w:val="de-DE"/>
        </w:rPr>
        <w:br/>
      </w:r>
      <w:r w:rsidRPr="00AA33EC">
        <w:rPr>
          <w:lang w:val="de-DE"/>
        </w:rPr>
        <w:t>den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nnen, ohne daß der Aktus des Denkens </w:t>
      </w:r>
      <w:r w:rsidRPr="00AA33EC">
        <w:rPr>
          <w:lang w:val="de-DE"/>
        </w:rPr>
        <w:t>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l-</w:t>
      </w:r>
      <w:r>
        <w:rPr>
          <w:lang w:val="de-DE"/>
        </w:rPr>
        <w:br/>
      </w:r>
      <w:r w:rsidRPr="00AA33EC">
        <w:rPr>
          <w:lang w:val="de-DE"/>
        </w:rPr>
        <w:t>lig</w:t>
      </w:r>
      <w:r w:rsidRPr="00AA33EC">
        <w:rPr>
          <w:lang w:val="de-DE"/>
        </w:rPr>
        <w:t xml:space="preserve"> zu Stande komme. Der Aktus des Schließens,</w:t>
      </w:r>
      <w:r>
        <w:rPr>
          <w:lang w:val="de-DE"/>
        </w:rPr>
        <w:br/>
      </w:r>
      <w:r w:rsidRPr="00AA33EC">
        <w:rPr>
          <w:lang w:val="de-DE"/>
        </w:rPr>
        <w:t>und die 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icht des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ammenhangs in den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en,</w:t>
      </w:r>
      <w:r>
        <w:rPr>
          <w:lang w:val="de-DE"/>
        </w:rPr>
        <w:br/>
      </w:r>
      <w:r w:rsidRPr="00AA33EC">
        <w:rPr>
          <w:lang w:val="de-DE"/>
        </w:rPr>
        <w:t xml:space="preserve">wird zwar erleichtert, wenn die Stellungen der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</w:t>
      </w:r>
      <w:r>
        <w:rPr>
          <w:lang w:val="de-DE"/>
        </w:rPr>
        <w:br/>
      </w:r>
      <w:r w:rsidRPr="00AA33EC">
        <w:rPr>
          <w:lang w:val="de-DE"/>
        </w:rPr>
        <w:t>leichter und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chwinder hervorgebracht werden; aber</w:t>
      </w:r>
      <w:r>
        <w:rPr>
          <w:lang w:val="de-DE"/>
        </w:rPr>
        <w:br/>
      </w:r>
      <w:r w:rsidRPr="00AA33EC">
        <w:rPr>
          <w:lang w:val="de-DE"/>
        </w:rPr>
        <w:t>nicht in der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mlichen Maaße, wie man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Zuberei-</w:t>
      </w:r>
      <w:r>
        <w:rPr>
          <w:lang w:val="de-DE"/>
        </w:rPr>
        <w:br/>
      </w:r>
      <w:r w:rsidRPr="00AA33EC">
        <w:rPr>
          <w:lang w:val="de-DE"/>
        </w:rPr>
        <w:t>tungen</w:t>
      </w:r>
      <w:r w:rsidRPr="00AA33EC">
        <w:rPr>
          <w:lang w:val="de-DE"/>
        </w:rPr>
        <w:t xml:space="preserve"> in den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chaffet. Man hat, wie</w:t>
      </w:r>
      <w:r>
        <w:rPr>
          <w:lang w:val="de-DE"/>
        </w:rPr>
        <w:br/>
      </w:r>
      <w:r w:rsidRPr="00AA33EC">
        <w:rPr>
          <w:lang w:val="de-DE"/>
        </w:rPr>
        <w:t>bekannt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Linien und Figuren,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ammen </w:t>
      </w:r>
      <w:r w:rsidRPr="00AA33EC">
        <w:rPr>
          <w:lang w:val="de-DE"/>
        </w:rPr>
        <w:t>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tel-</w:t>
      </w:r>
      <w:r>
        <w:rPr>
          <w:lang w:val="de-DE"/>
        </w:rPr>
        <w:br/>
      </w:r>
      <w:r w:rsidRPr="00AA33EC">
        <w:rPr>
          <w:lang w:val="de-DE"/>
        </w:rPr>
        <w:t>let</w:t>
      </w:r>
      <w:r w:rsidRPr="00AA33EC">
        <w:rPr>
          <w:lang w:val="de-DE"/>
        </w:rPr>
        <w:t xml:space="preserve"> werden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nnen, daß die Demon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trationen des </w:t>
      </w:r>
      <w:r w:rsidRPr="00AA33EC">
        <w:rPr>
          <w:lang w:val="de-DE"/>
        </w:rPr>
        <w:t>Eucli-</w:t>
      </w:r>
      <w:r>
        <w:rPr>
          <w:lang w:val="de-DE"/>
        </w:rPr>
        <w:br/>
      </w:r>
      <w:r w:rsidRPr="00AA33EC">
        <w:rPr>
          <w:lang w:val="de-DE"/>
        </w:rPr>
        <w:t>des</w:t>
      </w:r>
      <w:r w:rsidRPr="00AA33EC">
        <w:rPr>
          <w:lang w:val="de-DE"/>
        </w:rPr>
        <w:t xml:space="preserve"> vor Augen geleget werden. Jeder Satz kann nach</w:t>
      </w:r>
      <w:r>
        <w:rPr>
          <w:lang w:val="de-DE"/>
        </w:rPr>
        <w:br/>
      </w:r>
      <w:r w:rsidRPr="00AA33EC">
        <w:rPr>
          <w:lang w:val="de-DE"/>
        </w:rPr>
        <w:t xml:space="preserve">dem andern,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wie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auf einander folgen,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ichtlich</w:t>
      </w:r>
      <w:r w:rsidRPr="00AA33EC">
        <w:rPr>
          <w:lang w:val="de-DE"/>
        </w:rPr>
        <w:t xml:space="preserve"> ge-</w:t>
      </w:r>
      <w:r>
        <w:rPr>
          <w:lang w:val="de-DE"/>
        </w:rPr>
        <w:br/>
      </w:r>
      <w:r w:rsidRPr="00AA33EC">
        <w:rPr>
          <w:lang w:val="de-DE"/>
        </w:rPr>
        <w:t>macht</w:t>
      </w:r>
      <w:r w:rsidRPr="00AA33EC">
        <w:rPr>
          <w:lang w:val="de-DE"/>
        </w:rPr>
        <w:t xml:space="preserve"> werden. Ohne Zweifel erleichtert dieß die </w:t>
      </w:r>
      <w:r w:rsidRPr="00AA33EC">
        <w:rPr>
          <w:lang w:val="de-DE"/>
        </w:rPr>
        <w:t>Ein-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icht</w:t>
      </w:r>
      <w:r w:rsidRPr="00AA33EC">
        <w:rPr>
          <w:lang w:val="de-DE"/>
        </w:rPr>
        <w:t xml:space="preserve"> des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ammenhangs, da auf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Art die </w:t>
      </w:r>
      <w:r w:rsidRPr="00AA33EC">
        <w:rPr>
          <w:lang w:val="de-DE"/>
        </w:rPr>
        <w:t>einzel-</w:t>
      </w:r>
      <w:r>
        <w:rPr>
          <w:lang w:val="de-DE"/>
        </w:rPr>
        <w:br/>
      </w:r>
      <w:r w:rsidRPr="00AA33EC">
        <w:rPr>
          <w:lang w:val="de-DE"/>
        </w:rPr>
        <w:t>nen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 ohne alle M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he die Stellung in der </w:t>
      </w:r>
      <w:r w:rsidRPr="00AA33EC">
        <w:rPr>
          <w:lang w:val="de-DE"/>
        </w:rPr>
        <w:t>Phanta-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</w:t>
      </w:r>
      <w:r w:rsidRPr="00AA33EC">
        <w:rPr>
          <w:lang w:val="de-DE"/>
        </w:rPr>
        <w:t xml:space="preserve"> erhalten, die zu ihrer Vergleichung erfodert wird.</w:t>
      </w:r>
      <w:r>
        <w:rPr>
          <w:lang w:val="de-DE"/>
        </w:rPr>
        <w:br/>
      </w:r>
      <w:r w:rsidRPr="00AA33EC">
        <w:rPr>
          <w:lang w:val="de-DE"/>
        </w:rPr>
        <w:t>Aber weder ein Urtheil, noch ein Schluß wird dadurch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ichtbar. W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rde der, dem durch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 </w:t>
      </w:r>
      <w:r w:rsidRPr="00AA33EC">
        <w:rPr>
          <w:lang w:val="de-DE"/>
        </w:rPr>
        <w:t>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etzungen</w:t>
      </w:r>
      <w:r w:rsidRPr="00AA33EC">
        <w:rPr>
          <w:lang w:val="de-DE"/>
        </w:rPr>
        <w:t xml:space="preserve"> und Sub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titutionen von Linien, die ganze</w:t>
      </w:r>
      <w:r w:rsidRPr="00AA33EC">
        <w:rPr>
          <w:lang w:val="de-DE"/>
        </w:rPr>
        <w:t xml:space="preserve"> De-</w:t>
      </w:r>
      <w:r>
        <w:rPr>
          <w:lang w:val="de-DE"/>
        </w:rPr>
        <w:br/>
      </w:r>
      <w:r w:rsidRPr="00AA33EC">
        <w:rPr>
          <w:lang w:val="de-DE"/>
        </w:rPr>
        <w:t>mon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tration</w:t>
      </w:r>
      <w:r w:rsidRPr="00AA33EC">
        <w:rPr>
          <w:lang w:val="de-DE"/>
        </w:rPr>
        <w:t xml:space="preserve"> vorgemacht worden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der jede auf </w:t>
      </w:r>
      <w:r w:rsidRPr="00AA33EC">
        <w:rPr>
          <w:lang w:val="de-DE"/>
        </w:rPr>
        <w:t>einan-</w:t>
      </w:r>
      <w:r>
        <w:rPr>
          <w:lang w:val="de-DE"/>
        </w:rPr>
        <w:br/>
      </w:r>
      <w:r w:rsidRPr="00AA33EC">
        <w:rPr>
          <w:lang w:val="de-DE"/>
        </w:rPr>
        <w:t>der</w:t>
      </w:r>
      <w:r w:rsidRPr="00AA33EC">
        <w:rPr>
          <w:lang w:val="de-DE"/>
        </w:rPr>
        <w:t xml:space="preserve"> folgende Ab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onders, deutlich und </w:t>
      </w:r>
      <w:r w:rsidRPr="00AA33EC">
        <w:rPr>
          <w:lang w:val="de-DE"/>
        </w:rPr>
        <w:t>voll-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ndig</w:t>
      </w:r>
      <w:r w:rsidRPr="00AA33EC">
        <w:rPr>
          <w:lang w:val="de-DE"/>
        </w:rPr>
        <w:t xml:space="preserve">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 hat, deswegen ein Rai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onnement gemacht</w:t>
      </w:r>
      <w:r>
        <w:rPr>
          <w:lang w:val="de-DE"/>
        </w:rPr>
        <w:br/>
      </w:r>
      <w:r w:rsidRPr="00AA33EC">
        <w:rPr>
          <w:lang w:val="de-DE"/>
        </w:rPr>
        <w:t>haben? Die Folge von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in ihrer </w:t>
      </w:r>
      <w:r w:rsidRPr="00AA33EC">
        <w:rPr>
          <w:lang w:val="de-DE"/>
        </w:rPr>
        <w:t>geh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ri-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Lage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einem Kopf, aber fehlt nicht der Gedanke</w:t>
      </w:r>
      <w:r>
        <w:rPr>
          <w:lang w:val="de-DE"/>
        </w:rPr>
        <w:br/>
      </w:r>
      <w:r w:rsidRPr="00AA33EC">
        <w:rPr>
          <w:lang w:val="de-DE"/>
        </w:rPr>
        <w:t xml:space="preserve">und der Schluß? Derjenige hat noch nicht Schach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pielt</w:t>
      </w:r>
      <w:r w:rsidRPr="00AA33EC">
        <w:rPr>
          <w:lang w:val="de-DE"/>
        </w:rPr>
        <w:t>, der nur die auf einander gefolgten Z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ge bemerket</w:t>
      </w:r>
      <w:r>
        <w:rPr>
          <w:lang w:val="de-DE"/>
        </w:rPr>
        <w:br/>
      </w:r>
      <w:r w:rsidRPr="00AA33EC">
        <w:rPr>
          <w:lang w:val="de-DE"/>
        </w:rPr>
        <w:t xml:space="preserve">hat, und wenn auch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einer Aufmerk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amkeit keine ein</w:t>
      </w:r>
      <w:r w:rsidRPr="00AA33EC">
        <w:rPr>
          <w:lang w:val="de-DE"/>
        </w:rPr>
        <w:t>-</w:t>
      </w:r>
    </w:p>
    <w:p w14:paraId="0354D67D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zige</w:t>
      </w:r>
    </w:p>
    <w:p w14:paraId="6403B4A9" w14:textId="4FA4E0E7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603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176BAD1C" w14:textId="58877C25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zige von den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nderungen </w:t>
      </w:r>
      <w:r w:rsidRPr="00AA33EC">
        <w:rPr>
          <w:lang w:val="de-DE"/>
        </w:rPr>
        <w:t>in den Steinen entwi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chet</w:t>
      </w:r>
      <w:r>
        <w:rPr>
          <w:lang w:val="de-DE"/>
        </w:rPr>
        <w:br/>
      </w:r>
      <w:r w:rsidRPr="00AA33EC">
        <w:rPr>
          <w:lang w:val="de-DE"/>
        </w:rPr>
        <w:t>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re.</w:t>
      </w:r>
    </w:p>
    <w:p w14:paraId="665725D0" w14:textId="050F1794" w:rsidR="00AA33EC" w:rsidRDefault="00AA33EC" w:rsidP="00AA33EC">
      <w:pPr>
        <w:rPr>
          <w:lang w:val="de-DE"/>
        </w:rPr>
      </w:pPr>
      <w:r w:rsidRPr="00AA33EC">
        <w:rPr>
          <w:lang w:val="de-DE"/>
        </w:rPr>
        <w:t>Es kann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 Lebhaftigkeit und Lage in den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tellungen, und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des</w:t>
      </w:r>
      <w:r w:rsidRPr="00AA33EC">
        <w:rPr>
          <w:lang w:val="de-DE"/>
        </w:rPr>
        <w:t xml:space="preserve"> Uebergangs,</w:t>
      </w:r>
      <w:r>
        <w:rPr>
          <w:lang w:val="de-DE"/>
        </w:rPr>
        <w:br/>
      </w:r>
      <w:r w:rsidRPr="00AA33EC">
        <w:rPr>
          <w:lang w:val="de-DE"/>
        </w:rPr>
        <w:t xml:space="preserve">wodurch die Denkkraft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zum Urtheilen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timmet</w:t>
      </w:r>
      <w:r>
        <w:rPr>
          <w:lang w:val="de-DE"/>
        </w:rPr>
        <w:br/>
      </w:r>
      <w:r w:rsidRPr="00AA33EC">
        <w:rPr>
          <w:lang w:val="de-DE"/>
        </w:rPr>
        <w:t xml:space="preserve">wird,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bleiben, wie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vorher waren, und doch </w:t>
      </w:r>
      <w:r w:rsidRPr="00AA33EC">
        <w:rPr>
          <w:lang w:val="de-DE"/>
        </w:rPr>
        <w:t>un-</w:t>
      </w:r>
      <w:r>
        <w:rPr>
          <w:lang w:val="de-DE"/>
        </w:rPr>
        <w:br/>
      </w:r>
      <w:r w:rsidRPr="00AA33EC">
        <w:rPr>
          <w:lang w:val="de-DE"/>
        </w:rPr>
        <w:t>kr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ftig</w:t>
      </w:r>
      <w:r w:rsidRPr="00AA33EC">
        <w:rPr>
          <w:lang w:val="de-DE"/>
        </w:rPr>
        <w:t xml:space="preserve"> gemacht werden, die Denkkraft auf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 Art</w:t>
      </w:r>
      <w:r>
        <w:rPr>
          <w:lang w:val="de-DE"/>
        </w:rPr>
        <w:br/>
      </w:r>
      <w:r w:rsidRPr="00AA33EC">
        <w:rPr>
          <w:lang w:val="de-DE"/>
        </w:rPr>
        <w:t>in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tigkeit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etzen. Warum urtheilet der 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tronom</w:t>
      </w:r>
      <w:r>
        <w:rPr>
          <w:lang w:val="de-DE"/>
        </w:rPr>
        <w:br/>
      </w:r>
      <w:r w:rsidRPr="00AA33EC">
        <w:rPr>
          <w:lang w:val="de-DE"/>
        </w:rPr>
        <w:t xml:space="preserve">nicht eben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das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ltniß der </w:t>
      </w:r>
      <w:r w:rsidRPr="00AA33EC">
        <w:rPr>
          <w:lang w:val="de-DE"/>
        </w:rPr>
        <w:t>Weltk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</w:t>
      </w:r>
      <w:r w:rsidRPr="00AA33EC">
        <w:rPr>
          <w:lang w:val="de-DE"/>
        </w:rPr>
        <w:t>, als</w:t>
      </w:r>
      <w:r>
        <w:rPr>
          <w:lang w:val="de-DE"/>
        </w:rPr>
        <w:br/>
      </w:r>
      <w:r w:rsidRPr="00AA33EC">
        <w:rPr>
          <w:lang w:val="de-DE"/>
        </w:rPr>
        <w:t xml:space="preserve">der gemeine Mann? und als 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ehedem </w:t>
      </w:r>
      <w:r w:rsidRPr="00AA33EC">
        <w:rPr>
          <w:lang w:val="de-DE"/>
        </w:rPr>
        <w:t>geurthei-</w:t>
      </w:r>
      <w:r>
        <w:rPr>
          <w:lang w:val="de-DE"/>
        </w:rPr>
        <w:br/>
      </w:r>
      <w:r w:rsidRPr="00AA33EC">
        <w:rPr>
          <w:lang w:val="de-DE"/>
        </w:rPr>
        <w:t>let</w:t>
      </w:r>
      <w:r w:rsidRPr="00AA33EC">
        <w:rPr>
          <w:lang w:val="de-DE"/>
        </w:rPr>
        <w:t xml:space="preserve"> hat?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innlichen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 noch </w:t>
      </w: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el-</w:t>
      </w:r>
      <w:r>
        <w:rPr>
          <w:lang w:val="de-DE"/>
        </w:rPr>
        <w:br/>
      </w:r>
      <w:r w:rsidRPr="00AA33EC">
        <w:rPr>
          <w:lang w:val="de-DE"/>
        </w:rPr>
        <w:t>bigen</w:t>
      </w:r>
      <w:r w:rsidRPr="00AA33EC">
        <w:rPr>
          <w:lang w:val="de-DE"/>
        </w:rPr>
        <w:t>, auch noch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des </w:t>
      </w:r>
      <w:r w:rsidRPr="00AA33EC">
        <w:rPr>
          <w:lang w:val="de-DE"/>
        </w:rPr>
        <w:t>Uebergangs</w:t>
      </w:r>
      <w:r w:rsidRPr="00AA33EC">
        <w:rPr>
          <w:lang w:val="de-DE"/>
        </w:rPr>
        <w:t xml:space="preserve">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elbige.</w:t>
      </w:r>
      <w:r>
        <w:rPr>
          <w:lang w:val="de-DE"/>
        </w:rPr>
        <w:br/>
      </w:r>
      <w:r w:rsidRPr="00AA33EC">
        <w:rPr>
          <w:lang w:val="de-DE"/>
        </w:rPr>
        <w:t xml:space="preserve">Daher, wird man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agen, weil andere Betrachtungen</w:t>
      </w:r>
      <w:r>
        <w:rPr>
          <w:lang w:val="de-DE"/>
        </w:rPr>
        <w:br/>
      </w:r>
      <w:r w:rsidRPr="00AA33EC">
        <w:rPr>
          <w:lang w:val="de-DE"/>
        </w:rPr>
        <w:t>dazwi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 treten. Ohne Zweifel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es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o.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 xml:space="preserve">hier ein Hinderniß des vorigen Urtheils, und die </w:t>
      </w:r>
      <w:r w:rsidRPr="00AA33EC">
        <w:rPr>
          <w:lang w:val="de-DE"/>
        </w:rPr>
        <w:t>Wir-</w:t>
      </w:r>
      <w:r>
        <w:rPr>
          <w:lang w:val="de-DE"/>
        </w:rPr>
        <w:br/>
      </w:r>
      <w:r w:rsidRPr="00AA33EC">
        <w:rPr>
          <w:lang w:val="de-DE"/>
        </w:rPr>
        <w:t>kung</w:t>
      </w:r>
      <w:r w:rsidRPr="00AA33EC">
        <w:rPr>
          <w:lang w:val="de-DE"/>
        </w:rPr>
        <w:t xml:space="preserve"> erfolget nicht, welche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unter den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elbigen</w:t>
      </w:r>
      <w:r w:rsidRPr="00AA33EC">
        <w:rPr>
          <w:lang w:val="de-DE"/>
        </w:rPr>
        <w:t xml:space="preserve"> Um-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nden</w:t>
      </w:r>
      <w:r w:rsidRPr="00AA33EC">
        <w:rPr>
          <w:lang w:val="de-DE"/>
        </w:rPr>
        <w:t xml:space="preserve"> erfolget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 w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rde, und die auch noch jetzo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o-</w:t>
      </w:r>
      <w:r>
        <w:rPr>
          <w:lang w:val="de-DE"/>
        </w:rPr>
        <w:br/>
      </w:r>
      <w:r w:rsidRPr="00AA33EC">
        <w:rPr>
          <w:lang w:val="de-DE"/>
        </w:rPr>
        <w:t>gleich</w:t>
      </w:r>
      <w:r w:rsidRPr="00AA33EC">
        <w:rPr>
          <w:lang w:val="de-DE"/>
        </w:rPr>
        <w:t xml:space="preserve"> wiederum erfolget,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obald</w:t>
      </w:r>
      <w:r w:rsidRPr="00AA33EC">
        <w:rPr>
          <w:lang w:val="de-DE"/>
        </w:rPr>
        <w:t xml:space="preserve"> die hindernde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ache</w:t>
      </w:r>
      <w:r>
        <w:rPr>
          <w:lang w:val="de-DE"/>
        </w:rPr>
        <w:br/>
      </w:r>
      <w:r w:rsidRPr="00AA33EC">
        <w:rPr>
          <w:lang w:val="de-DE"/>
        </w:rPr>
        <w:t>weggenommen wird. Allein auf welche Art wirken hier</w:t>
      </w:r>
      <w:r>
        <w:rPr>
          <w:lang w:val="de-DE"/>
        </w:rPr>
        <w:br/>
      </w:r>
      <w:r w:rsidRPr="00AA33EC">
        <w:rPr>
          <w:lang w:val="de-DE"/>
        </w:rPr>
        <w:t>wohl die Gegengr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nde? heben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etwan das vormalige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hl, oder die vormalige Lage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auf,</w:t>
      </w:r>
      <w:r>
        <w:rPr>
          <w:lang w:val="de-DE"/>
        </w:rPr>
        <w:br/>
      </w:r>
      <w:r w:rsidRPr="00AA33EC">
        <w:rPr>
          <w:lang w:val="de-DE"/>
        </w:rPr>
        <w:t>oder unterdr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olche? oder ziehen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nicht vielmehr</w:t>
      </w:r>
      <w:r>
        <w:rPr>
          <w:lang w:val="de-DE"/>
        </w:rPr>
        <w:br/>
      </w:r>
      <w:r w:rsidRPr="00AA33EC">
        <w:rPr>
          <w:lang w:val="de-DE"/>
        </w:rPr>
        <w:t xml:space="preserve">nur die Reflexion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rker nach einer andern Seite hin,</w:t>
      </w:r>
      <w:r>
        <w:rPr>
          <w:lang w:val="de-DE"/>
        </w:rPr>
        <w:br/>
      </w:r>
      <w:r w:rsidRPr="00AA33EC">
        <w:rPr>
          <w:lang w:val="de-DE"/>
        </w:rPr>
        <w:t>etwan wie ein gr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ßeres Gewicht ein kleineres zum </w:t>
      </w:r>
      <w:r w:rsidRPr="00AA33EC">
        <w:rPr>
          <w:lang w:val="de-DE"/>
        </w:rPr>
        <w:t>Stei-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bringet, ohne daß es die niederw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rts druckende Kraft</w:t>
      </w:r>
      <w:r>
        <w:rPr>
          <w:lang w:val="de-DE"/>
        </w:rPr>
        <w:br/>
      </w:r>
      <w:r w:rsidRPr="00AA33EC">
        <w:rPr>
          <w:lang w:val="de-DE"/>
        </w:rPr>
        <w:t>des letztern im minde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che? Es giebt Bey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piele</w:t>
      </w:r>
      <w:r>
        <w:rPr>
          <w:lang w:val="de-DE"/>
        </w:rPr>
        <w:br/>
      </w:r>
      <w:r w:rsidRPr="00AA33EC">
        <w:rPr>
          <w:lang w:val="de-DE"/>
        </w:rPr>
        <w:t>genug von der letztern Art. Wie oft urtheilen wir nach</w:t>
      </w:r>
      <w:r>
        <w:rPr>
          <w:lang w:val="de-DE"/>
        </w:rPr>
        <w:br/>
      </w:r>
      <w:r w:rsidRPr="00AA33EC">
        <w:rPr>
          <w:lang w:val="de-DE"/>
        </w:rPr>
        <w:t>einer 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eitigen Betrachtung der Sache, und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ndern</w:t>
      </w:r>
      <w:r>
        <w:rPr>
          <w:lang w:val="de-DE"/>
        </w:rPr>
        <w:br/>
      </w: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es Urtheil, nachdem wir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in mehrern Beziehungen</w:t>
      </w:r>
      <w:r>
        <w:rPr>
          <w:lang w:val="de-DE"/>
        </w:rPr>
        <w:br/>
      </w:r>
      <w:r w:rsidRPr="00AA33EC">
        <w:rPr>
          <w:lang w:val="de-DE"/>
        </w:rPr>
        <w:t xml:space="preserve">erwogen haben;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zugleich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gend, den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tern</w:t>
      </w:r>
      <w:r>
        <w:rPr>
          <w:lang w:val="de-DE"/>
        </w:rPr>
        <w:br/>
      </w:r>
      <w:r w:rsidRPr="00AA33EC">
        <w:rPr>
          <w:lang w:val="de-DE"/>
        </w:rPr>
        <w:t xml:space="preserve">Gang der Reflexion, auf welchem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verleitet ward, in</w:t>
      </w:r>
      <w:r>
        <w:rPr>
          <w:lang w:val="de-DE"/>
        </w:rPr>
        <w:br/>
      </w:r>
      <w:r w:rsidRPr="00AA33EC">
        <w:rPr>
          <w:lang w:val="de-DE"/>
        </w:rPr>
        <w:t>allen Theilen, mit allen vorhergehenden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  <w:r>
        <w:rPr>
          <w:lang w:val="de-DE"/>
        </w:rPr>
        <w:br/>
      </w:r>
      <w:r w:rsidRPr="00AA33EC">
        <w:rPr>
          <w:lang w:val="de-DE"/>
        </w:rPr>
        <w:t>und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hlen, die </w:t>
      </w:r>
      <w:ins w:id="8" w:author="John Hymers" w:date="2024-04-05T13:09:00Z">
        <w:r w:rsidR="00A964D4" w:rsidRPr="00F20F4C">
          <w:rPr>
            <w:lang w:val="de-DE"/>
          </w:rPr>
          <w:t>Irrthum</w:t>
        </w:r>
      </w:ins>
      <w:r w:rsidR="00F02D72">
        <w:rPr>
          <w:lang w:val="de-DE"/>
        </w:rPr>
        <w:t xml:space="preserve"> </w:t>
      </w:r>
      <w:del w:id="9" w:author="John Hymers" w:date="2024-04-05T13:09:00Z">
        <w:r w:rsidRPr="00AA33EC">
          <w:rPr>
            <w:rFonts w:ascii="Calibri" w:hAnsi="Calibri"/>
            <w:lang w:val="de-DE"/>
          </w:rPr>
          <w:delText>Ir</w:delText>
        </w:r>
        <w:r w:rsidRPr="00AA33EC">
          <w:rPr>
            <w:lang w:val="de-DE"/>
          </w:rPr>
          <w:delText>rthnm</w:delText>
        </w:r>
      </w:del>
      <w:r w:rsidRPr="00AA33EC">
        <w:rPr>
          <w:lang w:val="de-DE"/>
        </w:rPr>
        <w:t xml:space="preserve">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hrten, 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llig </w:t>
      </w:r>
      <w:r w:rsidRPr="00AA33EC">
        <w:rPr>
          <w:lang w:val="de-DE"/>
        </w:rPr>
        <w:t>deut-</w:t>
      </w:r>
      <w:r>
        <w:rPr>
          <w:lang w:val="de-DE"/>
        </w:rPr>
        <w:br/>
      </w:r>
      <w:r w:rsidRPr="00AA33EC">
        <w:rPr>
          <w:lang w:val="de-DE"/>
        </w:rPr>
        <w:t>lich</w:t>
      </w:r>
      <w:r w:rsidRPr="00AA33EC">
        <w:rPr>
          <w:lang w:val="de-DE"/>
        </w:rPr>
        <w:t xml:space="preserve"> uns vorzu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tellen. </w:t>
      </w:r>
      <w:r w:rsidRPr="00B92320">
        <w:rPr>
          <w:b/>
          <w:bCs/>
          <w:lang w:val="de-DE"/>
        </w:rPr>
        <w:t>Berkeley</w:t>
      </w:r>
      <w:r w:rsidRPr="00AA33EC">
        <w:rPr>
          <w:lang w:val="de-DE"/>
        </w:rPr>
        <w:t xml:space="preserve"> und </w:t>
      </w:r>
      <w:r w:rsidRPr="00B92320">
        <w:rPr>
          <w:b/>
          <w:bCs/>
          <w:lang w:val="de-DE"/>
        </w:rPr>
        <w:t>Leibnitz</w:t>
      </w:r>
      <w:r w:rsidRPr="00AA33EC">
        <w:rPr>
          <w:lang w:val="de-DE"/>
        </w:rPr>
        <w:t xml:space="preserve">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hlten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gut, wie andere, die Wirkungen des </w:t>
      </w:r>
      <w:r w:rsidRPr="00AA33EC">
        <w:rPr>
          <w:rFonts w:ascii="Calibri" w:hAnsi="Calibri"/>
          <w:lang w:val="de-DE"/>
        </w:rPr>
        <w:t>Ins</w:t>
      </w:r>
      <w:r w:rsidRPr="00AA33EC">
        <w:rPr>
          <w:lang w:val="de-DE"/>
        </w:rPr>
        <w:t>tinkts, welche</w:t>
      </w:r>
    </w:p>
    <w:p w14:paraId="515B1F25" w14:textId="7D195085" w:rsidR="00AA33EC" w:rsidRDefault="00AA33EC" w:rsidP="00AA33EC">
      <w:pPr>
        <w:rPr>
          <w:lang w:val="de-DE"/>
        </w:rPr>
      </w:pPr>
      <w:r w:rsidRPr="00AA33EC">
        <w:rPr>
          <w:lang w:val="de-DE"/>
        </w:rPr>
        <w:t>un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erer</w:t>
      </w:r>
    </w:p>
    <w:p w14:paraId="5F460C04" w14:textId="385288E9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604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0C53C468" w14:textId="58E166C9" w:rsidR="00AA33EC" w:rsidRDefault="00AA33EC" w:rsidP="00AA33EC">
      <w:pPr>
        <w:rPr>
          <w:lang w:val="de-DE"/>
        </w:rPr>
      </w:pPr>
      <w:r w:rsidRPr="00AA33EC">
        <w:rPr>
          <w:lang w:val="de-DE"/>
        </w:rPr>
        <w:t>un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erer Reflexion den Gedanken abdringen, daß die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ern</w:t>
      </w:r>
      <w:r w:rsidRPr="00AA33EC">
        <w:rPr>
          <w:lang w:val="de-DE"/>
        </w:rPr>
        <w:t xml:space="preserve">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auf uns wirken. Was hieraus folgen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oll?</w:t>
      </w:r>
      <w:r>
        <w:rPr>
          <w:lang w:val="de-DE"/>
        </w:rPr>
        <w:br/>
      </w:r>
      <w:r w:rsidRPr="00AA33EC">
        <w:rPr>
          <w:lang w:val="de-DE"/>
        </w:rPr>
        <w:t>So viel, daß die ehedem auf den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 wirk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am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enen</w:t>
      </w:r>
      <w:r w:rsidRPr="00AA33EC">
        <w:rPr>
          <w:lang w:val="de-DE"/>
        </w:rPr>
        <w:t xml:space="preserve"> 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nde, die ihn zum Beyfall bewogen haben,</w:t>
      </w:r>
      <w:r>
        <w:rPr>
          <w:lang w:val="de-DE"/>
        </w:rPr>
        <w:br/>
      </w:r>
      <w:r w:rsidRPr="00AA33EC">
        <w:rPr>
          <w:lang w:val="de-DE"/>
        </w:rPr>
        <w:t>noch jetzo auf ihn wirken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nnen, ohne den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elben Erfolg</w:t>
      </w:r>
      <w:r>
        <w:rPr>
          <w:lang w:val="de-DE"/>
        </w:rPr>
        <w:br/>
      </w:r>
      <w:r w:rsidRPr="00AA33EC">
        <w:rPr>
          <w:lang w:val="de-DE"/>
        </w:rPr>
        <w:t>zu haben; und daß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der Aktus des </w:t>
      </w:r>
      <w:r w:rsidRPr="00B92320">
        <w:rPr>
          <w:b/>
          <w:bCs/>
          <w:lang w:val="de-DE"/>
        </w:rPr>
        <w:t>Urtheilens</w:t>
      </w:r>
      <w:r w:rsidRPr="00AA33EC">
        <w:rPr>
          <w:lang w:val="de-DE"/>
        </w:rPr>
        <w:t xml:space="preserve"> </w:t>
      </w:r>
      <w:r w:rsidRPr="00AA33EC">
        <w:rPr>
          <w:lang w:val="de-DE"/>
        </w:rPr>
        <w:t>et-</w:t>
      </w:r>
      <w:r>
        <w:rPr>
          <w:lang w:val="de-DE"/>
        </w:rPr>
        <w:br/>
      </w:r>
      <w:r w:rsidRPr="00AA33EC">
        <w:rPr>
          <w:lang w:val="de-DE"/>
        </w:rPr>
        <w:t xml:space="preserve">was </w:t>
      </w:r>
      <w:r w:rsidRPr="00AA33EC">
        <w:rPr>
          <w:lang w:val="de-DE"/>
        </w:rPr>
        <w:t>eigenes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was dem ihn erregenden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</w:t>
      </w:r>
      <w:r w:rsidRPr="00AA33EC">
        <w:rPr>
          <w:lang w:val="de-DE"/>
        </w:rPr>
        <w:t>nach-</w:t>
      </w:r>
      <w:r>
        <w:rPr>
          <w:lang w:val="de-DE"/>
        </w:rPr>
        <w:br/>
      </w:r>
      <w:r w:rsidRPr="00AA33EC">
        <w:rPr>
          <w:lang w:val="de-DE"/>
        </w:rPr>
        <w:t>gehet</w:t>
      </w:r>
      <w:r w:rsidRPr="00AA33EC">
        <w:rPr>
          <w:lang w:val="de-DE"/>
        </w:rPr>
        <w:t xml:space="preserve">, aber nicht einerley mit ihm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ondern </w:t>
      </w:r>
      <w:r w:rsidRPr="00AA33EC">
        <w:rPr>
          <w:lang w:val="de-DE"/>
        </w:rPr>
        <w:t>viel-</w:t>
      </w:r>
      <w:r>
        <w:rPr>
          <w:lang w:val="de-DE"/>
        </w:rPr>
        <w:br/>
      </w:r>
      <w:r w:rsidRPr="00AA33EC">
        <w:rPr>
          <w:lang w:val="de-DE"/>
        </w:rPr>
        <w:t>mehr</w:t>
      </w:r>
      <w:r w:rsidRPr="00AA33EC">
        <w:rPr>
          <w:lang w:val="de-DE"/>
        </w:rPr>
        <w:t xml:space="preserve"> von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einen vorhergehenden Um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nden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trennet</w:t>
      </w:r>
      <w:r w:rsidRPr="00AA33EC">
        <w:rPr>
          <w:lang w:val="de-DE"/>
        </w:rPr>
        <w:t xml:space="preserve"> werden kann, wenn andere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achen dazwi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</w:t>
      </w:r>
      <w:r>
        <w:rPr>
          <w:lang w:val="de-DE"/>
        </w:rPr>
        <w:br/>
      </w:r>
      <w:r w:rsidRPr="00AA33EC">
        <w:rPr>
          <w:lang w:val="de-DE"/>
        </w:rPr>
        <w:t>treten.</w:t>
      </w:r>
    </w:p>
    <w:p w14:paraId="666A58A4" w14:textId="79030157" w:rsidR="00AA33EC" w:rsidRDefault="00AA33EC" w:rsidP="00AA33EC">
      <w:pPr>
        <w:rPr>
          <w:lang w:val="de-DE"/>
        </w:rPr>
      </w:pPr>
      <w:r w:rsidRPr="00AA33EC">
        <w:rPr>
          <w:lang w:val="de-DE"/>
        </w:rPr>
        <w:t>Was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em Bey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piele die Gegengr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nde thun,</w:t>
      </w:r>
      <w:r>
        <w:rPr>
          <w:lang w:val="de-DE"/>
        </w:rPr>
        <w:br/>
      </w:r>
      <w:r w:rsidRPr="00AA33EC">
        <w:rPr>
          <w:lang w:val="de-DE"/>
        </w:rPr>
        <w:t>das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nnen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tatt ihrer in andern 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llen die Zweifel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ucht,</w:t>
      </w:r>
      <w:r>
        <w:rPr>
          <w:lang w:val="de-DE"/>
        </w:rPr>
        <w:br/>
      </w:r>
      <w:r w:rsidRPr="00AA33EC">
        <w:rPr>
          <w:lang w:val="de-DE"/>
        </w:rPr>
        <w:t xml:space="preserve">das Mißtrauen und die </w:t>
      </w:r>
      <w:r w:rsidRPr="00AA33EC">
        <w:rPr>
          <w:lang w:val="de-DE"/>
        </w:rPr>
        <w:t>Aeng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tlichkeit</w:t>
      </w:r>
      <w:r w:rsidRPr="00AA33EC">
        <w:rPr>
          <w:lang w:val="de-DE"/>
        </w:rPr>
        <w:t xml:space="preserve"> im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cheiden,</w:t>
      </w:r>
      <w:r>
        <w:rPr>
          <w:lang w:val="de-DE"/>
        </w:rPr>
        <w:br/>
      </w:r>
      <w:r w:rsidRPr="00AA33EC">
        <w:rPr>
          <w:lang w:val="de-DE"/>
        </w:rPr>
        <w:t xml:space="preserve">eine Wirkung von einer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orgf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ltigen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uchung bey</w:t>
      </w:r>
      <w:r>
        <w:rPr>
          <w:lang w:val="de-DE"/>
        </w:rPr>
        <w:br/>
      </w:r>
      <w:r w:rsidRPr="00AA33EC">
        <w:rPr>
          <w:lang w:val="de-DE"/>
        </w:rPr>
        <w:t xml:space="preserve">einem feinen, aber etwas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chwachen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tande, </w:t>
      </w:r>
      <w:r w:rsidRPr="00AA33EC">
        <w:rPr>
          <w:lang w:val="de-DE"/>
        </w:rPr>
        <w:t>ausrich-</w:t>
      </w:r>
      <w:r>
        <w:rPr>
          <w:lang w:val="de-DE"/>
        </w:rPr>
        <w:br/>
      </w:r>
      <w:r w:rsidRPr="00AA33EC">
        <w:rPr>
          <w:lang w:val="de-DE"/>
        </w:rPr>
        <w:t>ten.</w:t>
      </w:r>
      <w:r w:rsidRPr="00AA33EC">
        <w:rPr>
          <w:lang w:val="de-DE"/>
        </w:rPr>
        <w:t xml:space="preserve"> Nichts mehr als der allgemeine Grund, daß man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leicht irren </w:t>
      </w:r>
      <w:r w:rsidRPr="00B92320">
        <w:rPr>
          <w:b/>
          <w:bCs/>
          <w:lang w:val="de-DE"/>
        </w:rPr>
        <w:t>k</w:t>
      </w:r>
      <w:r w:rsidRPr="00B92320">
        <w:rPr>
          <w:rFonts w:ascii="Calibri" w:hAnsi="Calibri"/>
          <w:b/>
          <w:bCs/>
          <w:lang w:val="de-DE"/>
        </w:rPr>
        <w:t>ö</w:t>
      </w:r>
      <w:r w:rsidRPr="00B92320">
        <w:rPr>
          <w:b/>
          <w:bCs/>
          <w:lang w:val="de-DE"/>
        </w:rPr>
        <w:t>nne</w:t>
      </w:r>
      <w:r w:rsidRPr="00AA33EC">
        <w:rPr>
          <w:lang w:val="de-DE"/>
        </w:rPr>
        <w:t xml:space="preserve">, darf bey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olchen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tlichen </w:t>
      </w:r>
      <w:r w:rsidRPr="00AA33EC">
        <w:rPr>
          <w:lang w:val="de-DE"/>
        </w:rPr>
        <w:t>Per-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onen</w:t>
      </w:r>
      <w:r w:rsidRPr="00AA33EC">
        <w:rPr>
          <w:lang w:val="de-DE"/>
        </w:rPr>
        <w:t xml:space="preserve"> der Seele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chweben. Da fehlet es gewiß nicht</w:t>
      </w:r>
      <w:r>
        <w:rPr>
          <w:lang w:val="de-DE"/>
        </w:rPr>
        <w:br/>
      </w:r>
      <w:r w:rsidRPr="00AA33EC">
        <w:rPr>
          <w:lang w:val="de-DE"/>
        </w:rPr>
        <w:t>allemal weder an der n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thigen Klarheit in den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een,</w:t>
      </w:r>
      <w:r>
        <w:rPr>
          <w:lang w:val="de-DE"/>
        </w:rPr>
        <w:br/>
      </w:r>
      <w:r w:rsidRPr="00AA33EC">
        <w:rPr>
          <w:lang w:val="de-DE"/>
        </w:rPr>
        <w:t>noch an der erfoderlichen St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rke in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hl; es </w:t>
      </w:r>
      <w:r w:rsidRPr="00AA33EC">
        <w:rPr>
          <w:lang w:val="de-DE"/>
        </w:rPr>
        <w:t>feh-</w:t>
      </w:r>
      <w:r>
        <w:rPr>
          <w:lang w:val="de-DE"/>
        </w:rPr>
        <w:br/>
      </w:r>
      <w:r w:rsidRPr="00AA33EC">
        <w:rPr>
          <w:lang w:val="de-DE"/>
        </w:rPr>
        <w:t>let</w:t>
      </w:r>
      <w:r w:rsidRPr="00AA33EC">
        <w:rPr>
          <w:lang w:val="de-DE"/>
        </w:rPr>
        <w:t xml:space="preserve"> an der n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thigen Fe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tigkeit der eigentlichen Denkkraft,</w:t>
      </w:r>
      <w:r>
        <w:rPr>
          <w:lang w:val="de-DE"/>
        </w:rPr>
        <w:br/>
      </w:r>
      <w:r w:rsidRPr="00AA33EC">
        <w:rPr>
          <w:lang w:val="de-DE"/>
        </w:rPr>
        <w:t>wovon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ltnißgedanke abh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ngt.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letztere</w:t>
      </w:r>
      <w:r>
        <w:rPr>
          <w:lang w:val="de-DE"/>
        </w:rPr>
        <w:br/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es, welche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chwach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um durch die vorliegende</w:t>
      </w:r>
      <w:r>
        <w:rPr>
          <w:lang w:val="de-DE"/>
        </w:rPr>
        <w:br/>
      </w:r>
      <w:r w:rsidRPr="00AA33EC">
        <w:rPr>
          <w:lang w:val="de-DE"/>
        </w:rPr>
        <w:t>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nde zu einer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klaren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tarken Gewahrnehmung</w:t>
      </w:r>
      <w:r>
        <w:rPr>
          <w:lang w:val="de-DE"/>
        </w:rPr>
        <w:br/>
      </w:r>
      <w:r w:rsidRPr="00AA33EC">
        <w:rPr>
          <w:lang w:val="de-DE"/>
        </w:rPr>
        <w:t xml:space="preserve">der Beziehung zu gelangen,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innig genug mit den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 vereiniget, und auch in der Wiedervereinigung</w:t>
      </w:r>
      <w:r>
        <w:rPr>
          <w:lang w:val="de-DE"/>
        </w:rPr>
        <w:br/>
      </w:r>
      <w:r w:rsidRPr="00AA33EC">
        <w:rPr>
          <w:lang w:val="de-DE"/>
        </w:rPr>
        <w:t>den Beyfall fe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lt. Jeder Gegengrund hat Kraft</w:t>
      </w:r>
      <w:r w:rsidRPr="00AA33EC">
        <w:rPr>
          <w:lang w:val="de-DE"/>
        </w:rPr>
        <w:t xml:space="preserve"> ge-</w:t>
      </w:r>
      <w:r>
        <w:rPr>
          <w:lang w:val="de-DE"/>
        </w:rPr>
        <w:br/>
      </w:r>
      <w:r w:rsidRPr="00AA33EC">
        <w:rPr>
          <w:lang w:val="de-DE"/>
        </w:rPr>
        <w:t>nug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 zu halten, und allein der Gedanke, daß</w:t>
      </w:r>
      <w:r>
        <w:rPr>
          <w:lang w:val="de-DE"/>
        </w:rPr>
        <w:br/>
      </w:r>
      <w:r w:rsidRPr="00AA33EC">
        <w:rPr>
          <w:lang w:val="de-DE"/>
        </w:rPr>
        <w:t xml:space="preserve">eine </w:t>
      </w:r>
      <w:r w:rsidRPr="00AA33EC">
        <w:rPr>
          <w:lang w:val="de-DE"/>
        </w:rPr>
        <w:t>Uebereilung</w:t>
      </w:r>
      <w:r w:rsidRPr="00AA33EC">
        <w:rPr>
          <w:lang w:val="de-DE"/>
        </w:rPr>
        <w:t xml:space="preserve"> 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glich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ey, wirket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lebhaft auf die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chwache Reflexion, als bey andern die Vermuthung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nes</w:t>
      </w:r>
      <w:r w:rsidRPr="00AA33EC">
        <w:rPr>
          <w:lang w:val="de-DE"/>
        </w:rPr>
        <w:t xml:space="preserve"> wirklichen begangenen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ehens. Bey andern</w:t>
      </w:r>
      <w:r>
        <w:rPr>
          <w:lang w:val="de-DE"/>
        </w:rPr>
        <w:br/>
      </w:r>
      <w:r w:rsidRPr="00AA33EC">
        <w:rPr>
          <w:lang w:val="de-DE"/>
        </w:rPr>
        <w:t>Zweiflern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es eine Art von Ungelenk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amkeit in der</w:t>
      </w:r>
      <w:r>
        <w:rPr>
          <w:lang w:val="de-DE"/>
        </w:rPr>
        <w:br/>
      </w:r>
      <w:r w:rsidRPr="00AA33EC">
        <w:rPr>
          <w:lang w:val="de-DE"/>
        </w:rPr>
        <w:t xml:space="preserve">Denkkraft. Man kann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tark angew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hnen,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</w:t>
      </w:r>
      <w:r>
        <w:rPr>
          <w:lang w:val="de-DE"/>
        </w:rPr>
        <w:br/>
      </w:r>
      <w:r w:rsidRPr="00AA33EC">
        <w:rPr>
          <w:lang w:val="de-DE"/>
        </w:rPr>
        <w:t>Urtheil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ckzuhalten, daß das Gewahrnehmungsver</w:t>
      </w:r>
      <w:r w:rsidRPr="00AA33EC">
        <w:rPr>
          <w:lang w:val="de-DE"/>
        </w:rPr>
        <w:t>-</w:t>
      </w:r>
    </w:p>
    <w:p w14:paraId="1DB04523" w14:textId="1F31E9B7" w:rsidR="00AA33EC" w:rsidRDefault="00AA33EC" w:rsidP="00AA33EC">
      <w:pPr>
        <w:rPr>
          <w:lang w:val="de-DE"/>
        </w:rPr>
      </w:pPr>
      <w:r w:rsidRPr="00AA33EC">
        <w:rPr>
          <w:lang w:val="de-DE"/>
        </w:rPr>
        <w:t>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</w:t>
      </w:r>
    </w:p>
    <w:p w14:paraId="5B0E8110" w14:textId="18D77BAC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605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239D0C47" w14:textId="478F0D4C" w:rsidR="00AA33EC" w:rsidRDefault="00AA33EC" w:rsidP="00AA33EC">
      <w:pPr>
        <w:rPr>
          <w:lang w:val="de-DE"/>
        </w:rPr>
      </w:pPr>
      <w:r w:rsidRPr="00AA33EC">
        <w:rPr>
          <w:lang w:val="de-DE"/>
        </w:rPr>
        <w:t>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auch gegen 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nde abgeh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rtet wird, und eine</w:t>
      </w:r>
      <w:r>
        <w:rPr>
          <w:lang w:val="de-DE"/>
        </w:rPr>
        <w:br/>
      </w:r>
      <w:r w:rsidRPr="00AA33EC">
        <w:rPr>
          <w:lang w:val="de-DE"/>
        </w:rPr>
        <w:t xml:space="preserve">Steifigkeit erlangt hat, die nicht anders als durch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r-</w:t>
      </w:r>
      <w:r>
        <w:rPr>
          <w:lang w:val="de-DE"/>
        </w:rPr>
        <w:br/>
      </w:r>
      <w:r w:rsidRPr="00AA33EC">
        <w:rPr>
          <w:lang w:val="de-DE"/>
        </w:rPr>
        <w:t>kere</w:t>
      </w:r>
      <w:r w:rsidRPr="00AA33EC">
        <w:rPr>
          <w:lang w:val="de-DE"/>
        </w:rPr>
        <w:t xml:space="preserve"> andr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ngende Gr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nde, und durch ein lebhafteres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ltiget werden kann; und auch wohl gegen</w:t>
      </w:r>
      <w:r>
        <w:rPr>
          <w:lang w:val="de-DE"/>
        </w:rPr>
        <w:br/>
      </w: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den Beyfall noch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lt, wenn es nur irgend</w:t>
      </w:r>
      <w:r>
        <w:rPr>
          <w:lang w:val="de-DE"/>
        </w:rPr>
        <w:br/>
      </w:r>
      <w:r w:rsidRPr="00AA33EC">
        <w:rPr>
          <w:lang w:val="de-DE"/>
        </w:rPr>
        <w:t>eine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 oder Empfindung antrift, woran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</w:t>
      </w:r>
      <w:r>
        <w:rPr>
          <w:lang w:val="de-DE"/>
        </w:rPr>
        <w:br/>
      </w:r>
      <w:r w:rsidRPr="00AA33EC">
        <w:rPr>
          <w:lang w:val="de-DE"/>
        </w:rPr>
        <w:t>gegen die Bey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timmung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teifen kann.</w:t>
      </w:r>
    </w:p>
    <w:p w14:paraId="49972258" w14:textId="0915A046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Vergleichet man die letzten Erfahrungen mit den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lang w:val="de-DE"/>
        </w:rPr>
        <w:t>erw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hnten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das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hlen, das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</w:t>
      </w:r>
      <w:r>
        <w:rPr>
          <w:lang w:val="de-DE"/>
        </w:rPr>
        <w:br/>
      </w:r>
      <w:r w:rsidRPr="00AA33EC">
        <w:rPr>
          <w:lang w:val="de-DE"/>
        </w:rPr>
        <w:t>und das Denken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Ordnung dar.</w:t>
      </w:r>
    </w:p>
    <w:p w14:paraId="0C5B9B1F" w14:textId="5E777333" w:rsidR="00AA33EC" w:rsidRDefault="00AA33EC" w:rsidP="00AA33EC">
      <w:pPr>
        <w:rPr>
          <w:lang w:val="de-DE"/>
        </w:rPr>
      </w:pPr>
      <w:r w:rsidRPr="00B92320">
        <w:rPr>
          <w:b/>
          <w:bCs/>
          <w:lang w:val="de-DE"/>
        </w:rPr>
        <w:t>Zuer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 xml:space="preserve">t </w:t>
      </w:r>
      <w:r w:rsidRPr="00AA33EC">
        <w:rPr>
          <w:lang w:val="de-DE"/>
        </w:rPr>
        <w:t>hat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tellende Kraft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chon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tellun-</w:t>
      </w:r>
      <w:r>
        <w:rPr>
          <w:lang w:val="de-DE"/>
        </w:rPr>
        <w:br/>
      </w:r>
      <w:r w:rsidRPr="00AA33EC">
        <w:rPr>
          <w:lang w:val="de-DE"/>
        </w:rPr>
        <w:t xml:space="preserve">gen </w:t>
      </w:r>
      <w:r w:rsidRPr="00AA33EC">
        <w:rPr>
          <w:lang w:val="de-DE"/>
        </w:rPr>
        <w:t xml:space="preserve">gemacht,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 vorl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ufig in eine gewi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Stel-</w:t>
      </w:r>
      <w:r>
        <w:rPr>
          <w:lang w:val="de-DE"/>
        </w:rPr>
        <w:br/>
      </w:r>
      <w:r w:rsidRPr="00AA33EC">
        <w:rPr>
          <w:lang w:val="de-DE"/>
        </w:rPr>
        <w:t>lung</w:t>
      </w:r>
      <w:r w:rsidRPr="00AA33EC">
        <w:rPr>
          <w:lang w:val="de-DE"/>
        </w:rPr>
        <w:t xml:space="preserve"> und Verbindung gebracht.</w:t>
      </w:r>
    </w:p>
    <w:p w14:paraId="0040540C" w14:textId="0A6E6FE8" w:rsidR="00AA33EC" w:rsidRDefault="00AA33EC" w:rsidP="00AA33EC">
      <w:pPr>
        <w:rPr>
          <w:lang w:val="de-DE"/>
        </w:rPr>
      </w:pPr>
      <w:r w:rsidRPr="00B92320">
        <w:rPr>
          <w:b/>
          <w:bCs/>
          <w:lang w:val="de-DE"/>
        </w:rPr>
        <w:t xml:space="preserve">Alsdenn </w:t>
      </w:r>
      <w:r w:rsidRPr="00AA33EC">
        <w:rPr>
          <w:lang w:val="de-DE"/>
        </w:rPr>
        <w:t>erfolgt ein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des </w:t>
      </w:r>
      <w:r w:rsidRPr="00AA33EC">
        <w:rPr>
          <w:lang w:val="de-DE"/>
        </w:rPr>
        <w:t>Uebergangs</w:t>
      </w:r>
      <w:r w:rsidRPr="00AA33EC">
        <w:rPr>
          <w:lang w:val="de-DE"/>
        </w:rPr>
        <w:t xml:space="preserve"> und</w:t>
      </w:r>
      <w:r>
        <w:rPr>
          <w:lang w:val="de-DE"/>
        </w:rPr>
        <w:br/>
      </w:r>
      <w:r w:rsidRPr="00AA33EC">
        <w:rPr>
          <w:lang w:val="de-DE"/>
        </w:rPr>
        <w:t>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e. Darauf die Aktus des Denkens, und</w:t>
      </w:r>
      <w:r>
        <w:rPr>
          <w:lang w:val="de-DE"/>
        </w:rPr>
        <w:br/>
      </w:r>
      <w:r w:rsidRPr="00AA33EC">
        <w:rPr>
          <w:lang w:val="de-DE"/>
        </w:rPr>
        <w:t xml:space="preserve">ihre Wirkungen, der </w:t>
      </w:r>
      <w:r w:rsidRPr="00B92320">
        <w:rPr>
          <w:b/>
          <w:bCs/>
          <w:lang w:val="de-DE"/>
        </w:rPr>
        <w:t xml:space="preserve">Gedanke von dem </w:t>
      </w:r>
      <w:r w:rsidRPr="00B92320">
        <w:rPr>
          <w:b/>
          <w:bCs/>
          <w:lang w:val="de-DE"/>
        </w:rPr>
        <w:t>Verh</w:t>
      </w:r>
      <w:r w:rsidRPr="00B92320">
        <w:rPr>
          <w:rFonts w:ascii="Calibri" w:hAnsi="Calibri"/>
          <w:b/>
          <w:bCs/>
          <w:lang w:val="de-DE"/>
        </w:rPr>
        <w:t>ä</w:t>
      </w:r>
      <w:r w:rsidRPr="00B92320">
        <w:rPr>
          <w:b/>
          <w:bCs/>
          <w:lang w:val="de-DE"/>
        </w:rPr>
        <w:t>lt-</w:t>
      </w:r>
      <w:r w:rsidRPr="00B92320">
        <w:rPr>
          <w:b/>
          <w:bCs/>
          <w:lang w:val="de-DE"/>
        </w:rPr>
        <w:br/>
        <w:t>ni</w:t>
      </w:r>
      <w:r w:rsidRPr="00B92320">
        <w:rPr>
          <w:rFonts w:ascii="Calibri" w:hAnsi="Calibri"/>
          <w:b/>
          <w:bCs/>
          <w:lang w:val="de-DE"/>
        </w:rPr>
        <w:t>ss</w:t>
      </w:r>
      <w:r w:rsidRPr="00B92320">
        <w:rPr>
          <w:b/>
          <w:bCs/>
          <w:lang w:val="de-DE"/>
        </w:rPr>
        <w:t>e</w:t>
      </w:r>
      <w:r w:rsidRPr="00AA33EC">
        <w:rPr>
          <w:lang w:val="de-DE"/>
        </w:rPr>
        <w:t>,</w:t>
      </w:r>
      <w:r w:rsidRPr="00AA33EC">
        <w:rPr>
          <w:lang w:val="de-DE"/>
        </w:rPr>
        <w:t xml:space="preserve">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mlich die </w:t>
      </w:r>
      <w:r w:rsidRPr="00AA33EC">
        <w:rPr>
          <w:lang w:val="de-DE"/>
        </w:rPr>
        <w:t>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onderungen</w:t>
      </w:r>
      <w:r w:rsidRPr="00AA33EC">
        <w:rPr>
          <w:lang w:val="de-DE"/>
        </w:rPr>
        <w:t xml:space="preserve"> und Beziehungen der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auf einander, und die Gewahrnehmung </w:t>
      </w:r>
      <w:r w:rsidRPr="00AA33EC">
        <w:rPr>
          <w:lang w:val="de-DE"/>
        </w:rPr>
        <w:t>die-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er </w:t>
      </w:r>
      <w:r w:rsidRPr="00AA33EC">
        <w:rPr>
          <w:lang w:val="de-DE"/>
        </w:rPr>
        <w:t xml:space="preserve">Beziehungen,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ferne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den Gedanken von dem</w:t>
      </w:r>
      <w:r>
        <w:rPr>
          <w:lang w:val="de-DE"/>
        </w:rPr>
        <w:br/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 hervorbringet.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 Denken hat nun</w:t>
      </w:r>
      <w:r>
        <w:rPr>
          <w:lang w:val="de-DE"/>
        </w:rPr>
        <w:br/>
      </w:r>
      <w:r w:rsidRPr="00AA33EC">
        <w:rPr>
          <w:lang w:val="de-DE"/>
        </w:rPr>
        <w:t xml:space="preserve">wieder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 Folgen auf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tellungen. Die bloßen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 zu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 xml:space="preserve">een geworden, denen das </w:t>
      </w:r>
      <w:r w:rsidRPr="00AA33EC">
        <w:rPr>
          <w:lang w:val="de-DE"/>
        </w:rPr>
        <w:t>Be-</w:t>
      </w:r>
      <w:r>
        <w:rPr>
          <w:lang w:val="de-DE"/>
        </w:rPr>
        <w:br/>
      </w:r>
      <w:r w:rsidRPr="00AA33EC">
        <w:rPr>
          <w:lang w:val="de-DE"/>
        </w:rPr>
        <w:t>wußt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</w:t>
      </w:r>
      <w:r w:rsidRPr="00AA33EC">
        <w:rPr>
          <w:lang w:val="de-DE"/>
        </w:rPr>
        <w:t>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der Gedanke aufgedruckt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te-</w:t>
      </w:r>
      <w:r>
        <w:rPr>
          <w:lang w:val="de-DE"/>
        </w:rPr>
        <w:br/>
      </w:r>
      <w:r w:rsidRPr="00AA33EC">
        <w:rPr>
          <w:lang w:val="de-DE"/>
        </w:rPr>
        <w:t>hen</w:t>
      </w:r>
      <w:r w:rsidRPr="00AA33EC">
        <w:rPr>
          <w:lang w:val="de-DE"/>
        </w:rPr>
        <w:t xml:space="preserve"> jetzo deutlicher, als vorher, von andern ausgezeichnet.</w:t>
      </w:r>
      <w:r>
        <w:rPr>
          <w:lang w:val="de-DE"/>
        </w:rPr>
        <w:br/>
      </w:r>
      <w:r w:rsidRPr="00AA33EC">
        <w:rPr>
          <w:lang w:val="de-DE"/>
        </w:rPr>
        <w:t xml:space="preserve">Wenn vorher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chon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 vorhanden waren, deren</w:t>
      </w:r>
      <w:r w:rsidRPr="00AA33EC">
        <w:rPr>
          <w:lang w:val="de-DE"/>
        </w:rPr>
        <w:t xml:space="preserve"> Ver-</w:t>
      </w:r>
      <w:r>
        <w:rPr>
          <w:lang w:val="de-DE"/>
        </w:rPr>
        <w:br/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</w:t>
      </w:r>
      <w:r w:rsidRPr="00AA33EC">
        <w:rPr>
          <w:lang w:val="de-DE"/>
        </w:rPr>
        <w:t xml:space="preserve"> gewahrgenommen wird, wenn wir urtheilen,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</w:t>
      </w:r>
      <w:r>
        <w:rPr>
          <w:lang w:val="de-DE"/>
        </w:rPr>
        <w:br/>
      </w:r>
      <w:r w:rsidRPr="00AA33EC">
        <w:rPr>
          <w:lang w:val="de-DE"/>
        </w:rPr>
        <w:t xml:space="preserve">findet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nach dem Urtheil, daß jene in ihrer Stellung</w:t>
      </w:r>
      <w:r>
        <w:rPr>
          <w:lang w:val="de-DE"/>
        </w:rPr>
        <w:br/>
      </w:r>
      <w:r w:rsidRPr="00AA33EC">
        <w:rPr>
          <w:lang w:val="de-DE"/>
        </w:rPr>
        <w:t>eine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 erlitten hatten, die von dem Aktus</w:t>
      </w:r>
      <w:r>
        <w:rPr>
          <w:lang w:val="de-DE"/>
        </w:rPr>
        <w:br/>
      </w:r>
      <w:r w:rsidRPr="00AA33EC">
        <w:rPr>
          <w:lang w:val="de-DE"/>
        </w:rPr>
        <w:t xml:space="preserve">des Urtheilens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brig geblieben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t. </w:t>
      </w:r>
      <w:r w:rsidRPr="00AA33EC">
        <w:rPr>
          <w:lang w:val="de-DE"/>
        </w:rPr>
        <w:t>„</w:t>
      </w:r>
      <w:r w:rsidRPr="00AA33EC">
        <w:rPr>
          <w:lang w:val="de-DE"/>
        </w:rPr>
        <w:t>Der Anfang des</w:t>
      </w:r>
      <w:r>
        <w:rPr>
          <w:lang w:val="de-DE"/>
        </w:rPr>
        <w:br/>
      </w:r>
      <w:r w:rsidRPr="00AA33EC">
        <w:rPr>
          <w:lang w:val="de-DE"/>
        </w:rPr>
        <w:t>„</w:t>
      </w:r>
      <w:r w:rsidRPr="00AA33EC">
        <w:rPr>
          <w:lang w:val="de-DE"/>
        </w:rPr>
        <w:t>Denkens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in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e, und</w:t>
      </w:r>
      <w:r>
        <w:rPr>
          <w:lang w:val="de-DE"/>
        </w:rPr>
        <w:br/>
      </w:r>
      <w:r w:rsidRPr="00AA33EC">
        <w:rPr>
          <w:lang w:val="de-DE"/>
        </w:rPr>
        <w:t>„</w:t>
      </w:r>
      <w:r w:rsidRPr="00AA33EC">
        <w:rPr>
          <w:lang w:val="de-DE"/>
        </w:rPr>
        <w:t>die Wirkung davon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in den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  <w:r w:rsidRPr="00AA33EC">
        <w:rPr>
          <w:lang w:val="de-DE"/>
        </w:rPr>
        <w:t>.‟ *)</w:t>
      </w:r>
    </w:p>
    <w:p w14:paraId="74AB4513" w14:textId="49C7D41F" w:rsidR="00AA33EC" w:rsidRDefault="00AA33EC" w:rsidP="00AA33EC">
      <w:pPr>
        <w:rPr>
          <w:lang w:val="de-DE"/>
        </w:rPr>
      </w:pPr>
      <w:r w:rsidRPr="00AA33EC">
        <w:rPr>
          <w:lang w:val="de-DE"/>
        </w:rPr>
        <w:t>VI. Das</w:t>
      </w:r>
    </w:p>
    <w:p w14:paraId="4319A043" w14:textId="6DF66EC7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*)</w:t>
      </w:r>
      <w:r w:rsidRPr="00AA33EC">
        <w:rPr>
          <w:lang w:val="de-DE"/>
        </w:rPr>
        <w:t xml:space="preserve"> Vergl. vierter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VII.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606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48AC412B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VI.</w:t>
      </w:r>
    </w:p>
    <w:p w14:paraId="110A37B9" w14:textId="1FCF5C0D" w:rsidR="003E6C68" w:rsidRDefault="00AA33EC" w:rsidP="00AA33EC">
      <w:pPr>
        <w:rPr>
          <w:lang w:val="de-DE"/>
        </w:rPr>
      </w:pPr>
      <w:r w:rsidRPr="00AA33EC">
        <w:rPr>
          <w:lang w:val="de-DE"/>
        </w:rPr>
        <w:t>Das Re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ultat aus den vorhergehenden </w:t>
      </w:r>
      <w:r w:rsidRPr="00AA33EC">
        <w:rPr>
          <w:lang w:val="de-DE"/>
        </w:rPr>
        <w:t>Erfah-</w:t>
      </w:r>
      <w:r>
        <w:rPr>
          <w:lang w:val="de-DE"/>
        </w:rPr>
        <w:br/>
      </w:r>
      <w:r w:rsidRPr="00AA33EC">
        <w:rPr>
          <w:lang w:val="de-DE"/>
        </w:rPr>
        <w:t>rungen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folgendes. Das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 St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</w:t>
      </w:r>
      <w:r>
        <w:rPr>
          <w:lang w:val="de-DE"/>
        </w:rPr>
        <w:br/>
      </w:r>
      <w:r w:rsidRPr="00AA33EC">
        <w:rPr>
          <w:lang w:val="de-DE"/>
        </w:rPr>
        <w:t xml:space="preserve">des Denkaktus, das Beziehen der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  <w:r w:rsidRPr="00AA33EC">
        <w:rPr>
          <w:lang w:val="de-DE"/>
        </w:rPr>
        <w:t xml:space="preserve"> auf einander,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>tige</w:t>
      </w:r>
      <w:r w:rsidRPr="00AA33EC">
        <w:rPr>
          <w:lang w:val="de-DE"/>
        </w:rPr>
        <w:t xml:space="preserve"> Wirkung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Kraft.</w:t>
      </w:r>
      <w:r>
        <w:rPr>
          <w:lang w:val="de-DE"/>
        </w:rPr>
        <w:br/>
      </w:r>
      <w:r w:rsidRPr="00AA33EC">
        <w:rPr>
          <w:lang w:val="de-DE"/>
        </w:rPr>
        <w:t>Das zweyte St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ck, das Gewahrnehmen</w:t>
      </w:r>
      <w:r>
        <w:rPr>
          <w:lang w:val="de-DE"/>
        </w:rPr>
        <w:br/>
      </w:r>
      <w:r w:rsidRPr="00AA33EC">
        <w:rPr>
          <w:lang w:val="de-DE"/>
        </w:rPr>
        <w:t>der Beziehung,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neue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tige </w:t>
      </w:r>
      <w:r w:rsidRPr="00AA33EC">
        <w:rPr>
          <w:lang w:val="de-DE"/>
        </w:rPr>
        <w:t>Aeu-</w:t>
      </w:r>
      <w:r>
        <w:rPr>
          <w:lang w:val="de-DE"/>
        </w:rPr>
        <w:br/>
      </w:r>
      <w:r w:rsidRPr="00AA33EC">
        <w:rPr>
          <w:lang w:val="de-DE"/>
        </w:rPr>
        <w:t>ßerung</w:t>
      </w:r>
      <w:r w:rsidRPr="00AA33EC">
        <w:rPr>
          <w:lang w:val="de-DE"/>
        </w:rPr>
        <w:t xml:space="preserve"> 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hls.</w:t>
      </w:r>
    </w:p>
    <w:p w14:paraId="3757C466" w14:textId="710B2022" w:rsidR="00AA33EC" w:rsidRDefault="00AA33EC" w:rsidP="00AA33EC">
      <w:pPr>
        <w:rPr>
          <w:lang w:val="de-DE"/>
        </w:rPr>
      </w:pPr>
      <w:r w:rsidRPr="00AA33EC">
        <w:rPr>
          <w:lang w:val="de-DE"/>
        </w:rPr>
        <w:t>1)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 und Erl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uterung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ee.</w:t>
      </w:r>
    </w:p>
    <w:p w14:paraId="1AF6D90D" w14:textId="762B6D94" w:rsidR="00AA33EC" w:rsidRDefault="00AA33EC" w:rsidP="00AA33EC">
      <w:pPr>
        <w:rPr>
          <w:lang w:val="de-DE"/>
        </w:rPr>
      </w:pPr>
      <w:r w:rsidRPr="00AA33EC">
        <w:rPr>
          <w:lang w:val="de-DE"/>
        </w:rPr>
        <w:t>2</w:t>
      </w:r>
      <w:r w:rsidRPr="00AA33EC">
        <w:rPr>
          <w:lang w:val="de-DE"/>
        </w:rPr>
        <w:t>)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prung des Empfindens, des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tel-</w:t>
      </w:r>
      <w:r>
        <w:rPr>
          <w:lang w:val="de-DE"/>
        </w:rPr>
        <w:br/>
      </w:r>
      <w:r w:rsidRPr="00AA33EC">
        <w:rPr>
          <w:lang w:val="de-DE"/>
        </w:rPr>
        <w:t xml:space="preserve">lens </w:t>
      </w:r>
      <w:r w:rsidRPr="00AA33EC">
        <w:rPr>
          <w:lang w:val="de-DE"/>
        </w:rPr>
        <w:t>und des Denkens aus Einem Princip.</w:t>
      </w:r>
    </w:p>
    <w:p w14:paraId="01ED0C0D" w14:textId="7B17B44F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3) Ueberein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timmung</w:t>
      </w:r>
      <w:r w:rsidRPr="00AA33EC">
        <w:rPr>
          <w:lang w:val="de-DE"/>
        </w:rPr>
        <w:t xml:space="preserve">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</w:t>
      </w:r>
      <w:r>
        <w:rPr>
          <w:lang w:val="de-DE"/>
        </w:rPr>
        <w:br/>
      </w:r>
      <w:r w:rsidRPr="00AA33EC">
        <w:rPr>
          <w:lang w:val="de-DE"/>
        </w:rPr>
        <w:t>mit den Beobachtungen.</w:t>
      </w:r>
    </w:p>
    <w:p w14:paraId="4362C43D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1.</w:t>
      </w:r>
    </w:p>
    <w:p w14:paraId="24CDB382" w14:textId="61E56D2F" w:rsidR="00AA33EC" w:rsidRDefault="00AA33EC" w:rsidP="00AA33EC">
      <w:pPr>
        <w:rPr>
          <w:lang w:val="de-DE"/>
        </w:rPr>
      </w:pPr>
      <w:r w:rsidRPr="00AA33EC">
        <w:rPr>
          <w:lang w:val="de-DE"/>
        </w:rPr>
        <w:t>Was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 ein Begrif von der innern Beziehung der</w:t>
      </w:r>
      <w:r>
        <w:rPr>
          <w:lang w:val="de-DE"/>
        </w:rPr>
        <w:br/>
      </w:r>
      <w:r w:rsidRPr="00AA33EC">
        <w:rPr>
          <w:lang w:val="de-DE"/>
        </w:rPr>
        <w:t>drey Grundth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tigkeiten, des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hlens, des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und des Denkens, lieget nun in dem bisher </w:t>
      </w:r>
      <w:r w:rsidRPr="00AA33EC">
        <w:rPr>
          <w:lang w:val="de-DE"/>
        </w:rPr>
        <w:t>An-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hrten?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Ich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uche einen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olchen Begrif von ihrem</w:t>
      </w:r>
      <w:r>
        <w:rPr>
          <w:lang w:val="de-DE"/>
        </w:rPr>
        <w:br/>
      </w:r>
      <w:r w:rsidRPr="00AA33EC">
        <w:rPr>
          <w:lang w:val="de-DE"/>
        </w:rPr>
        <w:t>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prung aus Einem Grundprincip, nach welchem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</w:t>
      </w:r>
      <w:r>
        <w:rPr>
          <w:lang w:val="de-DE"/>
        </w:rPr>
        <w:br/>
      </w:r>
      <w:r w:rsidRPr="00AA33EC">
        <w:rPr>
          <w:lang w:val="de-DE"/>
        </w:rPr>
        <w:t xml:space="preserve">weit einerley,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weit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innig</w:t>
      </w:r>
      <w:r>
        <w:rPr>
          <w:lang w:val="de-DE"/>
        </w:rPr>
        <w:br/>
      </w:r>
      <w:r w:rsidRPr="00AA33EC">
        <w:rPr>
          <w:lang w:val="de-DE"/>
        </w:rPr>
        <w:t>vereiniget und von einander abh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ngig,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weit </w:t>
      </w:r>
      <w:r w:rsidRPr="00AA33EC">
        <w:rPr>
          <w:lang w:val="de-DE"/>
        </w:rPr>
        <w:t>trenn-</w:t>
      </w:r>
      <w:r>
        <w:rPr>
          <w:lang w:val="de-DE"/>
        </w:rPr>
        <w:br/>
      </w:r>
      <w:r w:rsidRPr="00AA33EC">
        <w:rPr>
          <w:lang w:val="de-DE"/>
        </w:rPr>
        <w:t xml:space="preserve">bar </w:t>
      </w:r>
      <w:r w:rsidRPr="00AA33EC">
        <w:rPr>
          <w:lang w:val="de-DE"/>
        </w:rPr>
        <w:t xml:space="preserve">von einander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ind, als die Beobachtungen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lang w:val="de-DE"/>
        </w:rPr>
        <w:t>dar-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</w:t>
      </w:r>
      <w:r w:rsidRPr="00AA33EC">
        <w:rPr>
          <w:lang w:val="de-DE"/>
        </w:rPr>
        <w:t>.</w:t>
      </w:r>
    </w:p>
    <w:p w14:paraId="0CA58872" w14:textId="586FA3AF" w:rsidR="00AA33EC" w:rsidRDefault="00AA33EC" w:rsidP="00AA33EC">
      <w:pPr>
        <w:rPr>
          <w:lang w:val="de-DE"/>
        </w:rPr>
      </w:pPr>
      <w:r w:rsidRPr="00AA33EC">
        <w:rPr>
          <w:lang w:val="de-DE"/>
        </w:rPr>
        <w:t>Dar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ber kann man nicht leicht zweifelhaft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eyn, daß</w:t>
      </w:r>
      <w:r>
        <w:rPr>
          <w:lang w:val="de-DE"/>
        </w:rPr>
        <w:br/>
      </w:r>
      <w:r w:rsidRPr="00AA33EC">
        <w:rPr>
          <w:lang w:val="de-DE"/>
        </w:rPr>
        <w:t xml:space="preserve">diejenige Aktus, die zu den </w:t>
      </w:r>
      <w:r w:rsidRPr="00AA33EC">
        <w:rPr>
          <w:lang w:val="de-DE"/>
        </w:rPr>
        <w:t>Beziehungen</w:t>
      </w:r>
      <w:r w:rsidRPr="00AA33EC">
        <w:rPr>
          <w:lang w:val="de-DE"/>
        </w:rPr>
        <w:t xml:space="preserve"> der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geh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ren, nicht feinere und neue </w:t>
      </w:r>
      <w:r w:rsidRPr="00AA33EC">
        <w:rPr>
          <w:lang w:val="de-DE"/>
        </w:rPr>
        <w:t>Aeußerungen de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el-</w:t>
      </w:r>
      <w:r>
        <w:rPr>
          <w:lang w:val="de-DE"/>
        </w:rPr>
        <w:br/>
      </w:r>
      <w:r w:rsidRPr="00AA33EC">
        <w:rPr>
          <w:lang w:val="de-DE"/>
        </w:rPr>
        <w:t>bigen</w:t>
      </w:r>
      <w:r w:rsidRPr="00AA33EC">
        <w:rPr>
          <w:lang w:val="de-DE"/>
        </w:rPr>
        <w:t xml:space="preserve">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welches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 Kraft</w:t>
      </w:r>
      <w:r>
        <w:rPr>
          <w:lang w:val="de-DE"/>
        </w:rPr>
        <w:br/>
      </w:r>
      <w:r w:rsidRPr="00AA33EC">
        <w:rPr>
          <w:lang w:val="de-DE"/>
        </w:rPr>
        <w:t>genennet wird. Dieß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Eins der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entlichen St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</w:t>
      </w:r>
      <w:r>
        <w:rPr>
          <w:lang w:val="de-DE"/>
        </w:rPr>
        <w:br/>
      </w:r>
      <w:r w:rsidRPr="00AA33EC">
        <w:rPr>
          <w:lang w:val="de-DE"/>
        </w:rPr>
        <w:t>des</w:t>
      </w:r>
      <w:r w:rsidRPr="00AA33EC">
        <w:rPr>
          <w:lang w:val="de-DE"/>
        </w:rPr>
        <w:t xml:space="preserve"> Denkens.</w:t>
      </w:r>
    </w:p>
    <w:p w14:paraId="7AFC8B0F" w14:textId="026C37CE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Aber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607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6328496B" w14:textId="7DF40AD0" w:rsidR="00AA33EC" w:rsidRDefault="00AA33EC" w:rsidP="00AA33EC">
      <w:pPr>
        <w:rPr>
          <w:lang w:val="de-DE"/>
        </w:rPr>
      </w:pPr>
      <w:r w:rsidRPr="00AA33EC">
        <w:rPr>
          <w:lang w:val="de-DE"/>
        </w:rPr>
        <w:t>Aber das zweyte, der Aktus der Gewahrnehmung,</w:t>
      </w:r>
      <w:r>
        <w:rPr>
          <w:lang w:val="de-DE"/>
        </w:rPr>
        <w:br/>
      </w:r>
      <w:r w:rsidRPr="00AA33EC">
        <w:rPr>
          <w:lang w:val="de-DE"/>
        </w:rPr>
        <w:t>wodurch der eigentliche Gedanke von dem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e,</w:t>
      </w:r>
      <w:r>
        <w:rPr>
          <w:lang w:val="de-DE"/>
        </w:rPr>
        <w:br/>
      </w:r>
      <w:r w:rsidRPr="00AA33EC">
        <w:rPr>
          <w:lang w:val="de-DE"/>
        </w:rPr>
        <w:t xml:space="preserve">oder das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ubjektivi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 in uns hervorgebracht</w:t>
      </w:r>
      <w:r>
        <w:rPr>
          <w:lang w:val="de-DE"/>
        </w:rPr>
        <w:br/>
      </w:r>
      <w:r w:rsidRPr="00AA33EC">
        <w:rPr>
          <w:lang w:val="de-DE"/>
        </w:rPr>
        <w:t>wird?</w:t>
      </w:r>
    </w:p>
    <w:p w14:paraId="52786C15" w14:textId="186812CE" w:rsidR="00AA33EC" w:rsidRDefault="00A964D4" w:rsidP="00AA33EC">
      <w:pPr>
        <w:rPr>
          <w:lang w:val="de-DE"/>
        </w:rPr>
      </w:pPr>
      <w:r w:rsidRPr="00F20F4C">
        <w:rPr>
          <w:lang w:val="de-DE"/>
        </w:rPr>
        <w:t>Ist</w:t>
      </w:r>
      <w:r w:rsidR="00AA33EC" w:rsidRPr="00AA33EC">
        <w:rPr>
          <w:lang w:val="de-DE"/>
        </w:rPr>
        <w:t xml:space="preserve"> die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er Aktus etwas anders, als eine </w:t>
      </w:r>
      <w:r w:rsidR="00AA33EC" w:rsidRPr="00AA33EC">
        <w:rPr>
          <w:lang w:val="de-DE"/>
        </w:rPr>
        <w:t>Aeußerung</w:t>
      </w:r>
      <w:r w:rsidR="00AA33EC">
        <w:rPr>
          <w:lang w:val="de-DE"/>
        </w:rPr>
        <w:br/>
      </w:r>
      <w:r w:rsidR="00AA33EC" w:rsidRPr="00B92320">
        <w:rPr>
          <w:b/>
          <w:bCs/>
          <w:lang w:val="de-DE"/>
        </w:rPr>
        <w:t>der</w:t>
      </w:r>
      <w:r w:rsidR="00AA33EC" w:rsidRPr="00B92320">
        <w:rPr>
          <w:rFonts w:ascii="Calibri" w:hAnsi="Calibri"/>
          <w:b/>
          <w:bCs/>
          <w:lang w:val="de-DE"/>
        </w:rPr>
        <w:t>s</w:t>
      </w:r>
      <w:r w:rsidR="00AA33EC" w:rsidRPr="00B92320">
        <w:rPr>
          <w:b/>
          <w:bCs/>
          <w:lang w:val="de-DE"/>
        </w:rPr>
        <w:t>elbigen Kraft</w:t>
      </w:r>
      <w:r w:rsidR="00AA33EC" w:rsidRPr="00AA33EC">
        <w:rPr>
          <w:lang w:val="de-DE"/>
        </w:rPr>
        <w:t>, der das Gef</w:t>
      </w:r>
      <w:r w:rsidR="00AA33EC" w:rsidRPr="00AA33EC">
        <w:rPr>
          <w:rFonts w:ascii="Calibri" w:hAnsi="Calibri"/>
          <w:lang w:val="de-DE"/>
        </w:rPr>
        <w:t>ü</w:t>
      </w:r>
      <w:r w:rsidR="00AA33EC" w:rsidRPr="00AA33EC">
        <w:rPr>
          <w:lang w:val="de-DE"/>
        </w:rPr>
        <w:t>hl der Verh</w:t>
      </w:r>
      <w:r w:rsidR="00AA33EC" w:rsidRPr="00AA33EC">
        <w:rPr>
          <w:rFonts w:ascii="Calibri" w:hAnsi="Calibri"/>
          <w:lang w:val="de-DE"/>
        </w:rPr>
        <w:t>ä</w:t>
      </w:r>
      <w:r w:rsidR="00AA33EC" w:rsidRPr="00AA33EC">
        <w:rPr>
          <w:lang w:val="de-DE"/>
        </w:rPr>
        <w:t>ltni</w:t>
      </w:r>
      <w:r w:rsidR="00AA33EC" w:rsidRPr="00AA33EC">
        <w:rPr>
          <w:rFonts w:ascii="Calibri" w:hAnsi="Calibri"/>
          <w:lang w:val="de-DE"/>
        </w:rPr>
        <w:t>ss</w:t>
      </w:r>
      <w:r w:rsidR="00AA33EC" w:rsidRPr="00AA33EC">
        <w:rPr>
          <w:lang w:val="de-DE"/>
        </w:rPr>
        <w:t>e</w:t>
      </w:r>
      <w:r w:rsidR="00AA33EC">
        <w:rPr>
          <w:lang w:val="de-DE"/>
        </w:rPr>
        <w:br/>
      </w:r>
      <w:r w:rsidR="00AA33EC" w:rsidRPr="00AA33EC">
        <w:rPr>
          <w:lang w:val="de-DE"/>
        </w:rPr>
        <w:t>zuge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chrieben wird? i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t es nicht die Wirkung die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es </w:t>
      </w:r>
      <w:r w:rsidR="00AA33EC" w:rsidRPr="00AA33EC">
        <w:rPr>
          <w:lang w:val="de-DE"/>
        </w:rPr>
        <w:t>Ver-</w:t>
      </w:r>
      <w:r w:rsidR="00AA33EC">
        <w:rPr>
          <w:lang w:val="de-DE"/>
        </w:rPr>
        <w:br/>
      </w:r>
      <w:r w:rsidR="00AA33EC" w:rsidRPr="00AA33EC">
        <w:rPr>
          <w:lang w:val="de-DE"/>
        </w:rPr>
        <w:t>m</w:t>
      </w:r>
      <w:r w:rsidR="00AA33EC" w:rsidRPr="00AA33EC">
        <w:rPr>
          <w:rFonts w:ascii="Calibri" w:hAnsi="Calibri"/>
          <w:lang w:val="de-DE"/>
        </w:rPr>
        <w:t>ö</w:t>
      </w:r>
      <w:r w:rsidR="00AA33EC" w:rsidRPr="00AA33EC">
        <w:rPr>
          <w:lang w:val="de-DE"/>
        </w:rPr>
        <w:t>gens</w:t>
      </w:r>
      <w:r w:rsidR="00AA33EC" w:rsidRPr="00AA33EC">
        <w:rPr>
          <w:lang w:val="de-DE"/>
        </w:rPr>
        <w:t xml:space="preserve">, in 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o ferne es eine th</w:t>
      </w:r>
      <w:r w:rsidR="00AA33EC" w:rsidRPr="00AA33EC">
        <w:rPr>
          <w:rFonts w:ascii="Calibri" w:hAnsi="Calibri"/>
          <w:lang w:val="de-DE"/>
        </w:rPr>
        <w:t>ä</w:t>
      </w:r>
      <w:r w:rsidR="00AA33EC" w:rsidRPr="00AA33EC">
        <w:rPr>
          <w:lang w:val="de-DE"/>
        </w:rPr>
        <w:t>tige Kraft i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t, in 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o </w:t>
      </w:r>
      <w:r w:rsidR="00AA33EC" w:rsidRPr="00AA33EC">
        <w:rPr>
          <w:lang w:val="de-DE"/>
        </w:rPr>
        <w:t>fer-</w:t>
      </w:r>
      <w:r w:rsidR="00AA33EC">
        <w:rPr>
          <w:lang w:val="de-DE"/>
        </w:rPr>
        <w:br/>
      </w:r>
      <w:r w:rsidR="00AA33EC" w:rsidRPr="00AA33EC">
        <w:rPr>
          <w:lang w:val="de-DE"/>
        </w:rPr>
        <w:t>ne</w:t>
      </w:r>
      <w:r w:rsidR="00AA33EC" w:rsidRPr="00AA33EC">
        <w:rPr>
          <w:lang w:val="de-DE"/>
        </w:rPr>
        <w:t xml:space="preserve"> es n</w:t>
      </w:r>
      <w:r w:rsidR="00AA33EC" w:rsidRPr="00AA33EC">
        <w:rPr>
          <w:rFonts w:ascii="Calibri" w:hAnsi="Calibri"/>
          <w:lang w:val="de-DE"/>
        </w:rPr>
        <w:t>ä</w:t>
      </w:r>
      <w:r w:rsidR="00AA33EC" w:rsidRPr="00AA33EC">
        <w:rPr>
          <w:lang w:val="de-DE"/>
        </w:rPr>
        <w:t xml:space="preserve">mlich nicht blos Modifikationen aufnimmt, 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ol-</w:t>
      </w:r>
      <w:r w:rsidR="00AA33EC">
        <w:rPr>
          <w:lang w:val="de-DE"/>
        </w:rPr>
        <w:br/>
      </w:r>
      <w:r w:rsidR="00AA33EC" w:rsidRPr="00AA33EC">
        <w:rPr>
          <w:lang w:val="de-DE"/>
        </w:rPr>
        <w:t>che</w:t>
      </w:r>
      <w:r w:rsidR="00AA33EC" w:rsidRPr="00AA33EC">
        <w:rPr>
          <w:lang w:val="de-DE"/>
        </w:rPr>
        <w:t xml:space="preserve"> f</w:t>
      </w:r>
      <w:r w:rsidR="00AA33EC" w:rsidRPr="00AA33EC">
        <w:rPr>
          <w:rFonts w:ascii="Calibri" w:hAnsi="Calibri"/>
          <w:lang w:val="de-DE"/>
        </w:rPr>
        <w:t>ü</w:t>
      </w:r>
      <w:r w:rsidR="00AA33EC" w:rsidRPr="00AA33EC">
        <w:rPr>
          <w:lang w:val="de-DE"/>
        </w:rPr>
        <w:t xml:space="preserve">hlet, und auf 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ie zur</w:t>
      </w:r>
      <w:r w:rsidR="00AA33EC" w:rsidRPr="00AA33EC">
        <w:rPr>
          <w:rFonts w:ascii="Calibri" w:hAnsi="Calibri"/>
          <w:lang w:val="de-DE"/>
        </w:rPr>
        <w:t>ü</w:t>
      </w:r>
      <w:r w:rsidR="00AA33EC" w:rsidRPr="00AA33EC">
        <w:rPr>
          <w:lang w:val="de-DE"/>
        </w:rPr>
        <w:t xml:space="preserve">ckwirket, 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ondern in 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o ferne</w:t>
      </w:r>
      <w:r w:rsidR="00AA33EC">
        <w:rPr>
          <w:lang w:val="de-DE"/>
        </w:rPr>
        <w:br/>
      </w:r>
      <w:r w:rsidR="00AA33EC" w:rsidRPr="00AA33EC">
        <w:rPr>
          <w:lang w:val="de-DE"/>
        </w:rPr>
        <w:t>mit die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er Reaktion eine </w:t>
      </w:r>
      <w:r w:rsidR="00AA33EC" w:rsidRPr="00B92320">
        <w:rPr>
          <w:b/>
          <w:bCs/>
          <w:lang w:val="de-DE"/>
        </w:rPr>
        <w:t>neue Th</w:t>
      </w:r>
      <w:r w:rsidR="00AA33EC" w:rsidRPr="00B92320">
        <w:rPr>
          <w:rFonts w:ascii="Calibri" w:hAnsi="Calibri"/>
          <w:b/>
          <w:bCs/>
          <w:lang w:val="de-DE"/>
        </w:rPr>
        <w:t>ä</w:t>
      </w:r>
      <w:r w:rsidR="00AA33EC" w:rsidRPr="00B92320">
        <w:rPr>
          <w:b/>
          <w:bCs/>
          <w:lang w:val="de-DE"/>
        </w:rPr>
        <w:t>tigkeit</w:t>
      </w:r>
      <w:r w:rsidR="00AA33EC" w:rsidRPr="00AA33EC">
        <w:rPr>
          <w:lang w:val="de-DE"/>
        </w:rPr>
        <w:t xml:space="preserve"> verbunden i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t?</w:t>
      </w:r>
      <w:r w:rsidR="00AA33EC">
        <w:rPr>
          <w:lang w:val="de-DE"/>
        </w:rPr>
        <w:br/>
      </w:r>
      <w:r w:rsidR="00AA33EC" w:rsidRPr="00B92320">
        <w:rPr>
          <w:b/>
          <w:bCs/>
          <w:lang w:val="de-DE"/>
        </w:rPr>
        <w:t>Th</w:t>
      </w:r>
      <w:r w:rsidR="00AA33EC" w:rsidRPr="00B92320">
        <w:rPr>
          <w:rFonts w:ascii="Calibri" w:hAnsi="Calibri"/>
          <w:b/>
          <w:bCs/>
          <w:lang w:val="de-DE"/>
        </w:rPr>
        <w:t>ä</w:t>
      </w:r>
      <w:r w:rsidR="00AA33EC" w:rsidRPr="00B92320">
        <w:rPr>
          <w:b/>
          <w:bCs/>
          <w:lang w:val="de-DE"/>
        </w:rPr>
        <w:t>tiges Empfindungsverm</w:t>
      </w:r>
      <w:r w:rsidR="00AA33EC" w:rsidRPr="00B92320">
        <w:rPr>
          <w:rFonts w:ascii="Calibri" w:hAnsi="Calibri"/>
          <w:b/>
          <w:bCs/>
          <w:lang w:val="de-DE"/>
        </w:rPr>
        <w:t>ö</w:t>
      </w:r>
      <w:r w:rsidR="00AA33EC" w:rsidRPr="00B92320">
        <w:rPr>
          <w:b/>
          <w:bCs/>
          <w:lang w:val="de-DE"/>
        </w:rPr>
        <w:t>gen</w:t>
      </w:r>
      <w:r w:rsidR="00AA33EC" w:rsidRPr="00AA33EC">
        <w:rPr>
          <w:lang w:val="de-DE"/>
        </w:rPr>
        <w:t xml:space="preserve"> i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t al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o das den</w:t>
      </w:r>
      <w:r w:rsidR="00AA33EC">
        <w:rPr>
          <w:lang w:val="de-DE"/>
        </w:rPr>
        <w:br/>
      </w:r>
      <w:r w:rsidR="00AA33EC" w:rsidRPr="00AA33EC">
        <w:rPr>
          <w:lang w:val="de-DE"/>
        </w:rPr>
        <w:t>Verh</w:t>
      </w:r>
      <w:r w:rsidR="00AA33EC" w:rsidRPr="00AA33EC">
        <w:rPr>
          <w:rFonts w:ascii="Calibri" w:hAnsi="Calibri"/>
          <w:lang w:val="de-DE"/>
        </w:rPr>
        <w:t>ä</w:t>
      </w:r>
      <w:r w:rsidR="00AA33EC" w:rsidRPr="00AA33EC">
        <w:rPr>
          <w:lang w:val="de-DE"/>
        </w:rPr>
        <w:t xml:space="preserve">ltnißgedanken </w:t>
      </w:r>
      <w:r w:rsidR="00AA33EC" w:rsidRPr="00AA33EC">
        <w:rPr>
          <w:lang w:val="de-DE"/>
        </w:rPr>
        <w:t>hervorbringende</w:t>
      </w:r>
      <w:r w:rsidR="00AA33EC" w:rsidRPr="00AA33EC">
        <w:rPr>
          <w:lang w:val="de-DE"/>
        </w:rPr>
        <w:t xml:space="preserve"> Verm</w:t>
      </w:r>
      <w:r w:rsidR="00AA33EC" w:rsidRPr="00AA33EC">
        <w:rPr>
          <w:rFonts w:ascii="Calibri" w:hAnsi="Calibri"/>
          <w:lang w:val="de-DE"/>
        </w:rPr>
        <w:t>ö</w:t>
      </w:r>
      <w:r w:rsidR="00AA33EC" w:rsidRPr="00AA33EC">
        <w:rPr>
          <w:lang w:val="de-DE"/>
        </w:rPr>
        <w:t>gen, und</w:t>
      </w:r>
      <w:r w:rsidR="00AA33EC">
        <w:rPr>
          <w:lang w:val="de-DE"/>
        </w:rPr>
        <w:br/>
      </w:r>
      <w:r w:rsidR="00AA33EC" w:rsidRPr="00AA33EC">
        <w:rPr>
          <w:lang w:val="de-DE"/>
        </w:rPr>
        <w:t>das zweyte und vornehm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te </w:t>
      </w:r>
      <w:r w:rsidR="00AA33EC" w:rsidRPr="00AA33EC">
        <w:rPr>
          <w:rFonts w:ascii="Calibri" w:hAnsi="Calibri"/>
          <w:lang w:val="de-DE"/>
        </w:rPr>
        <w:t>In</w:t>
      </w:r>
      <w:r w:rsidR="00AA33EC" w:rsidRPr="00AA33EC">
        <w:rPr>
          <w:lang w:val="de-DE"/>
        </w:rPr>
        <w:t>gredienz der Denkkraft.</w:t>
      </w:r>
      <w:r w:rsidR="00AA33EC">
        <w:rPr>
          <w:lang w:val="de-DE"/>
        </w:rPr>
        <w:br/>
      </w:r>
      <w:r w:rsidR="00AA33EC" w:rsidRPr="00AA33EC">
        <w:rPr>
          <w:lang w:val="de-DE"/>
        </w:rPr>
        <w:t>„</w:t>
      </w:r>
      <w:r w:rsidR="00AA33EC" w:rsidRPr="00AA33EC">
        <w:rPr>
          <w:lang w:val="de-DE"/>
        </w:rPr>
        <w:t>Selb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tth</w:t>
      </w:r>
      <w:r w:rsidR="00AA33EC" w:rsidRPr="00AA33EC">
        <w:rPr>
          <w:rFonts w:ascii="Calibri" w:hAnsi="Calibri"/>
          <w:lang w:val="de-DE"/>
        </w:rPr>
        <w:t>ä</w:t>
      </w:r>
      <w:r w:rsidR="00AA33EC" w:rsidRPr="00AA33EC">
        <w:rPr>
          <w:lang w:val="de-DE"/>
        </w:rPr>
        <w:t>tig Vor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tellungen bearbeiten, und th</w:t>
      </w:r>
      <w:r w:rsidR="00AA33EC" w:rsidRPr="00AA33EC">
        <w:rPr>
          <w:rFonts w:ascii="Calibri" w:hAnsi="Calibri"/>
          <w:lang w:val="de-DE"/>
        </w:rPr>
        <w:t>ä</w:t>
      </w:r>
      <w:r w:rsidR="00AA33EC" w:rsidRPr="00AA33EC">
        <w:rPr>
          <w:lang w:val="de-DE"/>
        </w:rPr>
        <w:t>tig mit</w:t>
      </w:r>
      <w:r w:rsidR="00AA33EC">
        <w:rPr>
          <w:lang w:val="de-DE"/>
        </w:rPr>
        <w:br/>
      </w:r>
      <w:r w:rsidR="00AA33EC" w:rsidRPr="00AA33EC">
        <w:rPr>
          <w:lang w:val="de-DE"/>
        </w:rPr>
        <w:t>„</w:t>
      </w:r>
      <w:r w:rsidR="00AA33EC" w:rsidRPr="00AA33EC">
        <w:rPr>
          <w:lang w:val="de-DE"/>
        </w:rPr>
        <w:t>dem Gef</w:t>
      </w:r>
      <w:r w:rsidR="00AA33EC" w:rsidRPr="00AA33EC">
        <w:rPr>
          <w:rFonts w:ascii="Calibri" w:hAnsi="Calibri"/>
          <w:lang w:val="de-DE"/>
        </w:rPr>
        <w:t>ü</w:t>
      </w:r>
      <w:r w:rsidR="00AA33EC" w:rsidRPr="00AA33EC">
        <w:rPr>
          <w:lang w:val="de-DE"/>
        </w:rPr>
        <w:t>hl auf die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>e bearbeiteten Vor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tellungen </w:t>
      </w:r>
      <w:r w:rsidR="00AA33EC" w:rsidRPr="00AA33EC">
        <w:rPr>
          <w:lang w:val="de-DE"/>
        </w:rPr>
        <w:t>zu-</w:t>
      </w:r>
      <w:r w:rsidR="00AA33EC">
        <w:rPr>
          <w:lang w:val="de-DE"/>
        </w:rPr>
        <w:br/>
      </w:r>
      <w:r w:rsidR="00AA33EC" w:rsidRPr="00AA33EC">
        <w:rPr>
          <w:lang w:val="de-DE"/>
        </w:rPr>
        <w:t>„r</w:t>
      </w:r>
      <w:r w:rsidR="00AA33EC" w:rsidRPr="00AA33EC">
        <w:rPr>
          <w:rFonts w:ascii="Calibri" w:hAnsi="Calibri"/>
          <w:lang w:val="de-DE"/>
        </w:rPr>
        <w:t>ü</w:t>
      </w:r>
      <w:r w:rsidR="00AA33EC" w:rsidRPr="00AA33EC">
        <w:rPr>
          <w:lang w:val="de-DE"/>
        </w:rPr>
        <w:t xml:space="preserve">ckwirken, </w:t>
      </w:r>
      <w:r w:rsidR="00AA33EC" w:rsidRPr="00AA33EC">
        <w:rPr>
          <w:lang w:val="de-DE"/>
        </w:rPr>
        <w:t>das i</w:t>
      </w:r>
      <w:r w:rsidR="00AA33EC" w:rsidRPr="00AA33EC">
        <w:rPr>
          <w:rFonts w:ascii="Calibri" w:hAnsi="Calibri"/>
          <w:lang w:val="de-DE"/>
        </w:rPr>
        <w:t>s</w:t>
      </w:r>
      <w:r w:rsidR="00AA33EC" w:rsidRPr="00AA33EC">
        <w:rPr>
          <w:lang w:val="de-DE"/>
        </w:rPr>
        <w:t xml:space="preserve">t und heißt </w:t>
      </w:r>
      <w:r w:rsidR="00AA33EC" w:rsidRPr="00B92320">
        <w:rPr>
          <w:b/>
          <w:bCs/>
          <w:lang w:val="de-DE"/>
        </w:rPr>
        <w:t>Denken</w:t>
      </w:r>
      <w:r w:rsidR="00AA33EC" w:rsidRPr="00AA33EC">
        <w:rPr>
          <w:lang w:val="de-DE"/>
        </w:rPr>
        <w:t>.‟</w:t>
      </w:r>
    </w:p>
    <w:p w14:paraId="0F38F7EE" w14:textId="79A63254" w:rsidR="00AA33EC" w:rsidRDefault="00AA33EC" w:rsidP="00AA33EC">
      <w:pPr>
        <w:rPr>
          <w:lang w:val="de-DE"/>
        </w:rPr>
      </w:pPr>
      <w:r w:rsidRPr="00AA33EC">
        <w:rPr>
          <w:lang w:val="de-DE"/>
        </w:rPr>
        <w:t>Was ich durch die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gen,</w:t>
      </w:r>
      <w:r>
        <w:rPr>
          <w:lang w:val="de-DE"/>
        </w:rPr>
        <w:br/>
      </w:r>
      <w:r w:rsidRPr="00AA33EC">
        <w:rPr>
          <w:lang w:val="de-DE"/>
        </w:rPr>
        <w:t>die mit der Reaktion auf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olute Modifikationes</w:t>
      </w:r>
      <w:r w:rsidRPr="00AA33EC">
        <w:rPr>
          <w:lang w:val="de-DE"/>
        </w:rPr>
        <w:t xml:space="preserve"> ver-</w:t>
      </w:r>
      <w:r>
        <w:rPr>
          <w:lang w:val="de-DE"/>
        </w:rPr>
        <w:br/>
      </w:r>
      <w:r w:rsidRPr="00AA33EC">
        <w:rPr>
          <w:lang w:val="de-DE"/>
        </w:rPr>
        <w:t>bunden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oll,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agen will, bedarf noch einiger </w:t>
      </w:r>
      <w:r w:rsidRPr="00AA33EC">
        <w:rPr>
          <w:lang w:val="de-DE"/>
        </w:rPr>
        <w:t>Erl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u-</w:t>
      </w:r>
      <w:r>
        <w:rPr>
          <w:lang w:val="de-DE"/>
        </w:rPr>
        <w:br/>
      </w:r>
      <w:r w:rsidRPr="00AA33EC">
        <w:rPr>
          <w:lang w:val="de-DE"/>
        </w:rPr>
        <w:t>terung</w:t>
      </w:r>
      <w:r w:rsidRPr="00AA33EC">
        <w:rPr>
          <w:lang w:val="de-DE"/>
        </w:rPr>
        <w:t>.</w:t>
      </w:r>
    </w:p>
    <w:p w14:paraId="73860DCA" w14:textId="77E5C177" w:rsidR="00AA33EC" w:rsidRDefault="00AA33EC" w:rsidP="00AA33EC">
      <w:pPr>
        <w:rPr>
          <w:lang w:val="de-DE"/>
        </w:rPr>
      </w:pPr>
      <w:r w:rsidRPr="00AA33EC">
        <w:rPr>
          <w:lang w:val="de-DE"/>
        </w:rPr>
        <w:t>Wenn zwey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 Formen auf weiches Wachs</w:t>
      </w:r>
      <w:r>
        <w:rPr>
          <w:lang w:val="de-DE"/>
        </w:rPr>
        <w:br/>
      </w:r>
      <w:r w:rsidRPr="00AA33EC">
        <w:rPr>
          <w:lang w:val="de-DE"/>
        </w:rPr>
        <w:t xml:space="preserve">gedruckt werden,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 zwey Abdr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 in dem</w:t>
      </w:r>
      <w:r>
        <w:rPr>
          <w:lang w:val="de-DE"/>
        </w:rPr>
        <w:br/>
      </w:r>
      <w:r w:rsidRPr="00AA33EC">
        <w:rPr>
          <w:lang w:val="de-DE"/>
        </w:rPr>
        <w:t xml:space="preserve">Wachs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chieden, als die Formen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 Das</w:t>
      </w:r>
      <w:r>
        <w:rPr>
          <w:lang w:val="de-DE"/>
        </w:rPr>
        <w:br/>
      </w:r>
      <w:r w:rsidRPr="00AA33EC">
        <w:rPr>
          <w:lang w:val="de-DE"/>
        </w:rPr>
        <w:t>Wachs leidet, nimmt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beiden Modifikationen auf.</w:t>
      </w:r>
      <w:r>
        <w:rPr>
          <w:lang w:val="de-DE"/>
        </w:rPr>
        <w:br/>
      </w:r>
      <w:r w:rsidRPr="00AA33EC">
        <w:rPr>
          <w:lang w:val="de-DE"/>
        </w:rPr>
        <w:t>Die Receptivit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in dem Wachs in Hin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icht beider</w:t>
      </w:r>
      <w:r>
        <w:rPr>
          <w:lang w:val="de-DE"/>
        </w:rPr>
        <w:br/>
      </w:r>
      <w:r w:rsidRPr="00AA33EC">
        <w:rPr>
          <w:lang w:val="de-DE"/>
        </w:rPr>
        <w:t>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gen.</w:t>
      </w:r>
    </w:p>
    <w:p w14:paraId="4365E416" w14:textId="1C5988CB" w:rsidR="00AA33EC" w:rsidRDefault="00AA33EC" w:rsidP="00AA33EC">
      <w:pPr>
        <w:rPr>
          <w:lang w:val="de-DE"/>
        </w:rPr>
      </w:pPr>
      <w:r w:rsidRPr="00AA33EC">
        <w:rPr>
          <w:lang w:val="de-DE"/>
        </w:rPr>
        <w:t>Eben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 Wachs reagirt, indem es geformet wird.</w:t>
      </w:r>
      <w:r>
        <w:rPr>
          <w:lang w:val="de-DE"/>
        </w:rPr>
        <w:br/>
      </w:r>
      <w:r w:rsidRPr="00AA33EC">
        <w:rPr>
          <w:lang w:val="de-DE"/>
        </w:rPr>
        <w:t xml:space="preserve">An Statt der </w:t>
      </w:r>
      <w:ins w:id="10" w:author="John Hymers" w:date="2024-04-05T13:09:00Z">
        <w:r w:rsidR="00A964D4" w:rsidRPr="00F20F4C">
          <w:rPr>
            <w:lang w:val="de-DE"/>
          </w:rPr>
          <w:t>Form</w:t>
        </w:r>
      </w:ins>
      <w:del w:id="11" w:author="John Hymers" w:date="2024-04-05T13:09:00Z">
        <w:r w:rsidRPr="00AA33EC">
          <w:rPr>
            <w:lang w:val="de-DE"/>
          </w:rPr>
          <w:delText>Forme</w:delText>
        </w:r>
      </w:del>
      <w:r w:rsidRPr="00AA33EC">
        <w:rPr>
          <w:lang w:val="de-DE"/>
        </w:rPr>
        <w:t>, die man aufdr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cket, 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man</w:t>
      </w:r>
      <w:r>
        <w:rPr>
          <w:lang w:val="de-DE"/>
        </w:rPr>
        <w:br/>
      </w:r>
      <w:r w:rsidRPr="00AA33EC">
        <w:rPr>
          <w:lang w:val="de-DE"/>
        </w:rPr>
        <w:t>eine Kugel und einen Cylinder von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chiedener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talt</w:t>
      </w:r>
      <w:r w:rsidRPr="00AA33EC">
        <w:rPr>
          <w:lang w:val="de-DE"/>
        </w:rPr>
        <w:t xml:space="preserve"> auf das Wachs herunterfallen,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werden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bei-</w:t>
      </w:r>
      <w:r>
        <w:rPr>
          <w:lang w:val="de-DE"/>
        </w:rPr>
        <w:br/>
      </w:r>
      <w:r w:rsidRPr="00AA33EC">
        <w:rPr>
          <w:lang w:val="de-DE"/>
        </w:rPr>
        <w:t>den</w:t>
      </w:r>
      <w:r w:rsidRPr="00AA33EC">
        <w:rPr>
          <w:lang w:val="de-DE"/>
        </w:rPr>
        <w:t xml:space="preserve">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 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cke machen, ihren </w:t>
      </w:r>
      <w:r w:rsidRPr="00AA33EC">
        <w:rPr>
          <w:lang w:val="de-DE"/>
        </w:rPr>
        <w:t>Figu-</w:t>
      </w:r>
      <w:r>
        <w:rPr>
          <w:lang w:val="de-DE"/>
        </w:rPr>
        <w:br/>
      </w:r>
      <w:r w:rsidRPr="00AA33EC">
        <w:rPr>
          <w:lang w:val="de-DE"/>
        </w:rPr>
        <w:t>ren</w:t>
      </w:r>
      <w:r w:rsidRPr="00AA33EC">
        <w:rPr>
          <w:lang w:val="de-DE"/>
        </w:rPr>
        <w:t xml:space="preserve"> und ihrer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chwindigkeit, womit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anfallen, gem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ß,</w:t>
      </w:r>
      <w:r>
        <w:rPr>
          <w:lang w:val="de-DE"/>
        </w:rPr>
        <w:br/>
      </w:r>
      <w:r w:rsidRPr="00AA33EC">
        <w:rPr>
          <w:lang w:val="de-DE"/>
        </w:rPr>
        <w:t xml:space="preserve">aber beide werden ihre Bewegungen,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hatten,</w:t>
      </w:r>
      <w:r w:rsidRPr="00AA33EC">
        <w:rPr>
          <w:lang w:val="de-DE"/>
        </w:rPr>
        <w:t xml:space="preserve"> da-</w:t>
      </w:r>
      <w:r>
        <w:rPr>
          <w:lang w:val="de-DE"/>
        </w:rPr>
        <w:br/>
      </w:r>
      <w:r w:rsidRPr="00AA33EC">
        <w:rPr>
          <w:lang w:val="de-DE"/>
        </w:rPr>
        <w:t>bey</w:t>
      </w:r>
      <w:r w:rsidRPr="00AA33EC">
        <w:rPr>
          <w:lang w:val="de-DE"/>
        </w:rPr>
        <w:t xml:space="preserve"> einb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ßen. Das Wachs hat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ckgewirket, und</w:t>
      </w:r>
    </w:p>
    <w:p w14:paraId="15D67250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hat</w:t>
      </w:r>
    </w:p>
    <w:p w14:paraId="19D1E169" w14:textId="36EBF9AF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608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54442562" w14:textId="05AB8B51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hat ihnen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 durch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einen Wider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 entzogen, oder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haben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von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gegeben,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verbrauchet,</w:t>
      </w:r>
      <w:r>
        <w:rPr>
          <w:lang w:val="de-DE"/>
        </w:rPr>
        <w:br/>
      </w:r>
      <w:r w:rsidRPr="00AA33EC">
        <w:rPr>
          <w:lang w:val="de-DE"/>
        </w:rPr>
        <w:t xml:space="preserve">je </w:t>
      </w:r>
      <w:r w:rsidRPr="00AA33EC">
        <w:rPr>
          <w:lang w:val="de-DE"/>
        </w:rPr>
        <w:t>nachdem</w:t>
      </w:r>
      <w:r w:rsidRPr="00AA33EC">
        <w:rPr>
          <w:lang w:val="de-DE"/>
        </w:rPr>
        <w:t xml:space="preserve"> man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 will.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allgemeine</w:t>
      </w:r>
      <w:r>
        <w:rPr>
          <w:lang w:val="de-DE"/>
        </w:rPr>
        <w:br/>
      </w:r>
      <w:r w:rsidRPr="00AA33EC">
        <w:rPr>
          <w:lang w:val="de-DE"/>
        </w:rPr>
        <w:t>Reaktion, ohne welche kein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ndert wird, noch</w:t>
      </w:r>
      <w:r>
        <w:rPr>
          <w:lang w:val="de-DE"/>
        </w:rPr>
        <w:br/>
      </w:r>
      <w:r w:rsidRPr="00AA33EC">
        <w:rPr>
          <w:lang w:val="de-DE"/>
        </w:rPr>
        <w:t>einige Bewegung aufnimmt, wollen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 </w:t>
      </w:r>
      <w:r w:rsidRPr="00AA33EC">
        <w:rPr>
          <w:lang w:val="de-DE"/>
        </w:rPr>
        <w:t>Natur-</w:t>
      </w:r>
      <w:r>
        <w:rPr>
          <w:lang w:val="de-DE"/>
        </w:rPr>
        <w:br/>
      </w:r>
      <w:r w:rsidRPr="00AA33EC">
        <w:rPr>
          <w:lang w:val="de-DE"/>
        </w:rPr>
        <w:t>lehrer</w:t>
      </w:r>
      <w:r w:rsidRPr="00AA33EC">
        <w:rPr>
          <w:lang w:val="de-DE"/>
        </w:rPr>
        <w:t xml:space="preserve">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 keine wahre Aktion erkennen, welche aus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ner</w:t>
      </w:r>
      <w:r w:rsidRPr="00AA33EC">
        <w:rPr>
          <w:lang w:val="de-DE"/>
        </w:rPr>
        <w:t xml:space="preserve">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tigen Kraft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pringe; da andere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als </w:t>
      </w:r>
      <w:r w:rsidRPr="00AA33EC">
        <w:rPr>
          <w:lang w:val="de-DE"/>
        </w:rPr>
        <w:t>Wir-</w:t>
      </w:r>
      <w:r>
        <w:rPr>
          <w:lang w:val="de-DE"/>
        </w:rPr>
        <w:br/>
      </w:r>
      <w:r w:rsidRPr="00AA33EC">
        <w:rPr>
          <w:lang w:val="de-DE"/>
        </w:rPr>
        <w:t>kungen</w:t>
      </w:r>
      <w:r w:rsidRPr="00AA33EC">
        <w:rPr>
          <w:lang w:val="de-DE"/>
        </w:rPr>
        <w:t xml:space="preserve"> einer Kraft an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ehen, die in dem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elbigen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tan-</w:t>
      </w:r>
      <w:r>
        <w:rPr>
          <w:lang w:val="de-DE"/>
        </w:rPr>
        <w:br/>
      </w:r>
      <w:r w:rsidRPr="00AA33EC">
        <w:rPr>
          <w:lang w:val="de-DE"/>
        </w:rPr>
        <w:t>de</w:t>
      </w:r>
      <w:r w:rsidRPr="00AA33EC">
        <w:rPr>
          <w:lang w:val="de-DE"/>
        </w:rPr>
        <w:t>, wie andere Kr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fte, wirke und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ey. Die </w:t>
      </w:r>
      <w:r w:rsidRPr="00AA33EC">
        <w:rPr>
          <w:lang w:val="de-DE"/>
        </w:rPr>
        <w:t>Sa-</w:t>
      </w:r>
      <w:r>
        <w:rPr>
          <w:lang w:val="de-DE"/>
        </w:rPr>
        <w:br/>
      </w:r>
      <w:r w:rsidRPr="00AA33EC">
        <w:rPr>
          <w:lang w:val="de-DE"/>
        </w:rPr>
        <w:t xml:space="preserve">che </w:t>
      </w:r>
      <w:r w:rsidRPr="00AA33EC">
        <w:rPr>
          <w:lang w:val="de-DE"/>
        </w:rPr>
        <w:t>bleibt hier unent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chieden; aber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viel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gewiß, das</w:t>
      </w:r>
      <w:r>
        <w:rPr>
          <w:lang w:val="de-DE"/>
        </w:rPr>
        <w:br/>
      </w:r>
      <w:r w:rsidRPr="00AA33EC">
        <w:rPr>
          <w:lang w:val="de-DE"/>
        </w:rPr>
        <w:t>Ph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nomen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in beiden 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llen, wie man es erkl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ren</w:t>
      </w:r>
      <w:r>
        <w:rPr>
          <w:lang w:val="de-DE"/>
        </w:rPr>
        <w:br/>
      </w:r>
      <w:r w:rsidRPr="00AA33EC">
        <w:rPr>
          <w:lang w:val="de-DE"/>
        </w:rPr>
        <w:t>will,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elbige. Kein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kann in den andern </w:t>
      </w:r>
      <w:r w:rsidRPr="00AA33EC">
        <w:rPr>
          <w:lang w:val="de-DE"/>
        </w:rPr>
        <w:t>wir-</w:t>
      </w:r>
      <w:r>
        <w:rPr>
          <w:lang w:val="de-DE"/>
        </w:rPr>
        <w:br/>
      </w:r>
      <w:r w:rsidRPr="00AA33EC">
        <w:rPr>
          <w:lang w:val="de-DE"/>
        </w:rPr>
        <w:t>ken</w:t>
      </w:r>
      <w:r w:rsidRPr="00AA33EC">
        <w:rPr>
          <w:lang w:val="de-DE"/>
        </w:rPr>
        <w:t>, und kein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kann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etwas aufnehmen, </w:t>
      </w:r>
      <w:r w:rsidRPr="00AA33EC">
        <w:rPr>
          <w:lang w:val="de-DE"/>
        </w:rPr>
        <w:t>oh-</w:t>
      </w:r>
      <w:r>
        <w:rPr>
          <w:lang w:val="de-DE"/>
        </w:rPr>
        <w:br/>
      </w:r>
      <w:r w:rsidRPr="00AA33EC">
        <w:rPr>
          <w:lang w:val="de-DE"/>
        </w:rPr>
        <w:t>ne</w:t>
      </w:r>
      <w:r w:rsidRPr="00AA33EC">
        <w:rPr>
          <w:lang w:val="de-DE"/>
        </w:rPr>
        <w:t xml:space="preserve"> daß entweder die Bewegung in dem wirkenden </w:t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r-</w:t>
      </w:r>
      <w:r>
        <w:rPr>
          <w:lang w:val="de-DE"/>
        </w:rPr>
        <w:br/>
      </w:r>
      <w:r w:rsidRPr="00AA33EC">
        <w:rPr>
          <w:lang w:val="de-DE"/>
        </w:rPr>
        <w:t>per</w:t>
      </w:r>
      <w:r w:rsidRPr="00AA33EC">
        <w:rPr>
          <w:lang w:val="de-DE"/>
        </w:rPr>
        <w:t xml:space="preserve"> um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viel vermindert, oder auch eine neue nach der</w:t>
      </w:r>
      <w:r>
        <w:rPr>
          <w:lang w:val="de-DE"/>
        </w:rPr>
        <w:br/>
      </w:r>
      <w:r w:rsidRPr="00AA33EC">
        <w:rPr>
          <w:lang w:val="de-DE"/>
        </w:rPr>
        <w:t>entgegenge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etzten Seite in ihm hervorgebracht wird, wenn</w:t>
      </w:r>
      <w:r>
        <w:rPr>
          <w:lang w:val="de-DE"/>
        </w:rPr>
        <w:br/>
      </w:r>
      <w:r w:rsidRPr="00AA33EC">
        <w:rPr>
          <w:lang w:val="de-DE"/>
        </w:rPr>
        <w:t>keine in ihm vorhanden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als dem leidenden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</w:t>
      </w:r>
      <w:r>
        <w:rPr>
          <w:lang w:val="de-DE"/>
        </w:rPr>
        <w:br/>
      </w:r>
      <w:r w:rsidRPr="00AA33EC">
        <w:rPr>
          <w:lang w:val="de-DE"/>
        </w:rPr>
        <w:t>beygebracht worden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</w:p>
    <w:p w14:paraId="1EC50D09" w14:textId="4A4EC081" w:rsidR="00AA33EC" w:rsidRDefault="00AA33EC" w:rsidP="00AA33EC">
      <w:pPr>
        <w:rPr>
          <w:lang w:val="de-DE"/>
        </w:rPr>
      </w:pPr>
      <w:r w:rsidRPr="00AA33EC">
        <w:rPr>
          <w:lang w:val="de-DE"/>
        </w:rPr>
        <w:t>Dennoch hat das Wachs durch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Reaktion alles</w:t>
      </w:r>
      <w:r>
        <w:rPr>
          <w:lang w:val="de-DE"/>
        </w:rPr>
        <w:br/>
      </w:r>
      <w:r w:rsidRPr="00AA33EC">
        <w:rPr>
          <w:lang w:val="de-DE"/>
        </w:rPr>
        <w:t xml:space="preserve">ausgerichtet, was es ausrichten kann, wenn die auf </w:t>
      </w:r>
      <w:r w:rsidRPr="00AA33EC">
        <w:rPr>
          <w:lang w:val="de-DE"/>
        </w:rPr>
        <w:t>da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elbe</w:t>
      </w:r>
      <w:r w:rsidRPr="00AA33EC">
        <w:rPr>
          <w:lang w:val="de-DE"/>
        </w:rPr>
        <w:t xml:space="preserve"> gefallenen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zur Ruhe gebracht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ind.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>ßet</w:t>
      </w:r>
      <w:r w:rsidRPr="00AA33EC">
        <w:rPr>
          <w:lang w:val="de-DE"/>
        </w:rPr>
        <w:t xml:space="preserve">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nicht wiederum von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ck. Soll</w:t>
      </w:r>
      <w:r>
        <w:rPr>
          <w:lang w:val="de-DE"/>
        </w:rPr>
        <w:br/>
      </w:r>
      <w:r w:rsidRPr="00AA33EC">
        <w:rPr>
          <w:lang w:val="de-DE"/>
        </w:rPr>
        <w:t>nun die Reaktion des Wach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Namen behalten,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weit eine </w:t>
      </w:r>
      <w:r w:rsidRPr="00B92320">
        <w:rPr>
          <w:b/>
          <w:bCs/>
          <w:lang w:val="de-DE"/>
        </w:rPr>
        <w:t>bloße Reaktion</w:t>
      </w:r>
      <w:r w:rsidRPr="00AA33EC">
        <w:rPr>
          <w:lang w:val="de-DE"/>
        </w:rPr>
        <w:t>; und die Kraft</w:t>
      </w:r>
      <w:r>
        <w:rPr>
          <w:lang w:val="de-DE"/>
        </w:rPr>
        <w:br/>
      </w:r>
      <w:r w:rsidRPr="00AA33EC">
        <w:rPr>
          <w:lang w:val="de-DE"/>
        </w:rPr>
        <w:t>dazu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trecket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nicht weiter, als darauf, daß eine </w:t>
      </w:r>
      <w:r w:rsidRPr="00AA33EC">
        <w:rPr>
          <w:lang w:val="de-DE"/>
        </w:rPr>
        <w:t>an-</w:t>
      </w:r>
      <w:r>
        <w:rPr>
          <w:lang w:val="de-DE"/>
        </w:rPr>
        <w:br/>
      </w:r>
      <w:r w:rsidRPr="00AA33EC">
        <w:rPr>
          <w:lang w:val="de-DE"/>
        </w:rPr>
        <w:t>dere</w:t>
      </w:r>
      <w:r w:rsidRPr="00AA33EC">
        <w:rPr>
          <w:lang w:val="de-DE"/>
        </w:rPr>
        <w:t xml:space="preserve"> Kraft verbrauchet und vernichtet wird.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blo-</w:t>
      </w:r>
      <w:r>
        <w:rPr>
          <w:lang w:val="de-DE"/>
        </w:rPr>
        <w:br/>
      </w:r>
      <w:r w:rsidRPr="00AA33EC">
        <w:rPr>
          <w:lang w:val="de-DE"/>
        </w:rPr>
        <w:t>ße</w:t>
      </w:r>
      <w:r w:rsidRPr="00AA33EC">
        <w:rPr>
          <w:lang w:val="de-DE"/>
        </w:rPr>
        <w:t xml:space="preserve"> Reaktion gehet nicht weiter heraus, als bis dahin</w:t>
      </w:r>
      <w:r w:rsidRPr="00AA33EC">
        <w:rPr>
          <w:lang w:val="de-DE"/>
        </w:rPr>
        <w:t>,</w:t>
      </w:r>
      <w:r>
        <w:rPr>
          <w:lang w:val="de-DE"/>
        </w:rPr>
        <w:br/>
      </w:r>
      <w:r w:rsidRPr="00AA33EC">
        <w:rPr>
          <w:lang w:val="de-DE"/>
        </w:rPr>
        <w:t xml:space="preserve">Aber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allemal vorhanden, wo ein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etwas</w:t>
      </w:r>
      <w:r>
        <w:rPr>
          <w:lang w:val="de-DE"/>
        </w:rPr>
        <w:br/>
      </w:r>
      <w:r w:rsidRPr="00AA33EC">
        <w:rPr>
          <w:lang w:val="de-DE"/>
        </w:rPr>
        <w:t xml:space="preserve">aufnimmt. Das </w:t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modificiren zu 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en,</w:t>
      </w:r>
      <w:r>
        <w:rPr>
          <w:lang w:val="de-DE"/>
        </w:rPr>
        <w:br/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zugleich das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zu reagiren. Beides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>Eins und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elbige, nur von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chiedenen Seiten </w:t>
      </w:r>
      <w:r w:rsidRPr="00AA33EC">
        <w:rPr>
          <w:lang w:val="de-DE"/>
        </w:rPr>
        <w:t>be-</w:t>
      </w:r>
      <w:r>
        <w:rPr>
          <w:lang w:val="de-DE"/>
        </w:rPr>
        <w:br/>
      </w:r>
      <w:r w:rsidRPr="00AA33EC">
        <w:rPr>
          <w:lang w:val="de-DE"/>
        </w:rPr>
        <w:t>trachtet</w:t>
      </w:r>
      <w:r w:rsidRPr="00AA33EC">
        <w:rPr>
          <w:lang w:val="de-DE"/>
        </w:rPr>
        <w:t>.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B92320">
        <w:rPr>
          <w:b/>
          <w:bCs/>
          <w:lang w:val="de-DE"/>
        </w:rPr>
        <w:t>Receptivit</w:t>
      </w:r>
      <w:r w:rsidRPr="00B92320">
        <w:rPr>
          <w:rFonts w:ascii="Calibri" w:hAnsi="Calibri"/>
          <w:b/>
          <w:bCs/>
          <w:lang w:val="de-DE"/>
        </w:rPr>
        <w:t>ä</w:t>
      </w:r>
      <w:r w:rsidRPr="00B92320">
        <w:rPr>
          <w:b/>
          <w:bCs/>
          <w:lang w:val="de-DE"/>
        </w:rPr>
        <w:t>t</w:t>
      </w:r>
      <w:r w:rsidRPr="00AA33EC">
        <w:rPr>
          <w:lang w:val="de-DE"/>
        </w:rPr>
        <w:t>, wenn auf das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</w:t>
      </w:r>
      <w:r>
        <w:rPr>
          <w:lang w:val="de-DE"/>
        </w:rPr>
        <w:br/>
      </w:r>
      <w:r w:rsidRPr="00AA33EC">
        <w:rPr>
          <w:lang w:val="de-DE"/>
        </w:rPr>
        <w:t>wird, was in dem leidenden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tehet, und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B92320">
        <w:rPr>
          <w:b/>
          <w:bCs/>
          <w:lang w:val="de-DE"/>
        </w:rPr>
        <w:t>Reaktionsverm</w:t>
      </w:r>
      <w:r w:rsidRPr="00B92320">
        <w:rPr>
          <w:rFonts w:ascii="Calibri" w:hAnsi="Calibri"/>
          <w:b/>
          <w:bCs/>
          <w:lang w:val="de-DE"/>
        </w:rPr>
        <w:t>ö</w:t>
      </w:r>
      <w:r w:rsidRPr="00B92320">
        <w:rPr>
          <w:b/>
          <w:bCs/>
          <w:lang w:val="de-DE"/>
        </w:rPr>
        <w:t>gen</w:t>
      </w:r>
      <w:r w:rsidRPr="00AA33EC">
        <w:rPr>
          <w:lang w:val="de-DE"/>
        </w:rPr>
        <w:t xml:space="preserve">,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ferne auf die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nde-</w:t>
      </w:r>
      <w:r>
        <w:rPr>
          <w:lang w:val="de-DE"/>
        </w:rPr>
        <w:br/>
      </w:r>
      <w:r w:rsidRPr="00AA33EC">
        <w:rPr>
          <w:lang w:val="de-DE"/>
        </w:rPr>
        <w:t>rung</w:t>
      </w:r>
      <w:r w:rsidRPr="00AA33EC">
        <w:rPr>
          <w:lang w:val="de-DE"/>
        </w:rPr>
        <w:t xml:space="preserve"> in der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ußern wirkenden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ache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ehen wird.</w:t>
      </w:r>
    </w:p>
    <w:p w14:paraId="26842B05" w14:textId="555AFDBD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An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609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0DE24B81" w14:textId="2F753CBB" w:rsidR="00AA33EC" w:rsidRDefault="00AA33EC" w:rsidP="00AA33EC">
      <w:pPr>
        <w:rPr>
          <w:lang w:val="de-DE"/>
        </w:rPr>
      </w:pPr>
      <w:r w:rsidRPr="00AA33EC">
        <w:rPr>
          <w:lang w:val="de-DE"/>
        </w:rPr>
        <w:t>An die Stelle des weichen Wach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 man eine</w:t>
      </w:r>
      <w:r>
        <w:rPr>
          <w:lang w:val="de-DE"/>
        </w:rPr>
        <w:br/>
      </w:r>
      <w:r w:rsidRPr="00AA33EC">
        <w:rPr>
          <w:lang w:val="de-DE"/>
        </w:rPr>
        <w:t>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 Feder, und 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jene </w:t>
      </w:r>
      <w:r w:rsidRPr="00AA33EC">
        <w:rPr>
          <w:lang w:val="de-DE"/>
        </w:rPr>
        <w:t>beiden</w:t>
      </w:r>
      <w:r w:rsidRPr="00AA33EC">
        <w:rPr>
          <w:lang w:val="de-DE"/>
        </w:rPr>
        <w:t xml:space="preserve">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mit </w:t>
      </w:r>
      <w:r w:rsidRPr="00AA33EC">
        <w:rPr>
          <w:lang w:val="de-DE"/>
        </w:rPr>
        <w:t>glei-</w:t>
      </w:r>
      <w:r>
        <w:rPr>
          <w:lang w:val="de-DE"/>
        </w:rPr>
        <w:br/>
      </w:r>
      <w:r w:rsidRPr="00AA33EC">
        <w:rPr>
          <w:lang w:val="de-DE"/>
        </w:rPr>
        <w:t>cher</w:t>
      </w:r>
      <w:r w:rsidRPr="00AA33EC">
        <w:rPr>
          <w:lang w:val="de-DE"/>
        </w:rPr>
        <w:t xml:space="preserve">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chwindigkeit auf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zufahren. Die Feder l</w:t>
      </w:r>
      <w:r w:rsidRPr="00AA33EC">
        <w:rPr>
          <w:rFonts w:ascii="Calibri" w:hAnsi="Calibri"/>
          <w:lang w:val="de-DE"/>
        </w:rPr>
        <w:t>äss</w:t>
      </w:r>
      <w:r w:rsidRPr="00AA33EC">
        <w:rPr>
          <w:lang w:val="de-DE"/>
        </w:rPr>
        <w:t>et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cken, mehr oder minder; die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</w:t>
      </w:r>
      <w:r>
        <w:rPr>
          <w:lang w:val="de-DE"/>
        </w:rPr>
        <w:br/>
      </w:r>
      <w:r w:rsidRPr="00AA33EC">
        <w:rPr>
          <w:lang w:val="de-DE"/>
        </w:rPr>
        <w:t>kommen um ihre Bewegung, wie vorher. Bis dahin</w:t>
      </w:r>
      <w:r>
        <w:rPr>
          <w:lang w:val="de-DE"/>
        </w:rPr>
        <w:br/>
      </w:r>
      <w:r w:rsidRPr="00AA33EC">
        <w:rPr>
          <w:lang w:val="de-DE"/>
        </w:rPr>
        <w:t>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 die Feder Receptivit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t, und bloße </w:t>
      </w:r>
      <w:r w:rsidRPr="00AA33EC">
        <w:rPr>
          <w:lang w:val="de-DE"/>
        </w:rPr>
        <w:t>Reaktions-</w:t>
      </w:r>
      <w:r>
        <w:rPr>
          <w:lang w:val="de-DE"/>
        </w:rPr>
        <w:br/>
      </w:r>
      <w:r w:rsidRPr="00AA33EC">
        <w:rPr>
          <w:lang w:val="de-DE"/>
        </w:rPr>
        <w:t>kraft.</w:t>
      </w:r>
      <w:r w:rsidRPr="00AA33EC">
        <w:rPr>
          <w:lang w:val="de-DE"/>
        </w:rPr>
        <w:t xml:space="preserve"> Aber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es nicht alles. Sobald die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</w:t>
      </w:r>
      <w:r>
        <w:rPr>
          <w:lang w:val="de-DE"/>
        </w:rPr>
        <w:br/>
      </w:r>
      <w:r w:rsidRPr="00AA33EC">
        <w:rPr>
          <w:lang w:val="de-DE"/>
        </w:rPr>
        <w:t xml:space="preserve">in Ruhe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ind, dehnet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die gepreßte Feder wiederum</w:t>
      </w:r>
      <w:r>
        <w:rPr>
          <w:lang w:val="de-DE"/>
        </w:rPr>
        <w:br/>
      </w:r>
      <w:r w:rsidRPr="00AA33EC">
        <w:rPr>
          <w:lang w:val="de-DE"/>
        </w:rPr>
        <w:t xml:space="preserve">aus,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ßt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ck, giebt ihnen ihre Bewegung wieder,</w:t>
      </w:r>
      <w:r>
        <w:rPr>
          <w:lang w:val="de-DE"/>
        </w:rPr>
        <w:br/>
      </w:r>
      <w:r w:rsidRPr="00AA33EC">
        <w:rPr>
          <w:lang w:val="de-DE"/>
        </w:rPr>
        <w:t xml:space="preserve">und treibet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von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ab. Da hat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bewie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en, daß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</w:t>
      </w:r>
      <w:r>
        <w:rPr>
          <w:lang w:val="de-DE"/>
        </w:rPr>
        <w:br/>
      </w:r>
      <w:r w:rsidRPr="00AA33EC">
        <w:rPr>
          <w:lang w:val="de-DE"/>
        </w:rPr>
        <w:t>ein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lang w:val="de-DE"/>
        </w:rPr>
        <w:t>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itze</w:t>
      </w:r>
      <w:r w:rsidRPr="00AA33EC">
        <w:rPr>
          <w:lang w:val="de-DE"/>
        </w:rPr>
        <w:t>,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eyn. Dieß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</w:t>
      </w:r>
      <w:r>
        <w:rPr>
          <w:lang w:val="de-DE"/>
        </w:rPr>
        <w:br/>
      </w:r>
      <w:r w:rsidRPr="00AA33EC">
        <w:rPr>
          <w:lang w:val="de-DE"/>
        </w:rPr>
        <w:t>Aeußerung</w:t>
      </w:r>
      <w:r w:rsidRPr="00AA33EC">
        <w:rPr>
          <w:lang w:val="de-DE"/>
        </w:rPr>
        <w:t xml:space="preserve"> eines innerlich wirk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gens, oder</w:t>
      </w:r>
      <w:r>
        <w:rPr>
          <w:lang w:val="de-DE"/>
        </w:rPr>
        <w:br/>
      </w:r>
      <w:r w:rsidRPr="00AA33EC">
        <w:rPr>
          <w:lang w:val="de-DE"/>
        </w:rPr>
        <w:t xml:space="preserve">einer 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elb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tth</w:t>
      </w:r>
      <w:r w:rsidRPr="00B92320">
        <w:rPr>
          <w:rFonts w:ascii="Calibri" w:hAnsi="Calibri"/>
          <w:b/>
          <w:bCs/>
          <w:lang w:val="de-DE"/>
        </w:rPr>
        <w:t>ä</w:t>
      </w:r>
      <w:r w:rsidRPr="00B92320">
        <w:rPr>
          <w:b/>
          <w:bCs/>
          <w:lang w:val="de-DE"/>
        </w:rPr>
        <w:t>tigen Kraft</w:t>
      </w:r>
      <w:r w:rsidRPr="00AA33EC">
        <w:rPr>
          <w:lang w:val="de-DE"/>
        </w:rPr>
        <w:t>.</w:t>
      </w:r>
    </w:p>
    <w:p w14:paraId="25E1504B" w14:textId="2C366FEC" w:rsidR="00AA33EC" w:rsidRDefault="00AA33EC" w:rsidP="00AA33EC">
      <w:pPr>
        <w:rPr>
          <w:lang w:val="de-DE"/>
        </w:rPr>
      </w:pPr>
      <w:r w:rsidRPr="00AA33EC">
        <w:rPr>
          <w:lang w:val="de-DE"/>
        </w:rPr>
        <w:t>Und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B92320">
        <w:rPr>
          <w:b/>
          <w:bCs/>
          <w:lang w:val="de-DE"/>
        </w:rPr>
        <w:t>letztere Kraft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 und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elbige, </w:t>
      </w:r>
      <w:r w:rsidRPr="00AA33EC">
        <w:rPr>
          <w:lang w:val="de-DE"/>
        </w:rPr>
        <w:t>wel-</w:t>
      </w:r>
      <w:r>
        <w:rPr>
          <w:lang w:val="de-DE"/>
        </w:rPr>
        <w:br/>
      </w:r>
      <w:r w:rsidRPr="00AA33EC">
        <w:rPr>
          <w:lang w:val="de-DE"/>
        </w:rPr>
        <w:t>che</w:t>
      </w:r>
      <w:r w:rsidRPr="00AA33EC">
        <w:rPr>
          <w:lang w:val="de-DE"/>
        </w:rPr>
        <w:t xml:space="preserve"> Receptivit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 und bloßes Reaktionsverm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bewies.</w:t>
      </w:r>
      <w:r>
        <w:rPr>
          <w:lang w:val="de-DE"/>
        </w:rPr>
        <w:br/>
      </w:r>
      <w:r w:rsidRPr="00AA33EC">
        <w:rPr>
          <w:lang w:val="de-DE"/>
        </w:rPr>
        <w:t>Alle drey Wirkungen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pringen aus 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elbigen </w:t>
      </w:r>
      <w:r w:rsidRPr="00AA33EC">
        <w:rPr>
          <w:lang w:val="de-DE"/>
        </w:rPr>
        <w:t>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ti-</w:t>
      </w:r>
      <w:r>
        <w:rPr>
          <w:lang w:val="de-DE"/>
        </w:rPr>
        <w:br/>
      </w:r>
      <w:r w:rsidRPr="00AA33EC">
        <w:rPr>
          <w:lang w:val="de-DE"/>
        </w:rPr>
        <w:t>cit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</w:t>
      </w:r>
      <w:r w:rsidRPr="00AA33EC">
        <w:rPr>
          <w:lang w:val="de-DE"/>
        </w:rPr>
        <w:t>, die von der Kraft, welche in dem weichen Wachs</w:t>
      </w:r>
      <w:r>
        <w:rPr>
          <w:lang w:val="de-DE"/>
        </w:rPr>
        <w:br/>
      </w:r>
      <w:r w:rsidRPr="00AA33EC">
        <w:rPr>
          <w:lang w:val="de-DE"/>
        </w:rPr>
        <w:t>war, nur allein an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  <w:r>
        <w:rPr>
          <w:lang w:val="de-DE"/>
        </w:rPr>
        <w:br/>
      </w:r>
      <w:r w:rsidRPr="00AA33EC">
        <w:rPr>
          <w:lang w:val="de-DE"/>
        </w:rPr>
        <w:t>Wenn jede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Wirkungen einem eigenen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</w:t>
      </w:r>
      <w:r>
        <w:rPr>
          <w:lang w:val="de-DE"/>
        </w:rPr>
        <w:br/>
      </w:r>
      <w:r w:rsidRPr="00AA33EC">
        <w:rPr>
          <w:lang w:val="de-DE"/>
        </w:rPr>
        <w:t>zuge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chrieben wird,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es offenbar, daß die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</w:t>
      </w:r>
      <w:r>
        <w:rPr>
          <w:lang w:val="de-DE"/>
        </w:rPr>
        <w:br/>
      </w:r>
      <w:r w:rsidRPr="00AA33EC">
        <w:rPr>
          <w:lang w:val="de-DE"/>
        </w:rPr>
        <w:t>Kraft nur von drey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chiedenen Seiten, oder in drey</w:t>
      </w:r>
      <w:r>
        <w:rPr>
          <w:lang w:val="de-DE"/>
        </w:rPr>
        <w:br/>
      </w:r>
      <w:r w:rsidRPr="00AA33EC">
        <w:rPr>
          <w:lang w:val="de-DE"/>
        </w:rPr>
        <w:t>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chiedenen Hin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ichten betrachtet wird; aber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innerlich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elbige. Man wird nicht leicht auf den</w:t>
      </w:r>
      <w:r>
        <w:rPr>
          <w:lang w:val="de-DE"/>
        </w:rPr>
        <w:br/>
      </w:r>
      <w:r w:rsidRPr="00AA33EC">
        <w:rPr>
          <w:lang w:val="de-DE"/>
        </w:rPr>
        <w:t>Einfall kommen, zu glauben, daß das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gen, </w:t>
      </w:r>
      <w:r w:rsidRPr="00AA33EC">
        <w:rPr>
          <w:lang w:val="de-DE"/>
        </w:rPr>
        <w:t>wo-</w:t>
      </w:r>
      <w:r>
        <w:rPr>
          <w:lang w:val="de-DE"/>
        </w:rPr>
        <w:br/>
      </w:r>
      <w:r w:rsidRPr="00AA33EC">
        <w:rPr>
          <w:lang w:val="de-DE"/>
        </w:rPr>
        <w:t>mit</w:t>
      </w:r>
      <w:r w:rsidRPr="00AA33EC">
        <w:rPr>
          <w:lang w:val="de-DE"/>
        </w:rPr>
        <w:t xml:space="preserve"> die 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 Feder die 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toßenden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von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abtreibet, eine eigene Grundkraft erfodere, die nur</w:t>
      </w:r>
      <w:r>
        <w:rPr>
          <w:lang w:val="de-DE"/>
        </w:rPr>
        <w:br/>
      </w:r>
      <w:r w:rsidRPr="00AA33EC">
        <w:rPr>
          <w:lang w:val="de-DE"/>
        </w:rPr>
        <w:t>dann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ausl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ßt, wenn ihre Receptivit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 und ihre</w:t>
      </w:r>
      <w:r>
        <w:rPr>
          <w:lang w:val="de-DE"/>
        </w:rPr>
        <w:br/>
      </w:r>
      <w:r w:rsidRPr="00AA33EC">
        <w:rPr>
          <w:lang w:val="de-DE"/>
        </w:rPr>
        <w:t xml:space="preserve">bloße Reaktion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ihre Wirkung gehabt, und die auf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zufahrende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ihre Bewegungen verlohren haben.</w:t>
      </w:r>
      <w:r>
        <w:rPr>
          <w:lang w:val="de-DE"/>
        </w:rPr>
        <w:br/>
      </w:r>
      <w:r w:rsidRPr="00AA33EC">
        <w:rPr>
          <w:lang w:val="de-DE"/>
        </w:rPr>
        <w:t xml:space="preserve">Denn indem die Feder den Druck aufnahm,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</w:t>
      </w:r>
      <w:r w:rsidRPr="00AA33EC">
        <w:rPr>
          <w:lang w:val="de-DE"/>
        </w:rPr>
        <w:t xml:space="preserve">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am-</w:t>
      </w:r>
      <w:r>
        <w:rPr>
          <w:lang w:val="de-DE"/>
        </w:rPr>
        <w:br/>
      </w:r>
      <w:r w:rsidRPr="00AA33EC">
        <w:rPr>
          <w:lang w:val="de-DE"/>
        </w:rPr>
        <w:t>menpre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</w:t>
      </w:r>
      <w:r w:rsidRPr="00AA33EC">
        <w:rPr>
          <w:lang w:val="de-DE"/>
        </w:rPr>
        <w:t xml:space="preserve"> ließ, und die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zu Ruhe brachte, nahm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an, und reagirte mit eben der 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ticit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t, die </w:t>
      </w:r>
      <w:r w:rsidRPr="00AA33EC">
        <w:rPr>
          <w:lang w:val="de-DE"/>
        </w:rPr>
        <w:t>nach-</w:t>
      </w:r>
      <w:r>
        <w:rPr>
          <w:lang w:val="de-DE"/>
        </w:rPr>
        <w:br/>
      </w:r>
      <w:r w:rsidRPr="00AA33EC">
        <w:rPr>
          <w:lang w:val="de-DE"/>
        </w:rPr>
        <w:t>her</w:t>
      </w:r>
      <w:r w:rsidRPr="00AA33EC">
        <w:rPr>
          <w:lang w:val="de-DE"/>
        </w:rPr>
        <w:t xml:space="preserve"> den 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toß bewirkte. Die letztere Wirkung </w:t>
      </w:r>
      <w:r w:rsidRPr="00AA33EC">
        <w:rPr>
          <w:lang w:val="de-DE"/>
        </w:rPr>
        <w:t>er-</w:t>
      </w:r>
      <w:r>
        <w:rPr>
          <w:lang w:val="de-DE"/>
        </w:rPr>
        <w:br/>
      </w:r>
      <w:r w:rsidRPr="00AA33EC">
        <w:rPr>
          <w:lang w:val="de-DE"/>
        </w:rPr>
        <w:t>folgte</w:t>
      </w:r>
      <w:r w:rsidRPr="00AA33EC">
        <w:rPr>
          <w:lang w:val="de-DE"/>
        </w:rPr>
        <w:t xml:space="preserve"> auf jene, ohne daß nun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eine eigene vorher </w:t>
      </w:r>
      <w:r w:rsidRPr="00AA33EC">
        <w:rPr>
          <w:lang w:val="de-DE"/>
        </w:rPr>
        <w:t>un-</w:t>
      </w:r>
      <w:r>
        <w:rPr>
          <w:lang w:val="de-DE"/>
        </w:rPr>
        <w:br/>
      </w:r>
      <w:r w:rsidRPr="00AA33EC">
        <w:rPr>
          <w:lang w:val="de-DE"/>
        </w:rPr>
        <w:t>gebrauchte</w:t>
      </w:r>
      <w:r w:rsidRPr="00AA33EC">
        <w:rPr>
          <w:lang w:val="de-DE"/>
        </w:rPr>
        <w:t xml:space="preserve"> Kraft zur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tigkeit gekommen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ey. Die</w:t>
      </w:r>
    </w:p>
    <w:p w14:paraId="4ACF1A07" w14:textId="692E53E9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Aktion</w:t>
      </w:r>
    </w:p>
    <w:p w14:paraId="196C04C5" w14:textId="40244746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I. Band. Q q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610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26A5B579" w14:textId="792FCFD7" w:rsidR="00AA33EC" w:rsidRDefault="00AA33EC" w:rsidP="00AA33EC">
      <w:pPr>
        <w:rPr>
          <w:lang w:val="de-DE"/>
        </w:rPr>
      </w:pPr>
      <w:r w:rsidRPr="00AA33EC">
        <w:rPr>
          <w:lang w:val="de-DE"/>
        </w:rPr>
        <w:t>Aktion</w:t>
      </w:r>
      <w:r w:rsidRPr="00AA33EC">
        <w:rPr>
          <w:lang w:val="de-DE"/>
        </w:rPr>
        <w:t xml:space="preserve"> der 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ticit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t, welche vorher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als </w:t>
      </w:r>
      <w:r w:rsidRPr="00AA33EC">
        <w:rPr>
          <w:lang w:val="de-DE"/>
        </w:rPr>
        <w:t>wider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te-</w:t>
      </w:r>
      <w:r>
        <w:rPr>
          <w:lang w:val="de-DE"/>
        </w:rPr>
        <w:br/>
      </w:r>
      <w:r w:rsidRPr="00AA33EC">
        <w:rPr>
          <w:lang w:val="de-DE"/>
        </w:rPr>
        <w:t>hende</w:t>
      </w:r>
      <w:r w:rsidRPr="00AA33EC">
        <w:rPr>
          <w:lang w:val="de-DE"/>
        </w:rPr>
        <w:t xml:space="preserve"> Kraft bewies, ward fortge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etzet, und dann</w:t>
      </w:r>
      <w:r w:rsidRPr="00AA33EC">
        <w:rPr>
          <w:lang w:val="de-DE"/>
        </w:rPr>
        <w:t xml:space="preserve"> ent-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tund</w:t>
      </w:r>
      <w:r w:rsidRPr="00AA33EC">
        <w:rPr>
          <w:lang w:val="de-DE"/>
        </w:rPr>
        <w:t xml:space="preserve"> aus ihr das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ckfahren der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rper, als ihre</w:t>
      </w:r>
      <w:r>
        <w:rPr>
          <w:lang w:val="de-DE"/>
        </w:rPr>
        <w:br/>
      </w:r>
      <w:r w:rsidRPr="00AA33EC">
        <w:rPr>
          <w:lang w:val="de-DE"/>
        </w:rPr>
        <w:t>Wirkung.</w:t>
      </w:r>
    </w:p>
    <w:p w14:paraId="44AA9AFA" w14:textId="44F648B3" w:rsidR="00AA33EC" w:rsidRDefault="00AA33EC" w:rsidP="00AA33EC">
      <w:pPr>
        <w:rPr>
          <w:lang w:val="de-DE"/>
        </w:rPr>
      </w:pPr>
      <w:r w:rsidRPr="00AA33EC">
        <w:rPr>
          <w:lang w:val="de-DE"/>
        </w:rPr>
        <w:t>Was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Bey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piele lehren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ollen, das darf ich nicht</w:t>
      </w:r>
      <w:r>
        <w:rPr>
          <w:lang w:val="de-DE"/>
        </w:rPr>
        <w:br/>
      </w:r>
      <w:r w:rsidRPr="00AA33EC">
        <w:rPr>
          <w:lang w:val="de-DE"/>
        </w:rPr>
        <w:t>hinzu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etzen. Sie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ollen den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 zwi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chen dem </w:t>
      </w:r>
      <w:r w:rsidRPr="00B92320">
        <w:rPr>
          <w:b/>
          <w:bCs/>
          <w:lang w:val="de-DE"/>
        </w:rPr>
        <w:t>blo-</w:t>
      </w:r>
      <w:r w:rsidRPr="00B92320">
        <w:rPr>
          <w:b/>
          <w:bCs/>
          <w:lang w:val="de-DE"/>
        </w:rPr>
        <w:br/>
        <w:t>ßen</w:t>
      </w:r>
      <w:r w:rsidRPr="00B92320">
        <w:rPr>
          <w:b/>
          <w:bCs/>
          <w:lang w:val="de-DE"/>
        </w:rPr>
        <w:t xml:space="preserve"> Gef</w:t>
      </w:r>
      <w:r w:rsidRPr="00B92320">
        <w:rPr>
          <w:rFonts w:ascii="Calibri" w:hAnsi="Calibri"/>
          <w:b/>
          <w:bCs/>
          <w:lang w:val="de-DE"/>
        </w:rPr>
        <w:t>ü</w:t>
      </w:r>
      <w:r w:rsidRPr="00B92320">
        <w:rPr>
          <w:b/>
          <w:bCs/>
          <w:lang w:val="de-DE"/>
        </w:rPr>
        <w:t>hl</w:t>
      </w:r>
      <w:r w:rsidRPr="00AA33EC">
        <w:rPr>
          <w:lang w:val="de-DE"/>
        </w:rPr>
        <w:t xml:space="preserve">, und dem </w:t>
      </w:r>
      <w:r w:rsidRPr="00B92320">
        <w:rPr>
          <w:b/>
          <w:bCs/>
          <w:lang w:val="de-DE"/>
        </w:rPr>
        <w:t>Denken</w:t>
      </w:r>
      <w:r w:rsidRPr="00AA33EC">
        <w:rPr>
          <w:lang w:val="de-DE"/>
        </w:rPr>
        <w:t xml:space="preserve">, den ich darinn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etze,</w:t>
      </w:r>
      <w:r>
        <w:rPr>
          <w:lang w:val="de-DE"/>
        </w:rPr>
        <w:br/>
      </w:r>
      <w:r w:rsidRPr="00AA33EC">
        <w:rPr>
          <w:lang w:val="de-DE"/>
        </w:rPr>
        <w:t xml:space="preserve">daß das letztere Eine von den 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elb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tth</w:t>
      </w:r>
      <w:r w:rsidRPr="00B92320">
        <w:rPr>
          <w:rFonts w:ascii="Calibri" w:hAnsi="Calibri"/>
          <w:b/>
          <w:bCs/>
          <w:lang w:val="de-DE"/>
        </w:rPr>
        <w:t>ä</w:t>
      </w:r>
      <w:r w:rsidRPr="00B92320">
        <w:rPr>
          <w:b/>
          <w:bCs/>
          <w:lang w:val="de-DE"/>
        </w:rPr>
        <w:t xml:space="preserve">tigen </w:t>
      </w:r>
      <w:r w:rsidRPr="00B92320">
        <w:rPr>
          <w:b/>
          <w:bCs/>
          <w:lang w:val="de-DE"/>
        </w:rPr>
        <w:t>Aeuße-</w:t>
      </w:r>
      <w:r w:rsidRPr="00B92320">
        <w:rPr>
          <w:b/>
          <w:bCs/>
          <w:lang w:val="de-DE"/>
        </w:rPr>
        <w:br/>
        <w:t>rungen</w:t>
      </w:r>
      <w:r w:rsidRPr="00AA33EC">
        <w:rPr>
          <w:lang w:val="de-DE"/>
        </w:rPr>
        <w:t xml:space="preserve"> des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welches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hlet,</w:t>
      </w:r>
      <w:r>
        <w:rPr>
          <w:lang w:val="de-DE"/>
        </w:rPr>
        <w:br/>
      </w:r>
      <w:r w:rsidRPr="00AA33EC">
        <w:rPr>
          <w:lang w:val="de-DE"/>
        </w:rPr>
        <w:t>erl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utern. Der weiche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reagirt, der 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</w:t>
      </w:r>
      <w:r>
        <w:rPr>
          <w:lang w:val="de-DE"/>
        </w:rPr>
        <w:br/>
      </w:r>
      <w:r w:rsidRPr="00AA33EC">
        <w:rPr>
          <w:lang w:val="de-DE"/>
        </w:rPr>
        <w:t>auch;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er mit innerlicher </w:t>
      </w:r>
      <w:r w:rsidRPr="00AA33EC">
        <w:rPr>
          <w:lang w:val="de-DE"/>
        </w:rPr>
        <w:t>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tigkeit, </w:t>
      </w:r>
      <w:r w:rsidRPr="00AA33EC">
        <w:rPr>
          <w:lang w:val="de-DE"/>
        </w:rPr>
        <w:t xml:space="preserve">mit </w:t>
      </w:r>
      <w:r w:rsidRPr="00AA33EC">
        <w:rPr>
          <w:lang w:val="de-DE"/>
        </w:rPr>
        <w:t>mehre-</w:t>
      </w:r>
      <w:r>
        <w:rPr>
          <w:lang w:val="de-DE"/>
        </w:rPr>
        <w:br/>
      </w:r>
      <w:r w:rsidRPr="00AA33EC">
        <w:rPr>
          <w:lang w:val="de-DE"/>
        </w:rPr>
        <w:t>rer</w:t>
      </w:r>
      <w:r w:rsidRPr="00AA33EC">
        <w:rPr>
          <w:lang w:val="de-DE"/>
        </w:rPr>
        <w:t xml:space="preserve"> und weiter fortge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etzten innern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tigkeit, wenn</w:t>
      </w:r>
      <w:r>
        <w:rPr>
          <w:lang w:val="de-DE"/>
        </w:rPr>
        <w:br/>
      </w:r>
      <w:r w:rsidRPr="00AA33EC">
        <w:rPr>
          <w:lang w:val="de-DE"/>
        </w:rPr>
        <w:t xml:space="preserve">gleich auch jenem eine wahre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 Kraft zukommt.</w:t>
      </w:r>
      <w:r>
        <w:rPr>
          <w:lang w:val="de-DE"/>
        </w:rPr>
        <w:br/>
      </w:r>
      <w:r w:rsidRPr="00AA33EC">
        <w:rPr>
          <w:lang w:val="de-DE"/>
        </w:rPr>
        <w:t xml:space="preserve">Eben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 es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eyn, welches die</w:t>
      </w:r>
      <w:r>
        <w:rPr>
          <w:lang w:val="de-DE"/>
        </w:rPr>
        <w:br/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hlt, und welches, wenn</w:t>
      </w:r>
      <w:r>
        <w:rPr>
          <w:lang w:val="de-DE"/>
        </w:rPr>
        <w:br/>
      </w:r>
      <w:r w:rsidRPr="00AA33EC">
        <w:rPr>
          <w:lang w:val="de-DE"/>
        </w:rPr>
        <w:t xml:space="preserve">es innerlich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oder es in einem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hern </w:t>
      </w:r>
      <w:r w:rsidRPr="00AA33EC">
        <w:rPr>
          <w:lang w:val="de-DE"/>
        </w:rPr>
        <w:t>Gra-</w:t>
      </w:r>
      <w:r>
        <w:rPr>
          <w:lang w:val="de-DE"/>
        </w:rPr>
        <w:br/>
      </w:r>
      <w:r w:rsidRPr="00AA33EC">
        <w:rPr>
          <w:lang w:val="de-DE"/>
        </w:rPr>
        <w:t>de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fort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etzet, von neuen wiederum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agen, außer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herausgehet, und alsdenn </w:t>
      </w:r>
      <w:r w:rsidRPr="00AA33EC">
        <w:rPr>
          <w:lang w:val="de-DE"/>
        </w:rPr>
        <w:t>Ver-</w:t>
      </w:r>
      <w:r>
        <w:rPr>
          <w:lang w:val="de-DE"/>
        </w:rPr>
        <w:br/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ltnißgedanken</w:t>
      </w:r>
      <w:r w:rsidRPr="00AA33EC">
        <w:rPr>
          <w:lang w:val="de-DE"/>
        </w:rPr>
        <w:t xml:space="preserve"> oder die Gewahrnehmung </w:t>
      </w:r>
      <w:r w:rsidRPr="00AA33EC">
        <w:rPr>
          <w:lang w:val="de-DE"/>
        </w:rPr>
        <w:t>hervor-</w:t>
      </w:r>
      <w:r>
        <w:rPr>
          <w:lang w:val="de-DE"/>
        </w:rPr>
        <w:br/>
      </w:r>
      <w:r w:rsidRPr="00AA33EC">
        <w:rPr>
          <w:lang w:val="de-DE"/>
        </w:rPr>
        <w:t>bringet</w:t>
      </w:r>
      <w:r w:rsidRPr="00AA33EC">
        <w:rPr>
          <w:lang w:val="de-DE"/>
        </w:rPr>
        <w:t>.</w:t>
      </w:r>
    </w:p>
    <w:p w14:paraId="372EA7DD" w14:textId="4DD5B679" w:rsidR="00AA33EC" w:rsidRDefault="00AA33EC" w:rsidP="00AA33EC">
      <w:pPr>
        <w:rPr>
          <w:lang w:val="de-DE"/>
        </w:rPr>
      </w:pPr>
      <w:r w:rsidRPr="00AA33EC">
        <w:rPr>
          <w:lang w:val="de-DE"/>
        </w:rPr>
        <w:t>Die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in dem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gen, womit wir </w:t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h-</w:t>
      </w:r>
      <w:r>
        <w:rPr>
          <w:lang w:val="de-DE"/>
        </w:rPr>
        <w:br/>
      </w:r>
      <w:r w:rsidRPr="00AA33EC">
        <w:rPr>
          <w:lang w:val="de-DE"/>
        </w:rPr>
        <w:t>len</w:t>
      </w:r>
      <w:r w:rsidRPr="00AA33EC">
        <w:rPr>
          <w:lang w:val="de-DE"/>
        </w:rPr>
        <w:t xml:space="preserve">, kann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noch in mehrern andern Wirkungen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ußern,</w:t>
      </w:r>
      <w:r>
        <w:rPr>
          <w:lang w:val="de-DE"/>
        </w:rPr>
        <w:br/>
      </w:r>
      <w:r w:rsidRPr="00AA33EC">
        <w:rPr>
          <w:lang w:val="de-DE"/>
        </w:rPr>
        <w:t>als in dem Aktus des Denkens. Hier wirket es auf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tellungen, und 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ngt bey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der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lt-</w:t>
      </w:r>
      <w:r>
        <w:rPr>
          <w:lang w:val="de-DE"/>
        </w:rPr>
        <w:br/>
      </w:r>
      <w:r w:rsidRPr="00AA33EC">
        <w:rPr>
          <w:lang w:val="de-DE"/>
        </w:rPr>
        <w:t>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</w:t>
      </w:r>
      <w:r w:rsidRPr="00AA33EC">
        <w:rPr>
          <w:lang w:val="de-DE"/>
        </w:rPr>
        <w:t xml:space="preserve"> an.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auch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ltnißgedanke die</w:t>
      </w:r>
      <w:r>
        <w:rPr>
          <w:lang w:val="de-DE"/>
        </w:rPr>
        <w:br/>
      </w:r>
      <w:r w:rsidRPr="00AA33EC">
        <w:rPr>
          <w:lang w:val="de-DE"/>
        </w:rPr>
        <w:t>Wirkung des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hls </w:t>
      </w:r>
      <w:r w:rsidRPr="00B92320">
        <w:rPr>
          <w:b/>
          <w:bCs/>
          <w:lang w:val="de-DE"/>
        </w:rPr>
        <w:t>in einer be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ondern</w:t>
      </w:r>
      <w:r w:rsidRPr="00B92320">
        <w:rPr>
          <w:b/>
          <w:bCs/>
          <w:lang w:val="de-DE"/>
        </w:rPr>
        <w:br/>
        <w:t>Richtung</w:t>
      </w:r>
      <w:r w:rsidRPr="00AA33EC">
        <w:rPr>
          <w:lang w:val="de-DE"/>
        </w:rPr>
        <w:t>, welche durch die erw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hnten zwey </w:t>
      </w:r>
      <w:r w:rsidRPr="00AA33EC">
        <w:rPr>
          <w:lang w:val="de-DE"/>
        </w:rPr>
        <w:t>Um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nde,</w:t>
      </w:r>
      <w:r>
        <w:rPr>
          <w:lang w:val="de-DE"/>
        </w:rPr>
        <w:br/>
      </w:r>
      <w:r w:rsidRPr="00AA33EC">
        <w:rPr>
          <w:lang w:val="de-DE"/>
        </w:rPr>
        <w:t>daß es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 vor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und</w:t>
      </w:r>
      <w:r>
        <w:rPr>
          <w:lang w:val="de-DE"/>
        </w:rPr>
        <w:br/>
      </w:r>
      <w:r w:rsidRPr="00AA33EC">
        <w:rPr>
          <w:lang w:val="de-DE"/>
        </w:rPr>
        <w:t>ihrer Beziehungen anf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ngt, und eine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chaffenheit in</w:t>
      </w:r>
      <w:r>
        <w:rPr>
          <w:lang w:val="de-DE"/>
        </w:rPr>
        <w:br/>
      </w:r>
      <w:r w:rsidRPr="00AA33EC">
        <w:rPr>
          <w:lang w:val="de-DE"/>
        </w:rPr>
        <w:t>den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zur Wirkung hat, als durch zwey</w:t>
      </w:r>
      <w:r>
        <w:rPr>
          <w:lang w:val="de-DE"/>
        </w:rPr>
        <w:br/>
      </w:r>
      <w:r w:rsidRPr="00AA33EC">
        <w:rPr>
          <w:lang w:val="de-DE"/>
        </w:rPr>
        <w:t>Punkte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timmet wird, davon der eine in der Sprache</w:t>
      </w:r>
      <w:r>
        <w:rPr>
          <w:lang w:val="de-DE"/>
        </w:rPr>
        <w:br/>
      </w:r>
      <w:r w:rsidRPr="00AA33EC">
        <w:rPr>
          <w:lang w:val="de-DE"/>
        </w:rPr>
        <w:t>der Alten, als der terminus a quo, und der andere als</w:t>
      </w:r>
      <w:r>
        <w:rPr>
          <w:lang w:val="de-DE"/>
        </w:rPr>
        <w:br/>
      </w:r>
      <w:r w:rsidRPr="00AA33EC">
        <w:rPr>
          <w:lang w:val="de-DE"/>
        </w:rPr>
        <w:t>der terminus ad quem zu betrachten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</w:p>
    <w:p w14:paraId="0AA69816" w14:textId="60083D90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2. Gehet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611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2D2EB791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2.</w:t>
      </w:r>
    </w:p>
    <w:p w14:paraId="52AA01D3" w14:textId="2F30119F" w:rsidR="00AA33EC" w:rsidRDefault="00AA33EC" w:rsidP="00AA33EC">
      <w:pPr>
        <w:rPr>
          <w:lang w:val="de-DE"/>
        </w:rPr>
      </w:pPr>
      <w:r w:rsidRPr="00AA33EC">
        <w:rPr>
          <w:lang w:val="de-DE"/>
        </w:rPr>
        <w:t>Gehet man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er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 weiter nach, und vergleichet</w:t>
      </w:r>
      <w:r>
        <w:rPr>
          <w:lang w:val="de-DE"/>
        </w:rPr>
        <w:br/>
      </w:r>
      <w:r w:rsidRPr="00AA33EC">
        <w:rPr>
          <w:lang w:val="de-DE"/>
        </w:rPr>
        <w:t>damit dasjenige, was in dem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uch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die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tellungen,</w:t>
      </w:r>
      <w:r w:rsidRPr="00AA33EC">
        <w:rPr>
          <w:lang w:val="de-DE"/>
        </w:rPr>
        <w:t xml:space="preserve"> *)</w:t>
      </w:r>
      <w:r w:rsidRPr="00AA33EC">
        <w:rPr>
          <w:lang w:val="de-DE"/>
        </w:rPr>
        <w:t xml:space="preserve"> von der Beziehung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</w:t>
      </w:r>
      <w:r>
        <w:rPr>
          <w:lang w:val="de-DE"/>
        </w:rPr>
        <w:br/>
      </w:r>
      <w:r w:rsidRPr="00AA33EC">
        <w:rPr>
          <w:lang w:val="de-DE"/>
        </w:rPr>
        <w:t>Kraft zu dem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gen, Modifikationen aufzunehmen,</w:t>
      </w:r>
      <w:r>
        <w:rPr>
          <w:lang w:val="de-DE"/>
        </w:rPr>
        <w:br/>
      </w:r>
      <w:r w:rsidRPr="00AA33EC">
        <w:rPr>
          <w:lang w:val="de-DE"/>
        </w:rPr>
        <w:t>angef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hret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die drey Grund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ußerungen</w:t>
      </w:r>
      <w:r>
        <w:rPr>
          <w:lang w:val="de-DE"/>
        </w:rPr>
        <w:br/>
      </w:r>
      <w:r w:rsidRPr="00AA33EC">
        <w:rPr>
          <w:lang w:val="de-DE"/>
        </w:rPr>
        <w:t>der Erkenntnißkraft, das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hlen, das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 und</w:t>
      </w:r>
      <w:r>
        <w:rPr>
          <w:lang w:val="de-DE"/>
        </w:rPr>
        <w:br/>
      </w:r>
      <w:r w:rsidRPr="00AA33EC">
        <w:rPr>
          <w:lang w:val="de-DE"/>
        </w:rPr>
        <w:t xml:space="preserve">das Denken in ihrer wahren Verbindung, in ihrer </w:t>
      </w:r>
      <w:r w:rsidRPr="00AA33EC">
        <w:rPr>
          <w:lang w:val="de-DE"/>
        </w:rPr>
        <w:t>Ab-</w:t>
      </w:r>
      <w:r>
        <w:rPr>
          <w:lang w:val="de-DE"/>
        </w:rPr>
        <w:br/>
      </w:r>
      <w:r w:rsidRPr="00AA33EC">
        <w:rPr>
          <w:lang w:val="de-DE"/>
        </w:rPr>
        <w:t>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ngigkeit </w:t>
      </w:r>
      <w:r w:rsidRPr="00AA33EC">
        <w:rPr>
          <w:lang w:val="de-DE"/>
        </w:rPr>
        <w:t>von Einer Grundkraft, und zugleich in ihrer</w:t>
      </w:r>
      <w:r>
        <w:rPr>
          <w:lang w:val="de-DE"/>
        </w:rPr>
        <w:br/>
      </w:r>
      <w:r w:rsidRPr="00AA33EC">
        <w:rPr>
          <w:lang w:val="de-DE"/>
        </w:rPr>
        <w:t>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lligen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chiedenheit deutlich dar.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lang w:val="de-DE"/>
        </w:rPr>
        <w:t>Deutlich-</w:t>
      </w:r>
      <w:r>
        <w:rPr>
          <w:lang w:val="de-DE"/>
        </w:rPr>
        <w:br/>
      </w:r>
      <w:r w:rsidRPr="00AA33EC">
        <w:rPr>
          <w:lang w:val="de-DE"/>
        </w:rPr>
        <w:t>keit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doch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chon etwas, wodurch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die gegebene </w:t>
      </w:r>
      <w:r w:rsidRPr="00AA33EC">
        <w:rPr>
          <w:lang w:val="de-DE"/>
        </w:rPr>
        <w:t>Er-</w:t>
      </w:r>
      <w:r>
        <w:rPr>
          <w:lang w:val="de-DE"/>
        </w:rPr>
        <w:br/>
      </w:r>
      <w:r w:rsidRPr="00AA33EC">
        <w:rPr>
          <w:lang w:val="de-DE"/>
        </w:rPr>
        <w:t>kl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rung</w:t>
      </w:r>
      <w:r w:rsidRPr="00AA33EC">
        <w:rPr>
          <w:lang w:val="de-DE"/>
        </w:rPr>
        <w:t xml:space="preserve"> dem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tande empfiehlet, obgleich ihre </w:t>
      </w:r>
      <w:r w:rsidRPr="00AA33EC">
        <w:rPr>
          <w:lang w:val="de-DE"/>
        </w:rPr>
        <w:t>Rich-</w:t>
      </w:r>
      <w:r>
        <w:rPr>
          <w:lang w:val="de-DE"/>
        </w:rPr>
        <w:br/>
      </w:r>
      <w:r w:rsidRPr="00AA33EC">
        <w:rPr>
          <w:lang w:val="de-DE"/>
        </w:rPr>
        <w:t>tigkeit</w:t>
      </w:r>
      <w:r w:rsidRPr="00AA33EC">
        <w:rPr>
          <w:lang w:val="de-DE"/>
        </w:rPr>
        <w:t xml:space="preserve"> damit noch nicht 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llig erwie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</w:p>
    <w:p w14:paraId="3C85DD80" w14:textId="15DEC58E" w:rsidR="00AA33EC" w:rsidRDefault="00AA33EC" w:rsidP="00AA33EC">
      <w:pPr>
        <w:rPr>
          <w:lang w:val="de-DE"/>
        </w:rPr>
      </w:pPr>
      <w:r w:rsidRPr="00AA33EC">
        <w:rPr>
          <w:lang w:val="de-DE"/>
        </w:rPr>
        <w:t>Zwo 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cke, einer durch die Augen, der andere</w:t>
      </w:r>
      <w:r>
        <w:rPr>
          <w:lang w:val="de-DE"/>
        </w:rPr>
        <w:br/>
      </w:r>
      <w:r w:rsidRPr="00AA33EC">
        <w:rPr>
          <w:lang w:val="de-DE"/>
        </w:rPr>
        <w:t>durch das Ohr,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 in der Seele, oder fallen auf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ie; wie man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ausdr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cken will. Dadurch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</w:t>
      </w:r>
      <w:r>
        <w:rPr>
          <w:lang w:val="de-DE"/>
        </w:rPr>
        <w:br/>
      </w:r>
      <w:r w:rsidRPr="00AA33EC">
        <w:rPr>
          <w:lang w:val="de-DE"/>
        </w:rPr>
        <w:t>zwo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chiedne Modifikationen. Die Seele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</w:t>
      </w:r>
      <w:r>
        <w:rPr>
          <w:lang w:val="de-DE"/>
        </w:rPr>
        <w:br/>
      </w:r>
      <w:r w:rsidRPr="00B92320">
        <w:rPr>
          <w:b/>
          <w:bCs/>
          <w:lang w:val="de-DE"/>
        </w:rPr>
        <w:t>Receptivit</w:t>
      </w:r>
      <w:r w:rsidRPr="00B92320">
        <w:rPr>
          <w:rFonts w:ascii="Calibri" w:hAnsi="Calibri"/>
          <w:b/>
          <w:bCs/>
          <w:lang w:val="de-DE"/>
        </w:rPr>
        <w:t>ä</w:t>
      </w:r>
      <w:r w:rsidRPr="00B92320">
        <w:rPr>
          <w:b/>
          <w:bCs/>
          <w:lang w:val="de-DE"/>
        </w:rPr>
        <w:t>t</w:t>
      </w:r>
      <w:r w:rsidRPr="00AA33EC">
        <w:rPr>
          <w:lang w:val="de-DE"/>
        </w:rPr>
        <w:t xml:space="preserve">, indem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 aufnimmt,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h-</w:t>
      </w:r>
      <w:r>
        <w:rPr>
          <w:lang w:val="de-DE"/>
        </w:rPr>
        <w:br/>
      </w:r>
      <w:r w:rsidRPr="00AA33EC">
        <w:rPr>
          <w:lang w:val="de-DE"/>
        </w:rPr>
        <w:t>let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 zugleich, oder nimmt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hlend auf. </w:t>
      </w:r>
      <w:r w:rsidRPr="00AA33EC">
        <w:rPr>
          <w:rFonts w:ascii="Calibri" w:hAnsi="Calibri"/>
          <w:lang w:val="de-DE"/>
        </w:rPr>
        <w:t>Ihr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etwas, das dem bloßen Reagiren der</w:t>
      </w:r>
      <w:r w:rsidRPr="00AA33EC">
        <w:rPr>
          <w:lang w:val="de-DE"/>
        </w:rPr>
        <w:t xml:space="preserve">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r-</w:t>
      </w:r>
      <w:r>
        <w:rPr>
          <w:lang w:val="de-DE"/>
        </w:rPr>
        <w:br/>
      </w:r>
      <w:r w:rsidRPr="00AA33EC">
        <w:rPr>
          <w:lang w:val="de-DE"/>
        </w:rPr>
        <w:t>per</w:t>
      </w:r>
      <w:r w:rsidRPr="00AA33EC">
        <w:rPr>
          <w:lang w:val="de-DE"/>
        </w:rPr>
        <w:t xml:space="preserve">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pricht, ich will nicht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agen,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em gleichartig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  <w:r>
        <w:rPr>
          <w:lang w:val="de-DE"/>
        </w:rPr>
        <w:br/>
      </w:r>
      <w:r w:rsidRPr="00AA33EC">
        <w:rPr>
          <w:lang w:val="de-DE"/>
        </w:rPr>
        <w:t>Aber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das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mliche Princip, welches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lang w:val="de-DE"/>
        </w:rPr>
        <w:t>modifici-</w:t>
      </w:r>
      <w:r>
        <w:rPr>
          <w:lang w:val="de-DE"/>
        </w:rPr>
        <w:br/>
      </w:r>
      <w:r w:rsidRPr="00AA33EC">
        <w:rPr>
          <w:lang w:val="de-DE"/>
        </w:rPr>
        <w:t>ren</w:t>
      </w:r>
      <w:r w:rsidRPr="00AA33EC">
        <w:rPr>
          <w:lang w:val="de-DE"/>
        </w:rPr>
        <w:t xml:space="preserve"> l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ßt, und zugleich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Modifikation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hlet und </w:t>
      </w:r>
      <w:r w:rsidRPr="00AA33EC">
        <w:rPr>
          <w:lang w:val="de-DE"/>
        </w:rPr>
        <w:t>em-</w:t>
      </w:r>
      <w:r>
        <w:rPr>
          <w:lang w:val="de-DE"/>
        </w:rPr>
        <w:br/>
      </w:r>
      <w:r w:rsidRPr="00AA33EC">
        <w:rPr>
          <w:lang w:val="de-DE"/>
        </w:rPr>
        <w:t>pfindet</w:t>
      </w:r>
      <w:r w:rsidRPr="00AA33EC">
        <w:rPr>
          <w:lang w:val="de-DE"/>
        </w:rPr>
        <w:t>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beiden Wirkungen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gleichzeitige</w:t>
      </w:r>
      <w:r>
        <w:rPr>
          <w:lang w:val="de-DE"/>
        </w:rPr>
        <w:br/>
      </w:r>
      <w:r w:rsidRPr="00AA33EC">
        <w:rPr>
          <w:lang w:val="de-DE"/>
        </w:rPr>
        <w:t>Aeußerungen</w:t>
      </w:r>
      <w:r w:rsidRPr="00AA33EC">
        <w:rPr>
          <w:lang w:val="de-DE"/>
        </w:rPr>
        <w:t xml:space="preserve"> des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gens, von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chie-</w:t>
      </w:r>
      <w:r>
        <w:rPr>
          <w:lang w:val="de-DE"/>
        </w:rPr>
        <w:br/>
      </w:r>
      <w:r w:rsidRPr="00AA33EC">
        <w:rPr>
          <w:lang w:val="de-DE"/>
        </w:rPr>
        <w:t xml:space="preserve">denen </w:t>
      </w:r>
      <w:r w:rsidRPr="00AA33EC">
        <w:rPr>
          <w:lang w:val="de-DE"/>
        </w:rPr>
        <w:t>Seiten betrachtet.</w:t>
      </w:r>
    </w:p>
    <w:p w14:paraId="705BE8DD" w14:textId="45B47D69" w:rsidR="00AA33EC" w:rsidRDefault="00AA33EC" w:rsidP="00AA33EC">
      <w:pPr>
        <w:rPr>
          <w:lang w:val="de-DE"/>
        </w:rPr>
      </w:pPr>
      <w:r w:rsidRPr="00AA33EC">
        <w:rPr>
          <w:lang w:val="de-DE"/>
        </w:rPr>
        <w:t>Dieß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 nun innerlich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tig; </w:t>
      </w:r>
      <w:r w:rsidRPr="00AA33EC">
        <w:rPr>
          <w:lang w:val="de-DE"/>
        </w:rPr>
        <w:t>das</w:t>
      </w:r>
      <w:r>
        <w:rPr>
          <w:lang w:val="de-DE"/>
        </w:rPr>
        <w:br/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 eine Kraft, die mit arbeitet, indem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lang w:val="de-DE"/>
        </w:rPr>
        <w:t>ver-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ndert</w:t>
      </w:r>
      <w:r w:rsidRPr="00AA33EC">
        <w:rPr>
          <w:lang w:val="de-DE"/>
        </w:rPr>
        <w:t xml:space="preserve"> wird, und nicht ganz leidentlich annimmt,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on-</w:t>
      </w:r>
      <w:r>
        <w:rPr>
          <w:lang w:val="de-DE"/>
        </w:rPr>
        <w:br/>
      </w:r>
      <w:r w:rsidRPr="00AA33EC">
        <w:rPr>
          <w:lang w:val="de-DE"/>
        </w:rPr>
        <w:t>dern</w:t>
      </w:r>
      <w:r w:rsidRPr="00AA33EC">
        <w:rPr>
          <w:lang w:val="de-DE"/>
        </w:rPr>
        <w:t xml:space="preserve"> zum Theil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etwas aufnimmt, und es </w:t>
      </w:r>
      <w:r w:rsidRPr="00AA33EC">
        <w:rPr>
          <w:lang w:val="de-DE"/>
        </w:rPr>
        <w:t>ergrei-</w:t>
      </w:r>
      <w:r>
        <w:rPr>
          <w:lang w:val="de-DE"/>
        </w:rPr>
        <w:br/>
      </w:r>
      <w:r w:rsidRPr="00AA33EC">
        <w:rPr>
          <w:lang w:val="de-DE"/>
        </w:rPr>
        <w:t>fet</w:t>
      </w:r>
      <w:r w:rsidRPr="00AA33EC">
        <w:rPr>
          <w:lang w:val="de-DE"/>
        </w:rPr>
        <w:t>; alsdenn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ihr Apprehen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ionsverm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gen.</w:t>
      </w:r>
      <w:r>
        <w:rPr>
          <w:lang w:val="de-DE"/>
        </w:rPr>
        <w:br/>
      </w:r>
      <w:r w:rsidRPr="00AA33EC">
        <w:rPr>
          <w:lang w:val="de-DE"/>
        </w:rPr>
        <w:t>Ein 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herer Grad der innern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in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em</w:t>
      </w:r>
      <w:r>
        <w:rPr>
          <w:lang w:val="de-DE"/>
        </w:rPr>
        <w:br/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etzet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in den Stand, auch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</w:p>
    <w:p w14:paraId="2CD3DFFF" w14:textId="77777777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zu</w:t>
      </w:r>
    </w:p>
    <w:p w14:paraId="701D5491" w14:textId="703E9B2C" w:rsidR="00AA33EC" w:rsidRDefault="00AA33EC" w:rsidP="00AA33EC">
      <w:pPr>
        <w:rPr>
          <w:lang w:val="de-DE"/>
        </w:rPr>
      </w:pPr>
      <w:r w:rsidRPr="00AA33EC">
        <w:rPr>
          <w:lang w:val="de-DE"/>
        </w:rPr>
        <w:t>*)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 XVI. 4.</w:t>
      </w:r>
    </w:p>
    <w:p w14:paraId="6027FA13" w14:textId="69AB6A63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Q q 2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612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38070906" w14:textId="56B191DD" w:rsidR="00AA33EC" w:rsidRDefault="00AA33EC" w:rsidP="00AA33EC">
      <w:pPr>
        <w:rPr>
          <w:lang w:val="de-DE"/>
        </w:rPr>
      </w:pPr>
      <w:r w:rsidRPr="00AA33EC">
        <w:rPr>
          <w:lang w:val="de-DE"/>
        </w:rPr>
        <w:t>zu machen,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die ihr von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ußern Ur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achen </w:t>
      </w:r>
      <w:r w:rsidRPr="00AA33EC">
        <w:rPr>
          <w:lang w:val="de-DE"/>
        </w:rPr>
        <w:t>beyge-</w:t>
      </w:r>
      <w:r>
        <w:rPr>
          <w:lang w:val="de-DE"/>
        </w:rPr>
        <w:br/>
      </w:r>
      <w:r w:rsidRPr="00AA33EC">
        <w:rPr>
          <w:lang w:val="de-DE"/>
        </w:rPr>
        <w:t>brachten</w:t>
      </w:r>
      <w:r w:rsidRPr="00AA33EC">
        <w:rPr>
          <w:lang w:val="de-DE"/>
        </w:rPr>
        <w:t xml:space="preserve"> 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cke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eine Weile zu erhalten, von</w:t>
      </w:r>
      <w:r>
        <w:rPr>
          <w:lang w:val="de-DE"/>
        </w:rPr>
        <w:br/>
      </w:r>
      <w:r w:rsidRPr="00AA33EC">
        <w:rPr>
          <w:lang w:val="de-DE"/>
        </w:rPr>
        <w:t xml:space="preserve">ihnen Spuren aufzubewahren,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 wiederum zu </w:t>
      </w:r>
      <w:r w:rsidRPr="00AA33EC">
        <w:rPr>
          <w:lang w:val="de-DE"/>
        </w:rPr>
        <w:t>er-</w:t>
      </w:r>
      <w:r>
        <w:rPr>
          <w:lang w:val="de-DE"/>
        </w:rPr>
        <w:br/>
      </w:r>
      <w:r w:rsidRPr="00AA33EC">
        <w:rPr>
          <w:lang w:val="de-DE"/>
        </w:rPr>
        <w:t>wecken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wieder erweckt gegenw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rtig zu erhalten, zu</w:t>
      </w:r>
      <w:r>
        <w:rPr>
          <w:lang w:val="de-DE"/>
        </w:rPr>
        <w:br/>
      </w:r>
      <w:r w:rsidRPr="00AA33EC">
        <w:rPr>
          <w:lang w:val="de-DE"/>
        </w:rPr>
        <w:t xml:space="preserve">verbinden, zu trennen,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rker und 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lliger auszubilden,</w:t>
      </w:r>
      <w:r>
        <w:rPr>
          <w:lang w:val="de-DE"/>
        </w:rPr>
        <w:br/>
      </w:r>
      <w:r w:rsidRPr="00AA33EC">
        <w:rPr>
          <w:lang w:val="de-DE"/>
        </w:rPr>
        <w:t xml:space="preserve">oder auch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 zu legen, und zu verdunkeln. Die</w:t>
      </w:r>
      <w:r>
        <w:rPr>
          <w:lang w:val="de-DE"/>
        </w:rPr>
        <w:br/>
      </w:r>
      <w:r w:rsidRPr="00B92320">
        <w:rPr>
          <w:b/>
          <w:bCs/>
          <w:lang w:val="de-DE"/>
        </w:rPr>
        <w:t>vor</w:t>
      </w:r>
      <w:r w:rsidRPr="00B92320">
        <w:rPr>
          <w:rFonts w:ascii="Calibri" w:hAnsi="Calibri"/>
          <w:b/>
          <w:bCs/>
          <w:lang w:val="de-DE"/>
        </w:rPr>
        <w:t>s</w:t>
      </w:r>
      <w:r w:rsidRPr="00B92320">
        <w:rPr>
          <w:b/>
          <w:bCs/>
          <w:lang w:val="de-DE"/>
        </w:rPr>
        <w:t>tellende Kraft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 innere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des</w:t>
      </w:r>
      <w:r>
        <w:rPr>
          <w:lang w:val="de-DE"/>
        </w:rPr>
        <w:br/>
      </w:r>
      <w:r w:rsidRPr="00AA33EC">
        <w:rPr>
          <w:lang w:val="de-DE"/>
        </w:rPr>
        <w:t>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gens, welches aufnimmt und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hlet.</w:t>
      </w:r>
    </w:p>
    <w:p w14:paraId="5E950F8C" w14:textId="2693A838" w:rsidR="00AA33EC" w:rsidRDefault="00AA33EC" w:rsidP="00AA33EC">
      <w:pPr>
        <w:rPr>
          <w:lang w:val="de-DE"/>
        </w:rPr>
      </w:pPr>
      <w:r w:rsidRPr="00AA33EC">
        <w:rPr>
          <w:lang w:val="de-DE"/>
        </w:rPr>
        <w:t>Jede wieder erweckte Empfindung hat etwas von</w:t>
      </w:r>
      <w:r>
        <w:rPr>
          <w:lang w:val="de-DE"/>
        </w:rPr>
        <w:br/>
      </w:r>
      <w:r w:rsidRPr="00AA33EC">
        <w:rPr>
          <w:lang w:val="de-DE"/>
        </w:rPr>
        <w:t>der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ten Empfindung 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ich, aus 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</w:t>
      </w:r>
      <w:r>
        <w:rPr>
          <w:lang w:val="de-DE"/>
        </w:rPr>
        <w:br/>
      </w:r>
      <w:r w:rsidRPr="00AA33EC">
        <w:rPr>
          <w:lang w:val="de-DE"/>
        </w:rPr>
        <w:t>Jede Wiedervor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 reizet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auch die Seelenkraft</w:t>
      </w:r>
      <w:r>
        <w:rPr>
          <w:lang w:val="de-DE"/>
        </w:rPr>
        <w:br/>
      </w:r>
      <w:r w:rsidRPr="00AA33EC">
        <w:rPr>
          <w:lang w:val="de-DE"/>
        </w:rPr>
        <w:t xml:space="preserve">auf eine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hnliche Art.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 wird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hlet,</w:t>
      </w:r>
      <w:r>
        <w:rPr>
          <w:lang w:val="de-DE"/>
        </w:rPr>
        <w:br/>
      </w:r>
      <w:r w:rsidRPr="00AA33EC">
        <w:rPr>
          <w:lang w:val="de-DE"/>
        </w:rPr>
        <w:t>und leidet eine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ckwirkung der Grundkraft.</w:t>
      </w:r>
      <w:r>
        <w:rPr>
          <w:lang w:val="de-DE"/>
        </w:rPr>
        <w:br/>
      </w:r>
      <w:r w:rsidRPr="00AA33EC">
        <w:rPr>
          <w:lang w:val="de-DE"/>
        </w:rPr>
        <w:t>Die Wirkung von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daß die Wiedervor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</w:t>
      </w:r>
      <w:r>
        <w:rPr>
          <w:lang w:val="de-DE"/>
        </w:rPr>
        <w:br/>
      </w:r>
      <w:r w:rsidRPr="00AA33EC">
        <w:rPr>
          <w:lang w:val="de-DE"/>
        </w:rPr>
        <w:t>entweder fortge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etzet, und mehr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rker ausgedr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ckt,</w:t>
      </w:r>
      <w:r>
        <w:rPr>
          <w:lang w:val="de-DE"/>
        </w:rPr>
        <w:br/>
      </w:r>
      <w:r w:rsidRPr="00AA33EC">
        <w:rPr>
          <w:lang w:val="de-DE"/>
        </w:rPr>
        <w:t>oder verdunkelt und unterdr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cket wird.</w:t>
      </w:r>
    </w:p>
    <w:p w14:paraId="00D6A3B0" w14:textId="00903DC9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Mehrere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bringen nach ihren</w:t>
      </w:r>
      <w:r>
        <w:rPr>
          <w:lang w:val="de-DE"/>
        </w:rPr>
        <w:br/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chiedenen Beziehungen und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</w:t>
      </w:r>
      <w:r w:rsidRPr="00AA33EC">
        <w:rPr>
          <w:lang w:val="de-DE"/>
        </w:rPr>
        <w:t xml:space="preserve"> in der Seele</w:t>
      </w:r>
      <w:r>
        <w:rPr>
          <w:lang w:val="de-DE"/>
        </w:rPr>
        <w:br/>
      </w:r>
      <w:r w:rsidRPr="00AA33EC">
        <w:rPr>
          <w:lang w:val="de-DE"/>
        </w:rPr>
        <w:t>neue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olute Modifikationen hervor. Dergleichen </w:t>
      </w:r>
      <w:r w:rsidRPr="00AA33EC">
        <w:rPr>
          <w:lang w:val="de-DE"/>
        </w:rPr>
        <w:t>ent-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tehen</w:t>
      </w:r>
      <w:r w:rsidRPr="00AA33EC">
        <w:rPr>
          <w:lang w:val="de-DE"/>
        </w:rPr>
        <w:t xml:space="preserve"> nicht weniger von den 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Empfindungen.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</w:t>
      </w:r>
      <w:r>
        <w:rPr>
          <w:lang w:val="de-DE"/>
        </w:rPr>
        <w:br/>
      </w:r>
      <w:r w:rsidRPr="00AA33EC">
        <w:rPr>
          <w:lang w:val="de-DE"/>
        </w:rPr>
        <w:t>neue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nderungen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auch von neuen Gegen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nden</w:t>
      </w:r>
      <w:r>
        <w:rPr>
          <w:lang w:val="de-DE"/>
        </w:rPr>
        <w:br/>
      </w:r>
      <w:r w:rsidRPr="00AA33EC">
        <w:rPr>
          <w:lang w:val="de-DE"/>
        </w:rPr>
        <w:t>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hls und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tellenden Kraft. Die </w:t>
      </w:r>
      <w:r w:rsidRPr="00AA33EC">
        <w:rPr>
          <w:lang w:val="de-DE"/>
        </w:rPr>
        <w:t>Harmo-</w:t>
      </w:r>
      <w:r>
        <w:rPr>
          <w:lang w:val="de-DE"/>
        </w:rPr>
        <w:br/>
      </w:r>
      <w:r w:rsidRPr="00AA33EC">
        <w:rPr>
          <w:lang w:val="de-DE"/>
        </w:rPr>
        <w:t>nie</w:t>
      </w:r>
      <w:r w:rsidRPr="00AA33EC">
        <w:rPr>
          <w:lang w:val="de-DE"/>
        </w:rPr>
        <w:t xml:space="preserve"> der T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ne, die </w:t>
      </w:r>
      <w:r w:rsidRPr="00AA33EC">
        <w:rPr>
          <w:lang w:val="de-DE"/>
        </w:rPr>
        <w:t>Ueberein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timmung </w:t>
      </w:r>
      <w:r w:rsidRPr="00AA33EC">
        <w:rPr>
          <w:lang w:val="de-DE"/>
        </w:rPr>
        <w:t>des Wahren, der</w:t>
      </w:r>
      <w:r>
        <w:rPr>
          <w:lang w:val="de-DE"/>
        </w:rPr>
        <w:br/>
      </w:r>
      <w:r w:rsidRPr="00AA33EC">
        <w:rPr>
          <w:lang w:val="de-DE"/>
        </w:rPr>
        <w:t xml:space="preserve">Reiz des Guten, die bewegenden Antriebe des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>tere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irenden</w:t>
      </w:r>
      <w:r w:rsidRPr="00AA33EC">
        <w:rPr>
          <w:lang w:val="de-DE"/>
        </w:rPr>
        <w:t>, und dergleichen, werden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hlet, und die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</w:t>
      </w:r>
      <w:r w:rsidRPr="00AA33EC">
        <w:rPr>
          <w:lang w:val="de-DE"/>
        </w:rPr>
        <w:t xml:space="preserve"> Kraft machet auch aus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hlten </w:t>
      </w:r>
      <w:r w:rsidRPr="00AA33EC">
        <w:rPr>
          <w:lang w:val="de-DE"/>
        </w:rPr>
        <w:t>Modi-</w:t>
      </w:r>
      <w:r>
        <w:rPr>
          <w:lang w:val="de-DE"/>
        </w:rPr>
        <w:br/>
      </w:r>
      <w:r w:rsidRPr="00AA33EC">
        <w:rPr>
          <w:lang w:val="de-DE"/>
        </w:rPr>
        <w:t>fikationen,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tellungen.</w:t>
      </w:r>
    </w:p>
    <w:p w14:paraId="7F3D2A5A" w14:textId="2CA79C82" w:rsidR="00AA33EC" w:rsidRDefault="00AA33EC" w:rsidP="00AA33EC">
      <w:pPr>
        <w:rPr>
          <w:lang w:val="de-DE"/>
        </w:rPr>
      </w:pPr>
      <w:r w:rsidRPr="00AA33EC">
        <w:rPr>
          <w:lang w:val="de-DE"/>
        </w:rPr>
        <w:t>Zu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 der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 und </w:t>
      </w:r>
      <w:r w:rsidRPr="00AA33EC">
        <w:rPr>
          <w:lang w:val="de-DE"/>
        </w:rPr>
        <w:t>Beziehun-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geh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rt auch das </w:t>
      </w:r>
      <w:r w:rsidRPr="0042687C">
        <w:rPr>
          <w:b/>
          <w:bCs/>
          <w:lang w:val="de-DE"/>
        </w:rPr>
        <w:t>Gef</w:t>
      </w:r>
      <w:r w:rsidRPr="0042687C">
        <w:rPr>
          <w:rFonts w:ascii="Calibri" w:hAnsi="Calibri"/>
          <w:b/>
          <w:bCs/>
          <w:lang w:val="de-DE"/>
        </w:rPr>
        <w:t>ü</w:t>
      </w:r>
      <w:r w:rsidRPr="0042687C">
        <w:rPr>
          <w:b/>
          <w:bCs/>
          <w:lang w:val="de-DE"/>
        </w:rPr>
        <w:t>hl des</w:t>
      </w:r>
      <w:r w:rsidRPr="0042687C">
        <w:rPr>
          <w:b/>
          <w:bCs/>
          <w:lang w:val="de-DE"/>
        </w:rPr>
        <w:t xml:space="preserve"> Uebergangs</w:t>
      </w:r>
      <w:r w:rsidRPr="00AA33EC">
        <w:rPr>
          <w:lang w:val="de-DE"/>
        </w:rPr>
        <w:t>, das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von derjenigen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nderung, welche die </w:t>
      </w:r>
      <w:r w:rsidRPr="00AA33EC">
        <w:rPr>
          <w:lang w:val="de-DE"/>
        </w:rPr>
        <w:t>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>tigkeit</w:t>
      </w:r>
      <w:r w:rsidRPr="00AA33EC">
        <w:rPr>
          <w:lang w:val="de-DE"/>
        </w:rPr>
        <w:t xml:space="preserve">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tellenden Kraft leidet, wenn eine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</w:t>
      </w:r>
      <w:r w:rsidRPr="00AA33EC">
        <w:rPr>
          <w:lang w:val="de-DE"/>
        </w:rPr>
        <w:t xml:space="preserve"> auf die andere folget, oder wenn die Kraft von</w:t>
      </w:r>
      <w:r>
        <w:rPr>
          <w:lang w:val="de-DE"/>
        </w:rPr>
        <w:br/>
      </w:r>
      <w:r w:rsidRPr="00AA33EC">
        <w:rPr>
          <w:lang w:val="de-DE"/>
        </w:rPr>
        <w:t>der vorz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glichen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ftigung mit der einen, zu einer</w:t>
      </w:r>
      <w:r>
        <w:rPr>
          <w:lang w:val="de-DE"/>
        </w:rPr>
        <w:br/>
      </w:r>
      <w:r w:rsidRPr="00AA33EC">
        <w:rPr>
          <w:lang w:val="de-DE"/>
        </w:rPr>
        <w:t xml:space="preserve">Anwendung auf die andere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bergehet.</w:t>
      </w:r>
      <w:r w:rsidRPr="00AA33EC">
        <w:rPr>
          <w:lang w:val="de-DE"/>
        </w:rPr>
        <w:t xml:space="preserve"> *)</w:t>
      </w:r>
      <w:r w:rsidRPr="00AA33EC">
        <w:rPr>
          <w:lang w:val="de-DE"/>
        </w:rPr>
        <w:t xml:space="preserve"> Hier </w:t>
      </w:r>
      <w:r w:rsidRPr="00AA33EC">
        <w:rPr>
          <w:lang w:val="de-DE"/>
        </w:rPr>
        <w:t>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tehet</w:t>
      </w:r>
    </w:p>
    <w:p w14:paraId="0053E9AB" w14:textId="352BE678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ebenfalls</w:t>
      </w:r>
    </w:p>
    <w:p w14:paraId="146DE64A" w14:textId="412695F7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*) Zweeter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IV. 2.</w:t>
      </w:r>
      <w:r>
        <w:rPr>
          <w:lang w:val="de-DE"/>
        </w:rPr>
        <w:br/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613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32794986" w14:textId="2397EE12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ebenfalls eine neue Modifikation,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wird wie andere,</w:t>
      </w:r>
      <w:r>
        <w:rPr>
          <w:lang w:val="de-DE"/>
        </w:rPr>
        <w:br/>
      </w:r>
      <w:r w:rsidRPr="00AA33EC">
        <w:rPr>
          <w:lang w:val="de-DE"/>
        </w:rPr>
        <w:t>nicht nur aufgenommen und in dem Aufnehmen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hlet,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ondern reizet auch zu einer </w:t>
      </w:r>
      <w:r w:rsidRPr="0042687C">
        <w:rPr>
          <w:rFonts w:ascii="Calibri" w:hAnsi="Calibri"/>
          <w:b/>
          <w:bCs/>
          <w:lang w:val="de-DE"/>
        </w:rPr>
        <w:t>s</w:t>
      </w:r>
      <w:r w:rsidRPr="0042687C">
        <w:rPr>
          <w:b/>
          <w:bCs/>
          <w:lang w:val="de-DE"/>
        </w:rPr>
        <w:t>elb</w:t>
      </w:r>
      <w:r w:rsidRPr="0042687C">
        <w:rPr>
          <w:rFonts w:ascii="Calibri" w:hAnsi="Calibri"/>
          <w:b/>
          <w:bCs/>
          <w:lang w:val="de-DE"/>
        </w:rPr>
        <w:t>s</w:t>
      </w:r>
      <w:r w:rsidRPr="0042687C">
        <w:rPr>
          <w:b/>
          <w:bCs/>
          <w:lang w:val="de-DE"/>
        </w:rPr>
        <w:t>tth</w:t>
      </w:r>
      <w:r w:rsidRPr="0042687C">
        <w:rPr>
          <w:rFonts w:ascii="Calibri" w:hAnsi="Calibri"/>
          <w:b/>
          <w:bCs/>
          <w:lang w:val="de-DE"/>
        </w:rPr>
        <w:t>ä</w:t>
      </w:r>
      <w:r w:rsidRPr="0042687C">
        <w:rPr>
          <w:b/>
          <w:bCs/>
          <w:lang w:val="de-DE"/>
        </w:rPr>
        <w:t>tigen</w:t>
      </w:r>
      <w:r w:rsidRPr="00AA33EC">
        <w:rPr>
          <w:lang w:val="de-DE"/>
        </w:rPr>
        <w:t xml:space="preserve"> Reaktion,</w:t>
      </w:r>
      <w:r>
        <w:rPr>
          <w:lang w:val="de-DE"/>
        </w:rPr>
        <w:br/>
      </w:r>
      <w:r w:rsidRPr="00AA33EC">
        <w:rPr>
          <w:lang w:val="de-DE"/>
        </w:rPr>
        <w:t>gegen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 Dadurch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tehet </w:t>
      </w:r>
      <w:r w:rsidRPr="00AA33EC">
        <w:rPr>
          <w:lang w:val="de-DE"/>
        </w:rPr>
        <w:t>ein-</w:t>
      </w:r>
      <w:r>
        <w:rPr>
          <w:lang w:val="de-DE"/>
        </w:rPr>
        <w:br/>
      </w:r>
      <w:r w:rsidRPr="00AA33EC">
        <w:rPr>
          <w:lang w:val="de-DE"/>
        </w:rPr>
        <w:t>mal</w:t>
      </w:r>
      <w:r w:rsidRPr="00AA33EC">
        <w:rPr>
          <w:lang w:val="de-DE"/>
        </w:rPr>
        <w:t xml:space="preserve"> die weitere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tige Bearbeitung der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tellun-</w:t>
      </w:r>
      <w:r>
        <w:rPr>
          <w:lang w:val="de-DE"/>
        </w:rPr>
        <w:br/>
      </w:r>
      <w:r w:rsidRPr="00AA33EC">
        <w:rPr>
          <w:lang w:val="de-DE"/>
        </w:rPr>
        <w:t xml:space="preserve">gen, </w:t>
      </w:r>
      <w:r w:rsidRPr="00AA33EC">
        <w:rPr>
          <w:lang w:val="de-DE"/>
        </w:rPr>
        <w:t xml:space="preserve">die das </w:t>
      </w:r>
      <w:r w:rsidRPr="0042687C">
        <w:rPr>
          <w:b/>
          <w:bCs/>
          <w:lang w:val="de-DE"/>
        </w:rPr>
        <w:t>Beziehen</w:t>
      </w:r>
      <w:r w:rsidRPr="00AA33EC">
        <w:rPr>
          <w:lang w:val="de-DE"/>
        </w:rPr>
        <w:t xml:space="preserve"> der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wodurch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</w:t>
      </w:r>
      <w:r>
        <w:rPr>
          <w:lang w:val="de-DE"/>
        </w:rPr>
        <w:br/>
      </w:r>
      <w:r w:rsidRPr="00AA33EC">
        <w:rPr>
          <w:lang w:val="de-DE"/>
        </w:rPr>
        <w:t>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tellet werden, wie man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findet, wenn ihr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lt-</w:t>
      </w:r>
      <w:r>
        <w:rPr>
          <w:lang w:val="de-DE"/>
        </w:rPr>
        <w:br/>
      </w:r>
      <w:r w:rsidRPr="00AA33EC">
        <w:rPr>
          <w:lang w:val="de-DE"/>
        </w:rPr>
        <w:t>niß</w:t>
      </w:r>
      <w:r w:rsidRPr="00AA33EC">
        <w:rPr>
          <w:lang w:val="de-DE"/>
        </w:rPr>
        <w:t xml:space="preserve"> gedacht wird; und dann zweytens das eigentliche</w:t>
      </w:r>
      <w:r>
        <w:rPr>
          <w:lang w:val="de-DE"/>
        </w:rPr>
        <w:br/>
      </w:r>
      <w:r w:rsidRPr="00AA33EC">
        <w:rPr>
          <w:lang w:val="de-DE"/>
        </w:rPr>
        <w:t>Gewahrnehmen oder Denken, das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diejenige </w:t>
      </w:r>
      <w:r w:rsidRPr="00AA33EC">
        <w:rPr>
          <w:lang w:val="de-DE"/>
        </w:rPr>
        <w:t>Kraft-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ußerung</w:t>
      </w:r>
      <w:r w:rsidRPr="00AA33EC">
        <w:rPr>
          <w:lang w:val="de-DE"/>
        </w:rPr>
        <w:t>, woraus der Gedanke von den 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</w:t>
      </w:r>
      <w:r>
        <w:rPr>
          <w:lang w:val="de-DE"/>
        </w:rPr>
        <w:br/>
      </w:r>
      <w:r w:rsidRPr="00AA33EC">
        <w:rPr>
          <w:lang w:val="de-DE"/>
        </w:rPr>
        <w:t>hervorgehet, der die Bilder oder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zu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een,</w:t>
      </w:r>
      <w:r>
        <w:rPr>
          <w:lang w:val="de-DE"/>
        </w:rPr>
        <w:br/>
      </w:r>
      <w:r w:rsidRPr="00AA33EC">
        <w:rPr>
          <w:lang w:val="de-DE"/>
        </w:rPr>
        <w:t>und ihre Beziehungen zu Urtheilen und Schl</w:t>
      </w:r>
      <w:r w:rsidRPr="00AA33EC">
        <w:rPr>
          <w:rFonts w:ascii="Calibri" w:hAnsi="Calibri"/>
          <w:lang w:val="de-DE"/>
        </w:rPr>
        <w:t>üss</w:t>
      </w:r>
      <w:r w:rsidRPr="00AA33EC">
        <w:rPr>
          <w:lang w:val="de-DE"/>
        </w:rPr>
        <w:t>en macht.</w:t>
      </w:r>
    </w:p>
    <w:p w14:paraId="7820D9CF" w14:textId="7626CB88" w:rsidR="00AA33EC" w:rsidRDefault="00AA33EC" w:rsidP="00AA33EC">
      <w:pPr>
        <w:rPr>
          <w:lang w:val="de-DE"/>
        </w:rPr>
      </w:pPr>
      <w:r w:rsidRPr="00AA33EC">
        <w:rPr>
          <w:lang w:val="de-DE"/>
        </w:rPr>
        <w:t>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noch einmal. Der Denkaktus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eine Aktion</w:t>
      </w:r>
      <w:r>
        <w:rPr>
          <w:lang w:val="de-DE"/>
        </w:rPr>
        <w:br/>
      </w:r>
      <w:r w:rsidRPr="00AA33EC">
        <w:rPr>
          <w:lang w:val="de-DE"/>
        </w:rPr>
        <w:t>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 und des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gens, womit der</w:t>
      </w:r>
      <w:r>
        <w:rPr>
          <w:lang w:val="de-DE"/>
        </w:rPr>
        <w:br/>
      </w:r>
      <w:r w:rsidRPr="00AA33EC">
        <w:rPr>
          <w:lang w:val="de-DE"/>
        </w:rPr>
        <w:t>Uebergang</w:t>
      </w:r>
      <w:r w:rsidRPr="00AA33EC">
        <w:rPr>
          <w:lang w:val="de-DE"/>
        </w:rPr>
        <w:t xml:space="preserve"> von einer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 zur andern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</w:t>
      </w:r>
      <w:r>
        <w:rPr>
          <w:lang w:val="de-DE"/>
        </w:rPr>
        <w:br/>
      </w:r>
      <w:r w:rsidRPr="00AA33EC">
        <w:rPr>
          <w:lang w:val="de-DE"/>
        </w:rPr>
        <w:t>wird,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ammen; und die letztere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es, wodurch der</w:t>
      </w:r>
      <w:r>
        <w:rPr>
          <w:lang w:val="de-DE"/>
        </w:rPr>
        <w:br/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ltnißgedanke bewirket wird, da jene die Beziehung</w:t>
      </w:r>
      <w:r>
        <w:rPr>
          <w:lang w:val="de-DE"/>
        </w:rPr>
        <w:br/>
      </w:r>
      <w:r w:rsidRPr="00AA33EC">
        <w:rPr>
          <w:lang w:val="de-DE"/>
        </w:rPr>
        <w:t>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ausmacht.</w:t>
      </w:r>
    </w:p>
    <w:p w14:paraId="7D082574" w14:textId="3154A481" w:rsidR="00AA33EC" w:rsidRDefault="00AA33EC" w:rsidP="00AA33EC">
      <w:pPr>
        <w:rPr>
          <w:lang w:val="de-DE"/>
        </w:rPr>
      </w:pP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Denkaktus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von dem bloßen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lang w:val="de-DE"/>
        </w:rPr>
        <w:t>un-</w:t>
      </w:r>
      <w:r>
        <w:rPr>
          <w:lang w:val="de-DE"/>
        </w:rPr>
        <w:br/>
      </w:r>
      <w:r w:rsidRPr="00AA33EC">
        <w:rPr>
          <w:lang w:val="de-DE"/>
        </w:rPr>
        <w:t>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</w:t>
      </w:r>
      <w:r w:rsidRPr="00AA33EC">
        <w:rPr>
          <w:lang w:val="de-DE"/>
        </w:rPr>
        <w:t>, wie Thun vom Leiden. Bloßes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>
        <w:rPr>
          <w:lang w:val="de-DE"/>
        </w:rPr>
        <w:br/>
      </w:r>
      <w:r w:rsidRPr="00AA33EC">
        <w:rPr>
          <w:lang w:val="de-DE"/>
        </w:rPr>
        <w:t>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nicht Denken, und kann es nicht werden, durch keine</w:t>
      </w:r>
      <w:r>
        <w:rPr>
          <w:lang w:val="de-DE"/>
        </w:rPr>
        <w:br/>
      </w:r>
      <w:r w:rsidRPr="00AA33EC">
        <w:rPr>
          <w:lang w:val="de-DE"/>
        </w:rPr>
        <w:t>Erh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hung oder Verfeinerung. Es l</w:t>
      </w:r>
      <w:r w:rsidRPr="00AA33EC">
        <w:rPr>
          <w:rFonts w:ascii="Calibri" w:hAnsi="Calibri"/>
          <w:lang w:val="de-DE"/>
        </w:rPr>
        <w:t>äss</w:t>
      </w:r>
      <w:r w:rsidRPr="00AA33EC">
        <w:rPr>
          <w:lang w:val="de-DE"/>
        </w:rPr>
        <w:t xml:space="preserve">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ein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</w:t>
      </w:r>
      <w:r>
        <w:rPr>
          <w:lang w:val="de-DE"/>
        </w:rPr>
        <w:br/>
      </w:r>
      <w:r w:rsidRPr="00AA33EC">
        <w:rPr>
          <w:lang w:val="de-DE"/>
        </w:rPr>
        <w:t>von dem zarte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und fein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leidentlichen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tellen, </w:t>
      </w:r>
      <w:r w:rsidRPr="00AA33EC">
        <w:rPr>
          <w:lang w:val="de-DE"/>
        </w:rPr>
        <w:t>dem deß ohngeachtet die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tige Denkkraft </w:t>
      </w:r>
      <w:r w:rsidRPr="00AA33EC">
        <w:rPr>
          <w:lang w:val="de-DE"/>
        </w:rPr>
        <w:t>g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nz-</w:t>
      </w:r>
      <w:r>
        <w:rPr>
          <w:lang w:val="de-DE"/>
        </w:rPr>
        <w:br/>
      </w:r>
      <w:r w:rsidRPr="00AA33EC">
        <w:rPr>
          <w:lang w:val="de-DE"/>
        </w:rPr>
        <w:t>lich</w:t>
      </w:r>
      <w:r w:rsidRPr="00AA33EC">
        <w:rPr>
          <w:lang w:val="de-DE"/>
        </w:rPr>
        <w:t xml:space="preserve"> mangelt. Aber wenn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ein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hlendes Princip</w:t>
      </w:r>
      <w:r w:rsidRPr="00AA33EC">
        <w:rPr>
          <w:lang w:val="de-DE"/>
        </w:rPr>
        <w:t xml:space="preserve"> </w:t>
      </w:r>
      <w:r w:rsidRPr="0042687C">
        <w:rPr>
          <w:b/>
          <w:bCs/>
          <w:lang w:val="de-DE"/>
        </w:rPr>
        <w:t>Selb</w:t>
      </w:r>
      <w:r w:rsidRPr="0042687C">
        <w:rPr>
          <w:rFonts w:ascii="Calibri" w:hAnsi="Calibri"/>
          <w:b/>
          <w:bCs/>
          <w:lang w:val="de-DE"/>
        </w:rPr>
        <w:t>s</w:t>
      </w:r>
      <w:r w:rsidRPr="0042687C">
        <w:rPr>
          <w:b/>
          <w:bCs/>
          <w:lang w:val="de-DE"/>
        </w:rPr>
        <w:t>t-</w:t>
      </w:r>
      <w:r w:rsidRPr="0042687C">
        <w:rPr>
          <w:b/>
          <w:bCs/>
          <w:lang w:val="de-DE"/>
        </w:rPr>
        <w:br/>
        <w:t>th</w:t>
      </w:r>
      <w:r w:rsidRPr="0042687C">
        <w:rPr>
          <w:rFonts w:ascii="Calibri" w:hAnsi="Calibri"/>
          <w:b/>
          <w:bCs/>
          <w:lang w:val="de-DE"/>
        </w:rPr>
        <w:t>ä</w:t>
      </w:r>
      <w:r w:rsidRPr="0042687C">
        <w:rPr>
          <w:b/>
          <w:bCs/>
          <w:lang w:val="de-DE"/>
        </w:rPr>
        <w:t>tigkeit</w:t>
      </w:r>
      <w:r w:rsidRPr="00AA33EC">
        <w:rPr>
          <w:lang w:val="de-DE"/>
        </w:rPr>
        <w:t xml:space="preserve"> </w:t>
      </w:r>
      <w:r w:rsidRPr="00AA33EC">
        <w:rPr>
          <w:lang w:val="de-DE"/>
        </w:rPr>
        <w:t>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itzet,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kommt es nur auf einen geh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rigen</w:t>
      </w:r>
      <w:r>
        <w:rPr>
          <w:lang w:val="de-DE"/>
        </w:rPr>
        <w:br/>
      </w:r>
      <w:r w:rsidRPr="00AA33EC">
        <w:rPr>
          <w:lang w:val="de-DE"/>
        </w:rPr>
        <w:t>Grad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er innern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tmacht an, um ein denkendes</w:t>
      </w:r>
      <w:r>
        <w:rPr>
          <w:lang w:val="de-DE"/>
        </w:rPr>
        <w:br/>
      </w:r>
      <w:r w:rsidRPr="00AA33EC">
        <w:rPr>
          <w:lang w:val="de-DE"/>
        </w:rPr>
        <w:t>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zu werden.</w:t>
      </w:r>
    </w:p>
    <w:p w14:paraId="402696FF" w14:textId="555633BA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Auch machen die </w:t>
      </w:r>
      <w:r w:rsidRPr="0042687C">
        <w:rPr>
          <w:b/>
          <w:bCs/>
          <w:lang w:val="de-DE"/>
        </w:rPr>
        <w:t>Th</w:t>
      </w:r>
      <w:r w:rsidRPr="0042687C">
        <w:rPr>
          <w:rFonts w:ascii="Calibri" w:hAnsi="Calibri"/>
          <w:b/>
          <w:bCs/>
          <w:lang w:val="de-DE"/>
        </w:rPr>
        <w:t>ä</w:t>
      </w:r>
      <w:r w:rsidRPr="0042687C">
        <w:rPr>
          <w:b/>
          <w:bCs/>
          <w:lang w:val="de-DE"/>
        </w:rPr>
        <w:t xml:space="preserve">tigkeiten der </w:t>
      </w:r>
      <w:r w:rsidRPr="0042687C">
        <w:rPr>
          <w:b/>
          <w:bCs/>
          <w:lang w:val="de-DE"/>
        </w:rPr>
        <w:t>vor</w:t>
      </w:r>
      <w:r w:rsidRPr="0042687C">
        <w:rPr>
          <w:rFonts w:ascii="Calibri" w:hAnsi="Calibri"/>
          <w:b/>
          <w:bCs/>
          <w:lang w:val="de-DE"/>
        </w:rPr>
        <w:t>s</w:t>
      </w:r>
      <w:r w:rsidRPr="0042687C">
        <w:rPr>
          <w:b/>
          <w:bCs/>
          <w:lang w:val="de-DE"/>
        </w:rPr>
        <w:t>tellen-</w:t>
      </w:r>
      <w:r w:rsidRPr="0042687C">
        <w:rPr>
          <w:b/>
          <w:bCs/>
          <w:lang w:val="de-DE"/>
        </w:rPr>
        <w:br/>
        <w:t>den</w:t>
      </w:r>
      <w:r w:rsidRPr="0042687C">
        <w:rPr>
          <w:b/>
          <w:bCs/>
          <w:lang w:val="de-DE"/>
        </w:rPr>
        <w:t xml:space="preserve"> Kraft </w:t>
      </w:r>
      <w:r w:rsidRPr="00AA33EC">
        <w:rPr>
          <w:lang w:val="de-DE"/>
        </w:rPr>
        <w:t xml:space="preserve">das ganze Denken nicht aus. Der </w:t>
      </w:r>
      <w:r w:rsidRPr="00AA33EC">
        <w:rPr>
          <w:lang w:val="de-DE"/>
        </w:rPr>
        <w:t>eigent-</w:t>
      </w:r>
      <w:r>
        <w:rPr>
          <w:lang w:val="de-DE"/>
        </w:rPr>
        <w:br/>
      </w:r>
      <w:r w:rsidRPr="00AA33EC">
        <w:rPr>
          <w:lang w:val="de-DE"/>
        </w:rPr>
        <w:t>liche</w:t>
      </w:r>
      <w:r w:rsidRPr="00AA33EC">
        <w:rPr>
          <w:lang w:val="de-DE"/>
        </w:rPr>
        <w:t xml:space="preserve"> Aktus des Gewahrnehmens, wovon der </w:t>
      </w:r>
      <w:r w:rsidRPr="00AA33EC">
        <w:rPr>
          <w:lang w:val="de-DE"/>
        </w:rPr>
        <w:t>Verh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lt-</w:t>
      </w:r>
      <w:r>
        <w:rPr>
          <w:lang w:val="de-DE"/>
        </w:rPr>
        <w:br/>
      </w:r>
      <w:r w:rsidRPr="00AA33EC">
        <w:rPr>
          <w:lang w:val="de-DE"/>
        </w:rPr>
        <w:t>nißgedanke</w:t>
      </w:r>
      <w:r w:rsidRPr="00AA33EC">
        <w:rPr>
          <w:lang w:val="de-DE"/>
        </w:rPr>
        <w:t xml:space="preserve"> abh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ngt,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entlich von allen </w:t>
      </w:r>
      <w:r w:rsidRPr="00AA33EC">
        <w:rPr>
          <w:lang w:val="de-DE"/>
        </w:rPr>
        <w:t>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tigkei-</w:t>
      </w:r>
      <w:r>
        <w:rPr>
          <w:lang w:val="de-DE"/>
        </w:rPr>
        <w:br/>
      </w:r>
      <w:r w:rsidRPr="00AA33EC">
        <w:rPr>
          <w:lang w:val="de-DE"/>
        </w:rPr>
        <w:t>ten</w:t>
      </w:r>
      <w:r w:rsidRPr="00AA33EC">
        <w:rPr>
          <w:lang w:val="de-DE"/>
        </w:rPr>
        <w:t xml:space="preserve">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 Kraft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chieden. Das </w:t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>,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zu haben,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zwar ebenfalls eine</w:t>
      </w:r>
      <w:r>
        <w:rPr>
          <w:lang w:val="de-DE"/>
        </w:rPr>
        <w:br/>
      </w:r>
      <w:r w:rsidRPr="00AA33EC">
        <w:rPr>
          <w:lang w:val="de-DE"/>
        </w:rPr>
        <w:t>Folge von einer innern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in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hl,</w:t>
      </w:r>
    </w:p>
    <w:p w14:paraId="4471111D" w14:textId="77777777" w:rsidR="00AA33EC" w:rsidRPr="00AA33EC" w:rsidRDefault="00AA33EC" w:rsidP="00AA33EC">
      <w:pPr>
        <w:rPr>
          <w:rFonts w:ascii="Calibri" w:hAnsi="Calibri"/>
          <w:lang w:val="de-DE"/>
        </w:rPr>
      </w:pPr>
      <w:r w:rsidRPr="00AA33EC">
        <w:rPr>
          <w:lang w:val="de-DE"/>
        </w:rPr>
        <w:t>oder</w:t>
      </w:r>
    </w:p>
    <w:p w14:paraId="42463A0A" w14:textId="08DDEA45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Q q 3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614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0A52B12A" w14:textId="66068A36" w:rsidR="00AA33EC" w:rsidRDefault="00AA33EC" w:rsidP="00AA33EC">
      <w:pPr>
        <w:rPr>
          <w:lang w:val="de-DE"/>
        </w:rPr>
      </w:pPr>
      <w:r w:rsidRPr="00AA33EC">
        <w:rPr>
          <w:lang w:val="de-DE"/>
        </w:rPr>
        <w:t>oder in dem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gen, womit wir Modifikationen </w:t>
      </w:r>
      <w:r w:rsidRPr="00AA33EC">
        <w:rPr>
          <w:lang w:val="de-DE"/>
        </w:rPr>
        <w:t>auf-</w:t>
      </w:r>
      <w:r>
        <w:rPr>
          <w:lang w:val="de-DE"/>
        </w:rPr>
        <w:br/>
      </w:r>
      <w:r w:rsidRPr="00AA33EC">
        <w:rPr>
          <w:lang w:val="de-DE"/>
        </w:rPr>
        <w:t>nehmen</w:t>
      </w:r>
      <w:r w:rsidRPr="00AA33EC">
        <w:rPr>
          <w:lang w:val="de-DE"/>
        </w:rPr>
        <w:t xml:space="preserve"> und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ckwirken,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wie das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wahrzunehmen</w:t>
      </w:r>
      <w:r w:rsidRPr="00AA33EC">
        <w:rPr>
          <w:lang w:val="de-DE"/>
        </w:rPr>
        <w:t xml:space="preserve"> es auch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t; aber jenes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die </w:t>
      </w:r>
      <w:r w:rsidRPr="00AA33EC">
        <w:rPr>
          <w:lang w:val="de-DE"/>
        </w:rPr>
        <w:t>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 xml:space="preserve">tigkeit </w:t>
      </w:r>
      <w:r w:rsidRPr="00AA33EC">
        <w:rPr>
          <w:lang w:val="de-DE"/>
        </w:rPr>
        <w:t>der Grundkraft von einer andern Seite betrachtet.</w:t>
      </w:r>
      <w:r>
        <w:rPr>
          <w:lang w:val="de-DE"/>
        </w:rPr>
        <w:br/>
      </w:r>
      <w:r w:rsidRPr="00AA33EC">
        <w:rPr>
          <w:lang w:val="de-DE"/>
        </w:rPr>
        <w:t xml:space="preserve">Das Wachs nimmt einen Abdruck an von einem </w:t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rper,</w:t>
      </w:r>
      <w:r>
        <w:rPr>
          <w:lang w:val="de-DE"/>
        </w:rPr>
        <w:br/>
      </w:r>
      <w:r w:rsidRPr="00AA33EC">
        <w:rPr>
          <w:lang w:val="de-DE"/>
        </w:rPr>
        <w:t xml:space="preserve">der auf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olches herunterf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llt, wirket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ck, und beh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lt</w:t>
      </w:r>
      <w:r>
        <w:rPr>
          <w:lang w:val="de-DE"/>
        </w:rPr>
        <w:br/>
      </w:r>
      <w:r w:rsidRPr="00AA33EC">
        <w:rPr>
          <w:lang w:val="de-DE"/>
        </w:rPr>
        <w:t>die Figur, ohne doch, wie die ela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 Feder,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</w:t>
      </w:r>
      <w:r>
        <w:rPr>
          <w:lang w:val="de-DE"/>
        </w:rPr>
        <w:br/>
      </w:r>
      <w:r w:rsidRPr="00AA33EC">
        <w:rPr>
          <w:lang w:val="de-DE"/>
        </w:rPr>
        <w:t>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rper, wenn er zur Ruhe gebracht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t, von </w:t>
      </w:r>
      <w:ins w:id="12" w:author="John Hymers" w:date="2024-04-05T13:09:00Z">
        <w:r w:rsidR="00A964D4" w:rsidRPr="009B2C0B">
          <w:rPr>
            <w:lang w:val="de-DE"/>
          </w:rPr>
          <w:t>Neuem</w:t>
        </w:r>
      </w:ins>
      <w:del w:id="13" w:author="John Hymers" w:date="2024-04-05T13:09:00Z">
        <w:r w:rsidRPr="00AA33EC">
          <w:rPr>
            <w:lang w:val="de-DE"/>
          </w:rPr>
          <w:delText>neuen</w:delText>
        </w:r>
      </w:del>
      <w:r w:rsidRPr="00AA33EC">
        <w:rPr>
          <w:lang w:val="de-DE"/>
        </w:rPr>
        <w:t xml:space="preserve"> von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abzu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toßen. Laß das Wachs nun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eyn,</w:t>
      </w:r>
      <w:r>
        <w:rPr>
          <w:lang w:val="de-DE"/>
        </w:rPr>
        <w:br/>
      </w:r>
      <w:r w:rsidRPr="00AA33EC">
        <w:rPr>
          <w:lang w:val="de-DE"/>
        </w:rPr>
        <w:t xml:space="preserve">indem es die Figur annimmt, laß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agen, geben, oder zum Theil doch mit wirken,</w:t>
      </w:r>
      <w:r>
        <w:rPr>
          <w:lang w:val="de-DE"/>
        </w:rPr>
        <w:br/>
      </w:r>
      <w:r w:rsidRPr="00AA33EC">
        <w:rPr>
          <w:lang w:val="de-DE"/>
        </w:rPr>
        <w:t xml:space="preserve">wenn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empf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ngt,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mag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auch, wenn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</w:t>
      </w:r>
      <w:r w:rsidRPr="00AA33EC">
        <w:rPr>
          <w:lang w:val="de-DE"/>
        </w:rPr>
        <w:t>ein-</w:t>
      </w:r>
      <w:r>
        <w:rPr>
          <w:lang w:val="de-DE"/>
        </w:rPr>
        <w:br/>
      </w:r>
      <w:r w:rsidRPr="00AA33EC">
        <w:rPr>
          <w:lang w:val="de-DE"/>
        </w:rPr>
        <w:t>mal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etwas verlohren hat, aus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wieder </w:t>
      </w:r>
      <w:r w:rsidRPr="00AA33EC">
        <w:rPr>
          <w:lang w:val="de-DE"/>
        </w:rPr>
        <w:t>er-</w:t>
      </w:r>
      <w:r>
        <w:rPr>
          <w:lang w:val="de-DE"/>
        </w:rPr>
        <w:br/>
      </w:r>
      <w:r w:rsidRPr="00AA33EC">
        <w:rPr>
          <w:lang w:val="de-DE"/>
        </w:rPr>
        <w:t>wecken</w:t>
      </w:r>
      <w:r w:rsidRPr="00AA33EC">
        <w:rPr>
          <w:lang w:val="de-DE"/>
        </w:rPr>
        <w:t xml:space="preserve">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nnen. Dieß hieße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viel, als: das Wachs</w:t>
      </w:r>
      <w:r>
        <w:rPr>
          <w:lang w:val="de-DE"/>
        </w:rPr>
        <w:br/>
      </w:r>
      <w:r w:rsidRPr="00AA33EC">
        <w:rPr>
          <w:lang w:val="de-DE"/>
        </w:rPr>
        <w:t>w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rde Reproduktionskraft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itzen. Aber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Wirkung</w:t>
      </w:r>
      <w:r>
        <w:rPr>
          <w:lang w:val="de-DE"/>
        </w:rPr>
        <w:br/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nicht jene neue Aktion, womit die Feder 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rper,</w:t>
      </w:r>
      <w:r>
        <w:rPr>
          <w:lang w:val="de-DE"/>
        </w:rPr>
        <w:br/>
      </w:r>
      <w:r w:rsidRPr="00AA33EC">
        <w:rPr>
          <w:lang w:val="de-DE"/>
        </w:rPr>
        <w:t xml:space="preserve">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modificirt, zur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ck treibet.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beiden </w:t>
      </w:r>
      <w:r w:rsidRPr="00AA33EC">
        <w:rPr>
          <w:lang w:val="de-DE"/>
        </w:rPr>
        <w:t>Wir-</w:t>
      </w:r>
      <w:r>
        <w:rPr>
          <w:lang w:val="de-DE"/>
        </w:rPr>
        <w:br/>
      </w:r>
      <w:r w:rsidRPr="00AA33EC">
        <w:rPr>
          <w:lang w:val="de-DE"/>
        </w:rPr>
        <w:t xml:space="preserve">kungen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 doch den Begriffen nach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chieden, und</w:t>
      </w:r>
      <w:r>
        <w:rPr>
          <w:lang w:val="de-DE"/>
        </w:rPr>
        <w:br/>
      </w:r>
      <w:r w:rsidRPr="00AA33EC">
        <w:rPr>
          <w:lang w:val="de-DE"/>
        </w:rPr>
        <w:t>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auch die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dazu; wenn es auch </w:t>
      </w:r>
      <w:r w:rsidRPr="00AA33EC">
        <w:rPr>
          <w:lang w:val="de-DE"/>
        </w:rPr>
        <w:t>unausge-</w:t>
      </w:r>
      <w:r>
        <w:rPr>
          <w:lang w:val="de-DE"/>
        </w:rPr>
        <w:br/>
      </w:r>
      <w:r w:rsidRPr="00AA33EC">
        <w:rPr>
          <w:lang w:val="de-DE"/>
        </w:rPr>
        <w:t>macht</w:t>
      </w:r>
      <w:r w:rsidRPr="00AA33EC">
        <w:rPr>
          <w:lang w:val="de-DE"/>
        </w:rPr>
        <w:t xml:space="preserve">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ob und in wie ferne die eine von der andern</w:t>
      </w:r>
      <w:r>
        <w:rPr>
          <w:lang w:val="de-DE"/>
        </w:rPr>
        <w:br/>
      </w:r>
      <w:r w:rsidRPr="00AA33EC">
        <w:rPr>
          <w:lang w:val="de-DE"/>
        </w:rPr>
        <w:t xml:space="preserve">getrennet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 kann. Die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 Kraft hat nur</w:t>
      </w:r>
      <w:r>
        <w:rPr>
          <w:lang w:val="de-DE"/>
        </w:rPr>
        <w:br/>
      </w:r>
      <w:r w:rsidRPr="00AA33EC">
        <w:rPr>
          <w:lang w:val="de-DE"/>
        </w:rPr>
        <w:t>mit pa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iven Modifikationen zu thun, welche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chon </w:t>
      </w:r>
      <w:r w:rsidRPr="00AA33EC">
        <w:rPr>
          <w:lang w:val="de-DE"/>
        </w:rPr>
        <w:t>auf-</w:t>
      </w:r>
      <w:r>
        <w:rPr>
          <w:lang w:val="de-DE"/>
        </w:rPr>
        <w:br/>
      </w:r>
      <w:r w:rsidRPr="00AA33EC">
        <w:rPr>
          <w:lang w:val="de-DE"/>
        </w:rPr>
        <w:t>genommen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ind, und mit Aktionen, die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chon einmal</w:t>
      </w:r>
      <w:r>
        <w:rPr>
          <w:lang w:val="de-DE"/>
        </w:rPr>
        <w:br/>
      </w:r>
      <w:r w:rsidRPr="00AA33EC">
        <w:rPr>
          <w:lang w:val="de-DE"/>
        </w:rPr>
        <w:t xml:space="preserve">vorgenommen worden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und Spuren hinterla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</w:t>
      </w:r>
      <w:r>
        <w:rPr>
          <w:lang w:val="de-DE"/>
        </w:rPr>
        <w:br/>
      </w:r>
      <w:r w:rsidRPr="00AA33EC">
        <w:rPr>
          <w:lang w:val="de-DE"/>
        </w:rPr>
        <w:t>haben; dagegen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das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gen, </w:t>
      </w:r>
      <w:r w:rsidRPr="0042687C">
        <w:rPr>
          <w:b/>
          <w:bCs/>
          <w:lang w:val="de-DE"/>
        </w:rPr>
        <w:t>Verh</w:t>
      </w:r>
      <w:r w:rsidRPr="0042687C">
        <w:rPr>
          <w:rFonts w:ascii="Calibri" w:hAnsi="Calibri"/>
          <w:b/>
          <w:bCs/>
          <w:lang w:val="de-DE"/>
        </w:rPr>
        <w:t>ä</w:t>
      </w:r>
      <w:r w:rsidRPr="0042687C">
        <w:rPr>
          <w:b/>
          <w:bCs/>
          <w:lang w:val="de-DE"/>
        </w:rPr>
        <w:t>ltni</w:t>
      </w:r>
      <w:r w:rsidRPr="0042687C">
        <w:rPr>
          <w:rFonts w:ascii="Calibri" w:hAnsi="Calibri"/>
          <w:b/>
          <w:bCs/>
          <w:lang w:val="de-DE"/>
        </w:rPr>
        <w:t>ss</w:t>
      </w:r>
      <w:r w:rsidRPr="0042687C">
        <w:rPr>
          <w:b/>
          <w:bCs/>
          <w:lang w:val="de-DE"/>
        </w:rPr>
        <w:t>e zu</w:t>
      </w:r>
      <w:r w:rsidRPr="0042687C">
        <w:rPr>
          <w:b/>
          <w:bCs/>
          <w:lang w:val="de-DE"/>
        </w:rPr>
        <w:br/>
      </w:r>
      <w:r w:rsidRPr="0042687C">
        <w:rPr>
          <w:b/>
          <w:bCs/>
          <w:lang w:val="de-DE"/>
        </w:rPr>
        <w:t>denken</w:t>
      </w:r>
      <w:r w:rsidRPr="00AA33EC">
        <w:rPr>
          <w:lang w:val="de-DE"/>
        </w:rPr>
        <w:t>, ein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gen, eine neue Modifikation</w:t>
      </w:r>
      <w:r w:rsidRPr="00AA33EC">
        <w:rPr>
          <w:lang w:val="de-DE"/>
        </w:rPr>
        <w:t xml:space="preserve"> her-</w:t>
      </w:r>
      <w:r>
        <w:rPr>
          <w:lang w:val="de-DE"/>
        </w:rPr>
        <w:br/>
      </w:r>
      <w:r w:rsidRPr="00AA33EC">
        <w:rPr>
          <w:lang w:val="de-DE"/>
        </w:rPr>
        <w:t>vorzubringen</w:t>
      </w:r>
      <w:r w:rsidRPr="00AA33EC">
        <w:rPr>
          <w:lang w:val="de-DE"/>
        </w:rPr>
        <w:t xml:space="preserve">, und zwar da, wo der </w:t>
      </w:r>
      <w:r w:rsidRPr="00AA33EC">
        <w:rPr>
          <w:lang w:val="de-DE"/>
        </w:rPr>
        <w:t>Uebergang</w:t>
      </w:r>
      <w:r w:rsidRPr="00AA33EC">
        <w:rPr>
          <w:lang w:val="de-DE"/>
        </w:rPr>
        <w:t xml:space="preserve"> von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ner</w:t>
      </w:r>
      <w:r w:rsidRPr="00AA33EC">
        <w:rPr>
          <w:lang w:val="de-DE"/>
        </w:rPr>
        <w:t xml:space="preserve">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 zu andern </w:t>
      </w:r>
      <w:r w:rsidRPr="0042687C">
        <w:rPr>
          <w:b/>
          <w:bCs/>
          <w:lang w:val="de-DE"/>
        </w:rPr>
        <w:t>gef</w:t>
      </w:r>
      <w:r w:rsidRPr="0042687C">
        <w:rPr>
          <w:rFonts w:ascii="Calibri" w:hAnsi="Calibri"/>
          <w:b/>
          <w:bCs/>
          <w:lang w:val="de-DE"/>
        </w:rPr>
        <w:t>ü</w:t>
      </w:r>
      <w:r w:rsidRPr="0042687C">
        <w:rPr>
          <w:b/>
          <w:bCs/>
          <w:lang w:val="de-DE"/>
        </w:rPr>
        <w:t>hlet</w:t>
      </w:r>
      <w:r w:rsidRPr="00AA33EC">
        <w:rPr>
          <w:lang w:val="de-DE"/>
        </w:rPr>
        <w:t xml:space="preserve"> wird. Nach den</w:t>
      </w:r>
      <w:r>
        <w:rPr>
          <w:lang w:val="de-DE"/>
        </w:rPr>
        <w:br/>
      </w:r>
      <w:r w:rsidRPr="00AA33EC">
        <w:rPr>
          <w:lang w:val="de-DE"/>
        </w:rPr>
        <w:t xml:space="preserve">Begriffen zu urtheilen, auf welche die bisherige </w:t>
      </w:r>
      <w:r w:rsidRPr="00AA33EC">
        <w:rPr>
          <w:lang w:val="de-DE"/>
        </w:rPr>
        <w:t>Aufl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ung</w:t>
      </w:r>
      <w:r w:rsidRPr="00AA33EC">
        <w:rPr>
          <w:lang w:val="de-DE"/>
        </w:rPr>
        <w:t xml:space="preserve">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hret hat, 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 gedenken, die </w:t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h-</w:t>
      </w:r>
      <w:r>
        <w:rPr>
          <w:lang w:val="de-DE"/>
        </w:rPr>
        <w:br/>
      </w:r>
      <w:r w:rsidRPr="00AA33EC">
        <w:rPr>
          <w:lang w:val="de-DE"/>
        </w:rPr>
        <w:t>len</w:t>
      </w:r>
      <w:r w:rsidRPr="00AA33EC">
        <w:rPr>
          <w:lang w:val="de-DE"/>
        </w:rPr>
        <w:t>, Bilder haben, Bilder wieder erwecken und auf</w:t>
      </w:r>
      <w:r>
        <w:rPr>
          <w:lang w:val="de-DE"/>
        </w:rPr>
        <w:br/>
      </w:r>
      <w:r w:rsidRPr="00AA33EC">
        <w:rPr>
          <w:lang w:val="de-DE"/>
        </w:rPr>
        <w:t>einander</w:t>
      </w:r>
      <w:r w:rsidRPr="00AA33EC">
        <w:rPr>
          <w:lang w:val="de-DE"/>
        </w:rPr>
        <w:t xml:space="preserve"> beziehen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nnen, ohne doch gewahrnehmen und</w:t>
      </w:r>
      <w:r>
        <w:rPr>
          <w:lang w:val="de-DE"/>
        </w:rPr>
        <w:br/>
      </w:r>
      <w:r w:rsidRPr="00AA33EC">
        <w:rPr>
          <w:lang w:val="de-DE"/>
        </w:rPr>
        <w:t>denken zu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nnen; ob es gleich unwahr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cheinlich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daß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und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tellungskraft in einem merklichen Grade</w:t>
      </w:r>
      <w:r>
        <w:rPr>
          <w:lang w:val="de-DE"/>
        </w:rPr>
        <w:br/>
      </w:r>
      <w:r w:rsidRPr="00AA33EC">
        <w:rPr>
          <w:lang w:val="de-DE"/>
        </w:rPr>
        <w:t xml:space="preserve">vorhanden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nne, ohne daß aufs minde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 ein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chwacher</w:t>
      </w:r>
    </w:p>
    <w:p w14:paraId="79491DDF" w14:textId="77777777" w:rsidR="00AA33EC" w:rsidRDefault="00AA33EC" w:rsidP="00AA33EC">
      <w:pPr>
        <w:rPr>
          <w:lang w:val="de-DE"/>
        </w:rPr>
      </w:pPr>
      <w:r w:rsidRPr="00AA33EC">
        <w:rPr>
          <w:lang w:val="de-DE"/>
        </w:rPr>
        <w:t>Grad</w:t>
      </w:r>
    </w:p>
    <w:p w14:paraId="24A18850" w14:textId="21634B36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615</w:t>
      </w:r>
      <w:r>
        <w:rPr>
          <w:lang w:val="de-DE"/>
        </w:rPr>
        <w:t xml:space="preserve">]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4970217D" w14:textId="042AEB76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Grad der Apperception </w:t>
      </w:r>
      <w:ins w:id="14" w:author="John Hymers" w:date="2024-04-05T13:09:00Z">
        <w:r w:rsidR="00A964D4" w:rsidRPr="009B2C0B">
          <w:rPr>
            <w:lang w:val="de-DE"/>
          </w:rPr>
          <w:t>damit verbunden</w:t>
        </w:r>
      </w:ins>
      <w:r w:rsidR="000D4F49">
        <w:rPr>
          <w:lang w:val="de-DE"/>
        </w:rPr>
        <w:t xml:space="preserve"> </w:t>
      </w:r>
      <w:del w:id="15" w:author="John Hymers" w:date="2024-04-05T13:09:00Z">
        <w:r w:rsidRPr="00AA33EC">
          <w:rPr>
            <w:lang w:val="de-DE"/>
          </w:rPr>
          <w:delText xml:space="preserve">damitverbunden </w:delText>
        </w:r>
      </w:del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ey. Zum </w:t>
      </w:r>
      <w:r w:rsidRPr="00AA33EC">
        <w:rPr>
          <w:lang w:val="de-DE"/>
        </w:rPr>
        <w:t>Den-</w:t>
      </w:r>
      <w:r>
        <w:rPr>
          <w:lang w:val="de-DE"/>
        </w:rPr>
        <w:br/>
      </w:r>
      <w:r w:rsidRPr="00AA33EC">
        <w:rPr>
          <w:lang w:val="de-DE"/>
        </w:rPr>
        <w:t>ken</w:t>
      </w:r>
      <w:r w:rsidRPr="00AA33EC">
        <w:rPr>
          <w:lang w:val="de-DE"/>
        </w:rPr>
        <w:t xml:space="preserve"> wird erfodert, nicht nur, daß 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cke und </w:t>
      </w:r>
      <w:r w:rsidRPr="00AA33EC">
        <w:rPr>
          <w:lang w:val="de-DE"/>
        </w:rPr>
        <w:t>Modi-</w:t>
      </w:r>
      <w:r>
        <w:rPr>
          <w:lang w:val="de-DE"/>
        </w:rPr>
        <w:br/>
      </w:r>
      <w:r w:rsidRPr="00AA33EC">
        <w:rPr>
          <w:lang w:val="de-DE"/>
        </w:rPr>
        <w:t>fikationen</w:t>
      </w:r>
      <w:r w:rsidRPr="00AA33EC">
        <w:rPr>
          <w:lang w:val="de-DE"/>
        </w:rPr>
        <w:t xml:space="preserve"> aufgenommen,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hlet, und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</w:t>
      </w:r>
      <w:r w:rsidRPr="00AA33EC">
        <w:rPr>
          <w:lang w:val="de-DE"/>
        </w:rPr>
        <w:t>wie-</w:t>
      </w:r>
      <w:r>
        <w:rPr>
          <w:lang w:val="de-DE"/>
        </w:rPr>
        <w:br/>
      </w:r>
      <w:r w:rsidRPr="00AA33EC">
        <w:rPr>
          <w:lang w:val="de-DE"/>
        </w:rPr>
        <w:t>der</w:t>
      </w:r>
      <w:r w:rsidRPr="00AA33EC">
        <w:rPr>
          <w:lang w:val="de-DE"/>
        </w:rPr>
        <w:t xml:space="preserve"> erneuert werden; nicht nur, daß das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hlende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</w:t>
      </w:r>
      <w:r>
        <w:rPr>
          <w:lang w:val="de-DE"/>
        </w:rPr>
        <w:br/>
      </w:r>
      <w:r w:rsidRPr="00AA33EC">
        <w:rPr>
          <w:lang w:val="de-DE"/>
        </w:rPr>
        <w:t>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itze, und auch in neuen </w:t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wirk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am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e;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ondern es geh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rt noch dazu,</w:t>
      </w:r>
      <w:r>
        <w:rPr>
          <w:lang w:val="de-DE"/>
        </w:rPr>
        <w:br/>
      </w:r>
      <w:r w:rsidRPr="00AA33EC">
        <w:rPr>
          <w:lang w:val="de-DE"/>
        </w:rPr>
        <w:t xml:space="preserve">daß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die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nderungen in der Richtung der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</w:t>
      </w:r>
      <w:r w:rsidRPr="00AA33EC">
        <w:rPr>
          <w:lang w:val="de-DE"/>
        </w:rPr>
        <w:t xml:space="preserve"> Kraft in ihrem </w:t>
      </w:r>
      <w:r w:rsidRPr="00AA33EC">
        <w:rPr>
          <w:lang w:val="de-DE"/>
        </w:rPr>
        <w:t>Uebergang</w:t>
      </w:r>
      <w:r w:rsidRPr="00AA33EC">
        <w:rPr>
          <w:lang w:val="de-DE"/>
        </w:rPr>
        <w:t xml:space="preserve"> von einem Bilde</w:t>
      </w:r>
      <w:r>
        <w:rPr>
          <w:lang w:val="de-DE"/>
        </w:rPr>
        <w:br/>
      </w:r>
      <w:r w:rsidRPr="00AA33EC">
        <w:rPr>
          <w:lang w:val="de-DE"/>
        </w:rPr>
        <w:t xml:space="preserve">zum andern, merkliche neue Modifikationen nach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</w:t>
      </w:r>
      <w:r>
        <w:rPr>
          <w:lang w:val="de-DE"/>
        </w:rPr>
        <w:br/>
      </w:r>
      <w:r w:rsidRPr="00AA33EC">
        <w:rPr>
          <w:lang w:val="de-DE"/>
        </w:rPr>
        <w:t>ziehen, die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 werden, und alsdenn noch</w:t>
      </w:r>
      <w:r>
        <w:rPr>
          <w:lang w:val="de-DE"/>
        </w:rPr>
        <w:br/>
      </w:r>
      <w:r w:rsidRPr="00AA33EC">
        <w:rPr>
          <w:lang w:val="de-DE"/>
        </w:rPr>
        <w:t>eine neue Aktion des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hls auf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annehmen. Nun</w:t>
      </w:r>
      <w:r>
        <w:rPr>
          <w:lang w:val="de-DE"/>
        </w:rPr>
        <w:br/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 es doch an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nicht unm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glich, daß die einzelnen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</w:t>
      </w:r>
      <w:r w:rsidRPr="00AA33EC">
        <w:rPr>
          <w:lang w:val="de-DE"/>
        </w:rPr>
        <w:t xml:space="preserve"> und </w:t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</w:t>
      </w:r>
      <w:r w:rsidRPr="00AA33EC">
        <w:rPr>
          <w:lang w:val="de-DE"/>
        </w:rPr>
        <w:t>, welche Gegen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 der </w:t>
      </w:r>
      <w:r w:rsidRPr="00AA33EC">
        <w:rPr>
          <w:lang w:val="de-DE"/>
        </w:rPr>
        <w:t>vor-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tellenden</w:t>
      </w:r>
      <w:r w:rsidRPr="00AA33EC">
        <w:rPr>
          <w:lang w:val="de-DE"/>
        </w:rPr>
        <w:t xml:space="preserve"> Kraft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ind, zwar merklich genug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ind, ohne</w:t>
      </w:r>
      <w:r>
        <w:rPr>
          <w:lang w:val="de-DE"/>
        </w:rPr>
        <w:br/>
      </w:r>
      <w:r w:rsidRPr="00AA33EC">
        <w:rPr>
          <w:lang w:val="de-DE"/>
        </w:rPr>
        <w:t xml:space="preserve">daß auch die </w:t>
      </w:r>
      <w:r w:rsidRPr="00AA33EC">
        <w:rPr>
          <w:lang w:val="de-DE"/>
        </w:rPr>
        <w:t>Ueberg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nge</w:t>
      </w:r>
      <w:r w:rsidRPr="00AA33EC">
        <w:rPr>
          <w:lang w:val="de-DE"/>
        </w:rPr>
        <w:t>, und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nderungen in der</w:t>
      </w:r>
      <w:r>
        <w:rPr>
          <w:lang w:val="de-DE"/>
        </w:rPr>
        <w:br/>
      </w:r>
      <w:r w:rsidRPr="00AA33EC">
        <w:rPr>
          <w:lang w:val="de-DE"/>
        </w:rPr>
        <w:t xml:space="preserve">Richtung der Kraft 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 Wenn die letztern entweder</w:t>
      </w:r>
      <w:r>
        <w:rPr>
          <w:lang w:val="de-DE"/>
        </w:rPr>
        <w:br/>
      </w:r>
      <w:r w:rsidRPr="00AA33EC">
        <w:rPr>
          <w:lang w:val="de-DE"/>
        </w:rPr>
        <w:t>gar keine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ondere ab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olute Ver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nderungen nach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lang w:val="de-DE"/>
        </w:rPr>
        <w:t>zie-</w:t>
      </w:r>
      <w:r>
        <w:rPr>
          <w:lang w:val="de-DE"/>
        </w:rPr>
        <w:br/>
      </w:r>
      <w:r w:rsidRPr="00AA33EC">
        <w:rPr>
          <w:lang w:val="de-DE"/>
        </w:rPr>
        <w:t>hen</w:t>
      </w:r>
      <w:r w:rsidRPr="00AA33EC">
        <w:rPr>
          <w:lang w:val="de-DE"/>
        </w:rPr>
        <w:t xml:space="preserve">, oder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chwache, daß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olche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onders nicht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hlet werden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nnen; oder wenn das Princip des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hlens 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einem </w:t>
      </w: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>nern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entlich zu wenig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t-</w:t>
      </w:r>
      <w:r>
        <w:rPr>
          <w:lang w:val="de-DE"/>
        </w:rPr>
        <w:br/>
      </w:r>
      <w:r w:rsidRPr="00AA33EC">
        <w:rPr>
          <w:lang w:val="de-DE"/>
        </w:rPr>
        <w:t>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</w:t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t, als daß es bey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zarten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 zu einer</w:t>
      </w:r>
      <w:r>
        <w:rPr>
          <w:lang w:val="de-DE"/>
        </w:rPr>
        <w:br/>
      </w:r>
      <w:r w:rsidRPr="00AA33EC">
        <w:rPr>
          <w:lang w:val="de-DE"/>
        </w:rPr>
        <w:t>neuen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tigen Kraft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ußerung gebracht werden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nnte, </w:t>
      </w:r>
      <w:r w:rsidRPr="00AA33EC">
        <w:rPr>
          <w:lang w:val="de-DE"/>
        </w:rPr>
        <w:t>—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ondern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hiebey durchaus nicht weiter, als wie ein blos</w:t>
      </w:r>
      <w:r>
        <w:rPr>
          <w:lang w:val="de-DE"/>
        </w:rPr>
        <w:br/>
      </w:r>
      <w:r w:rsidRPr="00AA33EC">
        <w:rPr>
          <w:lang w:val="de-DE"/>
        </w:rPr>
        <w:t>reagirendes We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bewei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nnte, </w:t>
      </w:r>
      <w:r w:rsidRPr="00AA33EC">
        <w:rPr>
          <w:lang w:val="de-DE"/>
        </w:rPr>
        <w:t>—</w:t>
      </w:r>
      <w:r w:rsidRPr="00AA33EC">
        <w:rPr>
          <w:lang w:val="de-DE"/>
        </w:rPr>
        <w:t xml:space="preserve"> wie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ollte da ein</w:t>
      </w:r>
      <w:r>
        <w:rPr>
          <w:lang w:val="de-DE"/>
        </w:rPr>
        <w:br/>
      </w:r>
      <w:r w:rsidRPr="00AA33EC">
        <w:rPr>
          <w:lang w:val="de-DE"/>
        </w:rPr>
        <w:t xml:space="preserve">Denkaktus zu erwarten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eyn?</w:t>
      </w:r>
    </w:p>
    <w:p w14:paraId="35485C1B" w14:textId="2C0F2E34" w:rsidR="00AA33EC" w:rsidRDefault="00AA33EC" w:rsidP="00AA33EC">
      <w:pPr>
        <w:rPr>
          <w:lang w:val="de-DE"/>
        </w:rPr>
      </w:pPr>
      <w:r w:rsidRPr="00AA33EC">
        <w:rPr>
          <w:rFonts w:ascii="Calibri" w:hAnsi="Calibri"/>
          <w:lang w:val="de-DE"/>
        </w:rPr>
        <w:t>In</w:t>
      </w:r>
      <w:r w:rsidRPr="00AA33EC">
        <w:rPr>
          <w:lang w:val="de-DE"/>
        </w:rPr>
        <w:t>de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 hebet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es das vorige Re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ultat nicht auf.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hlen,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haben und denken,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 </w:t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hig-</w:t>
      </w:r>
      <w:r>
        <w:rPr>
          <w:lang w:val="de-DE"/>
        </w:rPr>
        <w:br/>
      </w:r>
      <w:r w:rsidRPr="00AA33EC">
        <w:rPr>
          <w:lang w:val="de-DE"/>
        </w:rPr>
        <w:t>keiten</w:t>
      </w:r>
      <w:r w:rsidRPr="00AA33EC">
        <w:rPr>
          <w:lang w:val="de-DE"/>
        </w:rPr>
        <w:t xml:space="preserve"> Eines und de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elbigen Grundverm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gens, und nur</w:t>
      </w:r>
      <w:r>
        <w:rPr>
          <w:lang w:val="de-DE"/>
        </w:rPr>
        <w:br/>
      </w:r>
      <w:r w:rsidRPr="00AA33EC">
        <w:rPr>
          <w:lang w:val="de-DE"/>
        </w:rPr>
        <w:t>von einander darinn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chieden, daß das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</w:t>
      </w:r>
      <w:r>
        <w:rPr>
          <w:lang w:val="de-DE"/>
        </w:rPr>
        <w:br/>
      </w:r>
      <w:r w:rsidRPr="00AA33EC">
        <w:rPr>
          <w:lang w:val="de-DE"/>
        </w:rPr>
        <w:t>Princip in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chiedenen Richtungen auf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chiedene </w:t>
      </w:r>
      <w:r w:rsidRPr="00AA33EC">
        <w:rPr>
          <w:lang w:val="de-DE"/>
        </w:rPr>
        <w:t>Ge-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nde, </w:t>
      </w:r>
      <w:r w:rsidRPr="00AA33EC">
        <w:rPr>
          <w:lang w:val="de-DE"/>
        </w:rPr>
        <w:t>und mit gr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ßerer oder geringerer </w:t>
      </w:r>
      <w:r w:rsidRPr="00AA33EC">
        <w:rPr>
          <w:lang w:val="de-DE"/>
        </w:rPr>
        <w:t>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-</w:t>
      </w:r>
      <w:r>
        <w:rPr>
          <w:lang w:val="de-DE"/>
        </w:rPr>
        <w:br/>
      </w:r>
      <w:r w:rsidRPr="00AA33EC">
        <w:rPr>
          <w:lang w:val="de-DE"/>
        </w:rPr>
        <w:t>tigkeit</w:t>
      </w:r>
      <w:r w:rsidRPr="00AA33EC">
        <w:rPr>
          <w:lang w:val="de-DE"/>
        </w:rPr>
        <w:t xml:space="preserve"> wirket, wenn es bald wie ein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hlendes, bald wie</w:t>
      </w:r>
      <w:r>
        <w:rPr>
          <w:lang w:val="de-DE"/>
        </w:rPr>
        <w:br/>
      </w:r>
      <w:r w:rsidRPr="00AA33EC">
        <w:rPr>
          <w:lang w:val="de-DE"/>
        </w:rPr>
        <w:t>ein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tellendes, und bald mehr als ein denkendes </w:t>
      </w:r>
      <w:r w:rsidRPr="00AA33EC">
        <w:rPr>
          <w:lang w:val="de-DE"/>
        </w:rPr>
        <w:t>We-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offenbaret.</w:t>
      </w:r>
    </w:p>
    <w:p w14:paraId="55CFB853" w14:textId="39BD2A35" w:rsidR="00AA33EC" w:rsidRDefault="00AA33EC" w:rsidP="00AA33EC">
      <w:pPr>
        <w:rPr>
          <w:lang w:val="de-DE"/>
        </w:rPr>
      </w:pPr>
      <w:r w:rsidRPr="00AA33EC">
        <w:rPr>
          <w:lang w:val="de-DE"/>
        </w:rPr>
        <w:t>3.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</w:t>
      </w:r>
    </w:p>
    <w:p w14:paraId="01EA4C6C" w14:textId="340242F6" w:rsidR="00AA33EC" w:rsidRPr="00AA33EC" w:rsidRDefault="00AA33EC" w:rsidP="00AA33EC">
      <w:pPr>
        <w:rPr>
          <w:lang w:val="de-DE"/>
        </w:rPr>
      </w:pPr>
      <w:r w:rsidRPr="00AA33EC">
        <w:rPr>
          <w:lang w:val="de-DE"/>
        </w:rPr>
        <w:t>Q q 4</w:t>
      </w: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616</w:t>
      </w:r>
      <w:r>
        <w:rPr>
          <w:lang w:val="de-DE"/>
        </w:rPr>
        <w:t xml:space="preserve">] </w:t>
      </w:r>
      <w:r w:rsidRPr="00AA33EC">
        <w:rPr>
          <w:lang w:val="de-DE"/>
        </w:rPr>
        <w:t>IX.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uch. Ueber das Grundprincip</w:t>
      </w:r>
    </w:p>
    <w:p w14:paraId="7B11D5FA" w14:textId="77777777" w:rsidR="003E6C68" w:rsidRDefault="00AA33EC" w:rsidP="00AA33EC">
      <w:pPr>
        <w:rPr>
          <w:lang w:val="de-DE"/>
        </w:rPr>
      </w:pPr>
      <w:r w:rsidRPr="00AA33EC">
        <w:rPr>
          <w:lang w:val="de-DE"/>
        </w:rPr>
        <w:t>3.</w:t>
      </w:r>
    </w:p>
    <w:p w14:paraId="6E003A05" w14:textId="0461B5D0" w:rsidR="00AA33EC" w:rsidRDefault="00AA33EC" w:rsidP="00AA33EC">
      <w:pPr>
        <w:rPr>
          <w:lang w:val="de-DE"/>
        </w:rPr>
      </w:pPr>
      <w:r w:rsidRPr="00AA33EC">
        <w:rPr>
          <w:lang w:val="de-DE"/>
        </w:rPr>
        <w:t>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 angegebene Beziehung des Denkens, des</w:t>
      </w:r>
      <w:r>
        <w:rPr>
          <w:lang w:val="de-DE"/>
        </w:rPr>
        <w:br/>
      </w:r>
      <w:r w:rsidRPr="00AA33EC">
        <w:rPr>
          <w:lang w:val="de-DE"/>
        </w:rPr>
        <w:t>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und des Empfindens gegen </w:t>
      </w:r>
      <w:r w:rsidRPr="00AA33EC">
        <w:rPr>
          <w:lang w:val="de-DE"/>
        </w:rPr>
        <w:t>einander</w:t>
      </w:r>
      <w:r w:rsidRPr="00AA33EC">
        <w:rPr>
          <w:lang w:val="de-DE"/>
        </w:rPr>
        <w:t>, l</w:t>
      </w:r>
      <w:r w:rsidRPr="00AA33EC">
        <w:rPr>
          <w:rFonts w:ascii="Calibri" w:hAnsi="Calibri"/>
          <w:lang w:val="de-DE"/>
        </w:rPr>
        <w:t>äss</w:t>
      </w:r>
      <w:r w:rsidRPr="00AA33EC">
        <w:rPr>
          <w:lang w:val="de-DE"/>
        </w:rPr>
        <w:t>et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nicht allein mit den Beobachtungen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ammen </w:t>
      </w:r>
      <w:r w:rsidRPr="00AA33EC">
        <w:rPr>
          <w:lang w:val="de-DE"/>
        </w:rPr>
        <w:t>rei-</w:t>
      </w:r>
      <w:r>
        <w:rPr>
          <w:lang w:val="de-DE"/>
        </w:rPr>
        <w:br/>
      </w:r>
      <w:r w:rsidRPr="00AA33EC">
        <w:rPr>
          <w:lang w:val="de-DE"/>
        </w:rPr>
        <w:t>men</w:t>
      </w:r>
      <w:r w:rsidRPr="00AA33EC">
        <w:rPr>
          <w:lang w:val="de-DE"/>
        </w:rPr>
        <w:t xml:space="preserve">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ondern die letztern erhei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 jene fa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nothwendig.</w:t>
      </w:r>
      <w:r>
        <w:rPr>
          <w:lang w:val="de-DE"/>
        </w:rPr>
        <w:br/>
      </w:r>
      <w:r w:rsidRPr="00AA33EC">
        <w:rPr>
          <w:lang w:val="de-DE"/>
        </w:rPr>
        <w:t>Um das wenig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 zu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agen,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wird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durch folgende</w:t>
      </w:r>
      <w:r>
        <w:rPr>
          <w:lang w:val="de-DE"/>
        </w:rPr>
        <w:br/>
      </w:r>
      <w:r w:rsidRPr="00AA33EC">
        <w:rPr>
          <w:lang w:val="de-DE"/>
        </w:rPr>
        <w:t>Bemerkungen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tiget.</w:t>
      </w:r>
    </w:p>
    <w:p w14:paraId="4652B52B" w14:textId="02FCFD88" w:rsidR="00AA33EC" w:rsidRDefault="00AA33EC" w:rsidP="00AA33EC">
      <w:pPr>
        <w:rPr>
          <w:lang w:val="de-DE"/>
        </w:rPr>
      </w:pPr>
      <w:r w:rsidRPr="00AA33EC">
        <w:rPr>
          <w:lang w:val="de-DE"/>
        </w:rPr>
        <w:t>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ein allgemeines 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etz, </w:t>
      </w:r>
      <w:r w:rsidRPr="00AA33EC">
        <w:rPr>
          <w:lang w:val="de-DE"/>
        </w:rPr>
        <w:t>„</w:t>
      </w:r>
      <w:r w:rsidRPr="00AA33EC">
        <w:rPr>
          <w:lang w:val="de-DE"/>
        </w:rPr>
        <w:t xml:space="preserve">daß jede </w:t>
      </w:r>
      <w:r w:rsidRPr="00AA33EC">
        <w:rPr>
          <w:lang w:val="de-DE"/>
        </w:rPr>
        <w:t>Empfin-</w:t>
      </w:r>
      <w:r>
        <w:rPr>
          <w:lang w:val="de-DE"/>
        </w:rPr>
        <w:br/>
      </w:r>
      <w:r w:rsidRPr="00AA33EC">
        <w:rPr>
          <w:lang w:val="de-DE"/>
        </w:rPr>
        <w:t>„dung</w:t>
      </w:r>
      <w:r w:rsidRPr="00AA33EC">
        <w:rPr>
          <w:lang w:val="de-DE"/>
        </w:rPr>
        <w:t xml:space="preserve"> die Seelenkraft zu einer </w:t>
      </w:r>
      <w:r w:rsidRPr="00AA33EC">
        <w:rPr>
          <w:lang w:val="de-DE"/>
        </w:rPr>
        <w:t>Aeußerung</w:t>
      </w:r>
      <w:r w:rsidRPr="00AA33EC">
        <w:rPr>
          <w:lang w:val="de-DE"/>
        </w:rPr>
        <w:t xml:space="preserve"> irgend eines</w:t>
      </w:r>
      <w:r>
        <w:rPr>
          <w:lang w:val="de-DE"/>
        </w:rPr>
        <w:br/>
      </w:r>
      <w:r w:rsidRPr="00AA33EC">
        <w:rPr>
          <w:lang w:val="de-DE"/>
        </w:rPr>
        <w:t>„</w:t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gens reize, und zur wirklichen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tigkeit </w:t>
      </w:r>
      <w:ins w:id="16" w:author="John Hymers" w:date="2024-04-05T13:09:00Z">
        <w:r w:rsidR="00A964D4" w:rsidRPr="009B2C0B">
          <w:rPr>
            <w:lang w:val="de-DE"/>
          </w:rPr>
          <w:t>belege</w:t>
        </w:r>
      </w:ins>
      <w:r w:rsidR="000D4F49">
        <w:rPr>
          <w:lang w:val="de-DE"/>
        </w:rPr>
        <w:t xml:space="preserve"> </w:t>
      </w:r>
      <w:del w:id="17" w:author="John Hymers" w:date="2024-04-05T13:09:00Z">
        <w:r w:rsidRPr="00AA33EC">
          <w:rPr>
            <w:lang w:val="de-DE"/>
          </w:rPr>
          <w:delText>bewe-</w:delText>
        </w:r>
        <w:r>
          <w:rPr>
            <w:lang w:val="de-DE"/>
          </w:rPr>
          <w:br/>
        </w:r>
        <w:r w:rsidRPr="00AA33EC">
          <w:rPr>
            <w:lang w:val="de-DE"/>
          </w:rPr>
          <w:delText>„ge</w:delText>
        </w:r>
      </w:del>
      <w:r w:rsidRPr="00AA33EC">
        <w:rPr>
          <w:lang w:val="de-DE"/>
        </w:rPr>
        <w:t>, wenn ihre Kraft innerlich dazu den erfoderlichen</w:t>
      </w:r>
      <w:r>
        <w:rPr>
          <w:lang w:val="de-DE"/>
        </w:rPr>
        <w:br/>
      </w:r>
      <w:r w:rsidRPr="00AA33EC">
        <w:rPr>
          <w:lang w:val="de-DE"/>
        </w:rPr>
        <w:t>„</w:t>
      </w:r>
      <w:r w:rsidRPr="00AA33EC">
        <w:rPr>
          <w:lang w:val="de-DE"/>
        </w:rPr>
        <w:t>Grad der St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rke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itzet</w:t>
      </w:r>
      <w:r w:rsidRPr="00AA33EC">
        <w:rPr>
          <w:lang w:val="de-DE"/>
        </w:rPr>
        <w:t>.‟</w:t>
      </w:r>
      <w:r w:rsidRPr="00AA33EC">
        <w:rPr>
          <w:lang w:val="de-DE"/>
        </w:rPr>
        <w:t xml:space="preserve"> Auf jeden Eindruck </w:t>
      </w:r>
      <w:r w:rsidRPr="00AA33EC">
        <w:rPr>
          <w:lang w:val="de-DE"/>
        </w:rPr>
        <w:t>er-</w:t>
      </w:r>
      <w:r>
        <w:rPr>
          <w:lang w:val="de-DE"/>
        </w:rPr>
        <w:br/>
      </w:r>
      <w:r w:rsidRPr="00AA33EC">
        <w:rPr>
          <w:lang w:val="de-DE"/>
        </w:rPr>
        <w:t>folget</w:t>
      </w:r>
      <w:r w:rsidRPr="00AA33EC">
        <w:rPr>
          <w:lang w:val="de-DE"/>
        </w:rPr>
        <w:t xml:space="preserve"> in dem thieri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rper eine Reaktion, die </w:t>
      </w:r>
      <w:r w:rsidRPr="00AA33EC">
        <w:rPr>
          <w:lang w:val="de-DE"/>
        </w:rPr>
        <w:t>aus-</w:t>
      </w:r>
      <w:r>
        <w:rPr>
          <w:lang w:val="de-DE"/>
        </w:rPr>
        <w:br/>
      </w:r>
      <w:r w:rsidRPr="00AA33EC">
        <w:rPr>
          <w:lang w:val="de-DE"/>
        </w:rPr>
        <w:t>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rts</w:t>
      </w:r>
      <w:r w:rsidRPr="00AA33EC">
        <w:rPr>
          <w:lang w:val="de-DE"/>
        </w:rPr>
        <w:t xml:space="preserve"> in den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rper hingehet, und eine Bewegung</w:t>
      </w:r>
      <w:r>
        <w:rPr>
          <w:lang w:val="de-DE"/>
        </w:rPr>
        <w:br/>
      </w:r>
      <w:r w:rsidRPr="00AA33EC">
        <w:rPr>
          <w:lang w:val="de-DE"/>
        </w:rPr>
        <w:t>irgendwo bewirket. Da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 xml:space="preserve">elbige gilt von der Seele, </w:t>
      </w:r>
      <w:r w:rsidRPr="00AA33EC">
        <w:rPr>
          <w:lang w:val="de-DE"/>
        </w:rPr>
        <w:t>de-</w:t>
      </w:r>
      <w:r>
        <w:rPr>
          <w:lang w:val="de-DE"/>
        </w:rPr>
        <w:br/>
      </w:r>
      <w:r w:rsidRPr="00AA33EC">
        <w:rPr>
          <w:lang w:val="de-DE"/>
        </w:rPr>
        <w:t>ren</w:t>
      </w:r>
      <w:r w:rsidRPr="00AA33EC">
        <w:rPr>
          <w:lang w:val="de-DE"/>
        </w:rPr>
        <w:t xml:space="preserve"> Grundkraft reizbar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t. Jede Empfindung reizet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ie.</w:t>
      </w:r>
    </w:p>
    <w:p w14:paraId="225A9F71" w14:textId="6279DDA4" w:rsidR="00AA33EC" w:rsidRDefault="00AA33EC" w:rsidP="00AA33EC">
      <w:pPr>
        <w:rPr>
          <w:lang w:val="de-DE"/>
        </w:rPr>
      </w:pPr>
      <w:r w:rsidRPr="00AA33EC">
        <w:rPr>
          <w:lang w:val="de-DE"/>
        </w:rPr>
        <w:t>So muß ja auch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des </w:t>
      </w:r>
      <w:r w:rsidRPr="00AA33EC">
        <w:rPr>
          <w:lang w:val="de-DE"/>
        </w:rPr>
        <w:t>Uebergangs</w:t>
      </w:r>
      <w:r w:rsidRPr="00AA33EC">
        <w:rPr>
          <w:lang w:val="de-DE"/>
        </w:rPr>
        <w:t xml:space="preserve"> zu </w:t>
      </w:r>
      <w:r w:rsidRPr="00AA33EC">
        <w:rPr>
          <w:lang w:val="de-DE"/>
        </w:rPr>
        <w:t>ei-</w:t>
      </w:r>
      <w:r>
        <w:rPr>
          <w:lang w:val="de-DE"/>
        </w:rPr>
        <w:br/>
      </w:r>
      <w:r w:rsidRPr="00AA33EC">
        <w:rPr>
          <w:lang w:val="de-DE"/>
        </w:rPr>
        <w:t>ner</w:t>
      </w:r>
      <w:r w:rsidRPr="00AA33EC">
        <w:rPr>
          <w:lang w:val="de-DE"/>
        </w:rPr>
        <w:t xml:space="preserve">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reizen. Und die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 muß ihre</w:t>
      </w:r>
      <w:r>
        <w:rPr>
          <w:lang w:val="de-DE"/>
        </w:rPr>
        <w:br/>
      </w:r>
      <w:r w:rsidRPr="00AA33EC">
        <w:rPr>
          <w:lang w:val="de-DE"/>
        </w:rPr>
        <w:t>Wirkung haben. Nun lehret die Erfahrung, daß jenes</w:t>
      </w:r>
      <w:r>
        <w:rPr>
          <w:lang w:val="de-DE"/>
        </w:rPr>
        <w:br/>
      </w:r>
      <w:r w:rsidRPr="00AA33EC">
        <w:rPr>
          <w:lang w:val="de-DE"/>
        </w:rPr>
        <w:t>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unmittelbar das Gewahrnehmen zur Folge habe.</w:t>
      </w:r>
      <w:r>
        <w:rPr>
          <w:lang w:val="de-DE"/>
        </w:rPr>
        <w:br/>
      </w:r>
      <w:r w:rsidRPr="00AA33EC">
        <w:rPr>
          <w:lang w:val="de-DE"/>
        </w:rPr>
        <w:t>Da haben wir al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die Wirkung derjenigen </w:t>
      </w:r>
      <w:r w:rsidRPr="00AA33EC">
        <w:rPr>
          <w:lang w:val="de-DE"/>
        </w:rPr>
        <w:t>Kraft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uße-</w:t>
      </w:r>
      <w:r>
        <w:rPr>
          <w:lang w:val="de-DE"/>
        </w:rPr>
        <w:br/>
      </w:r>
      <w:r w:rsidRPr="00AA33EC">
        <w:rPr>
          <w:lang w:val="de-DE"/>
        </w:rPr>
        <w:t>rung</w:t>
      </w:r>
      <w:r w:rsidRPr="00AA33EC">
        <w:rPr>
          <w:lang w:val="de-DE"/>
        </w:rPr>
        <w:t xml:space="preserve">, welche durch die Empfindung des </w:t>
      </w:r>
      <w:r w:rsidRPr="00AA33EC">
        <w:rPr>
          <w:lang w:val="de-DE"/>
        </w:rPr>
        <w:t>Uebergangs er-</w:t>
      </w:r>
      <w:r>
        <w:rPr>
          <w:lang w:val="de-DE"/>
        </w:rPr>
        <w:br/>
      </w:r>
      <w:r w:rsidRPr="00AA33EC">
        <w:rPr>
          <w:lang w:val="de-DE"/>
        </w:rPr>
        <w:t>reget</w:t>
      </w:r>
      <w:r w:rsidRPr="00AA33EC">
        <w:rPr>
          <w:lang w:val="de-DE"/>
        </w:rPr>
        <w:t xml:space="preserve"> wird.</w:t>
      </w:r>
    </w:p>
    <w:p w14:paraId="61320765" w14:textId="7C09BD1C" w:rsidR="00AA33EC" w:rsidRDefault="00AA33EC" w:rsidP="00AA33EC">
      <w:pPr>
        <w:rPr>
          <w:lang w:val="de-DE"/>
        </w:rPr>
      </w:pPr>
      <w:r w:rsidRPr="00AA33EC">
        <w:rPr>
          <w:lang w:val="de-DE"/>
        </w:rPr>
        <w:t>Ferner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hl der </w:t>
      </w:r>
      <w:r w:rsidRPr="0051344D">
        <w:rPr>
          <w:b/>
          <w:bCs/>
          <w:lang w:val="de-DE"/>
        </w:rPr>
        <w:t>Verh</w:t>
      </w:r>
      <w:r w:rsidRPr="0051344D">
        <w:rPr>
          <w:rFonts w:ascii="Calibri" w:hAnsi="Calibri"/>
          <w:b/>
          <w:bCs/>
          <w:lang w:val="de-DE"/>
        </w:rPr>
        <w:t>ä</w:t>
      </w:r>
      <w:r w:rsidRPr="0051344D">
        <w:rPr>
          <w:b/>
          <w:bCs/>
          <w:lang w:val="de-DE"/>
        </w:rPr>
        <w:t>ltni</w:t>
      </w:r>
      <w:r w:rsidRPr="0051344D">
        <w:rPr>
          <w:rFonts w:ascii="Calibri" w:hAnsi="Calibri"/>
          <w:b/>
          <w:bCs/>
          <w:lang w:val="de-DE"/>
        </w:rPr>
        <w:t>ss</w:t>
      </w:r>
      <w:r w:rsidRPr="0051344D">
        <w:rPr>
          <w:b/>
          <w:bCs/>
          <w:lang w:val="de-DE"/>
        </w:rPr>
        <w:t xml:space="preserve">e der </w:t>
      </w:r>
      <w:r w:rsidRPr="0051344D">
        <w:rPr>
          <w:b/>
          <w:bCs/>
          <w:lang w:val="de-DE"/>
        </w:rPr>
        <w:t>Vor-</w:t>
      </w:r>
      <w:r w:rsidRPr="0051344D">
        <w:rPr>
          <w:b/>
          <w:bCs/>
          <w:lang w:val="de-DE"/>
        </w:rPr>
        <w:br/>
      </w:r>
      <w:r w:rsidRPr="0051344D">
        <w:rPr>
          <w:rFonts w:ascii="Calibri" w:hAnsi="Calibri"/>
          <w:b/>
          <w:bCs/>
          <w:lang w:val="de-DE"/>
        </w:rPr>
        <w:t>s</w:t>
      </w:r>
      <w:r w:rsidRPr="0051344D">
        <w:rPr>
          <w:b/>
          <w:bCs/>
          <w:lang w:val="de-DE"/>
        </w:rPr>
        <w:t>tellungen</w:t>
      </w:r>
      <w:r w:rsidRPr="00AA33EC">
        <w:rPr>
          <w:lang w:val="de-DE"/>
        </w:rPr>
        <w:t xml:space="preserve"> ein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chw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cheres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hl, als das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der</w:t>
      </w:r>
      <w:r>
        <w:rPr>
          <w:lang w:val="de-DE"/>
        </w:rPr>
        <w:br/>
      </w:r>
      <w:r w:rsidRPr="00AA33EC">
        <w:rPr>
          <w:lang w:val="de-DE"/>
        </w:rPr>
        <w:t>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Eindr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cke von außen, und als </w:t>
      </w:r>
      <w:ins w:id="18" w:author="John Hymers" w:date="2024-04-05T13:09:00Z">
        <w:r w:rsidR="00A964D4" w:rsidRPr="009B2C0B">
          <w:rPr>
            <w:lang w:val="de-DE"/>
          </w:rPr>
          <w:t xml:space="preserve">andere </w:t>
        </w:r>
      </w:ins>
      <w:del w:id="19" w:author="John Hymers" w:date="2024-04-05T13:09:00Z">
        <w:r w:rsidRPr="00AA33EC">
          <w:rPr>
            <w:lang w:val="de-DE"/>
          </w:rPr>
          <w:delText xml:space="preserve">anderer </w:delText>
        </w:r>
      </w:del>
      <w:r w:rsidRPr="00AA33EC">
        <w:rPr>
          <w:lang w:val="de-DE"/>
        </w:rPr>
        <w:t>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tge-</w:t>
      </w:r>
      <w:r>
        <w:rPr>
          <w:lang w:val="de-DE"/>
        </w:rPr>
        <w:br/>
      </w:r>
      <w:r w:rsidRPr="00AA33EC">
        <w:rPr>
          <w:lang w:val="de-DE"/>
        </w:rPr>
        <w:t>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</w:t>
      </w:r>
      <w:r w:rsidRPr="00AA33EC">
        <w:rPr>
          <w:lang w:val="de-DE"/>
        </w:rPr>
        <w:t xml:space="preserve"> neuer </w:t>
      </w:r>
      <w:r w:rsidRPr="00AA33EC">
        <w:rPr>
          <w:lang w:val="de-DE"/>
        </w:rPr>
        <w:t>Modifikationen.</w:t>
      </w:r>
      <w:r w:rsidRPr="00AA33EC">
        <w:rPr>
          <w:lang w:val="de-DE"/>
        </w:rPr>
        <w:t xml:space="preserve"> Daher reizen auch die</w:t>
      </w:r>
      <w:r>
        <w:rPr>
          <w:lang w:val="de-DE"/>
        </w:rPr>
        <w:br/>
      </w:r>
      <w:r w:rsidRPr="00AA33EC">
        <w:rPr>
          <w:lang w:val="de-DE"/>
        </w:rPr>
        <w:t xml:space="preserve">letztern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rker und leichter. Daraus folget, die Seele</w:t>
      </w:r>
      <w:r>
        <w:rPr>
          <w:lang w:val="de-DE"/>
        </w:rPr>
        <w:br/>
      </w:r>
      <w:r w:rsidRPr="00AA33EC">
        <w:rPr>
          <w:lang w:val="de-DE"/>
        </w:rPr>
        <w:t>m</w:t>
      </w:r>
      <w:r w:rsidRPr="00AA33EC">
        <w:rPr>
          <w:rFonts w:ascii="Calibri" w:hAnsi="Calibri"/>
          <w:lang w:val="de-DE"/>
        </w:rPr>
        <w:t>üss</w:t>
      </w:r>
      <w:r w:rsidRPr="00AA33EC">
        <w:rPr>
          <w:lang w:val="de-DE"/>
        </w:rPr>
        <w:t>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tellungen machen, ehe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denken kann,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wie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ie eher empfinden muß, als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tellungen haben</w:t>
      </w:r>
      <w:r>
        <w:rPr>
          <w:lang w:val="de-DE"/>
        </w:rPr>
        <w:br/>
      </w:r>
      <w:r w:rsidRPr="00AA33EC">
        <w:rPr>
          <w:lang w:val="de-DE"/>
        </w:rPr>
        <w:t>kann. Es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 dieß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elbige Ordnung, in der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die</w:t>
      </w:r>
      <w:r>
        <w:rPr>
          <w:lang w:val="de-DE"/>
        </w:rPr>
        <w:br/>
      </w:r>
      <w:r w:rsidRPr="00AA33EC">
        <w:rPr>
          <w:lang w:val="de-DE"/>
        </w:rPr>
        <w:t>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zu 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hlen, vorzu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tellen und zu denken, nach</w:t>
      </w:r>
      <w:r>
        <w:rPr>
          <w:lang w:val="de-DE"/>
        </w:rPr>
        <w:br/>
      </w:r>
      <w:r w:rsidRPr="00AA33EC">
        <w:rPr>
          <w:lang w:val="de-DE"/>
        </w:rPr>
        <w:t>der Erfahrung, entwickeln.</w:t>
      </w:r>
    </w:p>
    <w:p w14:paraId="19284467" w14:textId="1630F566" w:rsidR="00AA33EC" w:rsidRDefault="00AA33EC" w:rsidP="00AA33EC">
      <w:pPr>
        <w:rPr>
          <w:lang w:val="de-DE"/>
        </w:rPr>
      </w:pPr>
      <w:r w:rsidRPr="00AA33EC">
        <w:rPr>
          <w:lang w:val="de-DE"/>
        </w:rPr>
        <w:t xml:space="preserve">Denken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etzet einen erh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heten Grad der innern </w:t>
      </w:r>
      <w:r w:rsidRPr="00AA33EC">
        <w:rPr>
          <w:lang w:val="de-DE"/>
        </w:rPr>
        <w:t>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t-</w:t>
      </w:r>
      <w:r>
        <w:rPr>
          <w:lang w:val="de-DE"/>
        </w:rPr>
        <w:br/>
      </w:r>
      <w:r w:rsidRPr="00AA33EC">
        <w:rPr>
          <w:lang w:val="de-DE"/>
        </w:rPr>
        <w:t>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tigkeit</w:t>
      </w:r>
      <w:r w:rsidRPr="00AA33EC">
        <w:rPr>
          <w:lang w:val="de-DE"/>
        </w:rPr>
        <w:t xml:space="preserve"> in der Seelenkraft,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owohl</w:t>
      </w:r>
      <w:r w:rsidRPr="00AA33EC">
        <w:rPr>
          <w:lang w:val="de-DE"/>
        </w:rPr>
        <w:t xml:space="preserve"> in dem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tel-</w:t>
      </w:r>
    </w:p>
    <w:p w14:paraId="58B7DBB0" w14:textId="6F430B17" w:rsidR="00AA33EC" w:rsidRDefault="00AA33EC" w:rsidP="00AA33EC">
      <w:pPr>
        <w:rPr>
          <w:lang w:val="de-DE"/>
        </w:rPr>
      </w:pPr>
      <w:r w:rsidRPr="00AA33EC">
        <w:rPr>
          <w:lang w:val="de-DE"/>
        </w:rPr>
        <w:t>lungs-</w:t>
      </w:r>
    </w:p>
    <w:p w14:paraId="4FE25B92" w14:textId="38D4D9E4" w:rsidR="00AA33EC" w:rsidRPr="00AA33EC" w:rsidRDefault="00AA33EC" w:rsidP="00AA33EC">
      <w:pPr>
        <w:rPr>
          <w:lang w:val="de-DE"/>
        </w:rPr>
      </w:pPr>
      <w:r w:rsidRPr="00AA33EC">
        <w:br w:type="page"/>
      </w:r>
      <w:r>
        <w:rPr>
          <w:lang w:val="de-DE"/>
        </w:rPr>
        <w:lastRenderedPageBreak/>
        <w:t>[</w:t>
      </w:r>
      <w:r w:rsidRPr="00AA33EC">
        <w:rPr>
          <w:lang w:val="de-DE"/>
        </w:rPr>
        <w:t>617</w:t>
      </w:r>
      <w:r>
        <w:rPr>
          <w:lang w:val="de-DE"/>
        </w:rPr>
        <w:t>]</w:t>
      </w:r>
      <w:r>
        <w:rPr>
          <w:lang w:val="de-DE"/>
        </w:rPr>
        <w:t xml:space="preserve"> </w:t>
      </w:r>
      <w:r w:rsidRPr="00AA33EC">
        <w:rPr>
          <w:lang w:val="de-DE"/>
        </w:rPr>
        <w:t>des Empfindens, des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tellens </w:t>
      </w:r>
      <w:r w:rsidRPr="00AA33EC">
        <w:rPr>
          <w:rFonts w:ascii="Calibri" w:hAnsi="Calibri" w:cs="Tahoma"/>
          <w:lang w:val="de-DE"/>
        </w:rPr>
        <w:t>etc.</w:t>
      </w:r>
    </w:p>
    <w:p w14:paraId="4CD78744" w14:textId="7A0D64AB" w:rsidR="00AA33EC" w:rsidRDefault="00AA33EC">
      <w:pPr>
        <w:rPr>
          <w:lang w:val="de-DE"/>
        </w:rPr>
      </w:pPr>
      <w:r w:rsidRPr="00AA33EC">
        <w:rPr>
          <w:lang w:val="de-DE"/>
        </w:rPr>
        <w:t>lungsverm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gen, als in dem 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hl voraus, nach dem</w:t>
      </w:r>
      <w:r>
        <w:rPr>
          <w:lang w:val="de-DE"/>
        </w:rPr>
        <w:br/>
      </w:r>
      <w:r w:rsidRPr="00AA33EC">
        <w:rPr>
          <w:lang w:val="de-DE"/>
        </w:rPr>
        <w:t xml:space="preserve">Begriff. Aber eben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nach den Beobachtungen. Und</w:t>
      </w:r>
      <w:r>
        <w:rPr>
          <w:lang w:val="de-DE"/>
        </w:rPr>
        <w:br/>
      </w:r>
      <w:r w:rsidRPr="00AA33EC">
        <w:rPr>
          <w:lang w:val="de-DE"/>
        </w:rPr>
        <w:t>dieß wird dadurch be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tiget, daß Vernunft und </w:t>
      </w:r>
      <w:r w:rsidRPr="00AA33EC">
        <w:rPr>
          <w:lang w:val="de-DE"/>
        </w:rPr>
        <w:t>Frey-</w:t>
      </w:r>
      <w:r>
        <w:rPr>
          <w:lang w:val="de-DE"/>
        </w:rPr>
        <w:br/>
      </w:r>
      <w:r w:rsidRPr="00AA33EC">
        <w:rPr>
          <w:lang w:val="de-DE"/>
        </w:rPr>
        <w:t>heit</w:t>
      </w:r>
      <w:r w:rsidRPr="00AA33EC">
        <w:rPr>
          <w:lang w:val="de-DE"/>
        </w:rPr>
        <w:t xml:space="preserve"> zu gleicher Zeit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offenbaren, welche beide Folgen</w:t>
      </w:r>
      <w:r>
        <w:rPr>
          <w:lang w:val="de-DE"/>
        </w:rPr>
        <w:br/>
      </w:r>
      <w:r w:rsidRPr="00AA33EC">
        <w:rPr>
          <w:lang w:val="de-DE"/>
        </w:rPr>
        <w:t>einer erh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heten Selb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tigkeit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</w:t>
      </w:r>
    </w:p>
    <w:p w14:paraId="0BAF3DDC" w14:textId="0CE3B7F3" w:rsidR="00AA33EC" w:rsidRDefault="00AA33EC">
      <w:pPr>
        <w:rPr>
          <w:lang w:val="de-DE"/>
        </w:rPr>
      </w:pPr>
      <w:r w:rsidRPr="00AA33EC">
        <w:rPr>
          <w:lang w:val="de-DE"/>
        </w:rPr>
        <w:t xml:space="preserve">Endlich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cheinet die oben angef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 xml:space="preserve">hrte </w:t>
      </w:r>
      <w:r w:rsidRPr="00AA33EC">
        <w:rPr>
          <w:lang w:val="de-DE"/>
        </w:rPr>
        <w:t>Aehnlichkeit</w:t>
      </w:r>
      <w:r>
        <w:rPr>
          <w:lang w:val="de-DE"/>
        </w:rPr>
        <w:br/>
      </w:r>
      <w:r w:rsidRPr="00AA33EC">
        <w:rPr>
          <w:lang w:val="de-DE"/>
        </w:rPr>
        <w:t>in den Wirkungsge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etzen der Vor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tellungskraft und der</w:t>
      </w:r>
      <w:r>
        <w:rPr>
          <w:lang w:val="de-DE"/>
        </w:rPr>
        <w:br/>
      </w:r>
      <w:r w:rsidRPr="00AA33EC">
        <w:rPr>
          <w:lang w:val="de-DE"/>
        </w:rPr>
        <w:t>Denkkraft, als Beziehungsverm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betrachtet, es ganz</w:t>
      </w:r>
      <w:r>
        <w:rPr>
          <w:lang w:val="de-DE"/>
        </w:rPr>
        <w:br/>
      </w:r>
      <w:r w:rsidRPr="00AA33EC">
        <w:rPr>
          <w:lang w:val="de-DE"/>
        </w:rPr>
        <w:t>zu ent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cheiden, daß es Eine und die n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mliche innere Kraft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ey, welche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 in beiden 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gen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ußert, und nur</w:t>
      </w:r>
      <w:r>
        <w:rPr>
          <w:lang w:val="de-DE"/>
        </w:rPr>
        <w:br/>
      </w:r>
      <w:r w:rsidRPr="00AA33EC">
        <w:rPr>
          <w:lang w:val="de-DE"/>
        </w:rPr>
        <w:t>in ihren Richtungen und Graden 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chieden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ind. </w:t>
      </w:r>
      <w:r w:rsidRPr="00AA33EC">
        <w:rPr>
          <w:lang w:val="de-DE"/>
        </w:rPr>
        <w:t>Bei-</w:t>
      </w:r>
      <w:r>
        <w:rPr>
          <w:lang w:val="de-DE"/>
        </w:rPr>
        <w:br/>
      </w:r>
      <w:r w:rsidRPr="00AA33EC">
        <w:rPr>
          <w:lang w:val="de-DE"/>
        </w:rPr>
        <w:t>de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ind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ie das th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 xml:space="preserve">tig wirkende Princip, welches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ich </w:t>
      </w:r>
      <w:r w:rsidRPr="00AA33EC">
        <w:rPr>
          <w:lang w:val="de-DE"/>
        </w:rPr>
        <w:t>aus-</w:t>
      </w:r>
      <w:r>
        <w:rPr>
          <w:lang w:val="de-DE"/>
        </w:rPr>
        <w:br/>
      </w:r>
      <w:r w:rsidRPr="00AA33EC">
        <w:rPr>
          <w:lang w:val="de-DE"/>
        </w:rPr>
        <w:t>l</w:t>
      </w:r>
      <w:r w:rsidRPr="00AA33EC">
        <w:rPr>
          <w:rFonts w:ascii="Calibri" w:hAnsi="Calibri"/>
          <w:lang w:val="de-DE"/>
        </w:rPr>
        <w:t>äss</w:t>
      </w:r>
      <w:r w:rsidRPr="00AA33EC">
        <w:rPr>
          <w:lang w:val="de-DE"/>
        </w:rPr>
        <w:t>et</w:t>
      </w:r>
      <w:r w:rsidRPr="00AA33EC">
        <w:rPr>
          <w:lang w:val="de-DE"/>
        </w:rPr>
        <w:t>, wo es durch Empfindungen gereizet worden 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t; und</w:t>
      </w:r>
      <w:r>
        <w:rPr>
          <w:lang w:val="de-DE"/>
        </w:rPr>
        <w:br/>
      </w:r>
      <w:r w:rsidRPr="00AA33EC">
        <w:rPr>
          <w:lang w:val="de-DE"/>
        </w:rPr>
        <w:t>beide wirken auf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elbige Art.</w:t>
      </w:r>
    </w:p>
    <w:p w14:paraId="6B4E6D97" w14:textId="71C780E3" w:rsidR="00AA33EC" w:rsidRPr="00AA33EC" w:rsidRDefault="00AA33EC">
      <w:pPr>
        <w:rPr>
          <w:rFonts w:ascii="Calibri" w:hAnsi="Calibri"/>
          <w:lang w:val="de-DE"/>
        </w:rPr>
      </w:pPr>
      <w:r w:rsidRPr="00AA33EC">
        <w:rPr>
          <w:lang w:val="de-DE"/>
        </w:rPr>
        <w:t xml:space="preserve">Bis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o weit kann man v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llig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icher fortgehen. Ob</w:t>
      </w:r>
      <w:r>
        <w:rPr>
          <w:lang w:val="de-DE"/>
        </w:rPr>
        <w:br/>
      </w:r>
      <w:r w:rsidRPr="00AA33EC">
        <w:rPr>
          <w:lang w:val="de-DE"/>
        </w:rPr>
        <w:t>aber dennoch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 xml:space="preserve">ee von dem </w:t>
      </w:r>
      <w:r w:rsidRPr="00AA33EC">
        <w:rPr>
          <w:lang w:val="de-DE"/>
        </w:rPr>
        <w:t>Grundprincip</w:t>
      </w:r>
      <w:r w:rsidRPr="00AA33EC">
        <w:rPr>
          <w:lang w:val="de-DE"/>
        </w:rPr>
        <w:t xml:space="preserve"> der</w:t>
      </w:r>
      <w:r>
        <w:rPr>
          <w:lang w:val="de-DE"/>
        </w:rPr>
        <w:br/>
      </w:r>
      <w:r w:rsidRPr="00AA33EC">
        <w:rPr>
          <w:lang w:val="de-DE"/>
        </w:rPr>
        <w:t>Ver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tandesverm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>gen nichts mehr als eine Hypothe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ey,</w:t>
      </w:r>
      <w:r>
        <w:rPr>
          <w:lang w:val="de-DE"/>
        </w:rPr>
        <w:br/>
      </w:r>
      <w:r w:rsidRPr="00AA33EC">
        <w:rPr>
          <w:lang w:val="de-DE"/>
        </w:rPr>
        <w:t>und ihres innern Zu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ammenhangs und </w:t>
      </w:r>
      <w:r w:rsidRPr="00AA33EC">
        <w:rPr>
          <w:lang w:val="de-DE"/>
        </w:rPr>
        <w:t>Ueberein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tim-</w:t>
      </w:r>
      <w:r>
        <w:rPr>
          <w:lang w:val="de-DE"/>
        </w:rPr>
        <w:br/>
      </w:r>
      <w:r w:rsidRPr="00AA33EC">
        <w:rPr>
          <w:lang w:val="de-DE"/>
        </w:rPr>
        <w:t>mung</w:t>
      </w:r>
      <w:r w:rsidRPr="00AA33EC">
        <w:rPr>
          <w:lang w:val="de-DE"/>
        </w:rPr>
        <w:t xml:space="preserve"> mit den Beobachtungen ohngeachtet wohl nur eine</w:t>
      </w:r>
      <w:r>
        <w:rPr>
          <w:lang w:val="de-DE"/>
        </w:rPr>
        <w:br/>
      </w:r>
      <w:r w:rsidRPr="00AA33EC">
        <w:rPr>
          <w:lang w:val="de-DE"/>
        </w:rPr>
        <w:t>bloße M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glichkeit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eyn k</w:t>
      </w:r>
      <w:r w:rsidRPr="00AA33EC">
        <w:rPr>
          <w:rFonts w:ascii="Calibri" w:hAnsi="Calibri"/>
          <w:lang w:val="de-DE"/>
        </w:rPr>
        <w:t>ö</w:t>
      </w:r>
      <w:r w:rsidRPr="00AA33EC">
        <w:rPr>
          <w:lang w:val="de-DE"/>
        </w:rPr>
        <w:t xml:space="preserve">nne, das will ich zwar noch </w:t>
      </w:r>
      <w:r w:rsidRPr="00AA33EC">
        <w:rPr>
          <w:lang w:val="de-DE"/>
        </w:rPr>
        <w:t>ger-</w:t>
      </w:r>
      <w:r>
        <w:rPr>
          <w:lang w:val="de-DE"/>
        </w:rPr>
        <w:br/>
      </w:r>
      <w:r w:rsidRPr="00AA33EC">
        <w:rPr>
          <w:lang w:val="de-DE"/>
        </w:rPr>
        <w:t>ne</w:t>
      </w:r>
      <w:r w:rsidRPr="00AA33EC">
        <w:rPr>
          <w:lang w:val="de-DE"/>
        </w:rPr>
        <w:t xml:space="preserve"> dem Urtheil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charf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inniger For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cher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berla</w:t>
      </w:r>
      <w:r w:rsidRPr="00AA33EC">
        <w:rPr>
          <w:rFonts w:ascii="Calibri" w:hAnsi="Calibri"/>
          <w:lang w:val="de-DE"/>
        </w:rPr>
        <w:t>ss</w:t>
      </w:r>
      <w:r w:rsidRPr="00AA33EC">
        <w:rPr>
          <w:lang w:val="de-DE"/>
        </w:rPr>
        <w:t>en, aber</w:t>
      </w:r>
      <w:r>
        <w:rPr>
          <w:lang w:val="de-DE"/>
        </w:rPr>
        <w:br/>
      </w:r>
      <w:r w:rsidRPr="00AA33EC">
        <w:rPr>
          <w:lang w:val="de-DE"/>
        </w:rPr>
        <w:t xml:space="preserve">ich meine es doch nicht. Wer die vorhergehende </w:t>
      </w:r>
      <w:r w:rsidRPr="00AA33EC">
        <w:rPr>
          <w:lang w:val="de-DE"/>
        </w:rPr>
        <w:t>Erfah-</w:t>
      </w:r>
      <w:r>
        <w:rPr>
          <w:lang w:val="de-DE"/>
        </w:rPr>
        <w:br/>
      </w:r>
      <w:r w:rsidRPr="00AA33EC">
        <w:rPr>
          <w:lang w:val="de-DE"/>
        </w:rPr>
        <w:t>rungen</w:t>
      </w:r>
      <w:r w:rsidRPr="00AA33EC">
        <w:rPr>
          <w:lang w:val="de-DE"/>
        </w:rPr>
        <w:t xml:space="preserve"> nochmals in Verbindung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berdenken will, wird</w:t>
      </w:r>
      <w:r>
        <w:rPr>
          <w:lang w:val="de-DE"/>
        </w:rPr>
        <w:br/>
      </w:r>
      <w:r w:rsidRPr="00AA33EC">
        <w:rPr>
          <w:lang w:val="de-DE"/>
        </w:rPr>
        <w:t>zum minde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ten doch einr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umen, daß die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e </w:t>
      </w:r>
      <w:r w:rsidRPr="00AA33EC">
        <w:rPr>
          <w:rFonts w:ascii="Calibri" w:hAnsi="Calibri"/>
          <w:lang w:val="de-DE"/>
        </w:rPr>
        <w:t>Id</w:t>
      </w:r>
      <w:r w:rsidRPr="00AA33EC">
        <w:rPr>
          <w:lang w:val="de-DE"/>
        </w:rPr>
        <w:t>ee bis zu</w:t>
      </w:r>
      <w:r>
        <w:rPr>
          <w:lang w:val="de-DE"/>
        </w:rPr>
        <w:br/>
      </w:r>
      <w:r w:rsidRPr="00AA33EC">
        <w:rPr>
          <w:lang w:val="de-DE"/>
        </w:rPr>
        <w:t xml:space="preserve">einem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 xml:space="preserve">olchen Grade der Gewißheit gebracht 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ey, wozu</w:t>
      </w:r>
      <w:r>
        <w:rPr>
          <w:lang w:val="de-DE"/>
        </w:rPr>
        <w:br/>
      </w:r>
      <w:r w:rsidRPr="00AA33EC">
        <w:rPr>
          <w:lang w:val="de-DE"/>
        </w:rPr>
        <w:t xml:space="preserve">in jeden 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hnlichen Bey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pielen die phy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chen</w:t>
      </w:r>
      <w:r w:rsidRPr="00AA33EC">
        <w:rPr>
          <w:lang w:val="de-DE"/>
        </w:rPr>
        <w:t xml:space="preserve"> Unter</w:t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uchun-</w:t>
      </w:r>
      <w:r>
        <w:rPr>
          <w:lang w:val="de-DE"/>
        </w:rPr>
        <w:br/>
      </w:r>
      <w:r w:rsidRPr="00AA33EC">
        <w:rPr>
          <w:lang w:val="de-DE"/>
        </w:rPr>
        <w:t>gen</w:t>
      </w:r>
      <w:r w:rsidRPr="00AA33EC">
        <w:rPr>
          <w:lang w:val="de-DE"/>
        </w:rPr>
        <w:t xml:space="preserve"> </w:t>
      </w:r>
      <w:r w:rsidRPr="00AA33EC">
        <w:rPr>
          <w:rFonts w:ascii="Calibri" w:hAnsi="Calibri"/>
          <w:lang w:val="de-DE"/>
        </w:rPr>
        <w:t>ü</w:t>
      </w:r>
      <w:r w:rsidRPr="00AA33EC">
        <w:rPr>
          <w:lang w:val="de-DE"/>
        </w:rPr>
        <w:t>ber die innern Kr</w:t>
      </w:r>
      <w:r w:rsidRPr="00AA33EC">
        <w:rPr>
          <w:rFonts w:ascii="Calibri" w:hAnsi="Calibri"/>
          <w:lang w:val="de-DE"/>
        </w:rPr>
        <w:t>ä</w:t>
      </w:r>
      <w:r w:rsidRPr="00AA33EC">
        <w:rPr>
          <w:lang w:val="de-DE"/>
        </w:rPr>
        <w:t>fte der Dinge gebracht worden</w:t>
      </w:r>
      <w:r>
        <w:rPr>
          <w:lang w:val="de-DE"/>
        </w:rPr>
        <w:br/>
      </w:r>
      <w:r w:rsidRPr="00AA33EC">
        <w:rPr>
          <w:rFonts w:ascii="Calibri" w:hAnsi="Calibri"/>
          <w:lang w:val="de-DE"/>
        </w:rPr>
        <w:t>s</w:t>
      </w:r>
      <w:r w:rsidRPr="00AA33EC">
        <w:rPr>
          <w:lang w:val="de-DE"/>
        </w:rPr>
        <w:t>ind.</w:t>
      </w:r>
    </w:p>
    <w:p w14:paraId="7167CBF3" w14:textId="2CA905C0" w:rsidR="00AA33EC" w:rsidRDefault="00AA33EC">
      <w:proofErr w:type="spellStart"/>
      <w:r>
        <w:t>Zehnter</w:t>
      </w:r>
      <w:proofErr w:type="spellEnd"/>
    </w:p>
    <w:p w14:paraId="3309E95F" w14:textId="764ADFBD" w:rsidR="00FC1FBF" w:rsidRDefault="00AA33EC">
      <w:r>
        <w:t xml:space="preserve">Q </w:t>
      </w:r>
      <w:proofErr w:type="spellStart"/>
      <w:r>
        <w:t>q</w:t>
      </w:r>
      <w:proofErr w:type="spellEnd"/>
      <w:r>
        <w:t xml:space="preserve"> 5</w:t>
      </w:r>
    </w:p>
    <w:sectPr w:rsidR="00FC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Hymers">
    <w15:presenceInfo w15:providerId="AD" w15:userId="S::hymers@lasalle.edu::b7f13d0f-bcf6-4ccc-bf24-ba135694ac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EC"/>
    <w:rsid w:val="000D4F49"/>
    <w:rsid w:val="002D0A6A"/>
    <w:rsid w:val="003E6C68"/>
    <w:rsid w:val="0042687C"/>
    <w:rsid w:val="0051344D"/>
    <w:rsid w:val="009B2C0B"/>
    <w:rsid w:val="009D03AE"/>
    <w:rsid w:val="00A278EA"/>
    <w:rsid w:val="00A964D4"/>
    <w:rsid w:val="00AA33EC"/>
    <w:rsid w:val="00AF31AB"/>
    <w:rsid w:val="00B03855"/>
    <w:rsid w:val="00B37E18"/>
    <w:rsid w:val="00B92320"/>
    <w:rsid w:val="00BA2075"/>
    <w:rsid w:val="00CA12DE"/>
    <w:rsid w:val="00EA207E"/>
    <w:rsid w:val="00ED1297"/>
    <w:rsid w:val="00F02D72"/>
    <w:rsid w:val="00F20F4C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E542"/>
  <w15:chartTrackingRefBased/>
  <w15:docId w15:val="{83BD3A65-03F1-4C58-87CA-FD8F72AF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28</Pages>
  <Words>7254</Words>
  <Characters>41352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48509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4</cp:revision>
  <dcterms:created xsi:type="dcterms:W3CDTF">2024-04-05T03:48:00Z</dcterms:created>
  <dcterms:modified xsi:type="dcterms:W3CDTF">2024-04-07T01:58:00Z</dcterms:modified>
</cp:coreProperties>
</file>