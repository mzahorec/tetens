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8E67" w14:textId="77777777" w:rsidR="00B97BB6" w:rsidRPr="00B97BB6" w:rsidRDefault="00505CA9" w:rsidP="0041609F">
      <w:pPr>
        <w:rPr>
          <w:rFonts w:ascii="Calibri" w:hAnsi="Calibri"/>
          <w:lang w:val="de-DE"/>
        </w:rPr>
      </w:pPr>
      <w:r>
        <w:rPr>
          <w:lang w:val="de-DE"/>
        </w:rPr>
        <w:t xml:space="preserve">[730] </w:t>
      </w:r>
      <w:r w:rsidR="0041609F" w:rsidRPr="0041609F">
        <w:rPr>
          <w:lang w:val="de-DE"/>
        </w:rPr>
        <w:t xml:space="preserve">XI. </w:t>
      </w:r>
      <w:r w:rsidR="0041609F" w:rsidRPr="0041609F">
        <w:rPr>
          <w:lang w:val="de-DE"/>
        </w:rPr>
        <w:t>Ver</w:t>
      </w:r>
      <w:r>
        <w:rPr>
          <w:lang w:val="de-DE"/>
        </w:rPr>
        <w:t>s</w:t>
      </w:r>
      <w:r w:rsidR="0041609F" w:rsidRPr="0041609F">
        <w:rPr>
          <w:lang w:val="de-DE"/>
        </w:rPr>
        <w:t xml:space="preserve">uch. </w:t>
      </w:r>
      <w:r w:rsidR="0041609F" w:rsidRPr="0041609F">
        <w:rPr>
          <w:lang w:val="de-DE"/>
        </w:rPr>
        <w:t>Ueber die Grundkraft</w:t>
      </w:r>
    </w:p>
    <w:p w14:paraId="275668C5" w14:textId="77777777" w:rsidR="006873DF" w:rsidRDefault="0041609F" w:rsidP="0041609F">
      <w:pPr>
        <w:rPr>
          <w:lang w:val="de-DE"/>
        </w:rPr>
      </w:pPr>
      <w:r w:rsidRPr="0041609F">
        <w:rPr>
          <w:lang w:val="de-DE"/>
        </w:rPr>
        <w:t>Eilfter Ver</w:t>
      </w:r>
      <w:r w:rsidR="00505CA9">
        <w:rPr>
          <w:lang w:val="de-DE"/>
        </w:rPr>
        <w:t>s</w:t>
      </w:r>
      <w:r w:rsidRPr="0041609F">
        <w:rPr>
          <w:lang w:val="de-DE"/>
        </w:rPr>
        <w:t>uch.</w:t>
      </w:r>
    </w:p>
    <w:p w14:paraId="7663242B" w14:textId="7066158E" w:rsidR="00B97BB6" w:rsidRDefault="0041609F" w:rsidP="0041609F">
      <w:pPr>
        <w:rPr>
          <w:lang w:val="de-DE"/>
        </w:rPr>
      </w:pPr>
      <w:r w:rsidRPr="0041609F">
        <w:rPr>
          <w:lang w:val="de-DE"/>
        </w:rPr>
        <w:t>Ueber</w:t>
      </w:r>
      <w:r w:rsidRPr="0041609F">
        <w:rPr>
          <w:lang w:val="de-DE"/>
        </w:rPr>
        <w:t xml:space="preserve"> die Grundkraft der men</w:t>
      </w:r>
      <w:r w:rsidR="00505CA9">
        <w:rPr>
          <w:lang w:val="de-DE"/>
        </w:rPr>
        <w:t>s</w:t>
      </w:r>
      <w:r w:rsidRPr="0041609F">
        <w:rPr>
          <w:lang w:val="de-DE"/>
        </w:rPr>
        <w:t>chlichen Seele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und den Charakter der Men</w:t>
      </w:r>
      <w:r w:rsidR="00505CA9">
        <w:rPr>
          <w:lang w:val="de-DE"/>
        </w:rPr>
        <w:t>s</w:t>
      </w:r>
      <w:r w:rsidRPr="0041609F">
        <w:rPr>
          <w:lang w:val="de-DE"/>
        </w:rPr>
        <w:t>chheit.</w:t>
      </w:r>
    </w:p>
    <w:p w14:paraId="5D3D754D" w14:textId="77777777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I.</w:t>
      </w:r>
    </w:p>
    <w:p w14:paraId="4459B7AB" w14:textId="1755C919" w:rsidR="006873DF" w:rsidRDefault="0041609F" w:rsidP="0041609F">
      <w:pPr>
        <w:rPr>
          <w:lang w:val="de-DE"/>
        </w:rPr>
      </w:pPr>
      <w:r w:rsidRPr="0041609F">
        <w:rPr>
          <w:lang w:val="de-DE"/>
        </w:rPr>
        <w:t>Ob wir eine Vor</w:t>
      </w:r>
      <w:r w:rsidR="00505CA9">
        <w:rPr>
          <w:lang w:val="de-DE"/>
        </w:rPr>
        <w:t>s</w:t>
      </w:r>
      <w:r w:rsidRPr="0041609F">
        <w:rPr>
          <w:lang w:val="de-DE"/>
        </w:rPr>
        <w:t>tellung von der Grundkraft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der men</w:t>
      </w:r>
      <w:r w:rsidR="00505CA9">
        <w:rPr>
          <w:lang w:val="de-DE"/>
        </w:rPr>
        <w:t>s</w:t>
      </w:r>
      <w:r w:rsidRPr="0041609F">
        <w:rPr>
          <w:lang w:val="de-DE"/>
        </w:rPr>
        <w:t>chlichen Seele haben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nnen,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und welche?</w:t>
      </w:r>
    </w:p>
    <w:p w14:paraId="59D799B6" w14:textId="11249AF7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 xml:space="preserve">1) Was eine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olche Grundkraft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eyn </w:t>
      </w:r>
      <w:r w:rsidR="00505CA9">
        <w:rPr>
          <w:lang w:val="de-DE"/>
        </w:rPr>
        <w:t>s</w:t>
      </w:r>
      <w:r w:rsidRPr="0041609F">
        <w:rPr>
          <w:lang w:val="de-DE"/>
        </w:rPr>
        <w:t>oll?</w:t>
      </w:r>
    </w:p>
    <w:p w14:paraId="4D8EEAAA" w14:textId="5F5AC7F6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 xml:space="preserve">2) </w:t>
      </w:r>
      <w:r w:rsidR="006873DF" w:rsidRPr="006873DF">
        <w:rPr>
          <w:rFonts w:ascii="Calibri" w:hAnsi="Calibri"/>
          <w:lang w:val="de-DE"/>
        </w:rPr>
        <w:t>Ist</w:t>
      </w:r>
      <w:r w:rsidRPr="0041609F">
        <w:rPr>
          <w:lang w:val="de-DE"/>
        </w:rPr>
        <w:t xml:space="preserve"> eine Vor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tellung von </w:t>
      </w:r>
      <w:r w:rsidR="00A964D4" w:rsidRPr="00194A9F">
        <w:rPr>
          <w:lang w:val="de-DE"/>
        </w:rPr>
        <w:t>ihr</w:t>
      </w:r>
      <w:r w:rsidR="009E7D54">
        <w:rPr>
          <w:lang w:val="de-DE"/>
        </w:rPr>
        <w:t xml:space="preserve"> </w:t>
      </w:r>
      <w:r w:rsidRPr="0041609F">
        <w:rPr>
          <w:lang w:val="de-DE"/>
        </w:rPr>
        <w:t xml:space="preserve"> 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glich?</w:t>
      </w:r>
    </w:p>
    <w:p w14:paraId="2D66EC8D" w14:textId="1213D8FF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 xml:space="preserve">3) </w:t>
      </w:r>
      <w:r w:rsidR="006873DF" w:rsidRPr="006873DF">
        <w:rPr>
          <w:rFonts w:ascii="Calibri" w:hAnsi="Calibri"/>
          <w:lang w:val="de-DE"/>
        </w:rPr>
        <w:t>Ist</w:t>
      </w:r>
      <w:r w:rsidRPr="0041609F">
        <w:rPr>
          <w:lang w:val="de-DE"/>
        </w:rPr>
        <w:t xml:space="preserve"> das Gef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 die Grundkraft 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Seele?</w:t>
      </w:r>
    </w:p>
    <w:p w14:paraId="4CC1FF5C" w14:textId="7F827DB9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1.</w:t>
      </w:r>
    </w:p>
    <w:p w14:paraId="24D591B7" w14:textId="38B60E58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Nicht Hypothe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en, </w:t>
      </w:r>
      <w:r w:rsidR="00505CA9">
        <w:rPr>
          <w:lang w:val="de-DE"/>
        </w:rPr>
        <w:t>s</w:t>
      </w:r>
      <w:r w:rsidRPr="0041609F">
        <w:rPr>
          <w:lang w:val="de-DE"/>
        </w:rPr>
        <w:t>ondern Beobachtungen geben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uns von der </w:t>
      </w:r>
      <w:r w:rsidRPr="00812278">
        <w:rPr>
          <w:b/>
          <w:bCs/>
          <w:lang w:val="de-DE"/>
        </w:rPr>
        <w:t>Seele</w:t>
      </w:r>
      <w:r w:rsidRPr="0041609F">
        <w:rPr>
          <w:lang w:val="de-DE"/>
        </w:rPr>
        <w:t xml:space="preserve">,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ey nun </w:t>
      </w:r>
      <w:r w:rsidR="00505CA9">
        <w:rPr>
          <w:lang w:val="de-DE"/>
        </w:rPr>
        <w:t>s</w:t>
      </w:r>
      <w:r w:rsidRPr="0041609F">
        <w:rPr>
          <w:lang w:val="de-DE"/>
        </w:rPr>
        <w:t>on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ten was </w:t>
      </w:r>
      <w:r w:rsidR="00505CA9">
        <w:rPr>
          <w:lang w:val="de-DE"/>
        </w:rPr>
        <w:t>s</w:t>
      </w:r>
      <w:r w:rsidRPr="0041609F">
        <w:rPr>
          <w:lang w:val="de-DE"/>
        </w:rPr>
        <w:t>ie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wolle, ein immaterielles We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en, oder das </w:t>
      </w:r>
      <w:r w:rsidRPr="00812278">
        <w:rPr>
          <w:b/>
          <w:bCs/>
          <w:lang w:val="de-DE"/>
        </w:rPr>
        <w:t>Gehirn</w:t>
      </w:r>
      <w:r w:rsidRPr="0041609F">
        <w:rPr>
          <w:lang w:val="de-DE"/>
        </w:rPr>
        <w:t>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oder das </w:t>
      </w:r>
      <w:r w:rsidRPr="00812278">
        <w:rPr>
          <w:b/>
          <w:bCs/>
          <w:lang w:val="de-DE"/>
        </w:rPr>
        <w:t>be</w:t>
      </w:r>
      <w:r w:rsidR="00505CA9" w:rsidRPr="00812278">
        <w:rPr>
          <w:b/>
          <w:bCs/>
          <w:lang w:val="de-DE"/>
        </w:rPr>
        <w:t>s</w:t>
      </w:r>
      <w:r w:rsidRPr="00812278">
        <w:rPr>
          <w:b/>
          <w:bCs/>
          <w:lang w:val="de-DE"/>
        </w:rPr>
        <w:t>eelte Gehirn</w:t>
      </w:r>
      <w:r w:rsidRPr="0041609F">
        <w:rPr>
          <w:lang w:val="de-DE"/>
        </w:rPr>
        <w:t>, oder welches Wort hier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vielleicht das beßte i</w:t>
      </w:r>
      <w:r w:rsidR="00505CA9">
        <w:rPr>
          <w:lang w:val="de-DE"/>
        </w:rPr>
        <w:t>s</w:t>
      </w:r>
      <w:r w:rsidRPr="0041609F">
        <w:rPr>
          <w:lang w:val="de-DE"/>
        </w:rPr>
        <w:t>t, weil es am wenig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ten </w:t>
      </w:r>
      <w:r w:rsidR="00505CA9">
        <w:rPr>
          <w:lang w:val="de-DE"/>
        </w:rPr>
        <w:t>s</w:t>
      </w:r>
      <w:r w:rsidRPr="0041609F">
        <w:rPr>
          <w:lang w:val="de-DE"/>
        </w:rPr>
        <w:t>aget, die</w:t>
      </w:r>
      <w:r w:rsidR="00B97BB6" w:rsidRPr="00B97BB6">
        <w:rPr>
          <w:rFonts w:ascii="Calibri" w:hAnsi="Calibri"/>
          <w:lang w:val="de-DE"/>
        </w:rPr>
        <w:br/>
      </w:r>
      <w:r w:rsidRPr="00812278">
        <w:rPr>
          <w:b/>
          <w:bCs/>
          <w:lang w:val="de-DE"/>
        </w:rPr>
        <w:t>Entelechia</w:t>
      </w:r>
      <w:r w:rsidRPr="0041609F">
        <w:rPr>
          <w:lang w:val="de-DE"/>
        </w:rPr>
        <w:t xml:space="preserve"> des Men</w:t>
      </w:r>
      <w:r w:rsidR="00505CA9">
        <w:rPr>
          <w:lang w:val="de-DE"/>
        </w:rPr>
        <w:t>s</w:t>
      </w:r>
      <w:r w:rsidRPr="0041609F">
        <w:rPr>
          <w:lang w:val="de-DE"/>
        </w:rPr>
        <w:t>chen, die</w:t>
      </w:r>
      <w:r w:rsidR="00505CA9">
        <w:rPr>
          <w:lang w:val="de-DE"/>
        </w:rPr>
        <w:t>s</w:t>
      </w:r>
      <w:r w:rsidRPr="0041609F">
        <w:rPr>
          <w:lang w:val="de-DE"/>
        </w:rPr>
        <w:t>en Begrif. Sie i</w:t>
      </w:r>
      <w:r w:rsidR="00505CA9">
        <w:rPr>
          <w:lang w:val="de-DE"/>
        </w:rPr>
        <w:t>s</w:t>
      </w:r>
      <w:r w:rsidRPr="0041609F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ein We</w:t>
      </w:r>
      <w:r w:rsidR="00505CA9">
        <w:rPr>
          <w:lang w:val="de-DE"/>
        </w:rPr>
        <w:t>s</w:t>
      </w:r>
      <w:r w:rsidRPr="0041609F">
        <w:rPr>
          <w:lang w:val="de-DE"/>
        </w:rPr>
        <w:t>en, welches mittel</w:t>
      </w:r>
      <w:r w:rsidR="00505CA9">
        <w:rPr>
          <w:lang w:val="de-DE"/>
        </w:rPr>
        <w:t>s</w:t>
      </w:r>
      <w:r w:rsidRPr="0041609F">
        <w:rPr>
          <w:lang w:val="de-DE"/>
        </w:rPr>
        <w:t>t gewi</w:t>
      </w:r>
      <w:r w:rsidR="00505CA9">
        <w:rPr>
          <w:lang w:val="de-DE"/>
        </w:rPr>
        <w:t>ss</w:t>
      </w:r>
      <w:r w:rsidRPr="0041609F">
        <w:rPr>
          <w:lang w:val="de-DE"/>
        </w:rPr>
        <w:t>er Werkzeuge in dem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rper von andern Dingen ver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ndert wird,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hlet, dann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elb</w:t>
      </w:r>
      <w:r w:rsidR="00505CA9">
        <w:rPr>
          <w:lang w:val="de-DE"/>
        </w:rPr>
        <w:t>s</w:t>
      </w:r>
      <w:r w:rsidRPr="0041609F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tig etwas in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und außer </w:t>
      </w:r>
      <w:r w:rsidR="00505CA9">
        <w:rPr>
          <w:lang w:val="de-DE"/>
        </w:rPr>
        <w:t>s</w:t>
      </w:r>
      <w:r w:rsidRPr="0041609F">
        <w:rPr>
          <w:lang w:val="de-DE"/>
        </w:rPr>
        <w:t>ich hervorbringet,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und von dem, was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leidet und thut, Spuren in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</w:t>
      </w:r>
      <w:r w:rsidRPr="0041609F">
        <w:rPr>
          <w:lang w:val="de-DE"/>
        </w:rPr>
        <w:t>auf-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beh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lt</w:t>
      </w:r>
      <w:r w:rsidRPr="0041609F">
        <w:rPr>
          <w:lang w:val="de-DE"/>
        </w:rPr>
        <w:t xml:space="preserve">, die </w:t>
      </w:r>
      <w:r w:rsidR="00505CA9">
        <w:rPr>
          <w:lang w:val="de-DE"/>
        </w:rPr>
        <w:t>s</w:t>
      </w:r>
      <w:r w:rsidRPr="0041609F">
        <w:rPr>
          <w:lang w:val="de-DE"/>
        </w:rPr>
        <w:t>ie hervorziehet, und bearbeitet. Sie i</w:t>
      </w:r>
      <w:r w:rsidR="00505CA9">
        <w:rPr>
          <w:lang w:val="de-DE"/>
        </w:rPr>
        <w:t>s</w:t>
      </w:r>
      <w:r w:rsidRPr="0041609F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immer da</w:t>
      </w:r>
      <w:r w:rsidR="00505CA9">
        <w:rPr>
          <w:lang w:val="de-DE"/>
        </w:rPr>
        <w:t>ss</w:t>
      </w:r>
      <w:r w:rsidRPr="0041609F">
        <w:rPr>
          <w:lang w:val="de-DE"/>
        </w:rPr>
        <w:t>elbige We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en, </w:t>
      </w:r>
      <w:r w:rsidR="00505CA9">
        <w:rPr>
          <w:lang w:val="de-DE"/>
        </w:rPr>
        <w:t>s</w:t>
      </w:r>
      <w:r w:rsidRPr="0041609F">
        <w:rPr>
          <w:lang w:val="de-DE"/>
        </w:rPr>
        <w:t>ie mag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hlen, vor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tellen, </w:t>
      </w:r>
      <w:r w:rsidRPr="0041609F">
        <w:rPr>
          <w:lang w:val="de-DE"/>
        </w:rPr>
        <w:t>den-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ken</w:t>
      </w:r>
      <w:r w:rsidRPr="0041609F">
        <w:rPr>
          <w:lang w:val="de-DE"/>
        </w:rPr>
        <w:t xml:space="preserve">, bewegen, oder wollen; und wenn wir </w:t>
      </w:r>
      <w:r w:rsidR="00A964D4" w:rsidRPr="00194A9F">
        <w:rPr>
          <w:lang w:val="de-DE"/>
        </w:rPr>
        <w:t>ihr</w:t>
      </w:r>
      <w:r w:rsidR="009E7D54">
        <w:rPr>
          <w:lang w:val="de-DE"/>
        </w:rPr>
        <w:t xml:space="preserve"> </w:t>
      </w:r>
      <w:r w:rsidRPr="0041609F">
        <w:rPr>
          <w:lang w:val="de-DE"/>
        </w:rPr>
        <w:t xml:space="preserve"> nach 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Ver</w:t>
      </w:r>
      <w:r w:rsidR="00505CA9">
        <w:rPr>
          <w:lang w:val="de-DE"/>
        </w:rPr>
        <w:t>s</w:t>
      </w:r>
      <w:r w:rsidRPr="0041609F">
        <w:rPr>
          <w:lang w:val="de-DE"/>
        </w:rPr>
        <w:t>chiedenheit die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er </w:t>
      </w:r>
      <w:r w:rsidRPr="0041609F">
        <w:rPr>
          <w:lang w:val="de-DE"/>
        </w:rPr>
        <w:t>Aeußerungen</w:t>
      </w:r>
      <w:r w:rsidRPr="0041609F">
        <w:rPr>
          <w:lang w:val="de-DE"/>
        </w:rPr>
        <w:t xml:space="preserve"> ver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chiedene </w:t>
      </w:r>
      <w:r w:rsidRPr="0041609F">
        <w:rPr>
          <w:lang w:val="de-DE"/>
        </w:rPr>
        <w:t>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gen </w:t>
      </w:r>
      <w:r w:rsidRPr="0041609F">
        <w:rPr>
          <w:lang w:val="de-DE"/>
        </w:rPr>
        <w:t>zu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chreiben,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heißt dieß nur </w:t>
      </w:r>
      <w:r w:rsidR="00505CA9">
        <w:rPr>
          <w:lang w:val="de-DE"/>
        </w:rPr>
        <w:t>s</w:t>
      </w:r>
      <w:r w:rsidRPr="0041609F">
        <w:rPr>
          <w:lang w:val="de-DE"/>
        </w:rPr>
        <w:t>o viel</w:t>
      </w:r>
      <w:r w:rsidRPr="0041609F">
        <w:rPr>
          <w:lang w:val="de-DE"/>
        </w:rPr>
        <w:t>;</w:t>
      </w:r>
      <w:r w:rsidRPr="0041609F">
        <w:rPr>
          <w:lang w:val="de-DE"/>
        </w:rPr>
        <w:t xml:space="preserve"> es kann </w:t>
      </w:r>
      <w:r w:rsidRPr="0041609F">
        <w:rPr>
          <w:lang w:val="de-DE"/>
        </w:rPr>
        <w:t>da</w:t>
      </w:r>
      <w:r w:rsidR="00505CA9">
        <w:rPr>
          <w:lang w:val="de-DE"/>
        </w:rPr>
        <w:t>s</w:t>
      </w:r>
      <w:r w:rsidRPr="0041609F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elbige</w:t>
      </w:r>
      <w:r w:rsidRPr="0041609F">
        <w:rPr>
          <w:lang w:val="de-DE"/>
        </w:rPr>
        <w:t xml:space="preserve"> We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en bald an der Einen bald an der andern </w:t>
      </w:r>
      <w:r w:rsidRPr="0041609F">
        <w:rPr>
          <w:lang w:val="de-DE"/>
        </w:rPr>
        <w:t>Sei-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te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ußern, je nachdem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eine Kraft eine andere </w:t>
      </w:r>
      <w:r w:rsidRPr="0041609F">
        <w:rPr>
          <w:lang w:val="de-DE"/>
        </w:rPr>
        <w:t>Rich-</w:t>
      </w:r>
    </w:p>
    <w:p w14:paraId="36EF0416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tung</w:t>
      </w:r>
    </w:p>
    <w:p w14:paraId="7187CAC6" w14:textId="3043DFD7" w:rsidR="0041609F" w:rsidRPr="0041609F" w:rsidRDefault="0041609F" w:rsidP="0041609F">
      <w:pPr>
        <w:rPr>
          <w:lang w:val="de-DE"/>
        </w:rPr>
      </w:pPr>
      <w:r w:rsidRPr="0041609F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41609F">
        <w:rPr>
          <w:lang w:val="de-DE"/>
        </w:rPr>
        <w:t>731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41609F">
        <w:rPr>
          <w:lang w:val="de-DE"/>
        </w:rPr>
        <w:t>der men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68AD977B" w14:textId="0A8028BE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tung</w:t>
      </w:r>
      <w:r w:rsidRPr="0041609F">
        <w:rPr>
          <w:lang w:val="de-DE"/>
        </w:rPr>
        <w:t xml:space="preserve"> nimmt, andere Gegen</w:t>
      </w:r>
      <w:r w:rsidR="00505CA9">
        <w:rPr>
          <w:lang w:val="de-DE"/>
        </w:rPr>
        <w:t>s</w:t>
      </w:r>
      <w:r w:rsidRPr="0041609F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nde vor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hat, und </w:t>
      </w:r>
      <w:ins w:id="0" w:author="John Hymers" w:date="2024-04-13T00:01:00Z">
        <w:r w:rsidR="00A964D4" w:rsidRPr="00194A9F">
          <w:rPr>
            <w:lang w:val="de-DE"/>
          </w:rPr>
          <w:t xml:space="preserve">innere </w:t>
        </w:r>
      </w:ins>
      <w:del w:id="1" w:author="John Hymers" w:date="2024-04-13T00:01:00Z">
        <w:r w:rsidRPr="0041609F">
          <w:rPr>
            <w:lang w:val="de-DE"/>
          </w:rPr>
          <w:delText>innre</w:delText>
        </w:r>
        <w:r w:rsidR="00B97BB6" w:rsidRPr="00B97BB6">
          <w:rPr>
            <w:rFonts w:ascii="Calibri" w:hAnsi="Calibri"/>
            <w:lang w:val="de-DE"/>
          </w:rPr>
          <w:br/>
        </w:r>
      </w:del>
      <w:r w:rsidRPr="0041609F">
        <w:rPr>
          <w:lang w:val="de-DE"/>
        </w:rPr>
        <w:t>St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rke genug be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itzt, um bis dahin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zu 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ußern, daß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die</w:t>
      </w:r>
      <w:r w:rsidR="00505CA9">
        <w:rPr>
          <w:lang w:val="de-DE"/>
        </w:rPr>
        <w:t>s</w:t>
      </w:r>
      <w:r w:rsidRPr="0041609F">
        <w:rPr>
          <w:lang w:val="de-DE"/>
        </w:rPr>
        <w:t>e be</w:t>
      </w:r>
      <w:r w:rsidR="00505CA9">
        <w:rPr>
          <w:lang w:val="de-DE"/>
        </w:rPr>
        <w:t>s</w:t>
      </w:r>
      <w:r w:rsidRPr="0041609F">
        <w:rPr>
          <w:lang w:val="de-DE"/>
        </w:rPr>
        <w:t>ondern Ausla</w:t>
      </w:r>
      <w:r w:rsidR="00505CA9">
        <w:rPr>
          <w:lang w:val="de-DE"/>
        </w:rPr>
        <w:t>ss</w:t>
      </w:r>
      <w:r w:rsidRPr="0041609F">
        <w:rPr>
          <w:lang w:val="de-DE"/>
        </w:rPr>
        <w:t xml:space="preserve">ungen von uns </w:t>
      </w:r>
      <w:r w:rsidR="00505CA9">
        <w:rPr>
          <w:lang w:val="de-DE"/>
        </w:rPr>
        <w:t>s</w:t>
      </w:r>
      <w:r w:rsidRPr="0041609F">
        <w:rPr>
          <w:lang w:val="de-DE"/>
        </w:rPr>
        <w:t>elb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</w:t>
      </w:r>
      <w:r w:rsidRPr="0041609F">
        <w:rPr>
          <w:lang w:val="de-DE"/>
        </w:rPr>
        <w:t>gewahrge-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nommen</w:t>
      </w:r>
      <w:r w:rsidRPr="0041609F">
        <w:rPr>
          <w:lang w:val="de-DE"/>
        </w:rPr>
        <w:t xml:space="preserve"> werden.</w:t>
      </w:r>
    </w:p>
    <w:p w14:paraId="1ED47C3F" w14:textId="33F9DD65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Eine n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here Aufl</w:t>
      </w:r>
      <w:r w:rsidR="006873DF" w:rsidRPr="006873DF">
        <w:rPr>
          <w:rFonts w:ascii="Calibri" w:hAnsi="Calibri"/>
          <w:lang w:val="de-DE"/>
        </w:rPr>
        <w:t>ö</w:t>
      </w:r>
      <w:r w:rsidR="00505CA9">
        <w:rPr>
          <w:lang w:val="de-DE"/>
        </w:rPr>
        <w:t>s</w:t>
      </w:r>
      <w:r w:rsidRPr="0041609F">
        <w:rPr>
          <w:lang w:val="de-DE"/>
        </w:rPr>
        <w:t>ung die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er mannigfaltigen </w:t>
      </w:r>
      <w:r w:rsidRPr="0041609F">
        <w:rPr>
          <w:lang w:val="de-DE"/>
        </w:rPr>
        <w:t>Aeuße-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rungen</w:t>
      </w:r>
      <w:r w:rsidRPr="0041609F">
        <w:rPr>
          <w:lang w:val="de-DE"/>
        </w:rPr>
        <w:t xml:space="preserve"> und Ge</w:t>
      </w:r>
      <w:r w:rsidR="00505CA9">
        <w:rPr>
          <w:lang w:val="de-DE"/>
        </w:rPr>
        <w:t>s</w:t>
      </w:r>
      <w:r w:rsidRPr="0041609F">
        <w:rPr>
          <w:lang w:val="de-DE"/>
        </w:rPr>
        <w:t>talten, unter denen dieß We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en </w:t>
      </w:r>
      <w:r w:rsidR="00505CA9">
        <w:rPr>
          <w:lang w:val="de-DE"/>
        </w:rPr>
        <w:t>s</w:t>
      </w:r>
      <w:r w:rsidRPr="0041609F">
        <w:rPr>
          <w:lang w:val="de-DE"/>
        </w:rPr>
        <w:t>ich vor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41609F">
        <w:rPr>
          <w:lang w:val="de-DE"/>
        </w:rPr>
        <w:t>elb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offenbaret, lehrt noch ferner </w:t>
      </w:r>
      <w:r w:rsidR="00505CA9">
        <w:rPr>
          <w:lang w:val="de-DE"/>
        </w:rPr>
        <w:t>s</w:t>
      </w:r>
      <w:r w:rsidRPr="0041609F">
        <w:rPr>
          <w:lang w:val="de-DE"/>
        </w:rPr>
        <w:t>o viel, daß es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ein </w:t>
      </w:r>
      <w:ins w:id="2" w:author="John Hymers" w:date="2024-04-13T00:01:00Z">
        <w:r w:rsidR="00A964D4" w:rsidRPr="00194A9F">
          <w:rPr>
            <w:lang w:val="de-DE"/>
          </w:rPr>
          <w:t>gewisser</w:t>
        </w:r>
      </w:ins>
      <w:del w:id="3" w:author="John Hymers" w:date="2024-04-13T00:01:00Z">
        <w:r w:rsidRPr="0041609F">
          <w:rPr>
            <w:lang w:val="de-DE"/>
          </w:rPr>
          <w:delText>gewiffer</w:delText>
        </w:r>
      </w:del>
      <w:r w:rsidR="009E7D54">
        <w:rPr>
          <w:lang w:val="de-DE"/>
        </w:rPr>
        <w:t xml:space="preserve"> [[note: error </w:t>
      </w:r>
      <w:r w:rsidR="009E7D54">
        <w:rPr>
          <w:lang w:val="de-DE"/>
        </w:rPr>
        <w:t>in DTA]]</w:t>
      </w:r>
      <w:r w:rsidRPr="0041609F">
        <w:rPr>
          <w:lang w:val="de-DE"/>
        </w:rPr>
        <w:t xml:space="preserve"> h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herer Grad von </w:t>
      </w:r>
      <w:r w:rsidRPr="00812278">
        <w:rPr>
          <w:b/>
          <w:bCs/>
          <w:lang w:val="de-DE"/>
        </w:rPr>
        <w:t xml:space="preserve">innerer </w:t>
      </w:r>
      <w:r w:rsidRPr="00812278">
        <w:rPr>
          <w:b/>
          <w:bCs/>
          <w:lang w:val="de-DE"/>
        </w:rPr>
        <w:t>Selb</w:t>
      </w:r>
      <w:r w:rsidR="00505CA9" w:rsidRPr="00812278">
        <w:rPr>
          <w:b/>
          <w:bCs/>
          <w:lang w:val="de-DE"/>
        </w:rPr>
        <w:t>s</w:t>
      </w:r>
      <w:r w:rsidRPr="00812278">
        <w:rPr>
          <w:b/>
          <w:bCs/>
          <w:lang w:val="de-DE"/>
        </w:rPr>
        <w:t>tth</w:t>
      </w:r>
      <w:r w:rsidR="006873DF" w:rsidRPr="00812278">
        <w:rPr>
          <w:rFonts w:ascii="Calibri" w:hAnsi="Calibri"/>
          <w:b/>
          <w:bCs/>
          <w:lang w:val="de-DE"/>
        </w:rPr>
        <w:t>ä</w:t>
      </w:r>
      <w:r w:rsidRPr="00812278">
        <w:rPr>
          <w:b/>
          <w:bCs/>
          <w:lang w:val="de-DE"/>
        </w:rPr>
        <w:t>tig</w:t>
      </w:r>
      <w:r w:rsidRPr="0041609F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812278">
        <w:rPr>
          <w:b/>
          <w:bCs/>
          <w:lang w:val="de-DE"/>
        </w:rPr>
        <w:t>keit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ey, womit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beywirket, wenn </w:t>
      </w:r>
      <w:r w:rsidR="00505CA9">
        <w:rPr>
          <w:lang w:val="de-DE"/>
        </w:rPr>
        <w:t>s</w:t>
      </w:r>
      <w:r w:rsidRPr="0041609F">
        <w:rPr>
          <w:lang w:val="de-DE"/>
        </w:rPr>
        <w:t>ie leidend ver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ndert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wird, und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dann wieder aus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41609F">
        <w:rPr>
          <w:lang w:val="de-DE"/>
        </w:rPr>
        <w:t>elb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in </w:t>
      </w:r>
      <w:r w:rsidRPr="0041609F">
        <w:rPr>
          <w:lang w:val="de-DE"/>
        </w:rPr>
        <w:t>Wirk</w:t>
      </w:r>
      <w:r w:rsidR="00505CA9">
        <w:rPr>
          <w:lang w:val="de-DE"/>
        </w:rPr>
        <w:t>s</w:t>
      </w:r>
      <w:r w:rsidRPr="0041609F">
        <w:rPr>
          <w:lang w:val="de-DE"/>
        </w:rPr>
        <w:t>am-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keit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etzet, wenn </w:t>
      </w:r>
      <w:r w:rsidR="00505CA9">
        <w:rPr>
          <w:lang w:val="de-DE"/>
        </w:rPr>
        <w:t>s</w:t>
      </w:r>
      <w:r w:rsidRPr="0041609F">
        <w:rPr>
          <w:lang w:val="de-DE"/>
        </w:rPr>
        <w:t>ie in neue Th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tigkeiten hervorgehet,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wodurch </w:t>
      </w:r>
      <w:r w:rsidR="00505CA9">
        <w:rPr>
          <w:lang w:val="de-DE"/>
        </w:rPr>
        <w:t>s</w:t>
      </w:r>
      <w:r w:rsidRPr="0041609F">
        <w:rPr>
          <w:lang w:val="de-DE"/>
        </w:rPr>
        <w:t>ie zu einem vor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tellenden, denkenden und </w:t>
      </w:r>
      <w:r w:rsidRPr="0041609F">
        <w:rPr>
          <w:lang w:val="de-DE"/>
        </w:rPr>
        <w:t>wol-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lenden</w:t>
      </w:r>
      <w:r w:rsidRPr="0041609F">
        <w:rPr>
          <w:lang w:val="de-DE"/>
        </w:rPr>
        <w:t xml:space="preserve"> We</w:t>
      </w:r>
      <w:r w:rsidR="00505CA9">
        <w:rPr>
          <w:lang w:val="de-DE"/>
        </w:rPr>
        <w:t>s</w:t>
      </w:r>
      <w:r w:rsidRPr="0041609F">
        <w:rPr>
          <w:lang w:val="de-DE"/>
        </w:rPr>
        <w:t>en gemacht werde.</w:t>
      </w:r>
      <w:r w:rsidRPr="0041609F">
        <w:rPr>
          <w:lang w:val="de-DE"/>
        </w:rPr>
        <w:t xml:space="preserve"> *)</w:t>
      </w:r>
      <w:r w:rsidRPr="0041609F">
        <w:rPr>
          <w:lang w:val="de-DE"/>
        </w:rPr>
        <w:t xml:space="preserve"> Als ein in einem </w:t>
      </w:r>
      <w:r w:rsidRPr="0041609F">
        <w:rPr>
          <w:lang w:val="de-DE"/>
        </w:rPr>
        <w:t>ho-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hen</w:t>
      </w:r>
      <w:r w:rsidRPr="0041609F">
        <w:rPr>
          <w:lang w:val="de-DE"/>
        </w:rPr>
        <w:t xml:space="preserve"> Grade modifikables We</w:t>
      </w:r>
      <w:r w:rsidR="00505CA9">
        <w:rPr>
          <w:lang w:val="de-DE"/>
        </w:rPr>
        <w:t>s</w:t>
      </w:r>
      <w:r w:rsidRPr="0041609F">
        <w:rPr>
          <w:lang w:val="de-DE"/>
        </w:rPr>
        <w:t>en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41609F">
        <w:rPr>
          <w:lang w:val="de-DE"/>
        </w:rPr>
        <w:t>ie nichts mehr als ein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fl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ßiger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rper; als ein th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tig herauswirkendes, und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dadurch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auch </w:t>
      </w:r>
      <w:r w:rsidR="00505CA9">
        <w:rPr>
          <w:lang w:val="de-DE"/>
        </w:rPr>
        <w:t>s</w:t>
      </w:r>
      <w:r w:rsidRPr="0041609F">
        <w:rPr>
          <w:lang w:val="de-DE"/>
        </w:rPr>
        <w:t>elb</w:t>
      </w:r>
      <w:r w:rsidR="00505CA9">
        <w:rPr>
          <w:lang w:val="de-DE"/>
        </w:rPr>
        <w:t>s</w:t>
      </w:r>
      <w:r w:rsidRPr="0041609F">
        <w:rPr>
          <w:lang w:val="de-DE"/>
        </w:rPr>
        <w:t>t ver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nderndes We</w:t>
      </w:r>
      <w:r w:rsidR="00505CA9">
        <w:rPr>
          <w:lang w:val="de-DE"/>
        </w:rPr>
        <w:t>s</w:t>
      </w:r>
      <w:r w:rsidRPr="0041609F">
        <w:rPr>
          <w:lang w:val="de-DE"/>
        </w:rPr>
        <w:t>en,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41609F">
        <w:rPr>
          <w:lang w:val="de-DE"/>
        </w:rPr>
        <w:t>ie nichts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mehr, als eine ela</w:t>
      </w:r>
      <w:r w:rsidR="00505CA9">
        <w:rPr>
          <w:lang w:val="de-DE"/>
        </w:rPr>
        <w:t>s</w:t>
      </w:r>
      <w:r w:rsidRPr="0041609F">
        <w:rPr>
          <w:lang w:val="de-DE"/>
        </w:rPr>
        <w:t>ti</w:t>
      </w:r>
      <w:r w:rsidR="00505CA9">
        <w:rPr>
          <w:lang w:val="de-DE"/>
        </w:rPr>
        <w:t>s</w:t>
      </w:r>
      <w:r w:rsidRPr="0041609F">
        <w:rPr>
          <w:lang w:val="de-DE"/>
        </w:rPr>
        <w:t>che Feder oder eine ge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pannte </w:t>
      </w:r>
      <w:r w:rsidRPr="0041609F">
        <w:rPr>
          <w:lang w:val="de-DE"/>
        </w:rPr>
        <w:t>Kla-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vier</w:t>
      </w:r>
      <w:r w:rsidR="00505CA9">
        <w:rPr>
          <w:lang w:val="de-DE"/>
        </w:rPr>
        <w:t>s</w:t>
      </w:r>
      <w:r w:rsidRPr="0041609F">
        <w:rPr>
          <w:lang w:val="de-DE"/>
        </w:rPr>
        <w:t>aite</w:t>
      </w:r>
      <w:r w:rsidRPr="0041609F">
        <w:rPr>
          <w:lang w:val="de-DE"/>
        </w:rPr>
        <w:t xml:space="preserve"> auch </w:t>
      </w:r>
      <w:r w:rsidR="00505CA9">
        <w:rPr>
          <w:lang w:val="de-DE"/>
        </w:rPr>
        <w:t>s</w:t>
      </w:r>
      <w:r w:rsidRPr="0041609F">
        <w:rPr>
          <w:lang w:val="de-DE"/>
        </w:rPr>
        <w:t>eyn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nnte; aber als ein mit der </w:t>
      </w:r>
      <w:ins w:id="4" w:author="John Hymers" w:date="2024-04-13T00:01:00Z">
        <w:r w:rsidR="00A964D4" w:rsidRPr="00194A9F">
          <w:rPr>
            <w:lang w:val="de-DE"/>
          </w:rPr>
          <w:t>vorerwähnten</w:t>
        </w:r>
      </w:ins>
      <w:r w:rsidR="009E7D54">
        <w:rPr>
          <w:lang w:val="de-DE"/>
        </w:rPr>
        <w:t xml:space="preserve"> </w:t>
      </w:r>
      <w:del w:id="5" w:author="John Hymers" w:date="2024-04-13T00:01:00Z">
        <w:r w:rsidRPr="0041609F">
          <w:rPr>
            <w:lang w:val="de-DE"/>
          </w:rPr>
          <w:delText>vor er-</w:delText>
        </w:r>
        <w:r w:rsidR="00B97BB6" w:rsidRPr="00B97BB6">
          <w:rPr>
            <w:rFonts w:ascii="Calibri" w:hAnsi="Calibri"/>
            <w:lang w:val="de-DE"/>
          </w:rPr>
          <w:br/>
        </w:r>
        <w:r w:rsidRPr="0041609F">
          <w:rPr>
            <w:lang w:val="de-DE"/>
          </w:rPr>
          <w:delText>w</w:delText>
        </w:r>
        <w:r w:rsidR="006873DF" w:rsidRPr="006873DF">
          <w:rPr>
            <w:rFonts w:ascii="Calibri" w:hAnsi="Calibri"/>
            <w:lang w:val="de-DE"/>
          </w:rPr>
          <w:delText>ä</w:delText>
        </w:r>
        <w:r w:rsidRPr="0041609F">
          <w:rPr>
            <w:lang w:val="de-DE"/>
          </w:rPr>
          <w:delText>hnten</w:delText>
        </w:r>
      </w:del>
      <w:r w:rsidRPr="0041609F">
        <w:rPr>
          <w:lang w:val="de-DE"/>
        </w:rPr>
        <w:t xml:space="preserve"> </w:t>
      </w:r>
      <w:r w:rsidR="00812278">
        <w:rPr>
          <w:lang w:val="de-DE"/>
        </w:rPr>
        <w:t xml:space="preserve">[[note: also in UMich]] </w:t>
      </w:r>
      <w:r w:rsidRPr="0041609F">
        <w:rPr>
          <w:lang w:val="de-DE"/>
        </w:rPr>
        <w:t>Selb</w:t>
      </w:r>
      <w:r w:rsidR="00505CA9">
        <w:rPr>
          <w:lang w:val="de-DE"/>
        </w:rPr>
        <w:t>s</w:t>
      </w:r>
      <w:r w:rsidRPr="0041609F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tigkeit ver</w:t>
      </w:r>
      <w:r w:rsidR="00505CA9">
        <w:rPr>
          <w:lang w:val="de-DE"/>
        </w:rPr>
        <w:t>s</w:t>
      </w:r>
      <w:r w:rsidRPr="0041609F">
        <w:rPr>
          <w:lang w:val="de-DE"/>
        </w:rPr>
        <w:t>ehenes We</w:t>
      </w:r>
      <w:r w:rsidR="00505CA9">
        <w:rPr>
          <w:lang w:val="de-DE"/>
        </w:rPr>
        <w:t>s</w:t>
      </w:r>
      <w:r w:rsidRPr="0041609F">
        <w:rPr>
          <w:lang w:val="de-DE"/>
        </w:rPr>
        <w:t>en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41609F">
        <w:rPr>
          <w:lang w:val="de-DE"/>
        </w:rPr>
        <w:t>ie eine</w:t>
      </w:r>
      <w:r w:rsidR="00B97BB6" w:rsidRPr="00B97BB6">
        <w:rPr>
          <w:rFonts w:ascii="Calibri" w:hAnsi="Calibri"/>
          <w:lang w:val="de-DE"/>
        </w:rPr>
        <w:br/>
      </w:r>
      <w:r w:rsidRPr="00812278">
        <w:rPr>
          <w:b/>
          <w:bCs/>
          <w:lang w:val="de-DE"/>
        </w:rPr>
        <w:t>f</w:t>
      </w:r>
      <w:r w:rsidR="006873DF" w:rsidRPr="00812278">
        <w:rPr>
          <w:rFonts w:ascii="Calibri" w:hAnsi="Calibri"/>
          <w:b/>
          <w:bCs/>
          <w:lang w:val="de-DE"/>
        </w:rPr>
        <w:t>ü</w:t>
      </w:r>
      <w:r w:rsidRPr="00812278">
        <w:rPr>
          <w:b/>
          <w:bCs/>
          <w:lang w:val="de-DE"/>
        </w:rPr>
        <w:t>hlende</w:t>
      </w:r>
      <w:r w:rsidRPr="0041609F">
        <w:rPr>
          <w:lang w:val="de-DE"/>
        </w:rPr>
        <w:t xml:space="preserve"> und </w:t>
      </w:r>
      <w:r w:rsidRPr="00812278">
        <w:rPr>
          <w:b/>
          <w:bCs/>
          <w:lang w:val="de-DE"/>
        </w:rPr>
        <w:t>vor</w:t>
      </w:r>
      <w:r w:rsidR="00505CA9" w:rsidRPr="00812278">
        <w:rPr>
          <w:b/>
          <w:bCs/>
          <w:lang w:val="de-DE"/>
        </w:rPr>
        <w:t>s</w:t>
      </w:r>
      <w:r w:rsidRPr="00812278">
        <w:rPr>
          <w:b/>
          <w:bCs/>
          <w:lang w:val="de-DE"/>
        </w:rPr>
        <w:t>tellende</w:t>
      </w:r>
      <w:r w:rsidRPr="0041609F">
        <w:rPr>
          <w:lang w:val="de-DE"/>
        </w:rPr>
        <w:t xml:space="preserve"> Seele, und bey noch </w:t>
      </w:r>
      <w:r w:rsidRPr="0041609F">
        <w:rPr>
          <w:lang w:val="de-DE"/>
        </w:rPr>
        <w:t>et-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was</w:t>
      </w:r>
      <w:r w:rsidRPr="0041609F">
        <w:rPr>
          <w:lang w:val="de-DE"/>
        </w:rPr>
        <w:t xml:space="preserve"> mehrerer St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rke und Feinheit in die</w:t>
      </w:r>
      <w:r w:rsidR="00505CA9">
        <w:rPr>
          <w:lang w:val="de-DE"/>
        </w:rPr>
        <w:t>s</w:t>
      </w:r>
      <w:r w:rsidRPr="0041609F">
        <w:rPr>
          <w:lang w:val="de-DE"/>
        </w:rPr>
        <w:t>em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eine </w:t>
      </w:r>
      <w:r w:rsidRPr="00812278">
        <w:rPr>
          <w:b/>
          <w:bCs/>
          <w:lang w:val="de-DE"/>
        </w:rPr>
        <w:t>denkende</w:t>
      </w:r>
      <w:r w:rsidRPr="0041609F">
        <w:rPr>
          <w:lang w:val="de-DE"/>
        </w:rPr>
        <w:t xml:space="preserve"> Seele.</w:t>
      </w:r>
    </w:p>
    <w:p w14:paraId="56ADD120" w14:textId="33776BC7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Was i</w:t>
      </w:r>
      <w:r w:rsidR="00505CA9">
        <w:rPr>
          <w:lang w:val="de-DE"/>
        </w:rPr>
        <w:t>s</w:t>
      </w:r>
      <w:r w:rsidRPr="0041609F">
        <w:rPr>
          <w:lang w:val="de-DE"/>
        </w:rPr>
        <w:t>t al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nun die </w:t>
      </w:r>
      <w:r w:rsidRPr="00812278">
        <w:rPr>
          <w:b/>
          <w:bCs/>
          <w:lang w:val="de-DE"/>
        </w:rPr>
        <w:t>Grundkraft</w:t>
      </w:r>
      <w:r w:rsidRPr="0041609F">
        <w:rPr>
          <w:lang w:val="de-DE"/>
        </w:rPr>
        <w:t xml:space="preserve"> die</w:t>
      </w:r>
      <w:r w:rsidR="00505CA9">
        <w:rPr>
          <w:lang w:val="de-DE"/>
        </w:rPr>
        <w:t>s</w:t>
      </w:r>
      <w:r w:rsidRPr="0041609F">
        <w:rPr>
          <w:lang w:val="de-DE"/>
        </w:rPr>
        <w:t>es We</w:t>
      </w:r>
      <w:r w:rsidR="00505CA9">
        <w:rPr>
          <w:lang w:val="de-DE"/>
        </w:rPr>
        <w:t>s</w:t>
      </w:r>
      <w:r w:rsidRPr="0041609F">
        <w:rPr>
          <w:lang w:val="de-DE"/>
        </w:rPr>
        <w:t>ens,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oder das ur</w:t>
      </w:r>
      <w:r w:rsidR="00505CA9">
        <w:rPr>
          <w:lang w:val="de-DE"/>
        </w:rPr>
        <w:t>s</w:t>
      </w:r>
      <w:r w:rsidRPr="0041609F">
        <w:rPr>
          <w:lang w:val="de-DE"/>
        </w:rPr>
        <w:t>pr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ngliche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gen, de</w:t>
      </w:r>
      <w:r w:rsidR="00505CA9">
        <w:rPr>
          <w:lang w:val="de-DE"/>
        </w:rPr>
        <w:t>ss</w:t>
      </w:r>
      <w:r w:rsidRPr="0041609F">
        <w:rPr>
          <w:lang w:val="de-DE"/>
        </w:rPr>
        <w:t>en Wirkungen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innerlich immer die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elbigen einartigen </w:t>
      </w:r>
      <w:r w:rsidRPr="0041609F">
        <w:rPr>
          <w:lang w:val="de-DE"/>
        </w:rPr>
        <w:t>Aeußerungen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>ind,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die nur nach der Ver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chiedenheit der 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ußern Um</w:t>
      </w:r>
      <w:r w:rsidR="00505CA9">
        <w:rPr>
          <w:lang w:val="de-DE"/>
        </w:rPr>
        <w:t>s</w:t>
      </w:r>
      <w:r w:rsidRPr="0041609F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nde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und der Objekte, auf die es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anwendet, in </w:t>
      </w:r>
      <w:r w:rsidRPr="0041609F">
        <w:rPr>
          <w:lang w:val="de-DE"/>
        </w:rPr>
        <w:t>ver</w:t>
      </w:r>
      <w:r w:rsidR="00505CA9">
        <w:rPr>
          <w:lang w:val="de-DE"/>
        </w:rPr>
        <w:t>s</w:t>
      </w:r>
      <w:r w:rsidRPr="0041609F">
        <w:rPr>
          <w:lang w:val="de-DE"/>
        </w:rPr>
        <w:t>chie-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denen </w:t>
      </w:r>
      <w:r w:rsidRPr="0041609F">
        <w:rPr>
          <w:lang w:val="de-DE"/>
        </w:rPr>
        <w:t xml:space="preserve">Richtungen erfolgen, und dadurch als </w:t>
      </w:r>
      <w:r w:rsidRPr="0041609F">
        <w:rPr>
          <w:lang w:val="de-DE"/>
        </w:rPr>
        <w:t>unter</w:t>
      </w:r>
      <w:r w:rsidR="00505CA9">
        <w:rPr>
          <w:lang w:val="de-DE"/>
        </w:rPr>
        <w:t>s</w:t>
      </w:r>
      <w:r w:rsidRPr="0041609F">
        <w:rPr>
          <w:lang w:val="de-DE"/>
        </w:rPr>
        <w:t>chie-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dene</w:t>
      </w:r>
      <w:r w:rsidRPr="0041609F">
        <w:rPr>
          <w:lang w:val="de-DE"/>
        </w:rPr>
        <w:t xml:space="preserve"> Wirkungen er</w:t>
      </w:r>
      <w:r w:rsidR="00505CA9">
        <w:rPr>
          <w:lang w:val="de-DE"/>
        </w:rPr>
        <w:t>s</w:t>
      </w:r>
      <w:r w:rsidRPr="0041609F">
        <w:rPr>
          <w:lang w:val="de-DE"/>
        </w:rPr>
        <w:t>cheinen? Aus der Grundkraft in</w:t>
      </w:r>
      <w:r w:rsidR="00B97BB6" w:rsidRPr="00B97BB6">
        <w:rPr>
          <w:rFonts w:ascii="Calibri" w:hAnsi="Calibri"/>
          <w:lang w:val="de-DE"/>
        </w:rPr>
        <w:br/>
      </w:r>
      <w:r w:rsidR="009E7D54" w:rsidRPr="00194A9F">
        <w:rPr>
          <w:lang w:val="de-DE"/>
        </w:rPr>
        <w:t>ihren</w:t>
      </w:r>
      <w:r w:rsidR="009E7D54" w:rsidRPr="006873DF">
        <w:rPr>
          <w:rFonts w:ascii="Calibri" w:hAnsi="Calibri"/>
          <w:lang w:val="de-DE"/>
        </w:rPr>
        <w:t xml:space="preserve"> </w:t>
      </w:r>
      <w:r w:rsidRPr="0041609F">
        <w:rPr>
          <w:lang w:val="de-DE"/>
        </w:rPr>
        <w:t xml:space="preserve"> ver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chiedenen Richtungen, mehr oder minder </w:t>
      </w:r>
      <w:r w:rsidRPr="0041609F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l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ngert</w:t>
      </w:r>
      <w:r w:rsidRPr="0041609F">
        <w:rPr>
          <w:lang w:val="de-DE"/>
        </w:rPr>
        <w:t xml:space="preserve">, verfeinert, erhoben,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ollen alle 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brige </w:t>
      </w:r>
      <w:r w:rsidRPr="0041609F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</w:t>
      </w:r>
      <w:r w:rsidRPr="0041609F">
        <w:rPr>
          <w:lang w:val="de-DE"/>
        </w:rPr>
        <w:t xml:space="preserve"> und Kr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fte hervorgehen. Welche </w:t>
      </w:r>
      <w:r w:rsidR="006873DF" w:rsidRPr="006873DF">
        <w:rPr>
          <w:rFonts w:ascii="Calibri" w:hAnsi="Calibri"/>
          <w:lang w:val="de-DE"/>
        </w:rPr>
        <w:t>Id</w:t>
      </w:r>
      <w:r w:rsidRPr="0041609F">
        <w:rPr>
          <w:lang w:val="de-DE"/>
        </w:rPr>
        <w:t>ee kann und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oll man </w:t>
      </w:r>
      <w:r w:rsidR="00505CA9">
        <w:rPr>
          <w:lang w:val="de-DE"/>
        </w:rPr>
        <w:t>s</w:t>
      </w:r>
      <w:r w:rsidRPr="0041609F">
        <w:rPr>
          <w:lang w:val="de-DE"/>
        </w:rPr>
        <w:t>ich von die</w:t>
      </w:r>
      <w:r w:rsidR="00505CA9">
        <w:rPr>
          <w:lang w:val="de-DE"/>
        </w:rPr>
        <w:t>s</w:t>
      </w:r>
      <w:r w:rsidRPr="0041609F">
        <w:rPr>
          <w:lang w:val="de-DE"/>
        </w:rPr>
        <w:t>er Grundkraft nun abziehen?</w:t>
      </w:r>
    </w:p>
    <w:p w14:paraId="608F281B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Die</w:t>
      </w:r>
      <w:r w:rsidR="00505CA9">
        <w:rPr>
          <w:lang w:val="de-DE"/>
        </w:rPr>
        <w:t>s</w:t>
      </w:r>
      <w:r w:rsidRPr="0041609F">
        <w:rPr>
          <w:lang w:val="de-DE"/>
        </w:rPr>
        <w:t>e</w:t>
      </w:r>
    </w:p>
    <w:p w14:paraId="75CF45BA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*)</w:t>
      </w:r>
      <w:r w:rsidRPr="0041609F">
        <w:rPr>
          <w:lang w:val="de-DE"/>
        </w:rPr>
        <w:t xml:space="preserve"> Er</w:t>
      </w:r>
      <w:r w:rsidR="00505CA9">
        <w:rPr>
          <w:lang w:val="de-DE"/>
        </w:rPr>
        <w:t>s</w:t>
      </w:r>
      <w:r w:rsidRPr="0041609F">
        <w:rPr>
          <w:lang w:val="de-DE"/>
        </w:rPr>
        <w:t>ter Ver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uch. XVI. </w:t>
      </w:r>
      <w:r w:rsidRPr="0041609F">
        <w:rPr>
          <w:lang w:val="de-DE"/>
        </w:rPr>
        <w:t xml:space="preserve">4 - 7. </w:t>
      </w:r>
      <w:r w:rsidRPr="0041609F">
        <w:rPr>
          <w:lang w:val="de-DE"/>
        </w:rPr>
        <w:t>Achter Ver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uch. </w:t>
      </w:r>
      <w:r w:rsidRPr="00505CA9">
        <w:rPr>
          <w:lang w:val="de-DE"/>
        </w:rPr>
        <w:t>VI. Neun-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ter Ver</w:t>
      </w:r>
      <w:r w:rsidR="00505CA9" w:rsidRPr="00505CA9">
        <w:rPr>
          <w:lang w:val="de-DE"/>
        </w:rPr>
        <w:t>s</w:t>
      </w:r>
      <w:r w:rsidRPr="00505CA9">
        <w:rPr>
          <w:lang w:val="de-DE"/>
        </w:rPr>
        <w:t>uch. I</w:t>
      </w:r>
      <w:r w:rsidR="00B97BB6" w:rsidRPr="00B97BB6">
        <w:rPr>
          <w:rFonts w:ascii="Calibri" w:hAnsi="Calibri"/>
          <w:lang w:val="de-DE"/>
        </w:rPr>
        <w:t>V.</w:t>
      </w:r>
    </w:p>
    <w:p w14:paraId="796F32F8" w14:textId="1B7515BA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41609F">
        <w:rPr>
          <w:lang w:val="de-DE"/>
        </w:rPr>
        <w:t>732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41609F">
        <w:rPr>
          <w:lang w:val="de-DE"/>
        </w:rPr>
        <w:t>XI. Ver</w:t>
      </w:r>
      <w:r w:rsidR="00505CA9">
        <w:rPr>
          <w:lang w:val="de-DE"/>
        </w:rPr>
        <w:t>s</w:t>
      </w:r>
      <w:r w:rsidRPr="0041609F">
        <w:rPr>
          <w:lang w:val="de-DE"/>
        </w:rPr>
        <w:t>uch. Ueber die Grundkraft</w:t>
      </w:r>
    </w:p>
    <w:p w14:paraId="4F235DB6" w14:textId="3EDFB969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Die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 </w:t>
      </w:r>
      <w:r w:rsidRPr="00812278">
        <w:rPr>
          <w:b/>
          <w:bCs/>
          <w:lang w:val="de-DE"/>
        </w:rPr>
        <w:t>Grundkraft</w:t>
      </w:r>
      <w:r w:rsidRPr="0041609F">
        <w:rPr>
          <w:lang w:val="de-DE"/>
        </w:rPr>
        <w:t xml:space="preserve"> oder </w:t>
      </w:r>
      <w:r w:rsidRPr="00812278">
        <w:rPr>
          <w:b/>
          <w:bCs/>
          <w:lang w:val="de-DE"/>
        </w:rPr>
        <w:t>Urkraft</w:t>
      </w:r>
      <w:r w:rsidRPr="0041609F">
        <w:rPr>
          <w:lang w:val="de-DE"/>
        </w:rPr>
        <w:t xml:space="preserve">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eine Folge </w:t>
      </w:r>
      <w:r w:rsidRPr="0041609F">
        <w:rPr>
          <w:lang w:val="de-DE"/>
        </w:rPr>
        <w:t>ih-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rer</w:t>
      </w:r>
      <w:r w:rsidRPr="0041609F">
        <w:rPr>
          <w:lang w:val="de-DE"/>
        </w:rPr>
        <w:t xml:space="preserve"> Natur, und die</w:t>
      </w:r>
      <w:r w:rsidR="00505CA9">
        <w:rPr>
          <w:lang w:val="de-DE"/>
        </w:rPr>
        <w:t>s</w:t>
      </w:r>
      <w:r w:rsidRPr="0041609F">
        <w:rPr>
          <w:lang w:val="de-DE"/>
        </w:rPr>
        <w:t>e i</w:t>
      </w:r>
      <w:r w:rsidR="00505CA9">
        <w:rPr>
          <w:lang w:val="de-DE"/>
        </w:rPr>
        <w:t>s</w:t>
      </w:r>
      <w:r w:rsidRPr="0041609F">
        <w:rPr>
          <w:lang w:val="de-DE"/>
        </w:rPr>
        <w:t>t unver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nderlich, </w:t>
      </w:r>
      <w:r w:rsidR="00505CA9">
        <w:rPr>
          <w:lang w:val="de-DE"/>
        </w:rPr>
        <w:t>s</w:t>
      </w:r>
      <w:r w:rsidRPr="0041609F">
        <w:rPr>
          <w:lang w:val="de-DE"/>
        </w:rPr>
        <w:t>o lange die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Seele als Seele wenig</w:t>
      </w:r>
      <w:r w:rsidR="00505CA9">
        <w:rPr>
          <w:lang w:val="de-DE"/>
        </w:rPr>
        <w:t>s</w:t>
      </w:r>
      <w:r w:rsidRPr="0041609F">
        <w:rPr>
          <w:lang w:val="de-DE"/>
        </w:rPr>
        <w:t>tens vorhanden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t;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41609F">
        <w:rPr>
          <w:lang w:val="de-DE"/>
        </w:rPr>
        <w:t>ey in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dem eingewickelte</w:t>
      </w:r>
      <w:r w:rsidR="00505CA9">
        <w:rPr>
          <w:lang w:val="de-DE"/>
        </w:rPr>
        <w:t>s</w:t>
      </w:r>
      <w:r w:rsidRPr="0041609F">
        <w:rPr>
          <w:lang w:val="de-DE"/>
        </w:rPr>
        <w:t>ten Zu</w:t>
      </w:r>
      <w:r w:rsidR="00505CA9">
        <w:rPr>
          <w:lang w:val="de-DE"/>
        </w:rPr>
        <w:t>s</w:t>
      </w:r>
      <w:r w:rsidRPr="0041609F">
        <w:rPr>
          <w:lang w:val="de-DE"/>
        </w:rPr>
        <w:t>tande, oder in dem entwickelten.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Ist</w:t>
      </w:r>
      <w:r w:rsidRPr="0041609F">
        <w:rPr>
          <w:lang w:val="de-DE"/>
        </w:rPr>
        <w:t xml:space="preserve"> die Seele ein einfaches unk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rperliches We</w:t>
      </w:r>
      <w:r w:rsidR="00505CA9">
        <w:rPr>
          <w:lang w:val="de-DE"/>
        </w:rPr>
        <w:t>s</w:t>
      </w:r>
      <w:r w:rsidRPr="0041609F">
        <w:rPr>
          <w:lang w:val="de-DE"/>
        </w:rPr>
        <w:t>en, oder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giebt es in dem ganzen Seelenwe</w:t>
      </w:r>
      <w:r w:rsidR="00505CA9">
        <w:rPr>
          <w:lang w:val="de-DE"/>
        </w:rPr>
        <w:t>s</w:t>
      </w:r>
      <w:r w:rsidRPr="0041609F">
        <w:rPr>
          <w:lang w:val="de-DE"/>
        </w:rPr>
        <w:t>en des Men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chen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</w:t>
      </w:r>
      <w:r w:rsidRPr="0041609F">
        <w:rPr>
          <w:lang w:val="de-DE"/>
        </w:rPr>
        <w:t>et-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was</w:t>
      </w:r>
      <w:r w:rsidRPr="0041609F">
        <w:rPr>
          <w:lang w:val="de-DE"/>
        </w:rPr>
        <w:t xml:space="preserve"> Unk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rperliches, dem die </w:t>
      </w:r>
      <w:r w:rsidRPr="0041609F">
        <w:rPr>
          <w:lang w:val="de-DE"/>
        </w:rPr>
        <w:t>Seelenverm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 eigent-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lich</w:t>
      </w:r>
      <w:r w:rsidRPr="0041609F">
        <w:rPr>
          <w:lang w:val="de-DE"/>
        </w:rPr>
        <w:t>, als th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tige Kraft zukommen, </w:t>
      </w:r>
      <w:r w:rsidR="00505CA9">
        <w:rPr>
          <w:lang w:val="de-DE"/>
        </w:rPr>
        <w:t>s</w:t>
      </w:r>
      <w:r w:rsidRPr="0041609F">
        <w:rPr>
          <w:lang w:val="de-DE"/>
        </w:rPr>
        <w:t>o hat jene Urkraft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o lange ein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gen der Seele </w:t>
      </w:r>
      <w:r w:rsidR="00505CA9">
        <w:rPr>
          <w:lang w:val="de-DE"/>
        </w:rPr>
        <w:t>s</w:t>
      </w:r>
      <w:r w:rsidRPr="0041609F">
        <w:rPr>
          <w:lang w:val="de-DE"/>
        </w:rPr>
        <w:t>eyn 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41609F">
        <w:rPr>
          <w:lang w:val="de-DE"/>
        </w:rPr>
        <w:t xml:space="preserve">en, als </w:t>
      </w:r>
      <w:r w:rsidR="00505CA9">
        <w:rPr>
          <w:lang w:val="de-DE"/>
        </w:rPr>
        <w:t>s</w:t>
      </w:r>
      <w:r w:rsidRPr="0041609F">
        <w:rPr>
          <w:lang w:val="de-DE"/>
        </w:rPr>
        <w:t>ie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elb</w:t>
      </w:r>
      <w:r w:rsidR="00505CA9">
        <w:rPr>
          <w:lang w:val="de-DE"/>
        </w:rPr>
        <w:t>s</w:t>
      </w:r>
      <w:r w:rsidRPr="0041609F">
        <w:rPr>
          <w:lang w:val="de-DE"/>
        </w:rPr>
        <w:t>t vorhanden gewe</w:t>
      </w:r>
      <w:r w:rsidR="00505CA9">
        <w:rPr>
          <w:lang w:val="de-DE"/>
        </w:rPr>
        <w:t>s</w:t>
      </w:r>
      <w:r w:rsidRPr="0041609F">
        <w:rPr>
          <w:lang w:val="de-DE"/>
        </w:rPr>
        <w:t>en i</w:t>
      </w:r>
      <w:r w:rsidR="00505CA9">
        <w:rPr>
          <w:lang w:val="de-DE"/>
        </w:rPr>
        <w:t>s</w:t>
      </w:r>
      <w:r w:rsidRPr="0041609F">
        <w:rPr>
          <w:lang w:val="de-DE"/>
        </w:rPr>
        <w:t>t, und nur eine Um</w:t>
      </w:r>
      <w:r w:rsidR="00505CA9">
        <w:rPr>
          <w:lang w:val="de-DE"/>
        </w:rPr>
        <w:t>s</w:t>
      </w:r>
      <w:r w:rsidRPr="0041609F">
        <w:rPr>
          <w:lang w:val="de-DE"/>
        </w:rPr>
        <w:t>chaffung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der Allmacht, die </w:t>
      </w:r>
      <w:r w:rsidR="00505CA9">
        <w:rPr>
          <w:lang w:val="de-DE"/>
        </w:rPr>
        <w:t>s</w:t>
      </w:r>
      <w:r w:rsidRPr="0041609F">
        <w:rPr>
          <w:lang w:val="de-DE"/>
        </w:rPr>
        <w:t>ie vernichtet, und ein neues We</w:t>
      </w:r>
      <w:r w:rsidR="00505CA9">
        <w:rPr>
          <w:lang w:val="de-DE"/>
        </w:rPr>
        <w:t>s</w:t>
      </w:r>
      <w:r w:rsidRPr="0041609F">
        <w:rPr>
          <w:lang w:val="de-DE"/>
        </w:rPr>
        <w:t>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wirklich macht, kann </w:t>
      </w:r>
      <w:r w:rsidR="00A964D4" w:rsidRPr="00194A9F">
        <w:rPr>
          <w:lang w:val="de-DE"/>
        </w:rPr>
        <w:t>ihr</w:t>
      </w:r>
      <w:r w:rsidR="009E7D54">
        <w:rPr>
          <w:lang w:val="de-DE"/>
        </w:rPr>
        <w:t xml:space="preserve"> 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>olche entziehen. Was war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al</w:t>
      </w:r>
      <w:r w:rsidR="00505CA9">
        <w:rPr>
          <w:lang w:val="de-DE"/>
        </w:rPr>
        <w:t>s</w:t>
      </w:r>
      <w:r w:rsidRPr="0041609F">
        <w:rPr>
          <w:lang w:val="de-DE"/>
        </w:rPr>
        <w:t>o die</w:t>
      </w:r>
      <w:r w:rsidR="00505CA9">
        <w:rPr>
          <w:lang w:val="de-DE"/>
        </w:rPr>
        <w:t>s</w:t>
      </w:r>
      <w:r w:rsidRPr="0041609F">
        <w:rPr>
          <w:lang w:val="de-DE"/>
        </w:rPr>
        <w:t>e Grundkraft vor der Empf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ngniß des Men</w:t>
      </w:r>
      <w:r w:rsidR="00505CA9">
        <w:rPr>
          <w:lang w:val="de-DE"/>
        </w:rPr>
        <w:t>s</w:t>
      </w:r>
      <w:r w:rsidRPr="0041609F">
        <w:rPr>
          <w:lang w:val="de-DE"/>
        </w:rPr>
        <w:t>chen,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und in dem Embryon im Mutterleibe? War auch </w:t>
      </w:r>
      <w:r w:rsidRPr="0041609F">
        <w:rPr>
          <w:lang w:val="de-DE"/>
        </w:rPr>
        <w:t>da-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mals</w:t>
      </w:r>
      <w:r w:rsidRPr="0041609F">
        <w:rPr>
          <w:lang w:val="de-DE"/>
        </w:rPr>
        <w:t xml:space="preserve"> die Seele ein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hlendes, ein denkendes We</w:t>
      </w:r>
      <w:r w:rsidR="00505CA9">
        <w:rPr>
          <w:lang w:val="de-DE"/>
        </w:rPr>
        <w:t>s</w:t>
      </w:r>
      <w:r w:rsidRPr="0041609F">
        <w:rPr>
          <w:lang w:val="de-DE"/>
        </w:rPr>
        <w:t>en?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Sie hatte die </w:t>
      </w:r>
      <w:r w:rsidRPr="0041609F">
        <w:rPr>
          <w:lang w:val="de-DE"/>
        </w:rPr>
        <w:t>Anlage</w:t>
      </w:r>
      <w:r w:rsidRPr="0041609F">
        <w:rPr>
          <w:lang w:val="de-DE"/>
        </w:rPr>
        <w:t xml:space="preserve"> es zu werden, und al</w:t>
      </w:r>
      <w:r w:rsidR="00505CA9">
        <w:rPr>
          <w:lang w:val="de-DE"/>
        </w:rPr>
        <w:t>s</w:t>
      </w:r>
      <w:r w:rsidRPr="0041609F">
        <w:rPr>
          <w:lang w:val="de-DE"/>
        </w:rPr>
        <w:t>o war 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Grundkeim des Gef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hls und der Vernunft vorhanden,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lange </w:t>
      </w:r>
      <w:r w:rsidR="00A964D4" w:rsidRPr="00194A9F">
        <w:rPr>
          <w:lang w:val="de-DE"/>
        </w:rPr>
        <w:t>ihre</w:t>
      </w:r>
      <w:r w:rsidR="009E7D54">
        <w:rPr>
          <w:lang w:val="de-DE"/>
        </w:rPr>
        <w:t xml:space="preserve"> </w:t>
      </w:r>
      <w:r w:rsidRPr="0041609F">
        <w:rPr>
          <w:lang w:val="de-DE"/>
        </w:rPr>
        <w:t xml:space="preserve"> Natur be</w:t>
      </w:r>
      <w:r w:rsidR="00505CA9">
        <w:rPr>
          <w:lang w:val="de-DE"/>
        </w:rPr>
        <w:t>s</w:t>
      </w:r>
      <w:r w:rsidRPr="0041609F">
        <w:rPr>
          <w:lang w:val="de-DE"/>
        </w:rPr>
        <w:t>tand. Da wir wi</w:t>
      </w:r>
      <w:r w:rsidR="00505CA9">
        <w:rPr>
          <w:lang w:val="de-DE"/>
        </w:rPr>
        <w:t>ss</w:t>
      </w:r>
      <w:r w:rsidRPr="0041609F">
        <w:rPr>
          <w:lang w:val="de-DE"/>
        </w:rPr>
        <w:t>en, was in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die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em Leben aus </w:t>
      </w:r>
      <w:r w:rsidR="00A964D4" w:rsidRPr="00194A9F">
        <w:rPr>
          <w:lang w:val="de-DE"/>
        </w:rPr>
        <w:t>ihr</w:t>
      </w:r>
      <w:r w:rsidR="009E7D54">
        <w:rPr>
          <w:lang w:val="de-DE"/>
        </w:rPr>
        <w:t xml:space="preserve"> </w:t>
      </w:r>
      <w:r w:rsidRPr="0041609F">
        <w:rPr>
          <w:lang w:val="de-DE"/>
        </w:rPr>
        <w:t xml:space="preserve"> wird,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ehen wir, was </w:t>
      </w:r>
      <w:r w:rsidR="00505CA9">
        <w:rPr>
          <w:lang w:val="de-DE"/>
        </w:rPr>
        <w:t>s</w:t>
      </w:r>
      <w:r w:rsidRPr="0041609F">
        <w:rPr>
          <w:lang w:val="de-DE"/>
        </w:rPr>
        <w:t>ie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r ein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Ding hat werden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nnen. Sie wird n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mlich zu einer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hlenden, empfind</w:t>
      </w:r>
      <w:r w:rsidR="00505CA9">
        <w:rPr>
          <w:lang w:val="de-DE"/>
        </w:rPr>
        <w:t>s</w:t>
      </w:r>
      <w:r w:rsidRPr="0041609F">
        <w:rPr>
          <w:lang w:val="de-DE"/>
        </w:rPr>
        <w:t>amen, und denkenden Sub</w:t>
      </w:r>
      <w:r w:rsidR="00505CA9">
        <w:rPr>
          <w:lang w:val="de-DE"/>
        </w:rPr>
        <w:t>s</w:t>
      </w:r>
      <w:r w:rsidRPr="0041609F">
        <w:rPr>
          <w:lang w:val="de-DE"/>
        </w:rPr>
        <w:t>tanz,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und nichts i</w:t>
      </w:r>
      <w:r w:rsidR="00505CA9">
        <w:rPr>
          <w:lang w:val="de-DE"/>
        </w:rPr>
        <w:t>s</w:t>
      </w:r>
      <w:r w:rsidRPr="0041609F">
        <w:rPr>
          <w:lang w:val="de-DE"/>
        </w:rPr>
        <w:t>t al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richtiger, als daß </w:t>
      </w:r>
      <w:r w:rsidR="00505CA9">
        <w:rPr>
          <w:lang w:val="de-DE"/>
        </w:rPr>
        <w:t>s</w:t>
      </w:r>
      <w:r w:rsidRPr="0041609F">
        <w:rPr>
          <w:lang w:val="de-DE"/>
        </w:rPr>
        <w:t>ie von Natur auch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aufgelegt </w:t>
      </w:r>
      <w:r w:rsidR="00505CA9">
        <w:rPr>
          <w:lang w:val="de-DE"/>
        </w:rPr>
        <w:t>s</w:t>
      </w:r>
      <w:r w:rsidRPr="0041609F">
        <w:rPr>
          <w:lang w:val="de-DE"/>
        </w:rPr>
        <w:t>eyn 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41609F">
        <w:rPr>
          <w:lang w:val="de-DE"/>
        </w:rPr>
        <w:t xml:space="preserve">e, die </w:t>
      </w:r>
      <w:r w:rsidRPr="00812278">
        <w:rPr>
          <w:b/>
          <w:bCs/>
          <w:lang w:val="de-DE"/>
        </w:rPr>
        <w:t>n</w:t>
      </w:r>
      <w:r w:rsidR="006873DF" w:rsidRPr="00812278">
        <w:rPr>
          <w:rFonts w:ascii="Calibri" w:hAnsi="Calibri"/>
          <w:b/>
          <w:bCs/>
          <w:lang w:val="de-DE"/>
        </w:rPr>
        <w:t>ä</w:t>
      </w:r>
      <w:r w:rsidRPr="00812278">
        <w:rPr>
          <w:b/>
          <w:bCs/>
          <w:lang w:val="de-DE"/>
        </w:rPr>
        <w:t>ch</w:t>
      </w:r>
      <w:r w:rsidR="00505CA9" w:rsidRPr="00812278">
        <w:rPr>
          <w:b/>
          <w:bCs/>
          <w:lang w:val="de-DE"/>
        </w:rPr>
        <w:t>s</w:t>
      </w:r>
      <w:r w:rsidRPr="00812278">
        <w:rPr>
          <w:b/>
          <w:bCs/>
          <w:lang w:val="de-DE"/>
        </w:rPr>
        <w:t>ten</w:t>
      </w:r>
      <w:r w:rsidRPr="0041609F">
        <w:rPr>
          <w:lang w:val="de-DE"/>
        </w:rPr>
        <w:t xml:space="preserve">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</w:t>
      </w:r>
      <w:ins w:id="6" w:author="John Hymers" w:date="2024-04-13T00:01:00Z">
        <w:r w:rsidR="00A964D4" w:rsidRPr="00194A9F">
          <w:rPr>
            <w:lang w:val="de-DE"/>
          </w:rPr>
          <w:t>,</w:t>
        </w:r>
      </w:ins>
      <w:r w:rsidRPr="0041609F">
        <w:rPr>
          <w:lang w:val="de-DE"/>
        </w:rPr>
        <w:t xml:space="preserve"> wie die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Alten </w:t>
      </w:r>
      <w:r w:rsidR="00505CA9">
        <w:rPr>
          <w:lang w:val="de-DE"/>
        </w:rPr>
        <w:t>s</w:t>
      </w:r>
      <w:r w:rsidRPr="0041609F">
        <w:rPr>
          <w:lang w:val="de-DE"/>
        </w:rPr>
        <w:t>agten, zu die</w:t>
      </w:r>
      <w:r w:rsidR="00505CA9">
        <w:rPr>
          <w:lang w:val="de-DE"/>
        </w:rPr>
        <w:t>s</w:t>
      </w:r>
      <w:r w:rsidRPr="0041609F">
        <w:rPr>
          <w:lang w:val="de-DE"/>
        </w:rPr>
        <w:t>en Aktionen, zu bekommen, das i</w:t>
      </w:r>
      <w:r w:rsidR="00505CA9">
        <w:rPr>
          <w:lang w:val="de-DE"/>
        </w:rPr>
        <w:t>s</w:t>
      </w:r>
      <w:r w:rsidRPr="0041609F">
        <w:rPr>
          <w:lang w:val="de-DE"/>
        </w:rPr>
        <w:t>t,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daß </w:t>
      </w:r>
      <w:r w:rsidR="00505CA9">
        <w:rPr>
          <w:lang w:val="de-DE"/>
        </w:rPr>
        <w:t>s</w:t>
      </w:r>
      <w:r w:rsidRPr="0041609F">
        <w:rPr>
          <w:lang w:val="de-DE"/>
        </w:rPr>
        <w:t>ie der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gen,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olche Wirkungen </w:t>
      </w:r>
      <w:r w:rsidRPr="00812278">
        <w:rPr>
          <w:b/>
          <w:bCs/>
          <w:lang w:val="de-DE"/>
        </w:rPr>
        <w:t>unmittelbar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zu 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ußern, ohne noch vorher etwas neues in </w:t>
      </w:r>
      <w:r w:rsidR="00A964D4" w:rsidRPr="00194A9F">
        <w:rPr>
          <w:lang w:val="de-DE"/>
        </w:rPr>
        <w:t xml:space="preserve">ihrem </w:t>
      </w:r>
      <w:r w:rsidR="006873DF" w:rsidRPr="006873DF">
        <w:rPr>
          <w:rFonts w:ascii="Calibri" w:hAnsi="Calibri"/>
          <w:lang w:val="de-DE"/>
        </w:rPr>
        <w:t>In</w:t>
      </w:r>
      <w:r w:rsidRPr="0041609F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nern</w:t>
      </w:r>
      <w:r w:rsidRPr="0041609F">
        <w:rPr>
          <w:lang w:val="de-DE"/>
        </w:rPr>
        <w:t xml:space="preserve"> annehmen zu d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rfen, in </w:t>
      </w:r>
      <w:r w:rsidR="00505CA9">
        <w:rPr>
          <w:lang w:val="de-DE"/>
        </w:rPr>
        <w:t>s</w:t>
      </w:r>
      <w:r w:rsidRPr="0041609F">
        <w:rPr>
          <w:lang w:val="de-DE"/>
        </w:rPr>
        <w:t>o weit von Natur f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hig</w:t>
      </w:r>
      <w:r w:rsidR="00B97BB6" w:rsidRPr="00B97BB6">
        <w:rPr>
          <w:rFonts w:ascii="Calibri" w:hAnsi="Calibri"/>
          <w:lang w:val="de-DE"/>
        </w:rPr>
        <w:br/>
      </w:r>
      <w:ins w:id="7" w:author="John Hymers" w:date="2024-04-13T00:01:00Z">
        <w:r w:rsidR="009E7D54" w:rsidRPr="00194A9F">
          <w:rPr>
            <w:lang w:val="de-DE"/>
          </w:rPr>
          <w:t>gewesen</w:t>
        </w:r>
      </w:ins>
      <w:r w:rsidR="009E7D54" w:rsidRPr="0041609F">
        <w:rPr>
          <w:lang w:val="de-DE"/>
        </w:rPr>
        <w:t xml:space="preserve"> </w:t>
      </w:r>
      <w:del w:id="8" w:author="John Hymers" w:date="2024-04-13T00:01:00Z">
        <w:r w:rsidRPr="0041609F">
          <w:rPr>
            <w:lang w:val="de-DE"/>
          </w:rPr>
          <w:delText>gewefen</w:delText>
        </w:r>
      </w:del>
      <w:r w:rsidRPr="0041609F">
        <w:rPr>
          <w:lang w:val="de-DE"/>
        </w:rPr>
        <w:t xml:space="preserve"> </w:t>
      </w:r>
      <w:r w:rsidR="009E7D54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ey, daß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</w:t>
      </w:r>
      <w:ins w:id="9" w:author="John Hymers" w:date="2024-04-13T00:01:00Z">
        <w:r w:rsidR="00A964D4" w:rsidRPr="00194A9F">
          <w:rPr>
            <w:lang w:val="de-DE"/>
          </w:rPr>
          <w:t>solche</w:t>
        </w:r>
      </w:ins>
      <w:del w:id="10" w:author="John Hymers" w:date="2024-04-13T00:01:00Z">
        <w:r w:rsidRPr="0041609F">
          <w:rPr>
            <w:lang w:val="de-DE"/>
          </w:rPr>
          <w:delText>folche</w:delText>
        </w:r>
      </w:del>
      <w:r w:rsidRPr="0041609F">
        <w:rPr>
          <w:lang w:val="de-DE"/>
        </w:rPr>
        <w:t xml:space="preserve"> </w:t>
      </w:r>
      <w:r w:rsidR="009E7D54">
        <w:rPr>
          <w:lang w:val="de-DE"/>
        </w:rPr>
        <w:t xml:space="preserve">[[note: </w:t>
      </w:r>
      <w:r w:rsidR="009E7D54">
        <w:rPr>
          <w:lang w:val="de-DE"/>
        </w:rPr>
        <w:t xml:space="preserve">both errors </w:t>
      </w:r>
      <w:r w:rsidR="009E7D54">
        <w:rPr>
          <w:lang w:val="de-DE"/>
        </w:rPr>
        <w:t>DTA]]</w:t>
      </w:r>
      <w:r w:rsidR="009E7D54">
        <w:rPr>
          <w:lang w:val="de-DE"/>
        </w:rPr>
        <w:t xml:space="preserve"> </w:t>
      </w:r>
      <w:r w:rsidRPr="0041609F">
        <w:rPr>
          <w:lang w:val="de-DE"/>
        </w:rPr>
        <w:t xml:space="preserve">habe erlangen </w:t>
      </w:r>
      <w:r w:rsidRPr="00812278">
        <w:rPr>
          <w:b/>
          <w:bCs/>
          <w:lang w:val="de-DE"/>
        </w:rPr>
        <w:t>k</w:t>
      </w:r>
      <w:r w:rsidR="006873DF" w:rsidRPr="00812278">
        <w:rPr>
          <w:rFonts w:ascii="Calibri" w:hAnsi="Calibri"/>
          <w:b/>
          <w:bCs/>
          <w:lang w:val="de-DE"/>
        </w:rPr>
        <w:t>ö</w:t>
      </w:r>
      <w:r w:rsidRPr="00812278">
        <w:rPr>
          <w:b/>
          <w:bCs/>
          <w:lang w:val="de-DE"/>
        </w:rPr>
        <w:t>nnen</w:t>
      </w:r>
      <w:r w:rsidRPr="0041609F">
        <w:rPr>
          <w:lang w:val="de-DE"/>
        </w:rPr>
        <w:t xml:space="preserve">. </w:t>
      </w:r>
      <w:r w:rsidRPr="0041609F">
        <w:rPr>
          <w:lang w:val="de-DE"/>
        </w:rPr>
        <w:t>Al-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lein</w:t>
      </w:r>
      <w:r w:rsidRPr="0041609F">
        <w:rPr>
          <w:lang w:val="de-DE"/>
        </w:rPr>
        <w:t xml:space="preserve"> hat </w:t>
      </w:r>
      <w:r w:rsidR="00505CA9">
        <w:rPr>
          <w:lang w:val="de-DE"/>
        </w:rPr>
        <w:t>s</w:t>
      </w:r>
      <w:r w:rsidRPr="0041609F">
        <w:rPr>
          <w:lang w:val="de-DE"/>
        </w:rPr>
        <w:t>ie die</w:t>
      </w:r>
      <w:r w:rsidR="00505CA9">
        <w:rPr>
          <w:lang w:val="de-DE"/>
        </w:rPr>
        <w:t>s</w:t>
      </w:r>
      <w:r w:rsidRPr="0041609F">
        <w:rPr>
          <w:lang w:val="de-DE"/>
        </w:rPr>
        <w:t>e n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ch</w:t>
      </w:r>
      <w:r w:rsidR="00505CA9">
        <w:rPr>
          <w:lang w:val="de-DE"/>
        </w:rPr>
        <w:t>s</w:t>
      </w:r>
      <w:r w:rsidRPr="0041609F">
        <w:rPr>
          <w:lang w:val="de-DE"/>
        </w:rPr>
        <w:t>ten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 jederzeit gehabt?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Zum wenig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ten doch das </w:t>
      </w:r>
      <w:r w:rsidRPr="0041609F">
        <w:rPr>
          <w:lang w:val="de-DE"/>
        </w:rPr>
        <w:t>Ueberlegungsverm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</w:t>
      </w:r>
      <w:r w:rsidRPr="0041609F">
        <w:rPr>
          <w:lang w:val="de-DE"/>
        </w:rPr>
        <w:t xml:space="preserve"> nicht</w:t>
      </w:r>
      <w:r w:rsidRPr="0041609F">
        <w:rPr>
          <w:lang w:val="de-DE"/>
        </w:rPr>
        <w:t>;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Und hat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nun zu irgend einer Zeit nichts mehr an </w:t>
      </w:r>
      <w:r w:rsidR="00505CA9">
        <w:rPr>
          <w:lang w:val="de-DE"/>
        </w:rPr>
        <w:t>s</w:t>
      </w:r>
      <w:r w:rsidRPr="0041609F">
        <w:rPr>
          <w:lang w:val="de-DE"/>
        </w:rPr>
        <w:t>ich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gehabt, als die Anlage, Empfindungskraft und </w:t>
      </w:r>
      <w:r w:rsidRPr="0041609F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tand</w:t>
      </w:r>
      <w:r w:rsidRPr="0041609F">
        <w:rPr>
          <w:lang w:val="de-DE"/>
        </w:rPr>
        <w:t xml:space="preserve"> durch </w:t>
      </w:r>
      <w:r w:rsidR="00A964D4" w:rsidRPr="00194A9F">
        <w:rPr>
          <w:lang w:val="de-DE"/>
        </w:rPr>
        <w:t xml:space="preserve">ihre </w:t>
      </w:r>
      <w:r w:rsidRPr="0041609F">
        <w:rPr>
          <w:lang w:val="de-DE"/>
        </w:rPr>
        <w:t xml:space="preserve">Entwickelung </w:t>
      </w:r>
      <w:r w:rsidRPr="0041609F">
        <w:rPr>
          <w:lang w:val="de-DE"/>
        </w:rPr>
        <w:t xml:space="preserve">zu bekommen, </w:t>
      </w:r>
      <w:r w:rsidR="00505CA9">
        <w:rPr>
          <w:lang w:val="de-DE"/>
        </w:rPr>
        <w:t>s</w:t>
      </w:r>
      <w:r w:rsidRPr="0041609F">
        <w:rPr>
          <w:lang w:val="de-DE"/>
        </w:rPr>
        <w:t>o waren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die</w:t>
      </w:r>
      <w:r w:rsidR="00505CA9">
        <w:rPr>
          <w:lang w:val="de-DE"/>
        </w:rPr>
        <w:t>s</w:t>
      </w:r>
      <w:r w:rsidRPr="0041609F">
        <w:rPr>
          <w:lang w:val="de-DE"/>
        </w:rPr>
        <w:t>e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gen doch zu der Zeit, da </w:t>
      </w:r>
      <w:r w:rsidR="00505CA9">
        <w:rPr>
          <w:lang w:val="de-DE"/>
        </w:rPr>
        <w:t>s</w:t>
      </w:r>
      <w:r w:rsidRPr="0041609F">
        <w:rPr>
          <w:lang w:val="de-DE"/>
        </w:rPr>
        <w:t>ie noch in 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Natur als bloße </w:t>
      </w:r>
      <w:r w:rsidRPr="00812278">
        <w:rPr>
          <w:b/>
          <w:bCs/>
          <w:lang w:val="de-DE"/>
        </w:rPr>
        <w:t>Anlagen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teckten, nur </w:t>
      </w:r>
      <w:r w:rsidRPr="00812278">
        <w:rPr>
          <w:b/>
          <w:bCs/>
          <w:lang w:val="de-DE"/>
        </w:rPr>
        <w:t>entfernte</w:t>
      </w:r>
      <w:r w:rsidRPr="0041609F">
        <w:rPr>
          <w:lang w:val="de-DE"/>
        </w:rPr>
        <w:t xml:space="preserve"> </w:t>
      </w:r>
      <w:r w:rsidRPr="0041609F">
        <w:rPr>
          <w:lang w:val="de-DE"/>
        </w:rPr>
        <w:t>Ver-</w:t>
      </w:r>
    </w:p>
    <w:p w14:paraId="110AB6D0" w14:textId="58E65620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</w:t>
      </w:r>
    </w:p>
    <w:p w14:paraId="7E7721F5" w14:textId="1ACEF7F2" w:rsidR="0041609F" w:rsidRPr="0041609F" w:rsidRDefault="0041609F" w:rsidP="0041609F">
      <w:pPr>
        <w:rPr>
          <w:lang w:val="de-DE"/>
        </w:rPr>
      </w:pPr>
      <w:r w:rsidRPr="0041609F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41609F">
        <w:rPr>
          <w:lang w:val="de-DE"/>
        </w:rPr>
        <w:t>733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41609F">
        <w:rPr>
          <w:lang w:val="de-DE"/>
        </w:rPr>
        <w:t>der men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13C4D8F1" w14:textId="068D1A51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</w:t>
      </w:r>
      <w:r w:rsidRPr="0041609F">
        <w:rPr>
          <w:lang w:val="de-DE"/>
        </w:rPr>
        <w:t xml:space="preserve"> zu die</w:t>
      </w:r>
      <w:r w:rsidR="00505CA9">
        <w:rPr>
          <w:lang w:val="de-DE"/>
        </w:rPr>
        <w:t>s</w:t>
      </w:r>
      <w:r w:rsidRPr="0041609F">
        <w:rPr>
          <w:lang w:val="de-DE"/>
        </w:rPr>
        <w:t>en Wirkungen, und al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nicht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owohl </w:t>
      </w:r>
      <w:r w:rsidRPr="0041609F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</w:t>
      </w:r>
      <w:r w:rsidRPr="0041609F">
        <w:rPr>
          <w:lang w:val="de-DE"/>
        </w:rPr>
        <w:t xml:space="preserve"> zum Empfinden, Vor</w:t>
      </w:r>
      <w:r w:rsidR="00505CA9">
        <w:rPr>
          <w:lang w:val="de-DE"/>
        </w:rPr>
        <w:t>s</w:t>
      </w:r>
      <w:r w:rsidRPr="0041609F">
        <w:rPr>
          <w:lang w:val="de-DE"/>
        </w:rPr>
        <w:t>tellen, Denken, Wollen,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als vielmehr nur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gen, die n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ch</w:t>
      </w:r>
      <w:r w:rsidR="00505CA9">
        <w:rPr>
          <w:lang w:val="de-DE"/>
        </w:rPr>
        <w:t>s</w:t>
      </w:r>
      <w:r w:rsidRPr="0041609F">
        <w:rPr>
          <w:lang w:val="de-DE"/>
        </w:rPr>
        <w:t>ten F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higkeiten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dazu anzunehmen. Soll dieß letztere der </w:t>
      </w:r>
      <w:r w:rsidRPr="00812278">
        <w:rPr>
          <w:b/>
          <w:bCs/>
          <w:lang w:val="de-DE"/>
        </w:rPr>
        <w:t>Keim</w:t>
      </w:r>
      <w:r w:rsidRPr="0041609F">
        <w:rPr>
          <w:lang w:val="de-DE"/>
        </w:rPr>
        <w:t xml:space="preserve"> jener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n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ch</w:t>
      </w:r>
      <w:r w:rsidR="00505CA9">
        <w:rPr>
          <w:lang w:val="de-DE"/>
        </w:rPr>
        <w:t>s</w:t>
      </w:r>
      <w:r w:rsidRPr="0041609F">
        <w:rPr>
          <w:lang w:val="de-DE"/>
        </w:rPr>
        <w:t>ten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gen genennet werden, </w:t>
      </w:r>
      <w:r w:rsidR="00505CA9">
        <w:rPr>
          <w:lang w:val="de-DE"/>
        </w:rPr>
        <w:t>s</w:t>
      </w:r>
      <w:r w:rsidRPr="0041609F">
        <w:rPr>
          <w:lang w:val="de-DE"/>
        </w:rPr>
        <w:t>o haben wir von</w:t>
      </w:r>
      <w:r w:rsidR="00B97BB6" w:rsidRPr="00B97BB6">
        <w:rPr>
          <w:rFonts w:ascii="Calibri" w:hAnsi="Calibri"/>
          <w:lang w:val="de-DE"/>
        </w:rPr>
        <w:br/>
      </w:r>
      <w:ins w:id="11" w:author="John Hymers" w:date="2024-04-13T00:01:00Z">
        <w:r w:rsidR="009E7D54" w:rsidRPr="00194A9F">
          <w:rPr>
            <w:lang w:val="de-DE"/>
          </w:rPr>
          <w:t>Neuem</w:t>
        </w:r>
      </w:ins>
      <w:r w:rsidR="009E7D54" w:rsidRPr="0041609F">
        <w:rPr>
          <w:lang w:val="de-DE"/>
        </w:rPr>
        <w:t xml:space="preserve"> </w:t>
      </w:r>
      <w:del w:id="12" w:author="John Hymers" w:date="2024-04-13T00:01:00Z">
        <w:r w:rsidRPr="0041609F">
          <w:rPr>
            <w:lang w:val="de-DE"/>
          </w:rPr>
          <w:delText>neuen</w:delText>
        </w:r>
      </w:del>
      <w:r w:rsidRPr="0041609F">
        <w:rPr>
          <w:lang w:val="de-DE"/>
        </w:rPr>
        <w:t xml:space="preserve"> die Frage, worinn denn die</w:t>
      </w:r>
      <w:r w:rsidR="00505CA9">
        <w:rPr>
          <w:lang w:val="de-DE"/>
        </w:rPr>
        <w:t>s</w:t>
      </w:r>
      <w:r w:rsidRPr="0041609F">
        <w:rPr>
          <w:lang w:val="de-DE"/>
        </w:rPr>
        <w:t>er Keim, oder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Dispo</w:t>
      </w:r>
      <w:r w:rsidR="00505CA9">
        <w:rPr>
          <w:lang w:val="de-DE"/>
        </w:rPr>
        <w:t>s</w:t>
      </w:r>
      <w:r w:rsidRPr="0041609F">
        <w:rPr>
          <w:lang w:val="de-DE"/>
        </w:rPr>
        <w:t>ition, Gef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 und Vernunft erlangen zu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nnen,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be</w:t>
      </w:r>
      <w:r w:rsidR="00505CA9">
        <w:rPr>
          <w:lang w:val="de-DE"/>
        </w:rPr>
        <w:t>s</w:t>
      </w:r>
      <w:r w:rsidRPr="0041609F">
        <w:rPr>
          <w:lang w:val="de-DE"/>
        </w:rPr>
        <w:t>tehe? Dieß i</w:t>
      </w:r>
      <w:r w:rsidR="00505CA9">
        <w:rPr>
          <w:lang w:val="de-DE"/>
        </w:rPr>
        <w:t>s</w:t>
      </w:r>
      <w:r w:rsidRPr="0041609F">
        <w:rPr>
          <w:lang w:val="de-DE"/>
        </w:rPr>
        <w:t>t die gr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ßte Frage in der P</w:t>
      </w:r>
      <w:r w:rsidR="00505CA9">
        <w:rPr>
          <w:lang w:val="de-DE"/>
        </w:rPr>
        <w:t>s</w:t>
      </w:r>
      <w:r w:rsidRPr="0041609F">
        <w:rPr>
          <w:lang w:val="de-DE"/>
        </w:rPr>
        <w:t>ychologie.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Ich</w:t>
      </w:r>
      <w:r w:rsidRPr="0041609F">
        <w:rPr>
          <w:lang w:val="de-DE"/>
        </w:rPr>
        <w:t xml:space="preserve"> weiß nichts darauf zu antworten, als nur </w:t>
      </w:r>
      <w:r w:rsidRPr="0041609F">
        <w:rPr>
          <w:lang w:val="de-DE"/>
        </w:rPr>
        <w:t>disjunk-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tive</w:t>
      </w:r>
      <w:r w:rsidRPr="0041609F">
        <w:rPr>
          <w:lang w:val="de-DE"/>
        </w:rPr>
        <w:t>: entweder es l</w:t>
      </w:r>
      <w:r w:rsidR="006873DF" w:rsidRPr="006873DF">
        <w:rPr>
          <w:rFonts w:ascii="Calibri" w:hAnsi="Calibri"/>
          <w:lang w:val="de-DE"/>
        </w:rPr>
        <w:t>ä</w:t>
      </w:r>
      <w:r w:rsidR="00505CA9">
        <w:rPr>
          <w:lang w:val="de-DE"/>
        </w:rPr>
        <w:t>ss</w:t>
      </w:r>
      <w:r w:rsidRPr="0041609F">
        <w:rPr>
          <w:lang w:val="de-DE"/>
        </w:rPr>
        <w:t xml:space="preserve">et </w:t>
      </w:r>
      <w:r w:rsidR="00505CA9">
        <w:rPr>
          <w:lang w:val="de-DE"/>
        </w:rPr>
        <w:t>s</w:t>
      </w:r>
      <w:r w:rsidRPr="0041609F">
        <w:rPr>
          <w:lang w:val="de-DE"/>
        </w:rPr>
        <w:t>ich gar keine Vor</w:t>
      </w:r>
      <w:r w:rsidR="00505CA9">
        <w:rPr>
          <w:lang w:val="de-DE"/>
        </w:rPr>
        <w:t>s</w:t>
      </w:r>
      <w:r w:rsidRPr="0041609F">
        <w:rPr>
          <w:lang w:val="de-DE"/>
        </w:rPr>
        <w:t>tellung von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der Grundkraft machen, oder nur Eine.</w:t>
      </w:r>
    </w:p>
    <w:p w14:paraId="500B2AD3" w14:textId="77777777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2.</w:t>
      </w:r>
    </w:p>
    <w:p w14:paraId="3D67D11C" w14:textId="6F434496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Die Kr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fte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nnen nur durch </w:t>
      </w:r>
      <w:r w:rsidR="00A964D4" w:rsidRPr="00194A9F">
        <w:rPr>
          <w:lang w:val="de-DE"/>
        </w:rPr>
        <w:t>ihre</w:t>
      </w:r>
      <w:r w:rsidR="009E7D54">
        <w:rPr>
          <w:lang w:val="de-DE"/>
        </w:rPr>
        <w:t xml:space="preserve"> </w:t>
      </w:r>
      <w:r w:rsidRPr="0041609F">
        <w:rPr>
          <w:lang w:val="de-DE"/>
        </w:rPr>
        <w:t xml:space="preserve"> Wirkungen, </w:t>
      </w:r>
      <w:r w:rsidRPr="0041609F">
        <w:rPr>
          <w:lang w:val="de-DE"/>
        </w:rPr>
        <w:t>wel-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che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hervorbringen, von uns erkannt und nur durch </w:t>
      </w:r>
      <w:r w:rsidRPr="0041609F">
        <w:rPr>
          <w:lang w:val="de-DE"/>
        </w:rPr>
        <w:t>die-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en</w:t>
      </w:r>
      <w:r w:rsidRPr="0041609F">
        <w:rPr>
          <w:lang w:val="de-DE"/>
        </w:rPr>
        <w:t xml:space="preserve"> charakteri</w:t>
      </w:r>
      <w:r w:rsidR="00505CA9">
        <w:rPr>
          <w:lang w:val="de-DE"/>
        </w:rPr>
        <w:t>s</w:t>
      </w:r>
      <w:r w:rsidRPr="0041609F">
        <w:rPr>
          <w:lang w:val="de-DE"/>
        </w:rPr>
        <w:t>irt werden. Alle Wirkungen von 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Grundkraft der Seele, von welchen wir Begriffe haben,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ind Wirkungen, die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in </w:t>
      </w:r>
      <w:r w:rsidR="00A964D4" w:rsidRPr="00194A9F">
        <w:rPr>
          <w:lang w:val="de-DE"/>
        </w:rPr>
        <w:t>ihrem</w:t>
      </w:r>
      <w:r w:rsidR="009E7D54">
        <w:rPr>
          <w:lang w:val="de-DE"/>
        </w:rPr>
        <w:t xml:space="preserve"> </w:t>
      </w:r>
      <w:r w:rsidRPr="0041609F">
        <w:rPr>
          <w:lang w:val="de-DE"/>
        </w:rPr>
        <w:t xml:space="preserve"> dermaligen Zu</w:t>
      </w:r>
      <w:r w:rsidR="00505CA9">
        <w:rPr>
          <w:lang w:val="de-DE"/>
        </w:rPr>
        <w:t>s</w:t>
      </w:r>
      <w:r w:rsidRPr="0041609F">
        <w:rPr>
          <w:lang w:val="de-DE"/>
        </w:rPr>
        <w:t>tande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hervorbringet, nachdem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41609F">
        <w:rPr>
          <w:lang w:val="de-DE"/>
        </w:rPr>
        <w:t>chon vorher bis auf eine hohe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Stufe in </w:t>
      </w:r>
      <w:r w:rsidR="00A964D4" w:rsidRPr="00194A9F">
        <w:rPr>
          <w:lang w:val="de-DE"/>
        </w:rPr>
        <w:t>ihrer</w:t>
      </w:r>
      <w:r w:rsidRPr="0041609F">
        <w:rPr>
          <w:lang w:val="de-DE"/>
        </w:rPr>
        <w:t xml:space="preserve"> Entwickelung fortge</w:t>
      </w:r>
      <w:r w:rsidR="00505CA9">
        <w:rPr>
          <w:lang w:val="de-DE"/>
        </w:rPr>
        <w:t>s</w:t>
      </w:r>
      <w:r w:rsidRPr="0041609F">
        <w:rPr>
          <w:lang w:val="de-DE"/>
        </w:rPr>
        <w:t>chritten i</w:t>
      </w:r>
      <w:r w:rsidR="00505CA9">
        <w:rPr>
          <w:lang w:val="de-DE"/>
        </w:rPr>
        <w:t>s</w:t>
      </w:r>
      <w:r w:rsidRPr="0041609F">
        <w:rPr>
          <w:lang w:val="de-DE"/>
        </w:rPr>
        <w:t>t. Sie hat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chon manche Ver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nderungen erlitten, wenn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41609F">
        <w:rPr>
          <w:lang w:val="de-DE"/>
        </w:rPr>
        <w:t>ich er</w:t>
      </w:r>
      <w:r w:rsidR="00505CA9">
        <w:rPr>
          <w:lang w:val="de-DE"/>
        </w:rPr>
        <w:t>s</w:t>
      </w:r>
      <w:r w:rsidRPr="0041609F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als ein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hlendes, als ein denkendes, als ein wollendes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en </w:t>
      </w:r>
      <w:r w:rsidR="00505CA9">
        <w:rPr>
          <w:lang w:val="de-DE"/>
        </w:rPr>
        <w:t>s</w:t>
      </w:r>
      <w:r w:rsidRPr="0041609F">
        <w:rPr>
          <w:lang w:val="de-DE"/>
        </w:rPr>
        <w:t>elb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offenbaret. Dieß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ind Wirkungen </w:t>
      </w:r>
      <w:r w:rsidRPr="0041609F">
        <w:rPr>
          <w:lang w:val="de-DE"/>
        </w:rPr>
        <w:t>entwi-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ckelter</w:t>
      </w:r>
      <w:r w:rsidRPr="0041609F">
        <w:rPr>
          <w:lang w:val="de-DE"/>
        </w:rPr>
        <w:t xml:space="preserve"> Kr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fte, die zu den </w:t>
      </w:r>
      <w:r w:rsidRPr="00812278">
        <w:rPr>
          <w:b/>
          <w:bCs/>
          <w:lang w:val="de-DE"/>
        </w:rPr>
        <w:t>abgeleiteten</w:t>
      </w:r>
      <w:r w:rsidRPr="0041609F">
        <w:rPr>
          <w:lang w:val="de-DE"/>
        </w:rPr>
        <w:t xml:space="preserve"> Kr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ften oder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higkeiten geh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ren, welche aus den Grundf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higkeiten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nicht nur durch die Erh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hung der</w:t>
      </w:r>
      <w:r w:rsidR="00505CA9">
        <w:rPr>
          <w:lang w:val="de-DE"/>
        </w:rPr>
        <w:t>s</w:t>
      </w:r>
      <w:r w:rsidRPr="0041609F">
        <w:rPr>
          <w:lang w:val="de-DE"/>
        </w:rPr>
        <w:t>elbartigen Kr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fte, </w:t>
      </w:r>
      <w:r w:rsidR="00505CA9">
        <w:rPr>
          <w:lang w:val="de-DE"/>
        </w:rPr>
        <w:t>s</w:t>
      </w:r>
      <w:r w:rsidRPr="0041609F">
        <w:rPr>
          <w:lang w:val="de-DE"/>
        </w:rPr>
        <w:t>on-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dern</w:t>
      </w:r>
      <w:r w:rsidRPr="0041609F">
        <w:rPr>
          <w:lang w:val="de-DE"/>
        </w:rPr>
        <w:t xml:space="preserve"> auch durch die Vereinigung mehrerer</w:t>
      </w:r>
      <w:r w:rsidRPr="0041609F">
        <w:rPr>
          <w:lang w:val="de-DE"/>
        </w:rPr>
        <w:t xml:space="preserve"> ungleich-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artiger</w:t>
      </w:r>
      <w:r w:rsidRPr="0041609F">
        <w:rPr>
          <w:lang w:val="de-DE"/>
        </w:rPr>
        <w:t xml:space="preserve">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 ent</w:t>
      </w:r>
      <w:r w:rsidR="00505CA9">
        <w:rPr>
          <w:lang w:val="de-DE"/>
        </w:rPr>
        <w:t>s</w:t>
      </w:r>
      <w:r w:rsidRPr="0041609F">
        <w:rPr>
          <w:lang w:val="de-DE"/>
        </w:rPr>
        <w:t>tehen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nnen. Haben wir al</w:t>
      </w:r>
      <w:r w:rsidR="00505CA9">
        <w:rPr>
          <w:lang w:val="de-DE"/>
        </w:rPr>
        <w:t>s</w:t>
      </w:r>
      <w:r w:rsidRPr="0041609F">
        <w:rPr>
          <w:lang w:val="de-DE"/>
        </w:rPr>
        <w:t>o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keine Begriffe von andern Wirkungen, als von </w:t>
      </w:r>
      <w:r w:rsidR="00505CA9">
        <w:rPr>
          <w:lang w:val="de-DE"/>
        </w:rPr>
        <w:t>s</w:t>
      </w:r>
      <w:r w:rsidRPr="0041609F">
        <w:rPr>
          <w:lang w:val="de-DE"/>
        </w:rPr>
        <w:t>olchen,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die aus </w:t>
      </w:r>
      <w:r w:rsidRPr="00812278">
        <w:rPr>
          <w:b/>
          <w:bCs/>
          <w:lang w:val="de-DE"/>
        </w:rPr>
        <w:t>abgeleiteten</w:t>
      </w:r>
      <w:r w:rsidRPr="0041609F">
        <w:rPr>
          <w:lang w:val="de-DE"/>
        </w:rPr>
        <w:t xml:space="preserve">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 ent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pringen; woher </w:t>
      </w:r>
      <w:r w:rsidR="00505CA9">
        <w:rPr>
          <w:lang w:val="de-DE"/>
        </w:rPr>
        <w:t>s</w:t>
      </w:r>
      <w:r w:rsidRPr="0041609F">
        <w:rPr>
          <w:lang w:val="de-DE"/>
        </w:rPr>
        <w:t>ol-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len</w:t>
      </w:r>
      <w:r w:rsidRPr="0041609F">
        <w:rPr>
          <w:lang w:val="de-DE"/>
        </w:rPr>
        <w:t xml:space="preserve"> wir denn die Begriffe von Wirkungen hernehmen,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zu deren unmittelbaren Hervorbringung die Grundkraft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aufgeleget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t? wie </w:t>
      </w:r>
      <w:r w:rsidR="00505CA9">
        <w:rPr>
          <w:lang w:val="de-DE"/>
        </w:rPr>
        <w:t>s</w:t>
      </w:r>
      <w:r w:rsidRPr="0041609F">
        <w:rPr>
          <w:lang w:val="de-DE"/>
        </w:rPr>
        <w:t>ie uns vor</w:t>
      </w:r>
      <w:r w:rsidR="00505CA9">
        <w:rPr>
          <w:lang w:val="de-DE"/>
        </w:rPr>
        <w:t>s</w:t>
      </w:r>
      <w:r w:rsidRPr="0041609F">
        <w:rPr>
          <w:lang w:val="de-DE"/>
        </w:rPr>
        <w:t>tellen, und durch welche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Merkmale </w:t>
      </w:r>
      <w:r w:rsidR="00505CA9">
        <w:rPr>
          <w:lang w:val="de-DE"/>
        </w:rPr>
        <w:t>s</w:t>
      </w:r>
      <w:r w:rsidRPr="0041609F">
        <w:rPr>
          <w:lang w:val="de-DE"/>
        </w:rPr>
        <w:t>ie be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chreiben? Muß man nicht da </w:t>
      </w:r>
      <w:r w:rsidR="00505CA9">
        <w:rPr>
          <w:lang w:val="de-DE"/>
        </w:rPr>
        <w:t>s</w:t>
      </w:r>
      <w:r w:rsidRPr="0041609F">
        <w:rPr>
          <w:lang w:val="de-DE"/>
        </w:rPr>
        <w:t>tehen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bleiben, wo wir vorher waren, und uns begn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gen zu</w:t>
      </w:r>
    </w:p>
    <w:p w14:paraId="428C1421" w14:textId="77777777" w:rsidR="00B97BB6" w:rsidRPr="00B97BB6" w:rsidRDefault="00505CA9" w:rsidP="0041609F">
      <w:pPr>
        <w:rPr>
          <w:rFonts w:ascii="Calibri" w:hAnsi="Calibri"/>
          <w:lang w:val="de-DE"/>
        </w:rPr>
      </w:pPr>
      <w:r>
        <w:rPr>
          <w:lang w:val="de-DE"/>
        </w:rPr>
        <w:t>s</w:t>
      </w:r>
      <w:r w:rsidR="0041609F" w:rsidRPr="0041609F">
        <w:rPr>
          <w:lang w:val="de-DE"/>
        </w:rPr>
        <w:t>agen,</w:t>
      </w:r>
    </w:p>
    <w:p w14:paraId="1738508C" w14:textId="52CDF710" w:rsidR="0041609F" w:rsidRPr="0041609F" w:rsidRDefault="0041609F" w:rsidP="0041609F">
      <w:pPr>
        <w:rPr>
          <w:lang w:val="de-DE"/>
        </w:rPr>
      </w:pPr>
      <w:r w:rsidRPr="0041609F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41609F">
        <w:rPr>
          <w:lang w:val="de-DE"/>
        </w:rPr>
        <w:t>734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41609F">
        <w:rPr>
          <w:lang w:val="de-DE"/>
        </w:rPr>
        <w:t>XI. Ver</w:t>
      </w:r>
      <w:r w:rsidR="00505CA9">
        <w:rPr>
          <w:lang w:val="de-DE"/>
        </w:rPr>
        <w:t>s</w:t>
      </w:r>
      <w:r w:rsidRPr="0041609F">
        <w:rPr>
          <w:lang w:val="de-DE"/>
        </w:rPr>
        <w:t>uch. Ueber die Grundkraft</w:t>
      </w:r>
    </w:p>
    <w:p w14:paraId="28E747D2" w14:textId="6FA9E8EA" w:rsidR="00B97BB6" w:rsidRPr="00B97BB6" w:rsidRDefault="00505CA9" w:rsidP="0041609F">
      <w:pPr>
        <w:rPr>
          <w:rFonts w:ascii="Calibri" w:hAnsi="Calibri"/>
          <w:lang w:val="de-DE"/>
        </w:rPr>
      </w:pPr>
      <w:r>
        <w:rPr>
          <w:lang w:val="de-DE"/>
        </w:rPr>
        <w:t>s</w:t>
      </w:r>
      <w:r w:rsidR="0041609F" w:rsidRPr="0041609F">
        <w:rPr>
          <w:lang w:val="de-DE"/>
        </w:rPr>
        <w:t>agen, „</w:t>
      </w:r>
      <w:r w:rsidR="009E7D54">
        <w:rPr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="0041609F" w:rsidRPr="0041609F">
        <w:rPr>
          <w:lang w:val="de-DE"/>
        </w:rPr>
        <w:t xml:space="preserve">e </w:t>
      </w:r>
      <w:r w:rsidR="0041609F" w:rsidRPr="0041609F">
        <w:rPr>
          <w:lang w:val="de-DE"/>
        </w:rPr>
        <w:t xml:space="preserve">Grundkraft </w:t>
      </w:r>
      <w:r>
        <w:rPr>
          <w:lang w:val="de-DE"/>
        </w:rPr>
        <w:t>s</w:t>
      </w:r>
      <w:r w:rsidR="0041609F" w:rsidRPr="0041609F">
        <w:rPr>
          <w:lang w:val="de-DE"/>
        </w:rPr>
        <w:t>ey die, welche den Keim der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Grundverm</w:t>
      </w:r>
      <w:r w:rsidR="006873DF" w:rsidRPr="006873DF">
        <w:rPr>
          <w:rFonts w:ascii="Calibri" w:hAnsi="Calibri"/>
          <w:lang w:val="de-DE"/>
        </w:rPr>
        <w:t>ö</w:t>
      </w:r>
      <w:r w:rsidR="0041609F" w:rsidRPr="0041609F">
        <w:rPr>
          <w:lang w:val="de-DE"/>
        </w:rPr>
        <w:t>gen zum F</w:t>
      </w:r>
      <w:r w:rsidR="006873DF" w:rsidRPr="006873DF">
        <w:rPr>
          <w:rFonts w:ascii="Calibri" w:hAnsi="Calibri"/>
          <w:lang w:val="de-DE"/>
        </w:rPr>
        <w:t>ü</w:t>
      </w:r>
      <w:r w:rsidR="0041609F" w:rsidRPr="0041609F">
        <w:rPr>
          <w:lang w:val="de-DE"/>
        </w:rPr>
        <w:t>hlen, zum Vor</w:t>
      </w:r>
      <w:r>
        <w:rPr>
          <w:lang w:val="de-DE"/>
        </w:rPr>
        <w:t>s</w:t>
      </w:r>
      <w:r w:rsidR="0041609F" w:rsidRPr="0041609F">
        <w:rPr>
          <w:lang w:val="de-DE"/>
        </w:rPr>
        <w:t>tellen, zum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 xml:space="preserve">Wollen in </w:t>
      </w:r>
      <w:r>
        <w:rPr>
          <w:lang w:val="de-DE"/>
        </w:rPr>
        <w:t>s</w:t>
      </w:r>
      <w:r w:rsidR="0041609F" w:rsidRPr="0041609F">
        <w:rPr>
          <w:lang w:val="de-DE"/>
        </w:rPr>
        <w:t>ich enthalte</w:t>
      </w:r>
      <w:r w:rsidR="0041609F" w:rsidRPr="0041609F">
        <w:rPr>
          <w:lang w:val="de-DE"/>
        </w:rPr>
        <w:t>?‟</w:t>
      </w:r>
      <w:r w:rsidR="0041609F" w:rsidRPr="0041609F">
        <w:rPr>
          <w:lang w:val="de-DE"/>
        </w:rPr>
        <w:t xml:space="preserve"> Wir f</w:t>
      </w:r>
      <w:r w:rsidR="006873DF" w:rsidRPr="006873DF">
        <w:rPr>
          <w:rFonts w:ascii="Calibri" w:hAnsi="Calibri"/>
          <w:lang w:val="de-DE"/>
        </w:rPr>
        <w:t>ü</w:t>
      </w:r>
      <w:r w:rsidR="0041609F" w:rsidRPr="0041609F">
        <w:rPr>
          <w:lang w:val="de-DE"/>
        </w:rPr>
        <w:t xml:space="preserve">hlen </w:t>
      </w:r>
      <w:r>
        <w:rPr>
          <w:lang w:val="de-DE"/>
        </w:rPr>
        <w:t>s</w:t>
      </w:r>
      <w:r w:rsidR="0041609F" w:rsidRPr="0041609F">
        <w:rPr>
          <w:lang w:val="de-DE"/>
        </w:rPr>
        <w:t>ie, wir wirken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im entwickelten Zu</w:t>
      </w:r>
      <w:r>
        <w:rPr>
          <w:lang w:val="de-DE"/>
        </w:rPr>
        <w:t>s</w:t>
      </w:r>
      <w:r w:rsidR="0041609F" w:rsidRPr="0041609F">
        <w:rPr>
          <w:lang w:val="de-DE"/>
        </w:rPr>
        <w:t xml:space="preserve">tande, indem wir uns </w:t>
      </w:r>
      <w:r>
        <w:rPr>
          <w:lang w:val="de-DE"/>
        </w:rPr>
        <w:t>s</w:t>
      </w:r>
      <w:r w:rsidR="0041609F" w:rsidRPr="0041609F">
        <w:rPr>
          <w:lang w:val="de-DE"/>
        </w:rPr>
        <w:t>elb</w:t>
      </w:r>
      <w:r>
        <w:rPr>
          <w:lang w:val="de-DE"/>
        </w:rPr>
        <w:t>s</w:t>
      </w:r>
      <w:r w:rsidR="0041609F" w:rsidRPr="0041609F">
        <w:rPr>
          <w:lang w:val="de-DE"/>
        </w:rPr>
        <w:t>t f</w:t>
      </w:r>
      <w:r w:rsidR="006873DF" w:rsidRPr="006873DF">
        <w:rPr>
          <w:rFonts w:ascii="Calibri" w:hAnsi="Calibri"/>
          <w:lang w:val="de-DE"/>
        </w:rPr>
        <w:t>ü</w:t>
      </w:r>
      <w:r w:rsidR="0041609F" w:rsidRPr="0041609F">
        <w:rPr>
          <w:lang w:val="de-DE"/>
        </w:rPr>
        <w:t>hlen.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 xml:space="preserve">Vielleicht verhalten </w:t>
      </w:r>
      <w:r>
        <w:rPr>
          <w:lang w:val="de-DE"/>
        </w:rPr>
        <w:t>s</w:t>
      </w:r>
      <w:r w:rsidR="0041609F" w:rsidRPr="0041609F">
        <w:rPr>
          <w:lang w:val="de-DE"/>
        </w:rPr>
        <w:t>ich al</w:t>
      </w:r>
      <w:r>
        <w:rPr>
          <w:lang w:val="de-DE"/>
        </w:rPr>
        <w:t>s</w:t>
      </w:r>
      <w:r w:rsidR="0041609F" w:rsidRPr="0041609F">
        <w:rPr>
          <w:lang w:val="de-DE"/>
        </w:rPr>
        <w:t xml:space="preserve">o die uns bekannten </w:t>
      </w:r>
      <w:r w:rsidR="0041609F" w:rsidRPr="0041609F">
        <w:rPr>
          <w:lang w:val="de-DE"/>
        </w:rPr>
        <w:t>Grund-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verm</w:t>
      </w:r>
      <w:r w:rsidR="006873DF" w:rsidRPr="006873DF">
        <w:rPr>
          <w:rFonts w:ascii="Calibri" w:hAnsi="Calibri"/>
          <w:lang w:val="de-DE"/>
        </w:rPr>
        <w:t>ö</w:t>
      </w:r>
      <w:r w:rsidR="0041609F" w:rsidRPr="0041609F">
        <w:rPr>
          <w:lang w:val="de-DE"/>
        </w:rPr>
        <w:t xml:space="preserve">gen </w:t>
      </w:r>
      <w:r w:rsidR="0041609F" w:rsidRPr="0041609F">
        <w:rPr>
          <w:lang w:val="de-DE"/>
        </w:rPr>
        <w:t xml:space="preserve">zu der </w:t>
      </w:r>
      <w:r w:rsidR="0041609F" w:rsidRPr="0041609F">
        <w:rPr>
          <w:lang w:val="de-DE"/>
        </w:rPr>
        <w:t>Urkraft</w:t>
      </w:r>
      <w:r w:rsidR="0041609F" w:rsidRPr="0041609F">
        <w:rPr>
          <w:lang w:val="de-DE"/>
        </w:rPr>
        <w:t xml:space="preserve"> der Seele, wie das Verm</w:t>
      </w:r>
      <w:r w:rsidR="006873DF" w:rsidRPr="006873DF">
        <w:rPr>
          <w:rFonts w:ascii="Calibri" w:hAnsi="Calibri"/>
          <w:lang w:val="de-DE"/>
        </w:rPr>
        <w:t>ö</w:t>
      </w:r>
      <w:r w:rsidR="0041609F" w:rsidRPr="0041609F">
        <w:rPr>
          <w:lang w:val="de-DE"/>
        </w:rPr>
        <w:t>gen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 xml:space="preserve">zum Lachen, </w:t>
      </w:r>
      <w:r>
        <w:rPr>
          <w:lang w:val="de-DE"/>
        </w:rPr>
        <w:t>s</w:t>
      </w:r>
      <w:r w:rsidR="0041609F" w:rsidRPr="0041609F">
        <w:rPr>
          <w:lang w:val="de-DE"/>
        </w:rPr>
        <w:t>ich zu den entferntern Verm</w:t>
      </w:r>
      <w:r w:rsidR="006873DF" w:rsidRPr="006873DF">
        <w:rPr>
          <w:rFonts w:ascii="Calibri" w:hAnsi="Calibri"/>
          <w:lang w:val="de-DE"/>
        </w:rPr>
        <w:t>ö</w:t>
      </w:r>
      <w:r w:rsidR="0041609F" w:rsidRPr="0041609F">
        <w:rPr>
          <w:lang w:val="de-DE"/>
        </w:rPr>
        <w:t>gen der Seele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und des Leibes verh</w:t>
      </w:r>
      <w:r w:rsidR="006873DF" w:rsidRPr="006873DF">
        <w:rPr>
          <w:rFonts w:ascii="Calibri" w:hAnsi="Calibri"/>
          <w:lang w:val="de-DE"/>
        </w:rPr>
        <w:t>ä</w:t>
      </w:r>
      <w:r w:rsidR="0041609F" w:rsidRPr="0041609F">
        <w:rPr>
          <w:lang w:val="de-DE"/>
        </w:rPr>
        <w:t xml:space="preserve">lt, von denen es eine Folge und </w:t>
      </w:r>
      <w:r w:rsidR="0041609F" w:rsidRPr="0041609F">
        <w:rPr>
          <w:lang w:val="de-DE"/>
        </w:rPr>
        <w:t>Wir-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kung</w:t>
      </w:r>
      <w:r w:rsidR="0041609F" w:rsidRPr="0041609F">
        <w:rPr>
          <w:lang w:val="de-DE"/>
        </w:rPr>
        <w:t xml:space="preserve"> i</w:t>
      </w:r>
      <w:r>
        <w:rPr>
          <w:lang w:val="de-DE"/>
        </w:rPr>
        <w:t>s</w:t>
      </w:r>
      <w:r w:rsidR="0041609F" w:rsidRPr="0041609F">
        <w:rPr>
          <w:lang w:val="de-DE"/>
        </w:rPr>
        <w:t>t. Vielleicht i</w:t>
      </w:r>
      <w:r>
        <w:rPr>
          <w:lang w:val="de-DE"/>
        </w:rPr>
        <w:t>s</w:t>
      </w:r>
      <w:r w:rsidR="0041609F" w:rsidRPr="0041609F">
        <w:rPr>
          <w:lang w:val="de-DE"/>
        </w:rPr>
        <w:t xml:space="preserve">t die Urkraft der Seele noch </w:t>
      </w:r>
      <w:r w:rsidR="0041609F" w:rsidRPr="0041609F">
        <w:rPr>
          <w:lang w:val="de-DE"/>
        </w:rPr>
        <w:t>wei-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ter</w:t>
      </w:r>
      <w:r w:rsidR="0041609F" w:rsidRPr="0041609F">
        <w:rPr>
          <w:lang w:val="de-DE"/>
        </w:rPr>
        <w:t xml:space="preserve"> entfernt.</w:t>
      </w:r>
    </w:p>
    <w:p w14:paraId="12FD51D3" w14:textId="77777777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3.</w:t>
      </w:r>
    </w:p>
    <w:p w14:paraId="64732B7F" w14:textId="6869117A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Man gebe die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er Schwierigkeit nach, und halte </w:t>
      </w:r>
      <w:r w:rsidR="00505CA9">
        <w:rPr>
          <w:lang w:val="de-DE"/>
        </w:rPr>
        <w:t>s</w:t>
      </w:r>
      <w:r w:rsidRPr="0041609F">
        <w:rPr>
          <w:lang w:val="de-DE"/>
        </w:rPr>
        <w:t>ich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von der dunklen Tiefe, in der die </w:t>
      </w:r>
      <w:r w:rsidRPr="0041609F">
        <w:rPr>
          <w:lang w:val="de-DE"/>
        </w:rPr>
        <w:t>Grundkraft</w:t>
      </w:r>
      <w:r w:rsidRPr="0041609F">
        <w:rPr>
          <w:lang w:val="de-DE"/>
        </w:rPr>
        <w:t xml:space="preserve"> der Seele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lieget, zur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ck. Will man </w:t>
      </w:r>
      <w:r w:rsidR="00505CA9">
        <w:rPr>
          <w:lang w:val="de-DE"/>
        </w:rPr>
        <w:t>s</w:t>
      </w:r>
      <w:r w:rsidRPr="0041609F">
        <w:rPr>
          <w:lang w:val="de-DE"/>
        </w:rPr>
        <w:t>ich aber nicht ab</w:t>
      </w:r>
      <w:r w:rsidR="00505CA9">
        <w:rPr>
          <w:lang w:val="de-DE"/>
        </w:rPr>
        <w:t>s</w:t>
      </w:r>
      <w:r w:rsidRPr="0041609F">
        <w:rPr>
          <w:lang w:val="de-DE"/>
        </w:rPr>
        <w:t>chrecken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la</w:t>
      </w:r>
      <w:r w:rsidR="00505CA9">
        <w:rPr>
          <w:lang w:val="de-DE"/>
        </w:rPr>
        <w:t>ss</w:t>
      </w:r>
      <w:r w:rsidRPr="0041609F">
        <w:rPr>
          <w:lang w:val="de-DE"/>
        </w:rPr>
        <w:t xml:space="preserve">en,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weit hineinzugehen, als man </w:t>
      </w:r>
      <w:r w:rsidR="00505CA9">
        <w:rPr>
          <w:lang w:val="de-DE"/>
        </w:rPr>
        <w:t>s</w:t>
      </w:r>
      <w:r w:rsidRPr="0041609F">
        <w:rPr>
          <w:lang w:val="de-DE"/>
        </w:rPr>
        <w:t>ich fortzuf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im Stande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t, </w:t>
      </w:r>
      <w:r w:rsidR="00505CA9">
        <w:rPr>
          <w:lang w:val="de-DE"/>
        </w:rPr>
        <w:t>s</w:t>
      </w:r>
      <w:r w:rsidRPr="0041609F">
        <w:rPr>
          <w:lang w:val="de-DE"/>
        </w:rPr>
        <w:t>o wird man doch auf einige n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tzliche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Betrachtungen kommen, und manches be</w:t>
      </w:r>
      <w:r w:rsidR="00505CA9">
        <w:rPr>
          <w:lang w:val="de-DE"/>
        </w:rPr>
        <w:t>ss</w:t>
      </w:r>
      <w:r w:rsidRPr="0041609F">
        <w:rPr>
          <w:lang w:val="de-DE"/>
        </w:rPr>
        <w:t xml:space="preserve">er </w:t>
      </w:r>
      <w:r w:rsidR="00505CA9">
        <w:rPr>
          <w:lang w:val="de-DE"/>
        </w:rPr>
        <w:t>s</w:t>
      </w:r>
      <w:r w:rsidRPr="0041609F">
        <w:rPr>
          <w:lang w:val="de-DE"/>
        </w:rPr>
        <w:t>ehen,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wenn gleich das nicht entdecket wird, was man auf</w:t>
      </w:r>
      <w:r w:rsidR="00505CA9">
        <w:rPr>
          <w:lang w:val="de-DE"/>
        </w:rPr>
        <w:t>s</w:t>
      </w:r>
      <w:r w:rsidRPr="0041609F">
        <w:rPr>
          <w:lang w:val="de-DE"/>
        </w:rPr>
        <w:t>uchte.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Zuer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bietet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die von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manchen </w:t>
      </w:r>
      <w:r w:rsidR="00505CA9">
        <w:rPr>
          <w:lang w:val="de-DE"/>
        </w:rPr>
        <w:t>s</w:t>
      </w:r>
      <w:r w:rsidRPr="0041609F">
        <w:rPr>
          <w:lang w:val="de-DE"/>
        </w:rPr>
        <w:t>chon angenommene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Hypothe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 dar, </w:t>
      </w:r>
      <w:r w:rsidRPr="0041609F">
        <w:rPr>
          <w:lang w:val="de-DE"/>
        </w:rPr>
        <w:t>„</w:t>
      </w:r>
      <w:r w:rsidRPr="0041609F">
        <w:rPr>
          <w:lang w:val="de-DE"/>
        </w:rPr>
        <w:t xml:space="preserve">das </w:t>
      </w:r>
      <w:r w:rsidRPr="00812278">
        <w:rPr>
          <w:b/>
          <w:bCs/>
          <w:lang w:val="de-DE"/>
          <w:rPrChange w:id="13" w:author="John Hymers" w:date="2024-04-17T12:34:00Z">
            <w:rPr>
              <w:lang w:val="de-DE"/>
            </w:rPr>
          </w:rPrChange>
        </w:rPr>
        <w:t>Gef</w:t>
      </w:r>
      <w:r w:rsidR="006873DF" w:rsidRPr="00812278">
        <w:rPr>
          <w:rFonts w:ascii="Calibri" w:hAnsi="Calibri"/>
          <w:b/>
          <w:bCs/>
          <w:lang w:val="de-DE"/>
          <w:rPrChange w:id="14" w:author="John Hymers" w:date="2024-04-17T12:34:00Z">
            <w:rPr>
              <w:rFonts w:ascii="Calibri" w:hAnsi="Calibri"/>
              <w:lang w:val="de-DE"/>
            </w:rPr>
          </w:rPrChange>
        </w:rPr>
        <w:t>ü</w:t>
      </w:r>
      <w:r w:rsidRPr="00812278">
        <w:rPr>
          <w:b/>
          <w:bCs/>
          <w:lang w:val="de-DE"/>
          <w:rPrChange w:id="15" w:author="John Hymers" w:date="2024-04-17T12:34:00Z">
            <w:rPr>
              <w:lang w:val="de-DE"/>
            </w:rPr>
          </w:rPrChange>
        </w:rPr>
        <w:t>hl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>elb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ey der </w:t>
      </w:r>
      <w:r w:rsidRPr="0041609F">
        <w:rPr>
          <w:lang w:val="de-DE"/>
        </w:rPr>
        <w:t>Unter</w:t>
      </w:r>
      <w:r w:rsidR="00505CA9">
        <w:rPr>
          <w:lang w:val="de-DE"/>
        </w:rPr>
        <w:t>s</w:t>
      </w:r>
      <w:r w:rsidRPr="0041609F">
        <w:rPr>
          <w:lang w:val="de-DE"/>
        </w:rPr>
        <w:t>chei-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dungscharakter</w:t>
      </w:r>
      <w:r w:rsidRPr="0041609F">
        <w:rPr>
          <w:lang w:val="de-DE"/>
        </w:rPr>
        <w:t xml:space="preserve"> der Urkraft der Seele von andern </w:t>
      </w:r>
      <w:r w:rsidRPr="0041609F">
        <w:rPr>
          <w:lang w:val="de-DE"/>
        </w:rPr>
        <w:t>Urkr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f-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ten.</w:t>
      </w:r>
      <w:ins w:id="16" w:author="John Hymers" w:date="2024-04-17T12:34:00Z">
        <w:r w:rsidR="00812278">
          <w:rPr>
            <w:lang w:val="de-DE"/>
          </w:rPr>
          <w:t>“</w:t>
        </w:r>
      </w:ins>
      <w:r w:rsidRPr="0041609F">
        <w:rPr>
          <w:lang w:val="de-DE"/>
        </w:rPr>
        <w:t xml:space="preserve"> Die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 </w:t>
      </w:r>
      <w:r w:rsidR="006873DF" w:rsidRPr="006873DF">
        <w:rPr>
          <w:rFonts w:ascii="Calibri" w:hAnsi="Calibri"/>
          <w:lang w:val="de-DE"/>
        </w:rPr>
        <w:t>Id</w:t>
      </w:r>
      <w:r w:rsidRPr="0041609F">
        <w:rPr>
          <w:lang w:val="de-DE"/>
        </w:rPr>
        <w:t>ee hat einiges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r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ich, das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</w:t>
      </w:r>
      <w:r w:rsidRPr="0041609F">
        <w:rPr>
          <w:lang w:val="de-DE"/>
        </w:rPr>
        <w:t>wahr-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cheinlich</w:t>
      </w:r>
      <w:r w:rsidRPr="0041609F">
        <w:rPr>
          <w:lang w:val="de-DE"/>
        </w:rPr>
        <w:t xml:space="preserve"> machet; aber auch nur einiges, denn an</w:t>
      </w:r>
      <w:r w:rsidRPr="0041609F">
        <w:rPr>
          <w:lang w:val="de-DE"/>
        </w:rPr>
        <w:t xml:space="preserve"> v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lli-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ger</w:t>
      </w:r>
      <w:r w:rsidRPr="0041609F">
        <w:rPr>
          <w:lang w:val="de-DE"/>
        </w:rPr>
        <w:t xml:space="preserve"> Evidenz muß da nothwendig vieles fehlen, wo das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Licht der Beobachtungen verli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cht, und nur ein </w:t>
      </w:r>
      <w:r w:rsidR="00505CA9">
        <w:rPr>
          <w:lang w:val="de-DE"/>
        </w:rPr>
        <w:t>s</w:t>
      </w:r>
      <w:r w:rsidRPr="0041609F">
        <w:rPr>
          <w:lang w:val="de-DE"/>
        </w:rPr>
        <w:t>chwa-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cher</w:t>
      </w:r>
      <w:r w:rsidRPr="0041609F">
        <w:rPr>
          <w:lang w:val="de-DE"/>
        </w:rPr>
        <w:t xml:space="preserve"> Schimmer der Analogie zur Leuchte dienet. Die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Spekulation aus Begriffen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ollte hier als ein </w:t>
      </w:r>
      <w:r w:rsidR="00505CA9">
        <w:rPr>
          <w:lang w:val="de-DE"/>
        </w:rPr>
        <w:t>s</w:t>
      </w:r>
      <w:r w:rsidRPr="0041609F">
        <w:rPr>
          <w:lang w:val="de-DE"/>
        </w:rPr>
        <w:t>icherer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Wegwei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er zutreten. Aber </w:t>
      </w:r>
      <w:ins w:id="17" w:author="John Hymers" w:date="2024-04-13T00:01:00Z">
        <w:r w:rsidR="00A964D4" w:rsidRPr="00194A9F">
          <w:rPr>
            <w:lang w:val="de-DE"/>
          </w:rPr>
          <w:t>leyder</w:t>
        </w:r>
      </w:ins>
      <w:r w:rsidR="000A572A">
        <w:rPr>
          <w:lang w:val="de-DE"/>
        </w:rPr>
        <w:t xml:space="preserve"> </w:t>
      </w:r>
      <w:del w:id="18" w:author="John Hymers" w:date="2024-04-13T00:01:00Z">
        <w:r w:rsidRPr="0041609F">
          <w:rPr>
            <w:lang w:val="de-DE"/>
          </w:rPr>
          <w:delText>bey der</w:delText>
        </w:r>
      </w:del>
      <w:r w:rsidRPr="0041609F">
        <w:rPr>
          <w:lang w:val="de-DE"/>
        </w:rPr>
        <w:t xml:space="preserve"> </w:t>
      </w:r>
      <w:r w:rsidR="00812278">
        <w:rPr>
          <w:lang w:val="de-DE"/>
        </w:rPr>
        <w:t xml:space="preserve">[[note: also in UMich]] </w:t>
      </w:r>
      <w:r w:rsidRPr="0041609F">
        <w:rPr>
          <w:lang w:val="de-DE"/>
        </w:rPr>
        <w:t xml:space="preserve">thut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dieß in </w:t>
      </w:r>
      <w:r w:rsidRPr="0041609F">
        <w:rPr>
          <w:lang w:val="de-DE"/>
        </w:rPr>
        <w:t>me-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taphy</w:t>
      </w:r>
      <w:r w:rsidR="00505CA9">
        <w:rPr>
          <w:lang w:val="de-DE"/>
        </w:rPr>
        <w:t>s</w:t>
      </w:r>
      <w:r w:rsidRPr="0041609F">
        <w:rPr>
          <w:lang w:val="de-DE"/>
        </w:rPr>
        <w:t>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chen </w:t>
      </w:r>
      <w:r w:rsidRPr="0041609F">
        <w:rPr>
          <w:lang w:val="de-DE"/>
        </w:rPr>
        <w:t>Unter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uchungen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ehr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elten, theils weil </w:t>
      </w:r>
      <w:r w:rsidR="00505CA9">
        <w:rPr>
          <w:lang w:val="de-DE"/>
        </w:rPr>
        <w:t>s</w:t>
      </w:r>
      <w:r w:rsidRPr="0041609F">
        <w:rPr>
          <w:lang w:val="de-DE"/>
        </w:rPr>
        <w:t>ie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nicht kann, und theils auch, weil </w:t>
      </w:r>
      <w:r w:rsidR="00A964D4" w:rsidRPr="00194A9F">
        <w:rPr>
          <w:lang w:val="de-DE"/>
        </w:rPr>
        <w:t>ihre</w:t>
      </w:r>
      <w:r w:rsidRPr="0041609F">
        <w:rPr>
          <w:lang w:val="de-DE"/>
        </w:rPr>
        <w:t xml:space="preserve"> Beyh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lfe </w:t>
      </w:r>
      <w:r w:rsidR="00505CA9">
        <w:rPr>
          <w:lang w:val="de-DE"/>
        </w:rPr>
        <w:t>s</w:t>
      </w:r>
      <w:r w:rsidRPr="0041609F">
        <w:rPr>
          <w:lang w:val="de-DE"/>
        </w:rPr>
        <w:t>o oft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nicht ge</w:t>
      </w:r>
      <w:r w:rsidR="00505CA9">
        <w:rPr>
          <w:lang w:val="de-DE"/>
        </w:rPr>
        <w:t>s</w:t>
      </w:r>
      <w:r w:rsidRPr="0041609F">
        <w:rPr>
          <w:lang w:val="de-DE"/>
        </w:rPr>
        <w:t>uchet, und gar von der Hand gewie</w:t>
      </w:r>
      <w:r w:rsidR="00505CA9">
        <w:rPr>
          <w:lang w:val="de-DE"/>
        </w:rPr>
        <w:t>s</w:t>
      </w:r>
      <w:r w:rsidRPr="0041609F">
        <w:rPr>
          <w:lang w:val="de-DE"/>
        </w:rPr>
        <w:t>en wird.</w:t>
      </w:r>
    </w:p>
    <w:p w14:paraId="2B786712" w14:textId="239EE5F2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 xml:space="preserve">Es verlohnt </w:t>
      </w:r>
      <w:r w:rsidR="00505CA9">
        <w:rPr>
          <w:lang w:val="de-DE"/>
        </w:rPr>
        <w:t>s</w:t>
      </w:r>
      <w:r w:rsidRPr="0041609F">
        <w:rPr>
          <w:lang w:val="de-DE"/>
        </w:rPr>
        <w:t>ich doch der M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he, die Gr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nde der </w:t>
      </w:r>
      <w:r w:rsidRPr="0041609F">
        <w:rPr>
          <w:lang w:val="de-DE"/>
        </w:rPr>
        <w:t>er-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hnten</w:t>
      </w:r>
      <w:r w:rsidRPr="0041609F">
        <w:rPr>
          <w:lang w:val="de-DE"/>
        </w:rPr>
        <w:t xml:space="preserve"> Hypothe</w:t>
      </w:r>
      <w:r w:rsidR="00505CA9">
        <w:rPr>
          <w:lang w:val="de-DE"/>
        </w:rPr>
        <w:t>s</w:t>
      </w:r>
      <w:r w:rsidRPr="0041609F">
        <w:rPr>
          <w:lang w:val="de-DE"/>
        </w:rPr>
        <w:t>e genauer anzu</w:t>
      </w:r>
      <w:r w:rsidR="00505CA9">
        <w:rPr>
          <w:lang w:val="de-DE"/>
        </w:rPr>
        <w:t>s</w:t>
      </w:r>
      <w:r w:rsidRPr="0041609F">
        <w:rPr>
          <w:lang w:val="de-DE"/>
        </w:rPr>
        <w:t>ehen.</w:t>
      </w:r>
      <w:r w:rsidRPr="0041609F">
        <w:rPr>
          <w:lang w:val="de-DE"/>
        </w:rPr>
        <w:t xml:space="preserve"> </w:t>
      </w:r>
      <w:r w:rsidRPr="00812278">
        <w:rPr>
          <w:b/>
          <w:bCs/>
          <w:lang w:val="de-DE"/>
        </w:rPr>
        <w:t>F</w:t>
      </w:r>
      <w:r w:rsidR="006873DF" w:rsidRPr="00812278">
        <w:rPr>
          <w:rFonts w:ascii="Calibri" w:hAnsi="Calibri"/>
          <w:b/>
          <w:bCs/>
          <w:lang w:val="de-DE"/>
        </w:rPr>
        <w:t>ü</w:t>
      </w:r>
      <w:r w:rsidRPr="00812278">
        <w:rPr>
          <w:b/>
          <w:bCs/>
          <w:lang w:val="de-DE"/>
        </w:rPr>
        <w:t>hlen</w:t>
      </w:r>
      <w:r w:rsidRPr="0041609F">
        <w:rPr>
          <w:lang w:val="de-DE"/>
        </w:rPr>
        <w:t xml:space="preserve"> oder</w:t>
      </w:r>
      <w:r w:rsidR="00B97BB6" w:rsidRPr="00B97BB6">
        <w:rPr>
          <w:rFonts w:ascii="Calibri" w:hAnsi="Calibri"/>
          <w:lang w:val="de-DE"/>
        </w:rPr>
        <w:br/>
      </w:r>
      <w:r w:rsidRPr="00812278">
        <w:rPr>
          <w:b/>
          <w:bCs/>
          <w:lang w:val="de-DE"/>
        </w:rPr>
        <w:t>Empfinden</w:t>
      </w:r>
      <w:r w:rsidRPr="0041609F">
        <w:rPr>
          <w:lang w:val="de-DE"/>
        </w:rPr>
        <w:t xml:space="preserve"> —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eine </w:t>
      </w:r>
      <w:r w:rsidR="006873DF" w:rsidRPr="006873DF">
        <w:rPr>
          <w:rFonts w:ascii="Calibri" w:hAnsi="Calibri"/>
          <w:lang w:val="de-DE"/>
        </w:rPr>
        <w:t>Id</w:t>
      </w:r>
      <w:r w:rsidRPr="0041609F">
        <w:rPr>
          <w:lang w:val="de-DE"/>
        </w:rPr>
        <w:t>ee davon vorausge</w:t>
      </w:r>
      <w:r w:rsidR="00505CA9">
        <w:rPr>
          <w:lang w:val="de-DE"/>
        </w:rPr>
        <w:t>s</w:t>
      </w:r>
      <w:r w:rsidRPr="0041609F">
        <w:rPr>
          <w:lang w:val="de-DE"/>
        </w:rPr>
        <w:t>etzt,</w:t>
      </w:r>
    </w:p>
    <w:p w14:paraId="1C0082B7" w14:textId="1461B214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wie</w:t>
      </w:r>
    </w:p>
    <w:p w14:paraId="75B4241C" w14:textId="4516EFF6" w:rsidR="0041609F" w:rsidRPr="0041609F" w:rsidRDefault="0041609F" w:rsidP="0041609F">
      <w:pPr>
        <w:rPr>
          <w:lang w:val="de-DE"/>
        </w:rPr>
      </w:pPr>
      <w:r w:rsidRPr="0041609F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41609F">
        <w:rPr>
          <w:lang w:val="de-DE"/>
        </w:rPr>
        <w:t>735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41609F">
        <w:rPr>
          <w:lang w:val="de-DE"/>
        </w:rPr>
        <w:t>der men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4B53D46C" w14:textId="21D06FD5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wie aus un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ern Beobachtungen gezogen wird </w:t>
      </w:r>
      <w:r w:rsidRPr="0041609F">
        <w:rPr>
          <w:lang w:val="de-DE"/>
        </w:rPr>
        <w:t>—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>oll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eine </w:t>
      </w:r>
      <w:r w:rsidRPr="00812278">
        <w:rPr>
          <w:b/>
          <w:bCs/>
          <w:lang w:val="de-DE"/>
        </w:rPr>
        <w:t>unmittelbare Wirkung der Grundkraft der</w:t>
      </w:r>
      <w:r w:rsidR="00B97BB6" w:rsidRPr="00812278">
        <w:rPr>
          <w:rFonts w:ascii="Calibri" w:hAnsi="Calibri"/>
          <w:b/>
          <w:bCs/>
          <w:lang w:val="de-DE"/>
        </w:rPr>
        <w:br/>
      </w:r>
      <w:r w:rsidRPr="00812278">
        <w:rPr>
          <w:b/>
          <w:bCs/>
          <w:lang w:val="de-DE"/>
        </w:rPr>
        <w:t>Seele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>eyn, und die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oll denn dadurch, daß </w:t>
      </w:r>
      <w:r w:rsidR="00505CA9">
        <w:rPr>
          <w:lang w:val="de-DE"/>
        </w:rPr>
        <w:t>s</w:t>
      </w:r>
      <w:r w:rsidRPr="0041609F">
        <w:rPr>
          <w:lang w:val="de-DE"/>
        </w:rPr>
        <w:t>ie als eine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hlende Kraft vorge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tellet wird, von andern nicht </w:t>
      </w:r>
      <w:r w:rsidR="00505CA9">
        <w:rPr>
          <w:lang w:val="de-DE"/>
        </w:rPr>
        <w:t>s</w:t>
      </w:r>
      <w:r w:rsidRPr="0041609F">
        <w:rPr>
          <w:lang w:val="de-DE"/>
        </w:rPr>
        <w:t>ee-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lenartigen</w:t>
      </w:r>
      <w:r w:rsidRPr="0041609F">
        <w:rPr>
          <w:lang w:val="de-DE"/>
        </w:rPr>
        <w:t xml:space="preserve"> Urkr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ften unter</w:t>
      </w:r>
      <w:r w:rsidR="00505CA9">
        <w:rPr>
          <w:lang w:val="de-DE"/>
        </w:rPr>
        <w:t>s</w:t>
      </w:r>
      <w:r w:rsidRPr="0041609F">
        <w:rPr>
          <w:lang w:val="de-DE"/>
        </w:rPr>
        <w:t>chieden werden. Von dem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eigenen Charakter der </w:t>
      </w:r>
      <w:r w:rsidRPr="00812278">
        <w:rPr>
          <w:b/>
          <w:bCs/>
          <w:lang w:val="de-DE"/>
        </w:rPr>
        <w:t>men</w:t>
      </w:r>
      <w:r w:rsidR="00505CA9" w:rsidRPr="00812278">
        <w:rPr>
          <w:b/>
          <w:bCs/>
          <w:lang w:val="de-DE"/>
        </w:rPr>
        <w:t>s</w:t>
      </w:r>
      <w:r w:rsidRPr="00812278">
        <w:rPr>
          <w:b/>
          <w:bCs/>
          <w:lang w:val="de-DE"/>
        </w:rPr>
        <w:t>chlichen</w:t>
      </w:r>
      <w:r w:rsidRPr="0041609F">
        <w:rPr>
          <w:lang w:val="de-DE"/>
        </w:rPr>
        <w:t xml:space="preserve"> Seele, wodurch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die</w:t>
      </w:r>
      <w:r w:rsidR="00505CA9">
        <w:rPr>
          <w:lang w:val="de-DE"/>
        </w:rPr>
        <w:t>s</w:t>
      </w:r>
      <w:r w:rsidRPr="0041609F">
        <w:rPr>
          <w:lang w:val="de-DE"/>
        </w:rPr>
        <w:t>e von andern Gattungen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hlender Kr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fte </w:t>
      </w:r>
      <w:r w:rsidRPr="0041609F">
        <w:rPr>
          <w:lang w:val="de-DE"/>
        </w:rPr>
        <w:t>unter</w:t>
      </w:r>
      <w:r w:rsidR="00505CA9">
        <w:rPr>
          <w:lang w:val="de-DE"/>
        </w:rPr>
        <w:t>s</w:t>
      </w:r>
      <w:r w:rsidRPr="0041609F">
        <w:rPr>
          <w:lang w:val="de-DE"/>
        </w:rPr>
        <w:t>chie-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den </w:t>
      </w:r>
      <w:r w:rsidRPr="0041609F">
        <w:rPr>
          <w:lang w:val="de-DE"/>
        </w:rPr>
        <w:t>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t, darf denn noch die Frage nicht </w:t>
      </w:r>
      <w:r w:rsidR="00505CA9">
        <w:rPr>
          <w:lang w:val="de-DE"/>
        </w:rPr>
        <w:t>s</w:t>
      </w:r>
      <w:r w:rsidRPr="0041609F">
        <w:rPr>
          <w:lang w:val="de-DE"/>
        </w:rPr>
        <w:t>eyn. Wenn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hier auch nur etwas wahr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cheinliches </w:t>
      </w:r>
      <w:r w:rsidR="00505CA9">
        <w:rPr>
          <w:lang w:val="de-DE"/>
        </w:rPr>
        <w:t>s</w:t>
      </w:r>
      <w:r w:rsidRPr="0041609F">
        <w:rPr>
          <w:lang w:val="de-DE"/>
        </w:rPr>
        <w:t>ich zeiget, wer wird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es nicht gerne annehmen, wo an v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llige Gewißheit nicht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zu gedenken i</w:t>
      </w:r>
      <w:r w:rsidR="00505CA9">
        <w:rPr>
          <w:lang w:val="de-DE"/>
        </w:rPr>
        <w:t>s</w:t>
      </w:r>
      <w:r w:rsidRPr="0041609F">
        <w:rPr>
          <w:lang w:val="de-DE"/>
        </w:rPr>
        <w:t>t?</w:t>
      </w:r>
    </w:p>
    <w:p w14:paraId="76AC5611" w14:textId="6B438EA9" w:rsidR="00B97BB6" w:rsidRPr="00B97BB6" w:rsidRDefault="006873DF" w:rsidP="0041609F">
      <w:pPr>
        <w:rPr>
          <w:rFonts w:ascii="Calibri" w:hAnsi="Calibri"/>
          <w:lang w:val="de-DE"/>
        </w:rPr>
      </w:pPr>
      <w:r w:rsidRPr="006873DF">
        <w:rPr>
          <w:rFonts w:ascii="Calibri" w:hAnsi="Calibri"/>
          <w:lang w:val="de-DE"/>
        </w:rPr>
        <w:t>In</w:t>
      </w:r>
      <w:r w:rsidR="0041609F" w:rsidRPr="0041609F">
        <w:rPr>
          <w:lang w:val="de-DE"/>
        </w:rPr>
        <w:t xml:space="preserve"> dem entwickelten men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chlichen Zu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tande hat die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 xml:space="preserve">Seele nicht blos eine </w:t>
      </w:r>
      <w:r w:rsidR="0041609F" w:rsidRPr="00812278">
        <w:rPr>
          <w:b/>
          <w:bCs/>
          <w:lang w:val="de-DE"/>
        </w:rPr>
        <w:t>f</w:t>
      </w:r>
      <w:r w:rsidRPr="00812278">
        <w:rPr>
          <w:rFonts w:ascii="Calibri" w:hAnsi="Calibri"/>
          <w:b/>
          <w:bCs/>
          <w:lang w:val="de-DE"/>
        </w:rPr>
        <w:t>ü</w:t>
      </w:r>
      <w:r w:rsidR="0041609F" w:rsidRPr="00812278">
        <w:rPr>
          <w:b/>
          <w:bCs/>
          <w:lang w:val="de-DE"/>
        </w:rPr>
        <w:t>hlende</w:t>
      </w:r>
      <w:r w:rsidR="0041609F" w:rsidRPr="0041609F">
        <w:rPr>
          <w:lang w:val="de-DE"/>
        </w:rPr>
        <w:t xml:space="preserve">, 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ondern</w:t>
      </w:r>
      <w:r w:rsidR="0041609F" w:rsidRPr="0041609F">
        <w:rPr>
          <w:lang w:val="de-DE"/>
        </w:rPr>
        <w:t xml:space="preserve"> auch eine </w:t>
      </w:r>
      <w:r w:rsidR="0041609F" w:rsidRPr="00812278">
        <w:rPr>
          <w:b/>
          <w:bCs/>
          <w:lang w:val="de-DE"/>
        </w:rPr>
        <w:t>vor-</w:t>
      </w:r>
      <w:r w:rsidR="00B97BB6" w:rsidRPr="00812278">
        <w:rPr>
          <w:rFonts w:ascii="Calibri" w:hAnsi="Calibri"/>
          <w:b/>
          <w:bCs/>
          <w:lang w:val="de-DE"/>
        </w:rPr>
        <w:br/>
      </w:r>
      <w:r w:rsidR="00505CA9" w:rsidRPr="00812278">
        <w:rPr>
          <w:b/>
          <w:bCs/>
          <w:lang w:val="de-DE"/>
        </w:rPr>
        <w:t>s</w:t>
      </w:r>
      <w:r w:rsidR="0041609F" w:rsidRPr="00812278">
        <w:rPr>
          <w:b/>
          <w:bCs/>
          <w:lang w:val="de-DE"/>
        </w:rPr>
        <w:t>tellende</w:t>
      </w:r>
      <w:r w:rsidR="0041609F" w:rsidRPr="0041609F">
        <w:rPr>
          <w:lang w:val="de-DE"/>
        </w:rPr>
        <w:t xml:space="preserve"> und </w:t>
      </w:r>
      <w:r w:rsidR="0041609F" w:rsidRPr="00812278">
        <w:rPr>
          <w:b/>
          <w:bCs/>
          <w:lang w:val="de-DE"/>
        </w:rPr>
        <w:t>denkende</w:t>
      </w:r>
      <w:r w:rsidR="0041609F" w:rsidRPr="0041609F">
        <w:rPr>
          <w:lang w:val="de-DE"/>
        </w:rPr>
        <w:t xml:space="preserve"> Kraft. Aber die </w:t>
      </w:r>
      <w:r w:rsidR="0041609F" w:rsidRPr="0041609F">
        <w:rPr>
          <w:lang w:val="de-DE"/>
        </w:rPr>
        <w:t>Verglei-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chung</w:t>
      </w:r>
      <w:r w:rsidR="0041609F" w:rsidRPr="0041609F">
        <w:rPr>
          <w:lang w:val="de-DE"/>
        </w:rPr>
        <w:t xml:space="preserve"> die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 xml:space="preserve">er </w:t>
      </w:r>
      <w:r w:rsidR="00A964D4" w:rsidRPr="00194A9F">
        <w:rPr>
          <w:lang w:val="de-DE"/>
        </w:rPr>
        <w:t>ihrer</w:t>
      </w:r>
      <w:r w:rsidR="0041609F" w:rsidRPr="0041609F">
        <w:rPr>
          <w:lang w:val="de-DE"/>
        </w:rPr>
        <w:t xml:space="preserve"> Wirkungen hat 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o viel gelehret, daß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die beiden letztgenannten Verm</w:t>
      </w:r>
      <w:r w:rsidRPr="006873DF">
        <w:rPr>
          <w:rFonts w:ascii="Calibri" w:hAnsi="Calibri"/>
          <w:lang w:val="de-DE"/>
        </w:rPr>
        <w:t>ö</w:t>
      </w:r>
      <w:r w:rsidR="0041609F" w:rsidRPr="0041609F">
        <w:rPr>
          <w:lang w:val="de-DE"/>
        </w:rPr>
        <w:t xml:space="preserve">gen als </w:t>
      </w:r>
      <w:r w:rsidR="0041609F" w:rsidRPr="00812278">
        <w:rPr>
          <w:b/>
          <w:bCs/>
          <w:lang w:val="de-DE"/>
        </w:rPr>
        <w:t>abgeleitete</w:t>
      </w:r>
      <w:r w:rsidR="0041609F" w:rsidRPr="0041609F">
        <w:rPr>
          <w:lang w:val="de-DE"/>
        </w:rPr>
        <w:t xml:space="preserve"> </w:t>
      </w:r>
      <w:r w:rsidR="0041609F" w:rsidRPr="0041609F">
        <w:rPr>
          <w:lang w:val="de-DE"/>
        </w:rPr>
        <w:t>F</w:t>
      </w:r>
      <w:r w:rsidRPr="006873DF">
        <w:rPr>
          <w:rFonts w:ascii="Calibri" w:hAnsi="Calibri"/>
          <w:lang w:val="de-DE"/>
        </w:rPr>
        <w:t>ä</w:t>
      </w:r>
      <w:r w:rsidR="0041609F" w:rsidRPr="0041609F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 xml:space="preserve">higkeiten </w:t>
      </w:r>
      <w:r w:rsidR="0041609F" w:rsidRPr="0041609F">
        <w:rPr>
          <w:lang w:val="de-DE"/>
        </w:rPr>
        <w:t>ange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ehen werden k</w:t>
      </w:r>
      <w:r w:rsidRPr="006873DF">
        <w:rPr>
          <w:rFonts w:ascii="Calibri" w:hAnsi="Calibri"/>
          <w:lang w:val="de-DE"/>
        </w:rPr>
        <w:t>ö</w:t>
      </w:r>
      <w:r w:rsidR="0041609F" w:rsidRPr="0041609F">
        <w:rPr>
          <w:lang w:val="de-DE"/>
        </w:rPr>
        <w:t xml:space="preserve">nnen, die in einem </w:t>
      </w:r>
      <w:r w:rsidR="0041609F" w:rsidRPr="0041609F">
        <w:rPr>
          <w:lang w:val="de-DE"/>
        </w:rPr>
        <w:t>f</w:t>
      </w:r>
      <w:r w:rsidRPr="006873DF">
        <w:rPr>
          <w:rFonts w:ascii="Calibri" w:hAnsi="Calibri"/>
          <w:lang w:val="de-DE"/>
        </w:rPr>
        <w:t>ü</w:t>
      </w:r>
      <w:r w:rsidR="0041609F" w:rsidRPr="0041609F">
        <w:rPr>
          <w:lang w:val="de-DE"/>
        </w:rPr>
        <w:t>hlen-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den</w:t>
      </w:r>
      <w:r w:rsidR="0041609F" w:rsidRPr="0041609F">
        <w:rPr>
          <w:lang w:val="de-DE"/>
        </w:rPr>
        <w:t xml:space="preserve"> We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 xml:space="preserve">en bey 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einer Entwickelung ent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 xml:space="preserve">tehen, wenn </w:t>
      </w:r>
      <w:r w:rsidR="0041609F" w:rsidRPr="0041609F">
        <w:rPr>
          <w:lang w:val="de-DE"/>
        </w:rPr>
        <w:t>de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="0041609F" w:rsidRPr="0041609F">
        <w:rPr>
          <w:lang w:val="de-DE"/>
        </w:rPr>
        <w:t>en</w:t>
      </w:r>
      <w:r w:rsidR="0041609F" w:rsidRPr="0041609F">
        <w:rPr>
          <w:lang w:val="de-DE"/>
        </w:rPr>
        <w:t xml:space="preserve"> innere Kraft nur die erfoderliche Gr</w:t>
      </w:r>
      <w:r w:rsidRPr="006873DF">
        <w:rPr>
          <w:rFonts w:ascii="Calibri" w:hAnsi="Calibri"/>
          <w:lang w:val="de-DE"/>
        </w:rPr>
        <w:t>ö</w:t>
      </w:r>
      <w:r w:rsidR="0041609F" w:rsidRPr="0041609F">
        <w:rPr>
          <w:lang w:val="de-DE"/>
        </w:rPr>
        <w:t xml:space="preserve">ße und </w:t>
      </w:r>
      <w:r w:rsidR="0041609F" w:rsidRPr="0041609F">
        <w:rPr>
          <w:lang w:val="de-DE"/>
        </w:rPr>
        <w:t>Selb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t-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th</w:t>
      </w:r>
      <w:r w:rsidRPr="006873DF">
        <w:rPr>
          <w:rFonts w:ascii="Calibri" w:hAnsi="Calibri"/>
          <w:lang w:val="de-DE"/>
        </w:rPr>
        <w:t>ä</w:t>
      </w:r>
      <w:r w:rsidR="0041609F" w:rsidRPr="0041609F">
        <w:rPr>
          <w:lang w:val="de-DE"/>
        </w:rPr>
        <w:t>tigkeit</w:t>
      </w:r>
      <w:r w:rsidR="0041609F" w:rsidRPr="0041609F">
        <w:rPr>
          <w:lang w:val="de-DE"/>
        </w:rPr>
        <w:t xml:space="preserve"> dazu be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itzet. Ein We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en blos zum F</w:t>
      </w:r>
      <w:r w:rsidRPr="006873DF">
        <w:rPr>
          <w:rFonts w:ascii="Calibri" w:hAnsi="Calibri"/>
          <w:lang w:val="de-DE"/>
        </w:rPr>
        <w:t>ü</w:t>
      </w:r>
      <w:r w:rsidR="0041609F" w:rsidRPr="0041609F">
        <w:rPr>
          <w:lang w:val="de-DE"/>
        </w:rPr>
        <w:t>hlen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aufgeleget, w</w:t>
      </w:r>
      <w:r w:rsidRPr="006873DF">
        <w:rPr>
          <w:rFonts w:ascii="Calibri" w:hAnsi="Calibri"/>
          <w:lang w:val="de-DE"/>
        </w:rPr>
        <w:t>ü</w:t>
      </w:r>
      <w:r w:rsidR="0041609F" w:rsidRPr="0041609F">
        <w:rPr>
          <w:lang w:val="de-DE"/>
        </w:rPr>
        <w:t>rde auch der Vor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 xml:space="preserve">tellungen und </w:t>
      </w:r>
      <w:r w:rsidR="0041609F" w:rsidRPr="0041609F">
        <w:rPr>
          <w:lang w:val="de-DE"/>
        </w:rPr>
        <w:t>Gedan-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ken</w:t>
      </w:r>
      <w:r w:rsidR="0041609F" w:rsidRPr="0041609F">
        <w:rPr>
          <w:lang w:val="de-DE"/>
        </w:rPr>
        <w:t xml:space="preserve"> f</w:t>
      </w:r>
      <w:r w:rsidRPr="006873DF">
        <w:rPr>
          <w:rFonts w:ascii="Calibri" w:hAnsi="Calibri"/>
          <w:lang w:val="de-DE"/>
        </w:rPr>
        <w:t>ä</w:t>
      </w:r>
      <w:r w:rsidR="0041609F" w:rsidRPr="0041609F">
        <w:rPr>
          <w:lang w:val="de-DE"/>
        </w:rPr>
        <w:t xml:space="preserve">hig werden, woferne 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eine nat</w:t>
      </w:r>
      <w:r w:rsidRPr="006873DF">
        <w:rPr>
          <w:rFonts w:ascii="Calibri" w:hAnsi="Calibri"/>
          <w:lang w:val="de-DE"/>
        </w:rPr>
        <w:t>ü</w:t>
      </w:r>
      <w:r w:rsidR="0041609F" w:rsidRPr="0041609F">
        <w:rPr>
          <w:lang w:val="de-DE"/>
        </w:rPr>
        <w:t>rliche Receptivit</w:t>
      </w:r>
      <w:r w:rsidRPr="006873DF">
        <w:rPr>
          <w:rFonts w:ascii="Calibri" w:hAnsi="Calibri"/>
          <w:lang w:val="de-DE"/>
        </w:rPr>
        <w:t>ä</w:t>
      </w:r>
      <w:r w:rsidR="0041609F" w:rsidRPr="0041609F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an innerer Selb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tth</w:t>
      </w:r>
      <w:r w:rsidRPr="006873DF">
        <w:rPr>
          <w:rFonts w:ascii="Calibri" w:hAnsi="Calibri"/>
          <w:lang w:val="de-DE"/>
        </w:rPr>
        <w:t>ä</w:t>
      </w:r>
      <w:r w:rsidR="0041609F" w:rsidRPr="0041609F">
        <w:rPr>
          <w:lang w:val="de-DE"/>
        </w:rPr>
        <w:t>tigkeit eine Vergr</w:t>
      </w:r>
      <w:r w:rsidRPr="006873DF">
        <w:rPr>
          <w:rFonts w:ascii="Calibri" w:hAnsi="Calibri"/>
          <w:lang w:val="de-DE"/>
        </w:rPr>
        <w:t>ö</w:t>
      </w:r>
      <w:r w:rsidR="0041609F" w:rsidRPr="0041609F">
        <w:rPr>
          <w:lang w:val="de-DE"/>
        </w:rPr>
        <w:t xml:space="preserve">ßerung bis zu </w:t>
      </w:r>
      <w:r w:rsidR="0041609F" w:rsidRPr="0041609F">
        <w:rPr>
          <w:lang w:val="de-DE"/>
        </w:rPr>
        <w:t>ei-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ner</w:t>
      </w:r>
      <w:r w:rsidR="0041609F" w:rsidRPr="0041609F">
        <w:rPr>
          <w:lang w:val="de-DE"/>
        </w:rPr>
        <w:t xml:space="preserve"> gewi</w:t>
      </w:r>
      <w:r w:rsidR="00505CA9">
        <w:rPr>
          <w:lang w:val="de-DE"/>
        </w:rPr>
        <w:t>ss</w:t>
      </w:r>
      <w:r w:rsidR="0041609F" w:rsidRPr="0041609F">
        <w:rPr>
          <w:lang w:val="de-DE"/>
        </w:rPr>
        <w:t>en Stufe annehmen k</w:t>
      </w:r>
      <w:r w:rsidRPr="006873DF">
        <w:rPr>
          <w:rFonts w:ascii="Calibri" w:hAnsi="Calibri"/>
          <w:lang w:val="de-DE"/>
        </w:rPr>
        <w:t>ö</w:t>
      </w:r>
      <w:r w:rsidR="0041609F" w:rsidRPr="0041609F">
        <w:rPr>
          <w:lang w:val="de-DE"/>
        </w:rPr>
        <w:t xml:space="preserve">nnte. Ein </w:t>
      </w:r>
      <w:r w:rsidR="0041609F" w:rsidRPr="00812278">
        <w:rPr>
          <w:b/>
          <w:bCs/>
          <w:lang w:val="de-DE"/>
        </w:rPr>
        <w:t>f</w:t>
      </w:r>
      <w:r w:rsidRPr="00812278">
        <w:rPr>
          <w:rFonts w:ascii="Calibri" w:hAnsi="Calibri"/>
          <w:b/>
          <w:bCs/>
          <w:lang w:val="de-DE"/>
        </w:rPr>
        <w:t>ü</w:t>
      </w:r>
      <w:r w:rsidR="0041609F" w:rsidRPr="00812278">
        <w:rPr>
          <w:b/>
          <w:bCs/>
          <w:lang w:val="de-DE"/>
        </w:rPr>
        <w:t>hlendes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We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en, was keine Vor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 xml:space="preserve">tellungen hat, entbehret nur </w:t>
      </w:r>
      <w:r w:rsidR="0041609F" w:rsidRPr="0041609F">
        <w:rPr>
          <w:lang w:val="de-DE"/>
        </w:rPr>
        <w:t>ei-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ner</w:t>
      </w:r>
      <w:r w:rsidR="0041609F" w:rsidRPr="0041609F">
        <w:rPr>
          <w:lang w:val="de-DE"/>
        </w:rPr>
        <w:t xml:space="preserve"> gewi</w:t>
      </w:r>
      <w:r w:rsidR="00505CA9">
        <w:rPr>
          <w:lang w:val="de-DE"/>
        </w:rPr>
        <w:t>ss</w:t>
      </w:r>
      <w:r w:rsidR="0041609F" w:rsidRPr="0041609F">
        <w:rPr>
          <w:lang w:val="de-DE"/>
        </w:rPr>
        <w:t xml:space="preserve">en Stufe an innerer </w:t>
      </w:r>
      <w:r w:rsidR="0041609F" w:rsidRPr="00812278">
        <w:rPr>
          <w:b/>
          <w:bCs/>
          <w:lang w:val="de-DE"/>
        </w:rPr>
        <w:t>Selb</w:t>
      </w:r>
      <w:r w:rsidR="00505CA9" w:rsidRPr="00812278">
        <w:rPr>
          <w:b/>
          <w:bCs/>
          <w:lang w:val="de-DE"/>
        </w:rPr>
        <w:t>s</w:t>
      </w:r>
      <w:r w:rsidR="0041609F" w:rsidRPr="00812278">
        <w:rPr>
          <w:b/>
          <w:bCs/>
          <w:lang w:val="de-DE"/>
        </w:rPr>
        <w:t>tth</w:t>
      </w:r>
      <w:r w:rsidRPr="00812278">
        <w:rPr>
          <w:rFonts w:ascii="Calibri" w:hAnsi="Calibri"/>
          <w:b/>
          <w:bCs/>
          <w:lang w:val="de-DE"/>
        </w:rPr>
        <w:t>ä</w:t>
      </w:r>
      <w:r w:rsidR="0041609F" w:rsidRPr="00812278">
        <w:rPr>
          <w:b/>
          <w:bCs/>
          <w:lang w:val="de-DE"/>
        </w:rPr>
        <w:t>tigkeit</w:t>
      </w:r>
      <w:r w:rsidR="0041609F" w:rsidRPr="0041609F">
        <w:rPr>
          <w:lang w:val="de-DE"/>
        </w:rPr>
        <w:t xml:space="preserve">, </w:t>
      </w:r>
      <w:r w:rsidR="0041609F" w:rsidRPr="0041609F">
        <w:rPr>
          <w:lang w:val="de-DE"/>
        </w:rPr>
        <w:t>wo-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bey</w:t>
      </w:r>
      <w:r w:rsidR="0041609F" w:rsidRPr="0041609F">
        <w:rPr>
          <w:lang w:val="de-DE"/>
        </w:rPr>
        <w:t xml:space="preserve"> die ab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olute Realit</w:t>
      </w:r>
      <w:r w:rsidRPr="006873DF">
        <w:rPr>
          <w:rFonts w:ascii="Calibri" w:hAnsi="Calibri"/>
          <w:lang w:val="de-DE"/>
        </w:rPr>
        <w:t>ä</w:t>
      </w:r>
      <w:r w:rsidR="0041609F" w:rsidRPr="0041609F">
        <w:rPr>
          <w:lang w:val="de-DE"/>
        </w:rPr>
        <w:t xml:space="preserve">t 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elb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t, in welcher die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e Stufen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="0041609F" w:rsidRPr="0041609F">
        <w:rPr>
          <w:lang w:val="de-DE"/>
        </w:rPr>
        <w:t xml:space="preserve">ich befinden, vorhanden </w:t>
      </w:r>
      <w:r w:rsidR="00505CA9">
        <w:rPr>
          <w:lang w:val="de-DE"/>
        </w:rPr>
        <w:t>s</w:t>
      </w:r>
      <w:r w:rsidR="0041609F" w:rsidRPr="0041609F">
        <w:rPr>
          <w:lang w:val="de-DE"/>
        </w:rPr>
        <w:t>eyn kann.</w:t>
      </w:r>
    </w:p>
    <w:p w14:paraId="4D998820" w14:textId="306AF98A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Scheint es nicht, als wenn hieraus ungezwungen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die Folgerung gezogen werden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nnte, daß in der </w:t>
      </w:r>
      <w:r w:rsidR="006873DF" w:rsidRPr="006873DF">
        <w:rPr>
          <w:rFonts w:ascii="Calibri" w:hAnsi="Calibri"/>
          <w:lang w:val="de-DE"/>
        </w:rPr>
        <w:t>Id</w:t>
      </w:r>
      <w:r w:rsidRPr="0041609F">
        <w:rPr>
          <w:lang w:val="de-DE"/>
        </w:rPr>
        <w:t>ee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eines </w:t>
      </w:r>
      <w:r w:rsidRPr="00812278">
        <w:rPr>
          <w:b/>
          <w:bCs/>
          <w:lang w:val="de-DE"/>
        </w:rPr>
        <w:t>f</w:t>
      </w:r>
      <w:r w:rsidR="006873DF" w:rsidRPr="00812278">
        <w:rPr>
          <w:rFonts w:ascii="Calibri" w:hAnsi="Calibri"/>
          <w:b/>
          <w:bCs/>
          <w:lang w:val="de-DE"/>
        </w:rPr>
        <w:t>ü</w:t>
      </w:r>
      <w:r w:rsidRPr="00812278">
        <w:rPr>
          <w:b/>
          <w:bCs/>
          <w:lang w:val="de-DE"/>
        </w:rPr>
        <w:t>hlenden We</w:t>
      </w:r>
      <w:r w:rsidR="00505CA9" w:rsidRPr="00812278">
        <w:rPr>
          <w:b/>
          <w:bCs/>
          <w:lang w:val="de-DE"/>
        </w:rPr>
        <w:t>s</w:t>
      </w:r>
      <w:r w:rsidRPr="00812278">
        <w:rPr>
          <w:b/>
          <w:bCs/>
          <w:lang w:val="de-DE"/>
        </w:rPr>
        <w:t>ens</w:t>
      </w:r>
      <w:r w:rsidRPr="0041609F">
        <w:rPr>
          <w:lang w:val="de-DE"/>
        </w:rPr>
        <w:t>,</w:t>
      </w:r>
      <w:r w:rsidRPr="0041609F">
        <w:rPr>
          <w:lang w:val="de-DE"/>
        </w:rPr>
        <w:t xml:space="preserve"> die ge</w:t>
      </w:r>
      <w:r w:rsidR="00505CA9">
        <w:rPr>
          <w:lang w:val="de-DE"/>
        </w:rPr>
        <w:t>s</w:t>
      </w:r>
      <w:r w:rsidRPr="0041609F">
        <w:rPr>
          <w:lang w:val="de-DE"/>
        </w:rPr>
        <w:t>ammte ab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olute </w:t>
      </w:r>
      <w:r w:rsidRPr="0041609F">
        <w:rPr>
          <w:lang w:val="de-DE"/>
        </w:rPr>
        <w:t>Rea-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lit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t</w:t>
      </w:r>
      <w:r w:rsidRPr="0041609F">
        <w:rPr>
          <w:lang w:val="de-DE"/>
        </w:rPr>
        <w:t xml:space="preserve"> begriffen </w:t>
      </w:r>
      <w:r w:rsidR="00505CA9">
        <w:rPr>
          <w:lang w:val="de-DE"/>
        </w:rPr>
        <w:t>s</w:t>
      </w:r>
      <w:r w:rsidRPr="0041609F">
        <w:rPr>
          <w:lang w:val="de-DE"/>
        </w:rPr>
        <w:t>ey, die vergr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ßert und hervorgezogen die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Natur des Vor</w:t>
      </w:r>
      <w:r w:rsidR="00505CA9">
        <w:rPr>
          <w:lang w:val="de-DE"/>
        </w:rPr>
        <w:t>s</w:t>
      </w:r>
      <w:r w:rsidRPr="0041609F">
        <w:rPr>
          <w:lang w:val="de-DE"/>
        </w:rPr>
        <w:t>tellenden und Denkenden ausmachet?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Denken, Vor</w:t>
      </w:r>
      <w:r w:rsidR="00505CA9">
        <w:rPr>
          <w:lang w:val="de-DE"/>
        </w:rPr>
        <w:t>s</w:t>
      </w:r>
      <w:r w:rsidRPr="0041609F">
        <w:rPr>
          <w:lang w:val="de-DE"/>
        </w:rPr>
        <w:t>tellen und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 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gen </w:t>
      </w:r>
      <w:r w:rsidR="00505CA9">
        <w:rPr>
          <w:lang w:val="de-DE"/>
        </w:rPr>
        <w:t>s</w:t>
      </w:r>
      <w:r w:rsidRPr="0041609F">
        <w:rPr>
          <w:lang w:val="de-DE"/>
        </w:rPr>
        <w:t>o heterogen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eyn, als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wollen,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41609F">
        <w:rPr>
          <w:lang w:val="de-DE"/>
        </w:rPr>
        <w:t>ind doch die Naturen der</w:t>
      </w:r>
      <w:r w:rsidRPr="0041609F">
        <w:rPr>
          <w:lang w:val="de-DE"/>
        </w:rPr>
        <w:t xml:space="preserve"> Sub-</w:t>
      </w:r>
    </w:p>
    <w:p w14:paraId="4EAE77C1" w14:textId="12F3F4CF" w:rsidR="00B97BB6" w:rsidRPr="00B97BB6" w:rsidRDefault="00505CA9" w:rsidP="0041609F">
      <w:pPr>
        <w:rPr>
          <w:rFonts w:ascii="Calibri" w:hAnsi="Calibri"/>
          <w:lang w:val="de-DE"/>
        </w:rPr>
      </w:pPr>
      <w:r>
        <w:rPr>
          <w:lang w:val="de-DE"/>
        </w:rPr>
        <w:t>s</w:t>
      </w:r>
      <w:r w:rsidR="0041609F" w:rsidRPr="0041609F">
        <w:rPr>
          <w:lang w:val="de-DE"/>
        </w:rPr>
        <w:t>tanzen</w:t>
      </w:r>
    </w:p>
    <w:p w14:paraId="742BB41D" w14:textId="16081230" w:rsidR="0041609F" w:rsidRPr="0041609F" w:rsidRDefault="0041609F" w:rsidP="0041609F">
      <w:pPr>
        <w:rPr>
          <w:lang w:val="de-DE"/>
        </w:rPr>
      </w:pPr>
      <w:r w:rsidRPr="0041609F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41609F">
        <w:rPr>
          <w:lang w:val="de-DE"/>
        </w:rPr>
        <w:t>736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41609F">
        <w:rPr>
          <w:lang w:val="de-DE"/>
        </w:rPr>
        <w:t>XI. Ver</w:t>
      </w:r>
      <w:r w:rsidR="00505CA9">
        <w:rPr>
          <w:lang w:val="de-DE"/>
        </w:rPr>
        <w:t>s</w:t>
      </w:r>
      <w:r w:rsidRPr="0041609F">
        <w:rPr>
          <w:lang w:val="de-DE"/>
        </w:rPr>
        <w:t>uch. Ueber die Grundkraft</w:t>
      </w:r>
    </w:p>
    <w:p w14:paraId="0BB733B4" w14:textId="49FE4F3C" w:rsidR="00B97BB6" w:rsidRPr="00B97BB6" w:rsidRDefault="00505CA9" w:rsidP="0041609F">
      <w:pPr>
        <w:rPr>
          <w:rFonts w:ascii="Calibri" w:hAnsi="Calibri"/>
          <w:lang w:val="de-DE"/>
        </w:rPr>
      </w:pPr>
      <w:r>
        <w:rPr>
          <w:lang w:val="de-DE"/>
        </w:rPr>
        <w:t>s</w:t>
      </w:r>
      <w:r w:rsidR="0041609F" w:rsidRPr="0041609F">
        <w:rPr>
          <w:lang w:val="de-DE"/>
        </w:rPr>
        <w:t>tanzen</w:t>
      </w:r>
      <w:r w:rsidR="0041609F" w:rsidRPr="0041609F">
        <w:rPr>
          <w:lang w:val="de-DE"/>
        </w:rPr>
        <w:t xml:space="preserve">, welche </w:t>
      </w:r>
      <w:r w:rsidR="0041609F" w:rsidRPr="00812278">
        <w:rPr>
          <w:b/>
          <w:bCs/>
          <w:lang w:val="de-DE"/>
        </w:rPr>
        <w:t>blos f</w:t>
      </w:r>
      <w:r w:rsidR="006873DF" w:rsidRPr="00812278">
        <w:rPr>
          <w:rFonts w:ascii="Calibri" w:hAnsi="Calibri"/>
          <w:b/>
          <w:bCs/>
          <w:lang w:val="de-DE"/>
        </w:rPr>
        <w:t>ü</w:t>
      </w:r>
      <w:r w:rsidR="0041609F" w:rsidRPr="00812278">
        <w:rPr>
          <w:b/>
          <w:bCs/>
          <w:lang w:val="de-DE"/>
        </w:rPr>
        <w:t>hlen</w:t>
      </w:r>
      <w:r w:rsidR="0041609F" w:rsidRPr="0041609F">
        <w:rPr>
          <w:lang w:val="de-DE"/>
        </w:rPr>
        <w:t xml:space="preserve">, und welche </w:t>
      </w:r>
      <w:r>
        <w:rPr>
          <w:lang w:val="de-DE"/>
        </w:rPr>
        <w:t>s</w:t>
      </w:r>
      <w:r w:rsidR="0041609F" w:rsidRPr="0041609F">
        <w:rPr>
          <w:lang w:val="de-DE"/>
        </w:rPr>
        <w:t xml:space="preserve">ich zum </w:t>
      </w:r>
      <w:r w:rsidR="0041609F" w:rsidRPr="0041609F">
        <w:rPr>
          <w:lang w:val="de-DE"/>
        </w:rPr>
        <w:t>Den-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ken</w:t>
      </w:r>
      <w:r w:rsidR="0041609F" w:rsidRPr="0041609F">
        <w:rPr>
          <w:lang w:val="de-DE"/>
        </w:rPr>
        <w:t xml:space="preserve"> entwickeln, mit einander </w:t>
      </w:r>
      <w:r>
        <w:rPr>
          <w:lang w:val="de-DE"/>
        </w:rPr>
        <w:t>s</w:t>
      </w:r>
      <w:r w:rsidR="0041609F" w:rsidRPr="0041609F">
        <w:rPr>
          <w:lang w:val="de-DE"/>
        </w:rPr>
        <w:t xml:space="preserve">o nahe verwandt, daß </w:t>
      </w:r>
      <w:r>
        <w:rPr>
          <w:lang w:val="de-DE"/>
        </w:rPr>
        <w:t>s</w:t>
      </w:r>
      <w:r w:rsidR="0041609F" w:rsidRPr="0041609F">
        <w:rPr>
          <w:lang w:val="de-DE"/>
        </w:rPr>
        <w:t>ie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den</w:t>
      </w:r>
      <w:r>
        <w:rPr>
          <w:lang w:val="de-DE"/>
        </w:rPr>
        <w:t>s</w:t>
      </w:r>
      <w:r w:rsidR="0041609F" w:rsidRPr="0041609F">
        <w:rPr>
          <w:lang w:val="de-DE"/>
        </w:rPr>
        <w:t>elbigen ab</w:t>
      </w:r>
      <w:r>
        <w:rPr>
          <w:lang w:val="de-DE"/>
        </w:rPr>
        <w:t>s</w:t>
      </w:r>
      <w:r w:rsidR="0041609F" w:rsidRPr="0041609F">
        <w:rPr>
          <w:lang w:val="de-DE"/>
        </w:rPr>
        <w:t>oluten Grund</w:t>
      </w:r>
      <w:r>
        <w:rPr>
          <w:lang w:val="de-DE"/>
        </w:rPr>
        <w:t>s</w:t>
      </w:r>
      <w:r w:rsidR="0041609F" w:rsidRPr="0041609F">
        <w:rPr>
          <w:lang w:val="de-DE"/>
        </w:rPr>
        <w:t xml:space="preserve">tof zu haben </w:t>
      </w:r>
      <w:r>
        <w:rPr>
          <w:lang w:val="de-DE"/>
        </w:rPr>
        <w:t>s</w:t>
      </w:r>
      <w:r w:rsidR="0041609F" w:rsidRPr="0041609F">
        <w:rPr>
          <w:lang w:val="de-DE"/>
        </w:rPr>
        <w:t>cheinen, und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nur an Stufen und Graden ver</w:t>
      </w:r>
      <w:r>
        <w:rPr>
          <w:lang w:val="de-DE"/>
        </w:rPr>
        <w:t>s</w:t>
      </w:r>
      <w:r w:rsidR="0041609F" w:rsidRPr="0041609F">
        <w:rPr>
          <w:lang w:val="de-DE"/>
        </w:rPr>
        <w:t xml:space="preserve">chieden </w:t>
      </w:r>
      <w:r>
        <w:rPr>
          <w:lang w:val="de-DE"/>
        </w:rPr>
        <w:t>s</w:t>
      </w:r>
      <w:r w:rsidR="0041609F" w:rsidRPr="0041609F">
        <w:rPr>
          <w:lang w:val="de-DE"/>
        </w:rPr>
        <w:t>ind. Aus der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Notion eines f</w:t>
      </w:r>
      <w:r w:rsidR="006873DF" w:rsidRPr="006873DF">
        <w:rPr>
          <w:rFonts w:ascii="Calibri" w:hAnsi="Calibri"/>
          <w:lang w:val="de-DE"/>
        </w:rPr>
        <w:t>ü</w:t>
      </w:r>
      <w:r w:rsidR="0041609F" w:rsidRPr="0041609F">
        <w:rPr>
          <w:lang w:val="de-DE"/>
        </w:rPr>
        <w:t>hlenden We</w:t>
      </w:r>
      <w:r>
        <w:rPr>
          <w:lang w:val="de-DE"/>
        </w:rPr>
        <w:t>s</w:t>
      </w:r>
      <w:r w:rsidR="0041609F" w:rsidRPr="0041609F">
        <w:rPr>
          <w:lang w:val="de-DE"/>
        </w:rPr>
        <w:t>en wird der Begrif eines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Vor</w:t>
      </w:r>
      <w:r>
        <w:rPr>
          <w:lang w:val="de-DE"/>
        </w:rPr>
        <w:t>s</w:t>
      </w:r>
      <w:r w:rsidR="0041609F" w:rsidRPr="0041609F">
        <w:rPr>
          <w:lang w:val="de-DE"/>
        </w:rPr>
        <w:t xml:space="preserve">tellenden und eines Denkenden durch eine </w:t>
      </w:r>
      <w:r w:rsidR="0041609F" w:rsidRPr="0041609F">
        <w:rPr>
          <w:lang w:val="de-DE"/>
        </w:rPr>
        <w:t>Be</w:t>
      </w:r>
      <w:r>
        <w:rPr>
          <w:lang w:val="de-DE"/>
        </w:rPr>
        <w:t>s</w:t>
      </w:r>
      <w:r w:rsidR="0041609F" w:rsidRPr="0041609F">
        <w:rPr>
          <w:lang w:val="de-DE"/>
        </w:rPr>
        <w:t>tim-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mung</w:t>
      </w:r>
      <w:r w:rsidR="0041609F" w:rsidRPr="0041609F">
        <w:rPr>
          <w:lang w:val="de-DE"/>
        </w:rPr>
        <w:t xml:space="preserve"> der Quantit</w:t>
      </w:r>
      <w:r w:rsidR="006873DF" w:rsidRPr="006873DF">
        <w:rPr>
          <w:rFonts w:ascii="Calibri" w:hAnsi="Calibri"/>
          <w:lang w:val="de-DE"/>
        </w:rPr>
        <w:t>ä</w:t>
      </w:r>
      <w:r w:rsidR="0041609F" w:rsidRPr="0041609F">
        <w:rPr>
          <w:lang w:val="de-DE"/>
        </w:rPr>
        <w:t xml:space="preserve">ten. Das </w:t>
      </w:r>
      <w:r w:rsidR="0041609F" w:rsidRPr="00812278">
        <w:rPr>
          <w:b/>
          <w:bCs/>
          <w:lang w:val="de-DE"/>
        </w:rPr>
        <w:t>f</w:t>
      </w:r>
      <w:r w:rsidR="006873DF" w:rsidRPr="00812278">
        <w:rPr>
          <w:rFonts w:ascii="Calibri" w:hAnsi="Calibri"/>
          <w:b/>
          <w:bCs/>
          <w:lang w:val="de-DE"/>
        </w:rPr>
        <w:t>ü</w:t>
      </w:r>
      <w:r w:rsidR="0041609F" w:rsidRPr="00812278">
        <w:rPr>
          <w:b/>
          <w:bCs/>
          <w:lang w:val="de-DE"/>
        </w:rPr>
        <w:t>hlende</w:t>
      </w:r>
      <w:r w:rsidR="0041609F" w:rsidRPr="0041609F">
        <w:rPr>
          <w:lang w:val="de-DE"/>
        </w:rPr>
        <w:t xml:space="preserve"> We</w:t>
      </w:r>
      <w:r>
        <w:rPr>
          <w:lang w:val="de-DE"/>
        </w:rPr>
        <w:t>s</w:t>
      </w:r>
      <w:r w:rsidR="0041609F" w:rsidRPr="0041609F">
        <w:rPr>
          <w:lang w:val="de-DE"/>
        </w:rPr>
        <w:t xml:space="preserve">en mit </w:t>
      </w:r>
      <w:r w:rsidR="0041609F" w:rsidRPr="0041609F">
        <w:rPr>
          <w:lang w:val="de-DE"/>
        </w:rPr>
        <w:t>ei-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ner</w:t>
      </w:r>
      <w:r w:rsidR="0041609F" w:rsidRPr="0041609F">
        <w:rPr>
          <w:lang w:val="de-DE"/>
        </w:rPr>
        <w:t xml:space="preserve"> gr</w:t>
      </w:r>
      <w:r w:rsidR="006873DF" w:rsidRPr="006873DF">
        <w:rPr>
          <w:rFonts w:ascii="Calibri" w:hAnsi="Calibri"/>
          <w:lang w:val="de-DE"/>
        </w:rPr>
        <w:t>ö</w:t>
      </w:r>
      <w:r w:rsidR="0041609F" w:rsidRPr="0041609F">
        <w:rPr>
          <w:lang w:val="de-DE"/>
        </w:rPr>
        <w:t>ßern Selb</w:t>
      </w:r>
      <w:r>
        <w:rPr>
          <w:lang w:val="de-DE"/>
        </w:rPr>
        <w:t>s</w:t>
      </w:r>
      <w:r w:rsidR="0041609F" w:rsidRPr="0041609F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="0041609F" w:rsidRPr="0041609F">
        <w:rPr>
          <w:lang w:val="de-DE"/>
        </w:rPr>
        <w:t>tigkeit i</w:t>
      </w:r>
      <w:r>
        <w:rPr>
          <w:lang w:val="de-DE"/>
        </w:rPr>
        <w:t>s</w:t>
      </w:r>
      <w:r w:rsidR="0041609F" w:rsidRPr="0041609F">
        <w:rPr>
          <w:lang w:val="de-DE"/>
        </w:rPr>
        <w:t>t ein vor</w:t>
      </w:r>
      <w:r>
        <w:rPr>
          <w:lang w:val="de-DE"/>
        </w:rPr>
        <w:t>s</w:t>
      </w:r>
      <w:r w:rsidR="0041609F" w:rsidRPr="0041609F">
        <w:rPr>
          <w:lang w:val="de-DE"/>
        </w:rPr>
        <w:t>tellendes und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denkendes We</w:t>
      </w:r>
      <w:r>
        <w:rPr>
          <w:lang w:val="de-DE"/>
        </w:rPr>
        <w:t>s</w:t>
      </w:r>
      <w:r w:rsidR="0041609F" w:rsidRPr="0041609F">
        <w:rPr>
          <w:lang w:val="de-DE"/>
        </w:rPr>
        <w:t>en. Und umgekehrt. Ein denkendes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We</w:t>
      </w:r>
      <w:r>
        <w:rPr>
          <w:lang w:val="de-DE"/>
        </w:rPr>
        <w:t>s</w:t>
      </w:r>
      <w:r w:rsidR="0041609F" w:rsidRPr="0041609F">
        <w:rPr>
          <w:lang w:val="de-DE"/>
        </w:rPr>
        <w:t>en bis auf einen gewi</w:t>
      </w:r>
      <w:r>
        <w:rPr>
          <w:lang w:val="de-DE"/>
        </w:rPr>
        <w:t>ss</w:t>
      </w:r>
      <w:r w:rsidR="0041609F" w:rsidRPr="0041609F">
        <w:rPr>
          <w:lang w:val="de-DE"/>
        </w:rPr>
        <w:t xml:space="preserve">en Grad an </w:t>
      </w:r>
      <w:r>
        <w:rPr>
          <w:lang w:val="de-DE"/>
        </w:rPr>
        <w:t>s</w:t>
      </w:r>
      <w:r w:rsidR="0041609F" w:rsidRPr="0041609F">
        <w:rPr>
          <w:lang w:val="de-DE"/>
        </w:rPr>
        <w:t xml:space="preserve">einer </w:t>
      </w:r>
      <w:r w:rsidR="0041609F" w:rsidRPr="0041609F">
        <w:rPr>
          <w:lang w:val="de-DE"/>
        </w:rPr>
        <w:t>Selb</w:t>
      </w:r>
      <w:r>
        <w:rPr>
          <w:lang w:val="de-DE"/>
        </w:rPr>
        <w:t>s</w:t>
      </w:r>
      <w:r w:rsidR="0041609F" w:rsidRPr="0041609F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="0041609F" w:rsidRPr="0041609F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 xml:space="preserve">tigkeit, </w:t>
      </w:r>
      <w:r w:rsidR="0041609F" w:rsidRPr="0041609F">
        <w:rPr>
          <w:lang w:val="de-DE"/>
        </w:rPr>
        <w:t>als an einer ab</w:t>
      </w:r>
      <w:r>
        <w:rPr>
          <w:lang w:val="de-DE"/>
        </w:rPr>
        <w:t>s</w:t>
      </w:r>
      <w:r w:rsidR="0041609F" w:rsidRPr="0041609F">
        <w:rPr>
          <w:lang w:val="de-DE"/>
        </w:rPr>
        <w:t>oluten Realit</w:t>
      </w:r>
      <w:r w:rsidR="006873DF" w:rsidRPr="006873DF">
        <w:rPr>
          <w:rFonts w:ascii="Calibri" w:hAnsi="Calibri"/>
          <w:lang w:val="de-DE"/>
        </w:rPr>
        <w:t>ä</w:t>
      </w:r>
      <w:r w:rsidR="0041609F" w:rsidRPr="0041609F">
        <w:rPr>
          <w:lang w:val="de-DE"/>
        </w:rPr>
        <w:t>t herunterge</w:t>
      </w:r>
      <w:r>
        <w:rPr>
          <w:lang w:val="de-DE"/>
        </w:rPr>
        <w:t>s</w:t>
      </w:r>
      <w:r w:rsidR="0041609F" w:rsidRPr="0041609F">
        <w:rPr>
          <w:lang w:val="de-DE"/>
        </w:rPr>
        <w:t>etzt,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i</w:t>
      </w:r>
      <w:r>
        <w:rPr>
          <w:lang w:val="de-DE"/>
        </w:rPr>
        <w:t>s</w:t>
      </w:r>
      <w:r w:rsidR="0041609F" w:rsidRPr="0041609F">
        <w:rPr>
          <w:lang w:val="de-DE"/>
        </w:rPr>
        <w:t>t ein blos f</w:t>
      </w:r>
      <w:r w:rsidR="006873DF" w:rsidRPr="006873DF">
        <w:rPr>
          <w:rFonts w:ascii="Calibri" w:hAnsi="Calibri"/>
          <w:lang w:val="de-DE"/>
        </w:rPr>
        <w:t>ü</w:t>
      </w:r>
      <w:r w:rsidR="0041609F" w:rsidRPr="0041609F">
        <w:rPr>
          <w:lang w:val="de-DE"/>
        </w:rPr>
        <w:t>hlendes We</w:t>
      </w:r>
      <w:r>
        <w:rPr>
          <w:lang w:val="de-DE"/>
        </w:rPr>
        <w:t>s</w:t>
      </w:r>
      <w:r w:rsidR="0041609F" w:rsidRPr="0041609F">
        <w:rPr>
          <w:lang w:val="de-DE"/>
        </w:rPr>
        <w:t>en. Das Verm</w:t>
      </w:r>
      <w:r w:rsidR="006873DF" w:rsidRPr="006873DF">
        <w:rPr>
          <w:rFonts w:ascii="Calibri" w:hAnsi="Calibri"/>
          <w:lang w:val="de-DE"/>
        </w:rPr>
        <w:t>ö</w:t>
      </w:r>
      <w:r w:rsidR="0041609F" w:rsidRPr="0041609F">
        <w:rPr>
          <w:lang w:val="de-DE"/>
        </w:rPr>
        <w:t>gen zu</w:t>
      </w:r>
      <w:r w:rsidR="0041609F" w:rsidRPr="0041609F">
        <w:rPr>
          <w:lang w:val="de-DE"/>
        </w:rPr>
        <w:t xml:space="preserve"> F</w:t>
      </w:r>
      <w:r w:rsidR="006873DF" w:rsidRPr="006873DF">
        <w:rPr>
          <w:rFonts w:ascii="Calibri" w:hAnsi="Calibri"/>
          <w:lang w:val="de-DE"/>
        </w:rPr>
        <w:t>ü</w:t>
      </w:r>
      <w:r w:rsidR="0041609F" w:rsidRPr="0041609F">
        <w:rPr>
          <w:lang w:val="de-DE"/>
        </w:rPr>
        <w:t>h-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len</w:t>
      </w:r>
      <w:r w:rsidR="0041609F" w:rsidRPr="0041609F">
        <w:rPr>
          <w:lang w:val="de-DE"/>
        </w:rPr>
        <w:t xml:space="preserve"> i</w:t>
      </w:r>
      <w:r>
        <w:rPr>
          <w:lang w:val="de-DE"/>
        </w:rPr>
        <w:t>s</w:t>
      </w:r>
      <w:r w:rsidR="0041609F" w:rsidRPr="0041609F">
        <w:rPr>
          <w:lang w:val="de-DE"/>
        </w:rPr>
        <w:t>t al</w:t>
      </w:r>
      <w:r>
        <w:rPr>
          <w:lang w:val="de-DE"/>
        </w:rPr>
        <w:t>s</w:t>
      </w:r>
      <w:r w:rsidR="0041609F" w:rsidRPr="0041609F">
        <w:rPr>
          <w:lang w:val="de-DE"/>
        </w:rPr>
        <w:t>o das Verm</w:t>
      </w:r>
      <w:r w:rsidR="006873DF" w:rsidRPr="006873DF">
        <w:rPr>
          <w:rFonts w:ascii="Calibri" w:hAnsi="Calibri"/>
          <w:lang w:val="de-DE"/>
        </w:rPr>
        <w:t>ö</w:t>
      </w:r>
      <w:r w:rsidR="0041609F" w:rsidRPr="0041609F">
        <w:rPr>
          <w:lang w:val="de-DE"/>
        </w:rPr>
        <w:t>gen zum Vor</w:t>
      </w:r>
      <w:r>
        <w:rPr>
          <w:lang w:val="de-DE"/>
        </w:rPr>
        <w:t>s</w:t>
      </w:r>
      <w:r w:rsidR="0041609F" w:rsidRPr="0041609F">
        <w:rPr>
          <w:lang w:val="de-DE"/>
        </w:rPr>
        <w:t>tellen und zum</w:t>
      </w:r>
      <w:r w:rsidR="00B97BB6" w:rsidRPr="00B97BB6">
        <w:rPr>
          <w:rFonts w:ascii="Calibri" w:hAnsi="Calibri"/>
          <w:lang w:val="de-DE"/>
        </w:rPr>
        <w:br/>
      </w:r>
      <w:r w:rsidR="0041609F" w:rsidRPr="0041609F">
        <w:rPr>
          <w:lang w:val="de-DE"/>
        </w:rPr>
        <w:t>Denken.</w:t>
      </w:r>
    </w:p>
    <w:p w14:paraId="5BC04747" w14:textId="141854EE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 xml:space="preserve">Bis dahin </w:t>
      </w:r>
      <w:r w:rsidR="00505CA9">
        <w:rPr>
          <w:lang w:val="de-DE"/>
        </w:rPr>
        <w:t>s</w:t>
      </w:r>
      <w:r w:rsidRPr="0041609F">
        <w:rPr>
          <w:lang w:val="de-DE"/>
        </w:rPr>
        <w:t>ind wir. Nehmet der denkenden Kraft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etwas von </w:t>
      </w:r>
      <w:r w:rsidR="00A964D4" w:rsidRPr="00194A9F">
        <w:rPr>
          <w:lang w:val="de-DE"/>
        </w:rPr>
        <w:t>ihrer</w:t>
      </w:r>
      <w:r w:rsidRPr="0041609F">
        <w:rPr>
          <w:lang w:val="de-DE"/>
        </w:rPr>
        <w:t xml:space="preserve"> Selb</w:t>
      </w:r>
      <w:r w:rsidR="00505CA9">
        <w:rPr>
          <w:lang w:val="de-DE"/>
        </w:rPr>
        <w:t>s</w:t>
      </w:r>
      <w:r w:rsidRPr="0041609F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tigkeit, vermindert</w:t>
      </w:r>
      <w:r w:rsidRPr="0041609F">
        <w:rPr>
          <w:lang w:val="de-DE"/>
        </w:rPr>
        <w:t xml:space="preserve"> </w:t>
      </w:r>
      <w:r w:rsidR="000A572A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41609F">
        <w:rPr>
          <w:lang w:val="de-DE"/>
        </w:rPr>
        <w:t>e ab</w:t>
      </w:r>
      <w:r w:rsidR="00505CA9">
        <w:rPr>
          <w:lang w:val="de-DE"/>
        </w:rPr>
        <w:t>s</w:t>
      </w:r>
      <w:r w:rsidRPr="0041609F">
        <w:rPr>
          <w:lang w:val="de-DE"/>
        </w:rPr>
        <w:t>o-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luten</w:t>
      </w:r>
      <w:r w:rsidRPr="0041609F">
        <w:rPr>
          <w:lang w:val="de-DE"/>
        </w:rPr>
        <w:t xml:space="preserve"> Kr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fte,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etzet </w:t>
      </w:r>
      <w:r w:rsidR="00A964D4" w:rsidRPr="00194A9F">
        <w:rPr>
          <w:lang w:val="de-DE"/>
        </w:rPr>
        <w:t>ihre</w:t>
      </w:r>
      <w:r w:rsidRPr="0041609F">
        <w:rPr>
          <w:lang w:val="de-DE"/>
        </w:rPr>
        <w:t xml:space="preserve"> Realit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ten herunter; </w:t>
      </w:r>
      <w:r w:rsidR="00505CA9">
        <w:rPr>
          <w:lang w:val="de-DE"/>
        </w:rPr>
        <w:t>s</w:t>
      </w:r>
      <w:r w:rsidRPr="0041609F">
        <w:rPr>
          <w:lang w:val="de-DE"/>
        </w:rPr>
        <w:t>o wird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das Denken verlieren, und die Kraft dazu in </w:t>
      </w:r>
      <w:r w:rsidR="00505CA9">
        <w:rPr>
          <w:lang w:val="de-DE"/>
        </w:rPr>
        <w:t>s</w:t>
      </w:r>
      <w:r w:rsidRPr="0041609F">
        <w:rPr>
          <w:lang w:val="de-DE"/>
        </w:rPr>
        <w:t>einen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Keim, in die bloße Anlage, denkend zu werden, </w:t>
      </w:r>
      <w:r w:rsidRPr="0041609F">
        <w:rPr>
          <w:lang w:val="de-DE"/>
        </w:rPr>
        <w:t>zur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ck-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gehen.</w:t>
      </w:r>
      <w:r w:rsidRPr="0041609F">
        <w:rPr>
          <w:lang w:val="de-DE"/>
        </w:rPr>
        <w:t xml:space="preserve"> Man fahre fort,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weiter herunter zu </w:t>
      </w:r>
      <w:r w:rsidR="00505CA9">
        <w:rPr>
          <w:lang w:val="de-DE"/>
        </w:rPr>
        <w:t>s</w:t>
      </w:r>
      <w:r w:rsidRPr="0041609F">
        <w:rPr>
          <w:lang w:val="de-DE"/>
        </w:rPr>
        <w:t>etzen,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wird </w:t>
      </w:r>
      <w:r w:rsidR="00A964D4" w:rsidRPr="00194A9F">
        <w:rPr>
          <w:lang w:val="de-DE"/>
        </w:rPr>
        <w:t>ihre</w:t>
      </w:r>
      <w:r w:rsidRPr="0041609F">
        <w:rPr>
          <w:lang w:val="de-DE"/>
        </w:rPr>
        <w:t xml:space="preserve"> Vor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tellungskraft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ebenfalls </w:t>
      </w:r>
      <w:r w:rsidRPr="0041609F">
        <w:rPr>
          <w:lang w:val="de-DE"/>
        </w:rPr>
        <w:t>einwickeln,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und die Seele i</w:t>
      </w:r>
      <w:r w:rsidR="00505CA9">
        <w:rPr>
          <w:lang w:val="de-DE"/>
        </w:rPr>
        <w:t>s</w:t>
      </w:r>
      <w:r w:rsidRPr="0041609F">
        <w:rPr>
          <w:lang w:val="de-DE"/>
        </w:rPr>
        <w:t>t bis zu einem blos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hlenden We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en </w:t>
      </w:r>
      <w:r w:rsidRPr="0041609F">
        <w:rPr>
          <w:lang w:val="de-DE"/>
        </w:rPr>
        <w:t>er-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niedriget</w:t>
      </w:r>
      <w:r w:rsidRPr="0041609F">
        <w:rPr>
          <w:lang w:val="de-DE"/>
        </w:rPr>
        <w:t>.</w:t>
      </w:r>
    </w:p>
    <w:p w14:paraId="681C8F52" w14:textId="4650D4D3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 xml:space="preserve">Nun aber werde </w:t>
      </w:r>
      <w:r w:rsidR="00505CA9">
        <w:rPr>
          <w:lang w:val="de-DE"/>
        </w:rPr>
        <w:t>s</w:t>
      </w:r>
      <w:r w:rsidRPr="0041609F">
        <w:rPr>
          <w:lang w:val="de-DE"/>
        </w:rPr>
        <w:t>ie noch weiter eingewickelt, noch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weiter herunterge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etzt und verkleinert, bis zu </w:t>
      </w:r>
      <w:r w:rsidR="000A572A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41609F">
        <w:rPr>
          <w:lang w:val="de-DE"/>
        </w:rPr>
        <w:t>er un-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ver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nderlichen</w:t>
      </w:r>
      <w:r w:rsidRPr="0041609F">
        <w:rPr>
          <w:lang w:val="de-DE"/>
        </w:rPr>
        <w:t xml:space="preserve"> Naturkraft zur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ck, </w:t>
      </w:r>
      <w:r w:rsidR="00505CA9">
        <w:rPr>
          <w:lang w:val="de-DE"/>
        </w:rPr>
        <w:t>s</w:t>
      </w:r>
      <w:r w:rsidRPr="0041609F">
        <w:rPr>
          <w:lang w:val="de-DE"/>
        </w:rPr>
        <w:t>o weit auch die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 </w:t>
      </w:r>
      <w:r w:rsidRPr="0041609F">
        <w:rPr>
          <w:lang w:val="de-DE"/>
        </w:rPr>
        <w:t>zu-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r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ckliegen</w:t>
      </w:r>
      <w:r w:rsidRPr="0041609F">
        <w:rPr>
          <w:lang w:val="de-DE"/>
        </w:rPr>
        <w:t xml:space="preserve"> mag. Auf welche Stufe in der We</w:t>
      </w:r>
      <w:r w:rsidR="00505CA9">
        <w:rPr>
          <w:lang w:val="de-DE"/>
        </w:rPr>
        <w:t>s</w:t>
      </w:r>
      <w:r w:rsidRPr="0041609F">
        <w:rPr>
          <w:lang w:val="de-DE"/>
        </w:rPr>
        <w:t>enleiter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wird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alsdenn kommen? Was </w:t>
      </w:r>
      <w:ins w:id="19" w:author="John Hymers" w:date="2024-04-13T00:01:00Z">
        <w:r w:rsidR="00A964D4" w:rsidRPr="00194A9F">
          <w:rPr>
            <w:lang w:val="de-DE"/>
          </w:rPr>
          <w:t>geschieht</w:t>
        </w:r>
      </w:ins>
      <w:r w:rsidR="000A572A">
        <w:rPr>
          <w:lang w:val="de-DE"/>
        </w:rPr>
        <w:t xml:space="preserve"> </w:t>
      </w:r>
      <w:del w:id="20" w:author="John Hymers" w:date="2024-04-13T00:01:00Z">
        <w:r w:rsidRPr="0041609F">
          <w:rPr>
            <w:lang w:val="de-DE"/>
          </w:rPr>
          <w:delText>ge</w:delText>
        </w:r>
        <w:r w:rsidR="00505CA9">
          <w:rPr>
            <w:lang w:val="de-DE"/>
          </w:rPr>
          <w:delText>s</w:delText>
        </w:r>
        <w:r w:rsidRPr="0041609F">
          <w:rPr>
            <w:lang w:val="de-DE"/>
          </w:rPr>
          <w:delText>chicht</w:delText>
        </w:r>
      </w:del>
      <w:r w:rsidRPr="0041609F">
        <w:rPr>
          <w:lang w:val="de-DE"/>
        </w:rPr>
        <w:t xml:space="preserve"> mit </w:t>
      </w:r>
      <w:r w:rsidR="00A964D4" w:rsidRPr="00194A9F">
        <w:rPr>
          <w:lang w:val="de-DE"/>
        </w:rPr>
        <w:t xml:space="preserve">ihr? 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Ihr</w:t>
      </w:r>
      <w:r w:rsidRPr="0041609F">
        <w:rPr>
          <w:lang w:val="de-DE"/>
        </w:rPr>
        <w:t xml:space="preserve"> Gef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 wird ge</w:t>
      </w:r>
      <w:r w:rsidR="00505CA9">
        <w:rPr>
          <w:lang w:val="de-DE"/>
        </w:rPr>
        <w:t>s</w:t>
      </w:r>
      <w:r w:rsidRPr="0041609F">
        <w:rPr>
          <w:lang w:val="de-DE"/>
        </w:rPr>
        <w:t>chw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chet, herunterge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etzt, </w:t>
      </w:r>
      <w:r w:rsidRPr="0041609F">
        <w:rPr>
          <w:lang w:val="de-DE"/>
        </w:rPr>
        <w:t>verdun-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kelt</w:t>
      </w:r>
      <w:r w:rsidRPr="0041609F">
        <w:rPr>
          <w:lang w:val="de-DE"/>
        </w:rPr>
        <w:t>; aber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und bleibet es doch nicht </w:t>
      </w:r>
      <w:r w:rsidRPr="00812278">
        <w:rPr>
          <w:b/>
          <w:bCs/>
          <w:lang w:val="de-DE"/>
        </w:rPr>
        <w:t>Gef</w:t>
      </w:r>
      <w:r w:rsidR="006873DF" w:rsidRPr="00812278">
        <w:rPr>
          <w:rFonts w:ascii="Calibri" w:hAnsi="Calibri"/>
          <w:b/>
          <w:bCs/>
          <w:lang w:val="de-DE"/>
        </w:rPr>
        <w:t>ü</w:t>
      </w:r>
      <w:r w:rsidRPr="00812278">
        <w:rPr>
          <w:b/>
          <w:bCs/>
          <w:lang w:val="de-DE"/>
        </w:rPr>
        <w:t>hlskraft</w:t>
      </w:r>
      <w:r w:rsidRPr="0041609F">
        <w:rPr>
          <w:lang w:val="de-DE"/>
        </w:rPr>
        <w:t>?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Muß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nicht,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lange </w:t>
      </w:r>
      <w:r w:rsidR="00505CA9">
        <w:rPr>
          <w:lang w:val="de-DE"/>
        </w:rPr>
        <w:t>s</w:t>
      </w:r>
      <w:r w:rsidRPr="0041609F">
        <w:rPr>
          <w:lang w:val="de-DE"/>
        </w:rPr>
        <w:t>ie noch Naturkraft be</w:t>
      </w:r>
      <w:r w:rsidR="00505CA9">
        <w:rPr>
          <w:lang w:val="de-DE"/>
        </w:rPr>
        <w:t>s</w:t>
      </w:r>
      <w:r w:rsidRPr="0041609F">
        <w:rPr>
          <w:lang w:val="de-DE"/>
        </w:rPr>
        <w:t>itzet, und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wirket, auf die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elbige Art wirken, als </w:t>
      </w:r>
      <w:r w:rsidR="00505CA9">
        <w:rPr>
          <w:lang w:val="de-DE"/>
        </w:rPr>
        <w:t>s</w:t>
      </w:r>
      <w:r w:rsidRPr="0041609F">
        <w:rPr>
          <w:lang w:val="de-DE"/>
        </w:rPr>
        <w:t>ie es da thut,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wo wir </w:t>
      </w:r>
      <w:r w:rsidR="000A572A">
        <w:rPr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41609F">
        <w:rPr>
          <w:lang w:val="de-DE"/>
        </w:rPr>
        <w:t>e Aeußerung</w:t>
      </w:r>
      <w:r w:rsidRPr="0041609F">
        <w:rPr>
          <w:lang w:val="de-DE"/>
        </w:rPr>
        <w:t xml:space="preserve"> ein </w:t>
      </w:r>
      <w:r w:rsidRPr="00812278">
        <w:rPr>
          <w:b/>
          <w:bCs/>
          <w:lang w:val="de-DE"/>
        </w:rPr>
        <w:t>F</w:t>
      </w:r>
      <w:r w:rsidR="006873DF" w:rsidRPr="00812278">
        <w:rPr>
          <w:rFonts w:ascii="Calibri" w:hAnsi="Calibri"/>
          <w:b/>
          <w:bCs/>
          <w:lang w:val="de-DE"/>
        </w:rPr>
        <w:t>ü</w:t>
      </w:r>
      <w:r w:rsidRPr="00812278">
        <w:rPr>
          <w:b/>
          <w:bCs/>
          <w:lang w:val="de-DE"/>
        </w:rPr>
        <w:t>hlen</w:t>
      </w:r>
      <w:r w:rsidRPr="0041609F">
        <w:rPr>
          <w:lang w:val="de-DE"/>
        </w:rPr>
        <w:t xml:space="preserve"> nennen? </w:t>
      </w:r>
      <w:r w:rsidR="006873DF" w:rsidRPr="006873DF">
        <w:rPr>
          <w:rFonts w:ascii="Calibri" w:hAnsi="Calibri"/>
          <w:lang w:val="de-DE"/>
        </w:rPr>
        <w:t>Ist</w:t>
      </w:r>
      <w:r w:rsidRPr="0041609F">
        <w:rPr>
          <w:lang w:val="de-DE"/>
        </w:rPr>
        <w:t xml:space="preserve"> </w:t>
      </w:r>
      <w:r w:rsidR="00A964D4" w:rsidRPr="00194A9F">
        <w:rPr>
          <w:lang w:val="de-DE"/>
        </w:rPr>
        <w:t xml:space="preserve">ihre 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Naturkraft nicht al</w:t>
      </w:r>
      <w:r w:rsidR="00505CA9">
        <w:rPr>
          <w:lang w:val="de-DE"/>
        </w:rPr>
        <w:t>s</w:t>
      </w:r>
      <w:r w:rsidRPr="0041609F">
        <w:rPr>
          <w:lang w:val="de-DE"/>
        </w:rPr>
        <w:t>o immer noch eine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hlende Kraft?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Gef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hl?</w:t>
      </w:r>
    </w:p>
    <w:p w14:paraId="3B359171" w14:textId="7A7B5298" w:rsidR="0041609F" w:rsidRPr="0041609F" w:rsidRDefault="0041609F" w:rsidP="0041609F">
      <w:pPr>
        <w:rPr>
          <w:lang w:val="de-DE"/>
        </w:rPr>
      </w:pPr>
      <w:r w:rsidRPr="0041609F">
        <w:rPr>
          <w:lang w:val="de-DE"/>
        </w:rPr>
        <w:t>Unver-</w:t>
      </w:r>
      <w:r w:rsidR="00B97BB6" w:rsidRPr="00B97BB6">
        <w:rPr>
          <w:rFonts w:ascii="Calibri" w:hAnsi="Calibri"/>
          <w:lang w:val="de-DE"/>
        </w:rPr>
        <w:br/>
      </w:r>
      <w:r w:rsidRPr="0041609F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41609F">
        <w:rPr>
          <w:lang w:val="de-DE"/>
        </w:rPr>
        <w:t>737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41609F">
        <w:rPr>
          <w:lang w:val="de-DE"/>
        </w:rPr>
        <w:t>der men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3782C19B" w14:textId="5D5671ED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 xml:space="preserve">Unvermerkt verliert man </w:t>
      </w:r>
      <w:r w:rsidR="00505CA9">
        <w:rPr>
          <w:lang w:val="de-DE"/>
        </w:rPr>
        <w:t>s</w:t>
      </w:r>
      <w:r w:rsidRPr="0041609F">
        <w:rPr>
          <w:lang w:val="de-DE"/>
        </w:rPr>
        <w:t>ich hier in eine Hypothe</w:t>
      </w:r>
      <w:r w:rsidR="00505CA9">
        <w:rPr>
          <w:lang w:val="de-DE"/>
        </w:rPr>
        <w:t>s</w:t>
      </w:r>
      <w:r w:rsidRPr="0041609F">
        <w:rPr>
          <w:lang w:val="de-DE"/>
        </w:rPr>
        <w:t>e?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Wer i</w:t>
      </w:r>
      <w:r w:rsidR="00505CA9">
        <w:rPr>
          <w:lang w:val="de-DE"/>
        </w:rPr>
        <w:t>s</w:t>
      </w:r>
      <w:r w:rsidRPr="0041609F">
        <w:rPr>
          <w:lang w:val="de-DE"/>
        </w:rPr>
        <w:t>t B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rge daf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r, daß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hlen, </w:t>
      </w:r>
      <w:r w:rsidR="00505CA9">
        <w:rPr>
          <w:lang w:val="de-DE"/>
        </w:rPr>
        <w:t>s</w:t>
      </w:r>
      <w:r w:rsidRPr="0041609F">
        <w:rPr>
          <w:lang w:val="de-DE"/>
        </w:rPr>
        <w:t>o wie wir es aus dem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entwickelten Zu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tande der Seele kennen, von der </w:t>
      </w:r>
      <w:r w:rsidRPr="0041609F">
        <w:rPr>
          <w:lang w:val="de-DE"/>
        </w:rPr>
        <w:t>Aeuße-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rung</w:t>
      </w:r>
      <w:r w:rsidRPr="0041609F">
        <w:rPr>
          <w:lang w:val="de-DE"/>
        </w:rPr>
        <w:t xml:space="preserve"> der </w:t>
      </w:r>
      <w:r w:rsidRPr="0041609F">
        <w:rPr>
          <w:lang w:val="de-DE"/>
        </w:rPr>
        <w:t>er</w:t>
      </w:r>
      <w:r w:rsidR="00505CA9">
        <w:rPr>
          <w:lang w:val="de-DE"/>
        </w:rPr>
        <w:t>s</w:t>
      </w:r>
      <w:r w:rsidRPr="0041609F">
        <w:rPr>
          <w:lang w:val="de-DE"/>
        </w:rPr>
        <w:t>ten</w:t>
      </w:r>
      <w:r w:rsidRPr="0041609F">
        <w:rPr>
          <w:lang w:val="de-DE"/>
        </w:rPr>
        <w:t xml:space="preserve"> Naturkraft nicht noch weit mehr </w:t>
      </w:r>
      <w:r w:rsidRPr="0041609F">
        <w:rPr>
          <w:lang w:val="de-DE"/>
        </w:rPr>
        <w:t>unter-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chieden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>ey, als Denken und Vor</w:t>
      </w:r>
      <w:r w:rsidR="00505CA9">
        <w:rPr>
          <w:lang w:val="de-DE"/>
        </w:rPr>
        <w:t>s</w:t>
      </w:r>
      <w:r w:rsidRPr="0041609F">
        <w:rPr>
          <w:lang w:val="de-DE"/>
        </w:rPr>
        <w:t>tellen es von dem</w:t>
      </w:r>
      <w:r w:rsidRPr="0041609F">
        <w:rPr>
          <w:lang w:val="de-DE"/>
        </w:rPr>
        <w:t xml:space="preserve">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len</w:t>
      </w:r>
      <w:r w:rsidRPr="0041609F">
        <w:rPr>
          <w:lang w:val="de-DE"/>
        </w:rPr>
        <w:t xml:space="preserve"> i</w:t>
      </w:r>
      <w:r w:rsidR="00505CA9">
        <w:rPr>
          <w:lang w:val="de-DE"/>
        </w:rPr>
        <w:t>s</w:t>
      </w:r>
      <w:r w:rsidRPr="0041609F">
        <w:rPr>
          <w:lang w:val="de-DE"/>
        </w:rPr>
        <w:t>t? M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ßten wir nicht nach der Analogie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41609F">
        <w:rPr>
          <w:lang w:val="de-DE"/>
        </w:rPr>
        <w:t>chlie-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ßen</w:t>
      </w:r>
      <w:r w:rsidRPr="0041609F">
        <w:rPr>
          <w:lang w:val="de-DE"/>
        </w:rPr>
        <w:t>: Da das denkende We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en bis zu dem Punkt </w:t>
      </w:r>
      <w:r w:rsidRPr="0041609F">
        <w:rPr>
          <w:lang w:val="de-DE"/>
        </w:rPr>
        <w:t>her-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unterge</w:t>
      </w:r>
      <w:r w:rsidR="00505CA9">
        <w:rPr>
          <w:lang w:val="de-DE"/>
        </w:rPr>
        <w:t>s</w:t>
      </w:r>
      <w:r w:rsidRPr="0041609F">
        <w:rPr>
          <w:lang w:val="de-DE"/>
        </w:rPr>
        <w:t>etzt</w:t>
      </w:r>
      <w:r w:rsidRPr="0041609F">
        <w:rPr>
          <w:lang w:val="de-DE"/>
        </w:rPr>
        <w:t>, auf dem es als blos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hlend er</w:t>
      </w:r>
      <w:r w:rsidR="00505CA9">
        <w:rPr>
          <w:lang w:val="de-DE"/>
        </w:rPr>
        <w:t>s</w:t>
      </w:r>
      <w:r w:rsidRPr="0041609F">
        <w:rPr>
          <w:lang w:val="de-DE"/>
        </w:rPr>
        <w:t>cheinet, das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 zum Denken, das n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ch</w:t>
      </w:r>
      <w:r w:rsidR="00505CA9">
        <w:rPr>
          <w:lang w:val="de-DE"/>
        </w:rPr>
        <w:t>s</w:t>
      </w:r>
      <w:r w:rsidRPr="0041609F">
        <w:rPr>
          <w:lang w:val="de-DE"/>
        </w:rPr>
        <w:t>te und eigentliche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 zum Denken n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mlich, verlohren hat, </w:t>
      </w:r>
      <w:r w:rsidR="00505CA9">
        <w:rPr>
          <w:lang w:val="de-DE"/>
        </w:rPr>
        <w:t>s</w:t>
      </w:r>
      <w:r w:rsidRPr="0041609F">
        <w:rPr>
          <w:lang w:val="de-DE"/>
        </w:rPr>
        <w:t>o wird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ein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</w:t>
      </w:r>
      <w:r w:rsidRPr="0041609F">
        <w:rPr>
          <w:lang w:val="de-DE"/>
        </w:rPr>
        <w:t>,</w:t>
      </w:r>
      <w:r w:rsidRPr="0041609F">
        <w:rPr>
          <w:lang w:val="de-DE"/>
        </w:rPr>
        <w:t xml:space="preserve"> zum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 nun weiter einge</w:t>
      </w:r>
      <w:r w:rsidR="00505CA9">
        <w:rPr>
          <w:lang w:val="de-DE"/>
        </w:rPr>
        <w:t>s</w:t>
      </w:r>
      <w:r w:rsidRPr="0041609F">
        <w:rPr>
          <w:lang w:val="de-DE"/>
        </w:rPr>
        <w:t>chr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nket,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auch nicht mehr ein </w:t>
      </w:r>
      <w:r w:rsidRPr="00BA70BB">
        <w:rPr>
          <w:b/>
          <w:bCs/>
          <w:lang w:val="de-DE"/>
        </w:rPr>
        <w:t>n</w:t>
      </w:r>
      <w:r w:rsidR="006873DF" w:rsidRPr="00BA70BB">
        <w:rPr>
          <w:rFonts w:ascii="Calibri" w:hAnsi="Calibri"/>
          <w:b/>
          <w:bCs/>
          <w:lang w:val="de-DE"/>
        </w:rPr>
        <w:t>ä</w:t>
      </w:r>
      <w:r w:rsidRPr="00BA70BB">
        <w:rPr>
          <w:b/>
          <w:bCs/>
          <w:lang w:val="de-DE"/>
        </w:rPr>
        <w:t>ch</w:t>
      </w:r>
      <w:r w:rsidR="00505CA9" w:rsidRPr="00BA70BB">
        <w:rPr>
          <w:b/>
          <w:bCs/>
          <w:lang w:val="de-DE"/>
        </w:rPr>
        <w:t>s</w:t>
      </w:r>
      <w:r w:rsidRPr="00BA70BB">
        <w:rPr>
          <w:b/>
          <w:bCs/>
          <w:lang w:val="de-DE"/>
        </w:rPr>
        <w:t>tes</w:t>
      </w:r>
      <w:r w:rsidRPr="0041609F">
        <w:rPr>
          <w:lang w:val="de-DE"/>
        </w:rPr>
        <w:t xml:space="preserve"> und </w:t>
      </w:r>
      <w:r w:rsidRPr="0041609F">
        <w:rPr>
          <w:lang w:val="de-DE"/>
        </w:rPr>
        <w:t xml:space="preserve">eigentliches </w:t>
      </w:r>
      <w:r w:rsidRPr="00BA70BB">
        <w:rPr>
          <w:b/>
          <w:bCs/>
          <w:lang w:val="de-DE"/>
        </w:rPr>
        <w:t>Verm</w:t>
      </w:r>
      <w:r w:rsidR="006873DF" w:rsidRPr="00BA70BB">
        <w:rPr>
          <w:rFonts w:ascii="Calibri" w:hAnsi="Calibri"/>
          <w:b/>
          <w:bCs/>
          <w:lang w:val="de-DE"/>
        </w:rPr>
        <w:t>ö</w:t>
      </w:r>
      <w:r w:rsidRPr="0041609F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BA70BB">
        <w:rPr>
          <w:b/>
          <w:bCs/>
          <w:lang w:val="de-DE"/>
        </w:rPr>
        <w:t>gen</w:t>
      </w:r>
      <w:r w:rsidRPr="0041609F">
        <w:rPr>
          <w:lang w:val="de-DE"/>
        </w:rPr>
        <w:t xml:space="preserve"> zum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hlen </w:t>
      </w:r>
      <w:r w:rsidR="00505CA9">
        <w:rPr>
          <w:lang w:val="de-DE"/>
        </w:rPr>
        <w:t>s</w:t>
      </w:r>
      <w:r w:rsidRPr="0041609F">
        <w:rPr>
          <w:lang w:val="de-DE"/>
        </w:rPr>
        <w:t>eyn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nnen. Was die Urkraft </w:t>
      </w:r>
      <w:r w:rsidRPr="0041609F">
        <w:rPr>
          <w:lang w:val="de-DE"/>
        </w:rPr>
        <w:t>als-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denn</w:t>
      </w:r>
      <w:r w:rsidRPr="0041609F">
        <w:rPr>
          <w:lang w:val="de-DE"/>
        </w:rPr>
        <w:t xml:space="preserve"> wirket, i</w:t>
      </w:r>
      <w:r w:rsidR="00505CA9">
        <w:rPr>
          <w:lang w:val="de-DE"/>
        </w:rPr>
        <w:t>s</w:t>
      </w:r>
      <w:r w:rsidRPr="0041609F">
        <w:rPr>
          <w:lang w:val="de-DE"/>
        </w:rPr>
        <w:t>t freylich eine</w:t>
      </w:r>
      <w:r w:rsidRPr="0041609F">
        <w:rPr>
          <w:lang w:val="de-DE"/>
        </w:rPr>
        <w:t xml:space="preserve"> Aeußerung</w:t>
      </w:r>
      <w:r w:rsidRPr="0041609F">
        <w:rPr>
          <w:lang w:val="de-DE"/>
        </w:rPr>
        <w:t xml:space="preserve"> de</w:t>
      </w:r>
      <w:r w:rsidR="00505CA9">
        <w:rPr>
          <w:lang w:val="de-DE"/>
        </w:rPr>
        <w:t>ss</w:t>
      </w:r>
      <w:r w:rsidRPr="0041609F">
        <w:rPr>
          <w:lang w:val="de-DE"/>
        </w:rPr>
        <w:t xml:space="preserve">elbigen </w:t>
      </w:r>
      <w:r w:rsidRPr="0041609F">
        <w:rPr>
          <w:lang w:val="de-DE"/>
        </w:rPr>
        <w:t>th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tigen</w:t>
      </w:r>
      <w:r w:rsidRPr="0041609F">
        <w:rPr>
          <w:lang w:val="de-DE"/>
        </w:rPr>
        <w:t xml:space="preserve"> Princips, das in einer h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hern Stufe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hlte, und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in einer noch h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hern Vor</w:t>
      </w:r>
      <w:r w:rsidR="00505CA9">
        <w:rPr>
          <w:lang w:val="de-DE"/>
        </w:rPr>
        <w:t>s</w:t>
      </w:r>
      <w:r w:rsidRPr="0041609F">
        <w:rPr>
          <w:lang w:val="de-DE"/>
        </w:rPr>
        <w:t>tellungen machte und dachte</w:t>
      </w:r>
      <w:r w:rsidRPr="0041609F">
        <w:rPr>
          <w:lang w:val="de-DE"/>
        </w:rPr>
        <w:t>;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Aber kann es mit mehrerm Rechte alsdenn noch ein</w:t>
      </w:r>
      <w:r w:rsidRPr="0041609F">
        <w:rPr>
          <w:lang w:val="de-DE"/>
        </w:rPr>
        <w:t xml:space="preserve"> </w:t>
      </w:r>
      <w:r w:rsidRPr="00BA70BB">
        <w:rPr>
          <w:b/>
          <w:bCs/>
          <w:lang w:val="de-DE"/>
        </w:rPr>
        <w:t>f</w:t>
      </w:r>
      <w:r w:rsidR="006873DF" w:rsidRPr="00BA70BB">
        <w:rPr>
          <w:rFonts w:ascii="Calibri" w:hAnsi="Calibri"/>
          <w:b/>
          <w:bCs/>
          <w:lang w:val="de-DE"/>
        </w:rPr>
        <w:t>ü</w:t>
      </w:r>
      <w:r w:rsidRPr="00BA70BB">
        <w:rPr>
          <w:b/>
          <w:bCs/>
          <w:lang w:val="de-DE"/>
        </w:rPr>
        <w:t>h</w:t>
      </w:r>
      <w:r w:rsidRPr="0041609F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BA70BB">
        <w:rPr>
          <w:b/>
          <w:bCs/>
          <w:lang w:val="de-DE"/>
        </w:rPr>
        <w:t>lendes</w:t>
      </w:r>
      <w:r w:rsidRPr="0041609F">
        <w:rPr>
          <w:lang w:val="de-DE"/>
        </w:rPr>
        <w:t xml:space="preserve"> Princip genannt werden, als das blos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hlende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Princip ein denkendes heißen kann? Vielleicht viel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weniger. Denn der Ab</w:t>
      </w:r>
      <w:r w:rsidR="00505CA9">
        <w:rPr>
          <w:lang w:val="de-DE"/>
        </w:rPr>
        <w:t>s</w:t>
      </w:r>
      <w:r w:rsidRPr="0041609F">
        <w:rPr>
          <w:lang w:val="de-DE"/>
        </w:rPr>
        <w:t>tand vom Denken bis zum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hlen kann wohl viel kleiner </w:t>
      </w:r>
      <w:r w:rsidR="00505CA9">
        <w:rPr>
          <w:lang w:val="de-DE"/>
        </w:rPr>
        <w:t>s</w:t>
      </w:r>
      <w:r w:rsidRPr="0041609F">
        <w:rPr>
          <w:lang w:val="de-DE"/>
        </w:rPr>
        <w:t>eyn, als der vom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bis zu den 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ten </w:t>
      </w:r>
      <w:r w:rsidRPr="0041609F">
        <w:rPr>
          <w:lang w:val="de-DE"/>
        </w:rPr>
        <w:t>Aeußerungen</w:t>
      </w:r>
      <w:r w:rsidRPr="0041609F">
        <w:rPr>
          <w:lang w:val="de-DE"/>
        </w:rPr>
        <w:t xml:space="preserve"> der Urkraft herunter.</w:t>
      </w:r>
    </w:p>
    <w:p w14:paraId="6B5E3DBD" w14:textId="62CF22A0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 xml:space="preserve">Am Ende </w:t>
      </w:r>
      <w:ins w:id="21" w:author="John Hymers" w:date="2024-04-13T00:01:00Z">
        <w:r w:rsidR="00A964D4" w:rsidRPr="00194A9F">
          <w:rPr>
            <w:lang w:val="de-DE"/>
          </w:rPr>
          <w:t>stehen</w:t>
        </w:r>
      </w:ins>
      <w:r w:rsidR="00615339">
        <w:rPr>
          <w:lang w:val="de-DE"/>
        </w:rPr>
        <w:t xml:space="preserve"> </w:t>
      </w:r>
      <w:del w:id="22" w:author="John Hymers" w:date="2024-04-13T00:01:00Z">
        <w:r w:rsidR="00505CA9">
          <w:rPr>
            <w:lang w:val="de-DE"/>
          </w:rPr>
          <w:delText>s</w:delText>
        </w:r>
        <w:r w:rsidRPr="0041609F">
          <w:rPr>
            <w:lang w:val="de-DE"/>
          </w:rPr>
          <w:delText>ehen</w:delText>
        </w:r>
      </w:del>
      <w:r w:rsidRPr="0041609F">
        <w:rPr>
          <w:lang w:val="de-DE"/>
        </w:rPr>
        <w:t xml:space="preserve"> wir, wo wir </w:t>
      </w:r>
      <w:r w:rsidR="00505CA9">
        <w:rPr>
          <w:lang w:val="de-DE"/>
        </w:rPr>
        <w:t>s</w:t>
      </w:r>
      <w:r w:rsidRPr="0041609F">
        <w:rPr>
          <w:lang w:val="de-DE"/>
        </w:rPr>
        <w:t>ind, n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mlich da, wo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wir </w:t>
      </w:r>
      <w:ins w:id="23" w:author="John Hymers" w:date="2024-04-13T00:01:00Z">
        <w:r w:rsidR="00A964D4" w:rsidRPr="00194A9F">
          <w:rPr>
            <w:lang w:val="de-DE"/>
          </w:rPr>
          <w:t>im</w:t>
        </w:r>
      </w:ins>
      <w:r w:rsidR="00615339">
        <w:rPr>
          <w:lang w:val="de-DE"/>
        </w:rPr>
        <w:t xml:space="preserve"> </w:t>
      </w:r>
      <w:del w:id="24" w:author="John Hymers" w:date="2024-04-13T00:01:00Z">
        <w:r w:rsidRPr="0041609F">
          <w:rPr>
            <w:lang w:val="de-DE"/>
          </w:rPr>
          <w:delText>in</w:delText>
        </w:r>
      </w:del>
      <w:r w:rsidRPr="0041609F">
        <w:rPr>
          <w:lang w:val="de-DE"/>
        </w:rPr>
        <w:t xml:space="preserve"> Anfange waren. Die Grundkraft der Seele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kennen wir nicht; weil wir keine </w:t>
      </w:r>
      <w:r w:rsidR="006873DF" w:rsidRPr="006873DF">
        <w:rPr>
          <w:rFonts w:ascii="Calibri" w:hAnsi="Calibri"/>
          <w:lang w:val="de-DE"/>
        </w:rPr>
        <w:t>Id</w:t>
      </w:r>
      <w:r w:rsidRPr="0041609F">
        <w:rPr>
          <w:lang w:val="de-DE"/>
        </w:rPr>
        <w:t>ee von den 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ten </w:t>
      </w:r>
      <w:r w:rsidRPr="0041609F">
        <w:rPr>
          <w:lang w:val="de-DE"/>
        </w:rPr>
        <w:t>ur-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pr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nglichen</w:t>
      </w:r>
      <w:r w:rsidRPr="0041609F">
        <w:rPr>
          <w:lang w:val="de-DE"/>
        </w:rPr>
        <w:t xml:space="preserve"> Wirkungen </w:t>
      </w:r>
      <w:r w:rsidR="00615339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41609F">
        <w:rPr>
          <w:lang w:val="de-DE"/>
        </w:rPr>
        <w:t xml:space="preserve">er </w:t>
      </w:r>
      <w:r w:rsidRPr="0041609F">
        <w:rPr>
          <w:lang w:val="de-DE"/>
        </w:rPr>
        <w:t>Naturkraft haben. Das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 i</w:t>
      </w:r>
      <w:r w:rsidR="00505CA9">
        <w:rPr>
          <w:lang w:val="de-DE"/>
        </w:rPr>
        <w:t>s</w:t>
      </w:r>
      <w:r w:rsidRPr="0041609F">
        <w:rPr>
          <w:lang w:val="de-DE"/>
        </w:rPr>
        <w:t>t nur die 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 </w:t>
      </w:r>
      <w:r w:rsidRPr="0041609F">
        <w:rPr>
          <w:lang w:val="de-DE"/>
        </w:rPr>
        <w:t>Aeußerung</w:t>
      </w:r>
      <w:r w:rsidRPr="0041609F">
        <w:rPr>
          <w:lang w:val="de-DE"/>
        </w:rPr>
        <w:t>, die wir kennen.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Wir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nnen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agen, die Grundkraft der Seele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ey </w:t>
      </w:r>
      <w:r w:rsidRPr="0041609F">
        <w:rPr>
          <w:lang w:val="de-DE"/>
        </w:rPr>
        <w:t>die</w:t>
      </w:r>
      <w:r w:rsidR="00505CA9">
        <w:rPr>
          <w:lang w:val="de-DE"/>
        </w:rPr>
        <w:t>s</w:t>
      </w:r>
      <w:r w:rsidRPr="0041609F">
        <w:rPr>
          <w:lang w:val="de-DE"/>
        </w:rPr>
        <w:t>el-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bige</w:t>
      </w:r>
      <w:r w:rsidRPr="0041609F">
        <w:rPr>
          <w:lang w:val="de-DE"/>
        </w:rPr>
        <w:t xml:space="preserve"> ab</w:t>
      </w:r>
      <w:r w:rsidR="00505CA9">
        <w:rPr>
          <w:lang w:val="de-DE"/>
        </w:rPr>
        <w:t>s</w:t>
      </w:r>
      <w:r w:rsidRPr="0041609F">
        <w:rPr>
          <w:lang w:val="de-DE"/>
        </w:rPr>
        <w:t>olute Realit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t, welche bis zu einiger Gr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ße </w:t>
      </w:r>
      <w:r w:rsidRPr="0041609F">
        <w:rPr>
          <w:lang w:val="de-DE"/>
        </w:rPr>
        <w:t>ent-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wickelt</w:t>
      </w:r>
      <w:r w:rsidRPr="0041609F">
        <w:rPr>
          <w:lang w:val="de-DE"/>
        </w:rPr>
        <w:t xml:space="preserve">, empfindet und denket. Aber was </w:t>
      </w:r>
      <w:r w:rsidR="00505CA9">
        <w:rPr>
          <w:lang w:val="de-DE"/>
        </w:rPr>
        <w:t>s</w:t>
      </w:r>
      <w:r w:rsidRPr="0041609F">
        <w:rPr>
          <w:lang w:val="de-DE"/>
        </w:rPr>
        <w:t>ie</w:t>
      </w:r>
      <w:r w:rsidRPr="0041609F">
        <w:rPr>
          <w:lang w:val="de-DE"/>
        </w:rPr>
        <w:t xml:space="preserve">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r ein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Naturverm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 be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itze, zu welchen Arten von </w:t>
      </w:r>
      <w:r w:rsidRPr="0041609F">
        <w:rPr>
          <w:lang w:val="de-DE"/>
        </w:rPr>
        <w:t>Th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tigkei-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ten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aufgelegt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ey,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 lange </w:t>
      </w:r>
      <w:r w:rsidR="00505CA9">
        <w:rPr>
          <w:lang w:val="de-DE"/>
        </w:rPr>
        <w:t>s</w:t>
      </w:r>
      <w:r w:rsidRPr="0041609F">
        <w:rPr>
          <w:lang w:val="de-DE"/>
        </w:rPr>
        <w:t>ie exi</w:t>
      </w:r>
      <w:r w:rsidR="00505CA9">
        <w:rPr>
          <w:lang w:val="de-DE"/>
        </w:rPr>
        <w:t>s</w:t>
      </w:r>
      <w:r w:rsidRPr="0041609F">
        <w:rPr>
          <w:lang w:val="de-DE"/>
        </w:rPr>
        <w:t>tirt, ob und worinn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die</w:t>
      </w:r>
      <w:r w:rsidR="00505CA9">
        <w:rPr>
          <w:lang w:val="de-DE"/>
        </w:rPr>
        <w:t>s</w:t>
      </w:r>
      <w:r w:rsidRPr="0041609F">
        <w:rPr>
          <w:lang w:val="de-DE"/>
        </w:rPr>
        <w:t>e von den Th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tigkeiten anderer Elemente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</w:t>
      </w:r>
      <w:r w:rsidRPr="0041609F">
        <w:rPr>
          <w:lang w:val="de-DE"/>
        </w:rPr>
        <w:t>unter-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cheiden</w:t>
      </w:r>
      <w:r w:rsidRPr="0041609F">
        <w:rPr>
          <w:lang w:val="de-DE"/>
        </w:rPr>
        <w:t>, davon wi</w:t>
      </w:r>
      <w:r w:rsidR="00505CA9">
        <w:rPr>
          <w:lang w:val="de-DE"/>
        </w:rPr>
        <w:t>ss</w:t>
      </w:r>
      <w:r w:rsidRPr="0041609F">
        <w:rPr>
          <w:lang w:val="de-DE"/>
        </w:rPr>
        <w:t xml:space="preserve">en wir nichts, als daß </w:t>
      </w:r>
      <w:r w:rsidR="00615339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41609F">
        <w:rPr>
          <w:lang w:val="de-DE"/>
        </w:rPr>
        <w:t>e Grund-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kraft</w:t>
      </w:r>
      <w:r w:rsidRPr="0041609F">
        <w:rPr>
          <w:lang w:val="de-DE"/>
        </w:rPr>
        <w:t xml:space="preserve"> den Keim des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hlens doch in </w:t>
      </w:r>
      <w:r w:rsidR="00505CA9">
        <w:rPr>
          <w:lang w:val="de-DE"/>
        </w:rPr>
        <w:t>s</w:t>
      </w:r>
      <w:r w:rsidRPr="0041609F">
        <w:rPr>
          <w:lang w:val="de-DE"/>
        </w:rPr>
        <w:t>ich enthalte.</w:t>
      </w:r>
    </w:p>
    <w:p w14:paraId="7C023A72" w14:textId="2E750D2D" w:rsidR="00B97BB6" w:rsidRPr="00C13892" w:rsidRDefault="0041609F" w:rsidP="0041609F">
      <w:pPr>
        <w:rPr>
          <w:rFonts w:ascii="Calibri" w:hAnsi="Calibri"/>
          <w:lang w:val="de-DE"/>
        </w:rPr>
      </w:pPr>
      <w:r w:rsidRPr="00C13892">
        <w:rPr>
          <w:lang w:val="de-DE"/>
        </w:rPr>
        <w:t>II. Von</w:t>
      </w:r>
    </w:p>
    <w:p w14:paraId="1177DC3E" w14:textId="19736BFB" w:rsidR="0041609F" w:rsidRPr="00C13892" w:rsidRDefault="0041609F" w:rsidP="0041609F">
      <w:pPr>
        <w:rPr>
          <w:lang w:val="de-DE"/>
        </w:rPr>
      </w:pPr>
      <w:r w:rsidRPr="00C13892">
        <w:rPr>
          <w:lang w:val="de-DE"/>
        </w:rPr>
        <w:t>I. Band. A a a</w:t>
      </w:r>
      <w:r w:rsidRPr="00C13892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41609F">
        <w:rPr>
          <w:lang w:val="de-DE"/>
        </w:rPr>
        <w:t>738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41609F">
        <w:rPr>
          <w:lang w:val="de-DE"/>
        </w:rPr>
        <w:t>XI. Ver</w:t>
      </w:r>
      <w:r w:rsidR="00505CA9">
        <w:rPr>
          <w:lang w:val="de-DE"/>
        </w:rPr>
        <w:t>s</w:t>
      </w:r>
      <w:r w:rsidRPr="0041609F">
        <w:rPr>
          <w:lang w:val="de-DE"/>
        </w:rPr>
        <w:t>uch. Ueber die Grundkraft</w:t>
      </w:r>
    </w:p>
    <w:p w14:paraId="746C8DED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I</w:t>
      </w:r>
      <w:r w:rsidR="00B97BB6" w:rsidRPr="00B97BB6">
        <w:rPr>
          <w:rFonts w:ascii="Calibri" w:hAnsi="Calibri"/>
          <w:lang w:val="de-DE"/>
        </w:rPr>
        <w:t>I.</w:t>
      </w:r>
    </w:p>
    <w:p w14:paraId="346E4DF9" w14:textId="39A1B1C2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Von</w:t>
      </w:r>
      <w:r w:rsidRPr="0041609F">
        <w:rPr>
          <w:lang w:val="de-DE"/>
        </w:rPr>
        <w:t xml:space="preserve"> dem Unter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cheidungsmerkmal der </w:t>
      </w:r>
      <w:r w:rsidRPr="0041609F">
        <w:rPr>
          <w:lang w:val="de-DE"/>
        </w:rPr>
        <w:t>men</w:t>
      </w:r>
      <w:r w:rsidR="00505CA9">
        <w:rPr>
          <w:lang w:val="de-DE"/>
        </w:rPr>
        <w:t>s</w:t>
      </w:r>
      <w:r w:rsidRPr="0041609F">
        <w:rPr>
          <w:lang w:val="de-DE"/>
        </w:rPr>
        <w:t>chli-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chen</w:t>
      </w:r>
      <w:r w:rsidRPr="0041609F">
        <w:rPr>
          <w:lang w:val="de-DE"/>
        </w:rPr>
        <w:t xml:space="preserve"> Seele, und dem Charakter der </w:t>
      </w:r>
      <w:r w:rsidRPr="0041609F">
        <w:rPr>
          <w:lang w:val="de-DE"/>
        </w:rPr>
        <w:t>Men</w:t>
      </w:r>
      <w:r w:rsidR="00505CA9">
        <w:rPr>
          <w:lang w:val="de-DE"/>
        </w:rPr>
        <w:t>s</w:t>
      </w:r>
      <w:r w:rsidRPr="0041609F">
        <w:rPr>
          <w:lang w:val="de-DE"/>
        </w:rPr>
        <w:t>ch-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heit.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1) Wiefern es bey jedweder </w:t>
      </w:r>
      <w:ins w:id="25" w:author="John Hymers" w:date="2024-04-13T00:01:00Z">
        <w:r w:rsidR="00A964D4" w:rsidRPr="00194A9F">
          <w:rPr>
            <w:lang w:val="de-DE"/>
          </w:rPr>
          <w:t>Hypothese</w:t>
        </w:r>
      </w:ins>
      <w:del w:id="26" w:author="John Hymers" w:date="2024-04-13T00:01:00Z">
        <w:r w:rsidRPr="0041609F">
          <w:rPr>
            <w:lang w:val="de-DE"/>
          </w:rPr>
          <w:delText>Hypothes</w:delText>
        </w:r>
      </w:del>
      <w:r w:rsidRPr="0041609F">
        <w:rPr>
          <w:lang w:val="de-DE"/>
        </w:rPr>
        <w:t xml:space="preserve"> 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ber die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Natur der Seele dennoch einen </w:t>
      </w:r>
      <w:r w:rsidRPr="0041609F">
        <w:rPr>
          <w:lang w:val="de-DE"/>
        </w:rPr>
        <w:t>Grundcha-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rakter </w:t>
      </w:r>
      <w:r w:rsidRPr="0041609F">
        <w:rPr>
          <w:lang w:val="de-DE"/>
        </w:rPr>
        <w:t>der men</w:t>
      </w:r>
      <w:r w:rsidR="00505CA9">
        <w:rPr>
          <w:lang w:val="de-DE"/>
        </w:rPr>
        <w:t>s</w:t>
      </w:r>
      <w:r w:rsidRPr="0041609F">
        <w:rPr>
          <w:lang w:val="de-DE"/>
        </w:rPr>
        <w:t>chlichen Seele vor andern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Thier</w:t>
      </w:r>
      <w:r w:rsidR="00505CA9">
        <w:rPr>
          <w:lang w:val="de-DE"/>
        </w:rPr>
        <w:t>s</w:t>
      </w:r>
      <w:r w:rsidRPr="0041609F">
        <w:rPr>
          <w:lang w:val="de-DE"/>
        </w:rPr>
        <w:t>eelen geben 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41609F">
        <w:rPr>
          <w:lang w:val="de-DE"/>
        </w:rPr>
        <w:t>e.</w:t>
      </w:r>
    </w:p>
    <w:p w14:paraId="77F30F74" w14:textId="5024ED4A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2) Die Eigenheiten der men</w:t>
      </w:r>
      <w:r w:rsidR="00505CA9">
        <w:rPr>
          <w:lang w:val="de-DE"/>
        </w:rPr>
        <w:t>s</w:t>
      </w:r>
      <w:r w:rsidRPr="0041609F">
        <w:rPr>
          <w:lang w:val="de-DE"/>
        </w:rPr>
        <w:t>chlichen Seele</w:t>
      </w:r>
      <w:ins w:id="27" w:author="John Hymers" w:date="2024-04-13T00:01:00Z">
        <w:r w:rsidR="00A964D4" w:rsidRPr="00194A9F">
          <w:rPr>
            <w:lang w:val="de-DE"/>
          </w:rPr>
          <w:t xml:space="preserve"> </w:t>
        </w:r>
      </w:ins>
      <w:r w:rsidR="00B97BB6" w:rsidRPr="00B97BB6">
        <w:rPr>
          <w:rFonts w:ascii="Calibri" w:hAnsi="Calibri"/>
          <w:lang w:val="de-DE"/>
        </w:rPr>
        <w:br/>
      </w:r>
      <w:ins w:id="28" w:author="John Hymers" w:date="2024-04-13T00:01:00Z">
        <w:r w:rsidR="00615339" w:rsidRPr="00194A9F">
          <w:rPr>
            <w:lang w:val="de-DE"/>
          </w:rPr>
          <w:t>vor</w:t>
        </w:r>
      </w:ins>
      <w:r w:rsidR="00615339" w:rsidRPr="0041609F">
        <w:rPr>
          <w:lang w:val="de-DE"/>
        </w:rPr>
        <w:t xml:space="preserve"> </w:t>
      </w:r>
      <w:del w:id="29" w:author="John Hymers" w:date="2024-04-13T00:01:00Z">
        <w:r w:rsidRPr="0041609F">
          <w:rPr>
            <w:lang w:val="de-DE"/>
          </w:rPr>
          <w:delText>von</w:delText>
        </w:r>
      </w:del>
      <w:r w:rsidRPr="0041609F">
        <w:rPr>
          <w:lang w:val="de-DE"/>
        </w:rPr>
        <w:t xml:space="preserve"> </w:t>
      </w:r>
      <w:r w:rsidR="00BA70BB">
        <w:rPr>
          <w:lang w:val="de-DE"/>
        </w:rPr>
        <w:t xml:space="preserve">[[note: also in UMich]] </w:t>
      </w:r>
      <w:r w:rsidRPr="0041609F">
        <w:rPr>
          <w:lang w:val="de-DE"/>
        </w:rPr>
        <w:t>den Seelen der Thiere.</w:t>
      </w:r>
    </w:p>
    <w:p w14:paraId="49CA1502" w14:textId="49CACC81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3) Ob der Grundcharakter der Men</w:t>
      </w:r>
      <w:r w:rsidR="00505CA9">
        <w:rPr>
          <w:lang w:val="de-DE"/>
        </w:rPr>
        <w:t>s</w:t>
      </w:r>
      <w:r w:rsidRPr="0041609F">
        <w:rPr>
          <w:lang w:val="de-DE"/>
        </w:rPr>
        <w:t>chheit in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der Perfektibilit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t ge</w:t>
      </w:r>
      <w:r w:rsidR="00505CA9">
        <w:rPr>
          <w:lang w:val="de-DE"/>
        </w:rPr>
        <w:t>s</w:t>
      </w:r>
      <w:r w:rsidRPr="0041609F">
        <w:rPr>
          <w:lang w:val="de-DE"/>
        </w:rPr>
        <w:t>etzet werden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nne?</w:t>
      </w:r>
    </w:p>
    <w:p w14:paraId="2D79C5B4" w14:textId="6A0EB2B9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4) Ob das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 der Reflexion die</w:t>
      </w:r>
      <w:r w:rsidR="00505CA9">
        <w:rPr>
          <w:lang w:val="de-DE"/>
        </w:rPr>
        <w:t>s</w:t>
      </w:r>
      <w:r w:rsidRPr="0041609F">
        <w:rPr>
          <w:lang w:val="de-DE"/>
        </w:rPr>
        <w:t>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Grundcharakter ausmache?</w:t>
      </w:r>
    </w:p>
    <w:p w14:paraId="35299D22" w14:textId="5F489918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5) Pr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fung der Herder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chen </w:t>
      </w:r>
      <w:r w:rsidR="006873DF" w:rsidRPr="006873DF">
        <w:rPr>
          <w:rFonts w:ascii="Calibri" w:hAnsi="Calibri"/>
          <w:lang w:val="de-DE"/>
        </w:rPr>
        <w:t>Id</w:t>
      </w:r>
      <w:r w:rsidRPr="0041609F">
        <w:rPr>
          <w:lang w:val="de-DE"/>
        </w:rPr>
        <w:t>ee. Ob das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Verh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ltniß der Exten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ion zur </w:t>
      </w:r>
      <w:r w:rsidR="006873DF" w:rsidRPr="006873DF">
        <w:rPr>
          <w:rFonts w:ascii="Calibri" w:hAnsi="Calibri"/>
          <w:lang w:val="de-DE"/>
        </w:rPr>
        <w:t>In</w:t>
      </w:r>
      <w:r w:rsidRPr="0041609F">
        <w:rPr>
          <w:lang w:val="de-DE"/>
        </w:rPr>
        <w:t>ten</w:t>
      </w:r>
      <w:r w:rsidR="00505CA9">
        <w:rPr>
          <w:lang w:val="de-DE"/>
        </w:rPr>
        <w:t>s</w:t>
      </w:r>
      <w:r w:rsidRPr="0041609F">
        <w:rPr>
          <w:lang w:val="de-DE"/>
        </w:rPr>
        <w:t>ion in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der Naturkraft,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r den Grundcharakter zu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halten </w:t>
      </w:r>
      <w:r w:rsidR="00505CA9">
        <w:rPr>
          <w:lang w:val="de-DE"/>
        </w:rPr>
        <w:t>s</w:t>
      </w:r>
      <w:r w:rsidRPr="0041609F">
        <w:rPr>
          <w:lang w:val="de-DE"/>
        </w:rPr>
        <w:t>ey?</w:t>
      </w:r>
    </w:p>
    <w:p w14:paraId="25F7B09C" w14:textId="77777777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1.</w:t>
      </w:r>
    </w:p>
    <w:p w14:paraId="776AA2EC" w14:textId="6EE674A1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 xml:space="preserve">Das </w:t>
      </w:r>
      <w:r w:rsidRPr="00BA70BB">
        <w:rPr>
          <w:b/>
          <w:bCs/>
          <w:lang w:val="de-DE"/>
        </w:rPr>
        <w:t>Gef</w:t>
      </w:r>
      <w:r w:rsidR="006873DF" w:rsidRPr="00BA70BB">
        <w:rPr>
          <w:rFonts w:ascii="Calibri" w:hAnsi="Calibri"/>
          <w:b/>
          <w:bCs/>
          <w:lang w:val="de-DE"/>
        </w:rPr>
        <w:t>ü</w:t>
      </w:r>
      <w:r w:rsidRPr="00BA70BB">
        <w:rPr>
          <w:b/>
          <w:bCs/>
          <w:lang w:val="de-DE"/>
        </w:rPr>
        <w:t>hl</w:t>
      </w:r>
      <w:r w:rsidRPr="0041609F">
        <w:rPr>
          <w:lang w:val="de-DE"/>
        </w:rPr>
        <w:t xml:space="preserve"> i</w:t>
      </w:r>
      <w:r w:rsidR="00505CA9">
        <w:rPr>
          <w:lang w:val="de-DE"/>
        </w:rPr>
        <w:t>s</w:t>
      </w:r>
      <w:r w:rsidRPr="0041609F">
        <w:rPr>
          <w:lang w:val="de-DE"/>
        </w:rPr>
        <w:t>t vor un</w:t>
      </w:r>
      <w:r w:rsidR="00505CA9">
        <w:rPr>
          <w:lang w:val="de-DE"/>
        </w:rPr>
        <w:t>s</w:t>
      </w:r>
      <w:r w:rsidRPr="0041609F">
        <w:rPr>
          <w:lang w:val="de-DE"/>
        </w:rPr>
        <w:t>erer Kenntniß das er</w:t>
      </w:r>
      <w:r w:rsidR="00505CA9">
        <w:rPr>
          <w:lang w:val="de-DE"/>
        </w:rPr>
        <w:t>s</w:t>
      </w:r>
      <w:r w:rsidRPr="0041609F">
        <w:rPr>
          <w:lang w:val="de-DE"/>
        </w:rPr>
        <w:t>te und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ur</w:t>
      </w:r>
      <w:r w:rsidR="00505CA9">
        <w:rPr>
          <w:lang w:val="de-DE"/>
        </w:rPr>
        <w:t>s</w:t>
      </w:r>
      <w:r w:rsidRPr="0041609F">
        <w:rPr>
          <w:lang w:val="de-DE"/>
        </w:rPr>
        <w:t>pr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ngliche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gen, das die Seele von </w:t>
      </w:r>
      <w:r w:rsidRPr="0041609F">
        <w:rPr>
          <w:lang w:val="de-DE"/>
        </w:rPr>
        <w:t>an-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dern</w:t>
      </w:r>
      <w:r w:rsidRPr="0041609F">
        <w:rPr>
          <w:lang w:val="de-DE"/>
        </w:rPr>
        <w:t xml:space="preserve"> Kr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ften unter</w:t>
      </w:r>
      <w:r w:rsidR="00505CA9">
        <w:rPr>
          <w:lang w:val="de-DE"/>
        </w:rPr>
        <w:t>s</w:t>
      </w:r>
      <w:r w:rsidRPr="0041609F">
        <w:rPr>
          <w:lang w:val="de-DE"/>
        </w:rPr>
        <w:t>cheidet. Laß al</w:t>
      </w:r>
      <w:r w:rsidR="00505CA9">
        <w:rPr>
          <w:lang w:val="de-DE"/>
        </w:rPr>
        <w:t>s</w:t>
      </w:r>
      <w:r w:rsidRPr="0041609F">
        <w:rPr>
          <w:lang w:val="de-DE"/>
        </w:rPr>
        <w:t>o dieß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r einen </w:t>
      </w:r>
      <w:r w:rsidRPr="0041609F">
        <w:rPr>
          <w:lang w:val="de-DE"/>
        </w:rPr>
        <w:t>Ur-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charakter</w:t>
      </w:r>
      <w:r w:rsidRPr="0041609F">
        <w:rPr>
          <w:lang w:val="de-DE"/>
        </w:rPr>
        <w:t xml:space="preserve"> angenommen werden; </w:t>
      </w:r>
      <w:r w:rsidR="00505CA9">
        <w:rPr>
          <w:lang w:val="de-DE"/>
        </w:rPr>
        <w:t>s</w:t>
      </w:r>
      <w:r w:rsidRPr="0041609F">
        <w:rPr>
          <w:lang w:val="de-DE"/>
        </w:rPr>
        <w:t>o wird die Grundkraft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der Seele eine Kraft </w:t>
      </w:r>
      <w:r w:rsidR="00505CA9">
        <w:rPr>
          <w:lang w:val="de-DE"/>
        </w:rPr>
        <w:t>s</w:t>
      </w:r>
      <w:r w:rsidRPr="0041609F">
        <w:rPr>
          <w:lang w:val="de-DE"/>
        </w:rPr>
        <w:t>eyn, welche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hlet. Fangen wir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hier an, </w:t>
      </w:r>
      <w:r w:rsidR="00505CA9">
        <w:rPr>
          <w:lang w:val="de-DE"/>
        </w:rPr>
        <w:t>s</w:t>
      </w:r>
      <w:r w:rsidRPr="0041609F">
        <w:rPr>
          <w:lang w:val="de-DE"/>
        </w:rPr>
        <w:t>o i</w:t>
      </w:r>
      <w:r w:rsidR="00505CA9">
        <w:rPr>
          <w:lang w:val="de-DE"/>
        </w:rPr>
        <w:t>s</w:t>
      </w:r>
      <w:r w:rsidRPr="0041609F">
        <w:rPr>
          <w:lang w:val="de-DE"/>
        </w:rPr>
        <w:t>t das n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ch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te, daß das </w:t>
      </w:r>
      <w:r w:rsidRPr="00BA70BB">
        <w:rPr>
          <w:b/>
          <w:bCs/>
          <w:lang w:val="de-DE"/>
        </w:rPr>
        <w:t>Eigene</w:t>
      </w:r>
      <w:r w:rsidRPr="0041609F">
        <w:rPr>
          <w:lang w:val="de-DE"/>
        </w:rPr>
        <w:t xml:space="preserve"> </w:t>
      </w:r>
      <w:r w:rsidRPr="00BA70BB">
        <w:rPr>
          <w:b/>
          <w:bCs/>
          <w:lang w:val="de-DE"/>
        </w:rPr>
        <w:t>der</w:t>
      </w:r>
      <w:r w:rsidRPr="0041609F">
        <w:rPr>
          <w:lang w:val="de-DE"/>
        </w:rPr>
        <w:t xml:space="preserve"> </w:t>
      </w:r>
      <w:r w:rsidRPr="00BA70BB">
        <w:rPr>
          <w:b/>
          <w:bCs/>
          <w:lang w:val="de-DE"/>
        </w:rPr>
        <w:t>men</w:t>
      </w:r>
      <w:r w:rsidR="00505CA9" w:rsidRPr="00BA70BB">
        <w:rPr>
          <w:b/>
          <w:bCs/>
          <w:lang w:val="de-DE"/>
        </w:rPr>
        <w:t>s</w:t>
      </w:r>
      <w:r w:rsidRPr="00BA70BB">
        <w:rPr>
          <w:b/>
          <w:bCs/>
          <w:lang w:val="de-DE"/>
        </w:rPr>
        <w:t>ch</w:t>
      </w:r>
      <w:r w:rsidRPr="0041609F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BA70BB">
        <w:rPr>
          <w:b/>
          <w:bCs/>
          <w:lang w:val="de-DE"/>
        </w:rPr>
        <w:t>lichen</w:t>
      </w:r>
      <w:r w:rsidRPr="0041609F">
        <w:rPr>
          <w:lang w:val="de-DE"/>
        </w:rPr>
        <w:t xml:space="preserve"> Seele vor den Seelen der Thiere, denen wir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doch mit keinem vern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nftigen Grunde das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gen zu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 ab</w:t>
      </w:r>
      <w:r w:rsidR="00505CA9">
        <w:rPr>
          <w:lang w:val="de-DE"/>
        </w:rPr>
        <w:t>s</w:t>
      </w:r>
      <w:r w:rsidRPr="0041609F">
        <w:rPr>
          <w:lang w:val="de-DE"/>
        </w:rPr>
        <w:t>prechen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nnen, </w:t>
      </w:r>
      <w:r w:rsidRPr="0041609F">
        <w:rPr>
          <w:lang w:val="de-DE"/>
        </w:rPr>
        <w:t>aufge</w:t>
      </w:r>
      <w:r w:rsidR="00505CA9">
        <w:rPr>
          <w:lang w:val="de-DE"/>
        </w:rPr>
        <w:t>s</w:t>
      </w:r>
      <w:r w:rsidRPr="0041609F">
        <w:rPr>
          <w:lang w:val="de-DE"/>
        </w:rPr>
        <w:t>uchet</w:t>
      </w:r>
      <w:r w:rsidRPr="0041609F">
        <w:rPr>
          <w:lang w:val="de-DE"/>
        </w:rPr>
        <w:t xml:space="preserve"> werde. Aber </w:t>
      </w:r>
      <w:r w:rsidR="00505CA9">
        <w:rPr>
          <w:lang w:val="de-DE"/>
        </w:rPr>
        <w:t>s</w:t>
      </w:r>
      <w:r w:rsidRPr="0041609F">
        <w:rPr>
          <w:lang w:val="de-DE"/>
        </w:rPr>
        <w:t>ind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wir auch vielleicht hier an der 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ußer</w:t>
      </w:r>
      <w:r w:rsidR="00505CA9">
        <w:rPr>
          <w:lang w:val="de-DE"/>
        </w:rPr>
        <w:t>s</w:t>
      </w:r>
      <w:r w:rsidRPr="0041609F">
        <w:rPr>
          <w:lang w:val="de-DE"/>
        </w:rPr>
        <w:t>ten Gr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nzlinie un</w:t>
      </w:r>
      <w:r w:rsidR="00505CA9">
        <w:rPr>
          <w:lang w:val="de-DE"/>
        </w:rPr>
        <w:t>s</w:t>
      </w:r>
      <w:r w:rsidRPr="0041609F">
        <w:rPr>
          <w:lang w:val="de-DE"/>
        </w:rPr>
        <w:t>ers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Wi</w:t>
      </w:r>
      <w:r w:rsidR="00505CA9">
        <w:rPr>
          <w:lang w:val="de-DE"/>
        </w:rPr>
        <w:t>ss</w:t>
      </w:r>
      <w:r w:rsidRPr="0041609F">
        <w:rPr>
          <w:lang w:val="de-DE"/>
        </w:rPr>
        <w:t xml:space="preserve">ens, wo nicht gar außer </w:t>
      </w:r>
      <w:r w:rsidR="00A964D4" w:rsidRPr="00194A9F">
        <w:rPr>
          <w:lang w:val="de-DE"/>
        </w:rPr>
        <w:t>ihr</w:t>
      </w:r>
      <w:r w:rsidRPr="0041609F">
        <w:rPr>
          <w:lang w:val="de-DE"/>
        </w:rPr>
        <w:t>? und wie groß i</w:t>
      </w:r>
      <w:r w:rsidR="00505CA9">
        <w:rPr>
          <w:lang w:val="de-DE"/>
        </w:rPr>
        <w:t>s</w:t>
      </w:r>
      <w:r w:rsidRPr="0041609F">
        <w:rPr>
          <w:lang w:val="de-DE"/>
        </w:rPr>
        <w:t>t 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Schimmer, den die Beobachtung bis hieher wirft?</w:t>
      </w:r>
    </w:p>
    <w:p w14:paraId="7775864D" w14:textId="33A260DC" w:rsidR="0041609F" w:rsidRPr="0041609F" w:rsidRDefault="0041609F" w:rsidP="0041609F">
      <w:pPr>
        <w:rPr>
          <w:lang w:val="de-DE"/>
        </w:rPr>
      </w:pPr>
      <w:r w:rsidRPr="0041609F">
        <w:rPr>
          <w:lang w:val="de-DE"/>
        </w:rPr>
        <w:t>Wenn</w:t>
      </w:r>
      <w:r w:rsidR="00B97BB6" w:rsidRPr="00B97BB6">
        <w:rPr>
          <w:rFonts w:ascii="Calibri" w:hAnsi="Calibri"/>
          <w:lang w:val="de-DE"/>
        </w:rPr>
        <w:br/>
      </w:r>
      <w:r w:rsidRPr="0041609F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41609F">
        <w:rPr>
          <w:lang w:val="de-DE"/>
        </w:rPr>
        <w:t>739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41609F">
        <w:rPr>
          <w:lang w:val="de-DE"/>
        </w:rPr>
        <w:t>der men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02DE2FA2" w14:textId="320921C0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Wenn die Seele im metaphy</w:t>
      </w:r>
      <w:r w:rsidR="00505CA9">
        <w:rPr>
          <w:lang w:val="de-DE"/>
        </w:rPr>
        <w:t>s</w:t>
      </w:r>
      <w:r w:rsidRPr="0041609F">
        <w:rPr>
          <w:lang w:val="de-DE"/>
        </w:rPr>
        <w:t>i</w:t>
      </w:r>
      <w:r w:rsidR="00505CA9">
        <w:rPr>
          <w:lang w:val="de-DE"/>
        </w:rPr>
        <w:t>s</w:t>
      </w:r>
      <w:r w:rsidRPr="0041609F">
        <w:rPr>
          <w:lang w:val="de-DE"/>
        </w:rPr>
        <w:t>chen Ver</w:t>
      </w:r>
      <w:r w:rsidR="00505CA9">
        <w:rPr>
          <w:lang w:val="de-DE"/>
        </w:rPr>
        <w:t>s</w:t>
      </w:r>
      <w:r w:rsidRPr="0041609F">
        <w:rPr>
          <w:lang w:val="de-DE"/>
        </w:rPr>
        <w:t>tande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das einfache, von dem organi</w:t>
      </w:r>
      <w:r w:rsidR="00505CA9">
        <w:rPr>
          <w:lang w:val="de-DE"/>
        </w:rPr>
        <w:t>s</w:t>
      </w:r>
      <w:r w:rsidRPr="0041609F">
        <w:rPr>
          <w:lang w:val="de-DE"/>
        </w:rPr>
        <w:t>irten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rper unter</w:t>
      </w:r>
      <w:r w:rsidR="00505CA9">
        <w:rPr>
          <w:lang w:val="de-DE"/>
        </w:rPr>
        <w:t>s</w:t>
      </w:r>
      <w:r w:rsidRPr="0041609F">
        <w:rPr>
          <w:lang w:val="de-DE"/>
        </w:rPr>
        <w:t>chiedene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en genommen wird, </w:t>
      </w:r>
      <w:r w:rsidR="00505CA9">
        <w:rPr>
          <w:lang w:val="de-DE"/>
        </w:rPr>
        <w:t>s</w:t>
      </w:r>
      <w:r w:rsidRPr="0041609F">
        <w:rPr>
          <w:lang w:val="de-DE"/>
        </w:rPr>
        <w:t>o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hret uns die er</w:t>
      </w:r>
      <w:r w:rsidR="00505CA9">
        <w:rPr>
          <w:lang w:val="de-DE"/>
        </w:rPr>
        <w:t>s</w:t>
      </w:r>
      <w:r w:rsidRPr="0041609F">
        <w:rPr>
          <w:lang w:val="de-DE"/>
        </w:rPr>
        <w:t>tere Frage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ber das Unter</w:t>
      </w:r>
      <w:r w:rsidR="00505CA9">
        <w:rPr>
          <w:lang w:val="de-DE"/>
        </w:rPr>
        <w:t>s</w:t>
      </w:r>
      <w:r w:rsidRPr="0041609F">
        <w:rPr>
          <w:lang w:val="de-DE"/>
        </w:rPr>
        <w:t>cheidungsmerkmal der Men</w:t>
      </w:r>
      <w:r w:rsidR="00505CA9">
        <w:rPr>
          <w:lang w:val="de-DE"/>
        </w:rPr>
        <w:t>s</w:t>
      </w:r>
      <w:r w:rsidRPr="0041609F">
        <w:rPr>
          <w:lang w:val="de-DE"/>
        </w:rPr>
        <w:t>chen</w:t>
      </w:r>
      <w:r w:rsidR="00505CA9">
        <w:rPr>
          <w:lang w:val="de-DE"/>
        </w:rPr>
        <w:t>s</w:t>
      </w:r>
      <w:r w:rsidRPr="0041609F">
        <w:rPr>
          <w:lang w:val="de-DE"/>
        </w:rPr>
        <w:t>eele auf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zwo andere. </w:t>
      </w:r>
      <w:r w:rsidR="006873DF" w:rsidRPr="006873DF">
        <w:rPr>
          <w:rFonts w:ascii="Calibri" w:hAnsi="Calibri"/>
          <w:lang w:val="de-DE"/>
        </w:rPr>
        <w:t>Ist</w:t>
      </w:r>
      <w:r w:rsidRPr="0041609F">
        <w:rPr>
          <w:lang w:val="de-DE"/>
        </w:rPr>
        <w:t xml:space="preserve"> die Entwickelung des Men</w:t>
      </w:r>
      <w:r w:rsidR="00505CA9">
        <w:rPr>
          <w:lang w:val="de-DE"/>
        </w:rPr>
        <w:t>s</w:t>
      </w:r>
      <w:r w:rsidRPr="0041609F">
        <w:rPr>
          <w:lang w:val="de-DE"/>
        </w:rPr>
        <w:t>chen eine</w:t>
      </w:r>
      <w:r w:rsidR="00B97BB6" w:rsidRPr="00B97BB6">
        <w:rPr>
          <w:rFonts w:ascii="Calibri" w:hAnsi="Calibri"/>
          <w:lang w:val="de-DE"/>
        </w:rPr>
        <w:br/>
      </w:r>
      <w:r w:rsidRPr="0015216E">
        <w:rPr>
          <w:b/>
          <w:bCs/>
          <w:lang w:val="de-DE"/>
        </w:rPr>
        <w:t>Entwickelung jenes unk</w:t>
      </w:r>
      <w:r w:rsidR="006873DF" w:rsidRPr="0015216E">
        <w:rPr>
          <w:rFonts w:ascii="Calibri" w:hAnsi="Calibri"/>
          <w:b/>
          <w:bCs/>
          <w:lang w:val="de-DE"/>
        </w:rPr>
        <w:t>ö</w:t>
      </w:r>
      <w:r w:rsidRPr="0015216E">
        <w:rPr>
          <w:b/>
          <w:bCs/>
          <w:lang w:val="de-DE"/>
        </w:rPr>
        <w:t>rperlichen We</w:t>
      </w:r>
      <w:r w:rsidR="00505CA9" w:rsidRPr="0015216E">
        <w:rPr>
          <w:b/>
          <w:bCs/>
          <w:lang w:val="de-DE"/>
        </w:rPr>
        <w:t>s</w:t>
      </w:r>
      <w:r w:rsidRPr="0015216E">
        <w:rPr>
          <w:b/>
          <w:bCs/>
          <w:lang w:val="de-DE"/>
        </w:rPr>
        <w:t>ens</w:t>
      </w:r>
      <w:r w:rsidRPr="0041609F">
        <w:rPr>
          <w:lang w:val="de-DE"/>
        </w:rPr>
        <w:t>, oder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be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tehet </w:t>
      </w:r>
      <w:r w:rsidR="00505CA9">
        <w:rPr>
          <w:lang w:val="de-DE"/>
        </w:rPr>
        <w:t>s</w:t>
      </w:r>
      <w:r w:rsidRPr="0041609F">
        <w:rPr>
          <w:lang w:val="de-DE"/>
        </w:rPr>
        <w:t>ie allein in der Entwickelung</w:t>
      </w:r>
      <w:r w:rsidR="00A964D4" w:rsidRPr="00194A9F">
        <w:rPr>
          <w:lang w:val="de-DE"/>
        </w:rPr>
        <w:t>ihres</w:t>
      </w:r>
      <w:r w:rsidRPr="0041609F">
        <w:rPr>
          <w:lang w:val="de-DE"/>
        </w:rPr>
        <w:t xml:space="preserve"> organi</w:t>
      </w:r>
      <w:r w:rsidR="00505CA9">
        <w:rPr>
          <w:lang w:val="de-DE"/>
        </w:rPr>
        <w:t>s</w:t>
      </w:r>
      <w:r w:rsidRPr="0041609F">
        <w:rPr>
          <w:lang w:val="de-DE"/>
        </w:rPr>
        <w:t>irten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rpers, mit dem </w:t>
      </w:r>
      <w:r w:rsidR="00505CA9">
        <w:rPr>
          <w:lang w:val="de-DE"/>
        </w:rPr>
        <w:t>s</w:t>
      </w:r>
      <w:r w:rsidRPr="0041609F">
        <w:rPr>
          <w:lang w:val="de-DE"/>
        </w:rPr>
        <w:t>ie vereiniget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t? Nimmt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41609F">
        <w:rPr>
          <w:lang w:val="de-DE"/>
        </w:rPr>
        <w:t>elb</w:t>
      </w:r>
      <w:r w:rsidR="00505CA9">
        <w:rPr>
          <w:lang w:val="de-DE"/>
        </w:rPr>
        <w:t>s</w:t>
      </w:r>
      <w:r w:rsidRPr="0041609F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in </w:t>
      </w:r>
      <w:r w:rsidR="00A964D4" w:rsidRPr="00194A9F">
        <w:rPr>
          <w:lang w:val="de-DE"/>
        </w:rPr>
        <w:t>ihrem</w:t>
      </w:r>
      <w:r w:rsidRPr="0041609F">
        <w:rPr>
          <w:lang w:val="de-DE"/>
        </w:rPr>
        <w:t xml:space="preserve"> </w:t>
      </w:r>
      <w:r w:rsidR="006873DF" w:rsidRPr="006873DF">
        <w:rPr>
          <w:rFonts w:ascii="Calibri" w:hAnsi="Calibri"/>
          <w:lang w:val="de-DE"/>
        </w:rPr>
        <w:t>In</w:t>
      </w:r>
      <w:r w:rsidRPr="0041609F">
        <w:rPr>
          <w:lang w:val="de-DE"/>
        </w:rPr>
        <w:t>nern keine Entwickelung, keine Erh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hung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oder Ausbreitung </w:t>
      </w:r>
      <w:r w:rsidR="00A964D4" w:rsidRPr="00194A9F">
        <w:rPr>
          <w:lang w:val="de-DE"/>
        </w:rPr>
        <w:t>ihrer</w:t>
      </w:r>
      <w:r w:rsidRPr="0041609F">
        <w:rPr>
          <w:lang w:val="de-DE"/>
        </w:rPr>
        <w:t xml:space="preserve"> Verm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gen an, </w:t>
      </w:r>
      <w:r w:rsidR="00505CA9">
        <w:rPr>
          <w:lang w:val="de-DE"/>
        </w:rPr>
        <w:t>s</w:t>
      </w:r>
      <w:r w:rsidRPr="0041609F">
        <w:rPr>
          <w:lang w:val="de-DE"/>
        </w:rPr>
        <w:t>o be</w:t>
      </w:r>
      <w:r w:rsidR="00505CA9">
        <w:rPr>
          <w:lang w:val="de-DE"/>
        </w:rPr>
        <w:t>s</w:t>
      </w:r>
      <w:r w:rsidRPr="0041609F">
        <w:rPr>
          <w:lang w:val="de-DE"/>
        </w:rPr>
        <w:t>tehen alle</w:t>
      </w:r>
      <w:r w:rsidR="00A964D4" w:rsidRPr="00194A9F">
        <w:rPr>
          <w:lang w:val="de-DE"/>
        </w:rPr>
        <w:t xml:space="preserve"> ihre</w:t>
      </w:r>
      <w:r w:rsidRPr="0041609F">
        <w:rPr>
          <w:lang w:val="de-DE"/>
        </w:rPr>
        <w:t xml:space="preserve"> erworbene Fertigkeiten nur in Ge</w:t>
      </w:r>
      <w:r w:rsidR="00505CA9">
        <w:rPr>
          <w:lang w:val="de-DE"/>
        </w:rPr>
        <w:t>s</w:t>
      </w:r>
      <w:r w:rsidRPr="0041609F">
        <w:rPr>
          <w:lang w:val="de-DE"/>
        </w:rPr>
        <w:t>chicklichkeiten des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Gehirns, der Seele in </w:t>
      </w:r>
      <w:r w:rsidR="00A964D4" w:rsidRPr="00194A9F">
        <w:rPr>
          <w:lang w:val="de-DE"/>
        </w:rPr>
        <w:t>ihren</w:t>
      </w:r>
      <w:r w:rsidRPr="0041609F">
        <w:rPr>
          <w:lang w:val="de-DE"/>
        </w:rPr>
        <w:t xml:space="preserve"> Wirkungen zu Dien</w:t>
      </w:r>
      <w:r w:rsidR="00505CA9">
        <w:rPr>
          <w:lang w:val="de-DE"/>
        </w:rPr>
        <w:t>s</w:t>
      </w:r>
      <w:r w:rsidRPr="0041609F">
        <w:rPr>
          <w:lang w:val="de-DE"/>
        </w:rPr>
        <w:t>ten zu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eyn. Was bedarf </w:t>
      </w:r>
      <w:r w:rsidR="00505CA9">
        <w:rPr>
          <w:lang w:val="de-DE"/>
        </w:rPr>
        <w:t>s</w:t>
      </w:r>
      <w:r w:rsidRPr="0041609F">
        <w:rPr>
          <w:lang w:val="de-DE"/>
        </w:rPr>
        <w:t>ie alsdenn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r einen Charakter als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men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chliche Seele? </w:t>
      </w:r>
      <w:r w:rsidR="006873DF" w:rsidRPr="006873DF">
        <w:rPr>
          <w:rFonts w:ascii="Calibri" w:hAnsi="Calibri"/>
          <w:lang w:val="de-DE"/>
        </w:rPr>
        <w:t>In</w:t>
      </w:r>
      <w:r w:rsidRPr="0041609F">
        <w:rPr>
          <w:lang w:val="de-DE"/>
        </w:rPr>
        <w:t xml:space="preserve"> der That gar keinen. 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Charakter des Men</w:t>
      </w:r>
      <w:r w:rsidR="00505CA9">
        <w:rPr>
          <w:lang w:val="de-DE"/>
        </w:rPr>
        <w:t>s</w:t>
      </w:r>
      <w:r w:rsidRPr="0041609F">
        <w:rPr>
          <w:lang w:val="de-DE"/>
        </w:rPr>
        <w:t>chen be</w:t>
      </w:r>
      <w:r w:rsidR="00505CA9">
        <w:rPr>
          <w:lang w:val="de-DE"/>
        </w:rPr>
        <w:t>s</w:t>
      </w:r>
      <w:r w:rsidRPr="0041609F">
        <w:rPr>
          <w:lang w:val="de-DE"/>
        </w:rPr>
        <w:t>tehet unter die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er </w:t>
      </w:r>
      <w:r w:rsidRPr="0041609F">
        <w:rPr>
          <w:lang w:val="de-DE"/>
        </w:rPr>
        <w:t>Voraus-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etzung</w:t>
      </w:r>
      <w:r w:rsidRPr="0041609F">
        <w:rPr>
          <w:lang w:val="de-DE"/>
        </w:rPr>
        <w:t xml:space="preserve"> allein in der be</w:t>
      </w:r>
      <w:r w:rsidR="00505CA9">
        <w:rPr>
          <w:lang w:val="de-DE"/>
        </w:rPr>
        <w:t>s</w:t>
      </w:r>
      <w:r w:rsidRPr="0041609F">
        <w:rPr>
          <w:lang w:val="de-DE"/>
        </w:rPr>
        <w:t>ondern</w:t>
      </w:r>
      <w:r w:rsidRPr="0041609F">
        <w:rPr>
          <w:lang w:val="de-DE"/>
        </w:rPr>
        <w:t>|</w:t>
      </w:r>
      <w:r w:rsidRPr="0041609F">
        <w:rPr>
          <w:lang w:val="de-DE"/>
        </w:rPr>
        <w:t xml:space="preserve"> Organi</w:t>
      </w:r>
      <w:r w:rsidR="00505CA9">
        <w:rPr>
          <w:lang w:val="de-DE"/>
        </w:rPr>
        <w:t>s</w:t>
      </w:r>
      <w:r w:rsidRPr="0041609F">
        <w:rPr>
          <w:lang w:val="de-DE"/>
        </w:rPr>
        <w:t>ation des Gehirns,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oder der Vor</w:t>
      </w:r>
      <w:r w:rsidR="00505CA9">
        <w:rPr>
          <w:lang w:val="de-DE"/>
        </w:rPr>
        <w:t>s</w:t>
      </w:r>
      <w:r w:rsidRPr="0041609F">
        <w:rPr>
          <w:lang w:val="de-DE"/>
        </w:rPr>
        <w:t>tellungsma</w:t>
      </w:r>
      <w:r w:rsidR="00505CA9">
        <w:rPr>
          <w:lang w:val="de-DE"/>
        </w:rPr>
        <w:t>s</w:t>
      </w:r>
      <w:r w:rsidRPr="0041609F">
        <w:rPr>
          <w:lang w:val="de-DE"/>
        </w:rPr>
        <w:t>chine. Die Polypen</w:t>
      </w:r>
      <w:r w:rsidR="00505CA9">
        <w:rPr>
          <w:lang w:val="de-DE"/>
        </w:rPr>
        <w:t>s</w:t>
      </w:r>
      <w:r w:rsidRPr="0041609F">
        <w:rPr>
          <w:lang w:val="de-DE"/>
        </w:rPr>
        <w:t>eele, wenn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es eine giebt, wie Hr. </w:t>
      </w:r>
      <w:r w:rsidRPr="0015216E">
        <w:rPr>
          <w:b/>
          <w:bCs/>
          <w:lang w:val="de-DE"/>
        </w:rPr>
        <w:t>Unzer</w:t>
      </w:r>
      <w:r w:rsidRPr="0041609F">
        <w:rPr>
          <w:lang w:val="de-DE"/>
        </w:rPr>
        <w:t xml:space="preserve"> nicht meinet, in das </w:t>
      </w:r>
      <w:r w:rsidRPr="0041609F">
        <w:rPr>
          <w:lang w:val="de-DE"/>
        </w:rPr>
        <w:t>ent-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wickelte</w:t>
      </w:r>
      <w:r w:rsidRPr="0041609F">
        <w:rPr>
          <w:lang w:val="de-DE"/>
        </w:rPr>
        <w:t xml:space="preserve"> Gehirn des Men</w:t>
      </w:r>
      <w:r w:rsidR="00505CA9">
        <w:rPr>
          <w:lang w:val="de-DE"/>
        </w:rPr>
        <w:t>s</w:t>
      </w:r>
      <w:r w:rsidRPr="0041609F">
        <w:rPr>
          <w:lang w:val="de-DE"/>
        </w:rPr>
        <w:t>chen ver</w:t>
      </w:r>
      <w:r w:rsidR="00505CA9">
        <w:rPr>
          <w:lang w:val="de-DE"/>
        </w:rPr>
        <w:t>s</w:t>
      </w:r>
      <w:r w:rsidRPr="0041609F">
        <w:rPr>
          <w:lang w:val="de-DE"/>
        </w:rPr>
        <w:t>etzet, wird zu einer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Men</w:t>
      </w:r>
      <w:r w:rsidR="00505CA9">
        <w:rPr>
          <w:lang w:val="de-DE"/>
        </w:rPr>
        <w:t>s</w:t>
      </w:r>
      <w:r w:rsidRPr="0041609F">
        <w:rPr>
          <w:lang w:val="de-DE"/>
        </w:rPr>
        <w:t>chen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eele werden. Dieß haben </w:t>
      </w:r>
      <w:r w:rsidR="00505CA9">
        <w:rPr>
          <w:lang w:val="de-DE"/>
        </w:rPr>
        <w:t>s</w:t>
      </w:r>
      <w:r w:rsidRPr="0041609F">
        <w:rPr>
          <w:lang w:val="de-DE"/>
        </w:rPr>
        <w:t>chon mehrere und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ange</w:t>
      </w:r>
      <w:r w:rsidR="00505CA9">
        <w:rPr>
          <w:lang w:val="de-DE"/>
        </w:rPr>
        <w:t>s</w:t>
      </w:r>
      <w:r w:rsidRPr="0041609F">
        <w:rPr>
          <w:lang w:val="de-DE"/>
        </w:rPr>
        <w:t>ehene neuere Philo</w:t>
      </w:r>
      <w:r w:rsidR="00505CA9">
        <w:rPr>
          <w:lang w:val="de-DE"/>
        </w:rPr>
        <w:t>s</w:t>
      </w:r>
      <w:r w:rsidRPr="0041609F">
        <w:rPr>
          <w:lang w:val="de-DE"/>
        </w:rPr>
        <w:t>ophen behauptet.</w:t>
      </w:r>
    </w:p>
    <w:p w14:paraId="4D6E50D6" w14:textId="39D17ABB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 xml:space="preserve">Oder zweytens. Wenn gleich in </w:t>
      </w:r>
      <w:r w:rsidR="00A964D4" w:rsidRPr="00194A9F">
        <w:rPr>
          <w:lang w:val="de-DE"/>
        </w:rPr>
        <w:t>ihrem</w:t>
      </w:r>
      <w:r w:rsidRPr="0041609F">
        <w:rPr>
          <w:lang w:val="de-DE"/>
        </w:rPr>
        <w:t xml:space="preserve"> </w:t>
      </w:r>
      <w:r w:rsidR="006873DF" w:rsidRPr="006873DF">
        <w:rPr>
          <w:rFonts w:ascii="Calibri" w:hAnsi="Calibri"/>
          <w:lang w:val="de-DE"/>
        </w:rPr>
        <w:t>In</w:t>
      </w:r>
      <w:r w:rsidRPr="0041609F">
        <w:rPr>
          <w:lang w:val="de-DE"/>
        </w:rPr>
        <w:t>nern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Entwickelungen und Erh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hungen vor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ich gehen, </w:t>
      </w:r>
      <w:r w:rsidR="00505CA9">
        <w:rPr>
          <w:lang w:val="de-DE"/>
        </w:rPr>
        <w:t>s</w:t>
      </w:r>
      <w:r w:rsidRPr="0041609F">
        <w:rPr>
          <w:lang w:val="de-DE"/>
        </w:rPr>
        <w:t>o kann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gefraget werden, ob die</w:t>
      </w:r>
      <w:r w:rsidR="00505CA9">
        <w:rPr>
          <w:lang w:val="de-DE"/>
        </w:rPr>
        <w:t>s</w:t>
      </w:r>
      <w:r w:rsidRPr="0041609F">
        <w:rPr>
          <w:lang w:val="de-DE"/>
        </w:rPr>
        <w:t>e auch gewi</w:t>
      </w:r>
      <w:r w:rsidR="00505CA9">
        <w:rPr>
          <w:lang w:val="de-DE"/>
        </w:rPr>
        <w:t>ss</w:t>
      </w:r>
      <w:r w:rsidRPr="0041609F">
        <w:rPr>
          <w:lang w:val="de-DE"/>
        </w:rPr>
        <w:t xml:space="preserve">e perfektible </w:t>
      </w:r>
      <w:r w:rsidRPr="0041609F">
        <w:rPr>
          <w:lang w:val="de-DE"/>
        </w:rPr>
        <w:t>Be-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chaffenheiten</w:t>
      </w:r>
      <w:r w:rsidRPr="0041609F">
        <w:rPr>
          <w:lang w:val="de-DE"/>
        </w:rPr>
        <w:t xml:space="preserve"> in </w:t>
      </w:r>
      <w:r w:rsidR="00615339">
        <w:rPr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41609F">
        <w:rPr>
          <w:lang w:val="de-DE"/>
        </w:rPr>
        <w:t xml:space="preserve">er </w:t>
      </w:r>
      <w:r w:rsidRPr="0041609F">
        <w:rPr>
          <w:lang w:val="de-DE"/>
        </w:rPr>
        <w:t>eigenen be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ondern Natur </w:t>
      </w:r>
      <w:r w:rsidRPr="0041609F">
        <w:rPr>
          <w:lang w:val="de-DE"/>
        </w:rPr>
        <w:t>voraus-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etzen?</w:t>
      </w:r>
      <w:r w:rsidRPr="0041609F">
        <w:rPr>
          <w:lang w:val="de-DE"/>
        </w:rPr>
        <w:t xml:space="preserve"> Wenn es dabey allein auf den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rper ankommt,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und eine Hundes</w:t>
      </w:r>
      <w:r w:rsidR="00505CA9">
        <w:rPr>
          <w:lang w:val="de-DE"/>
        </w:rPr>
        <w:t>s</w:t>
      </w:r>
      <w:r w:rsidRPr="0041609F">
        <w:rPr>
          <w:lang w:val="de-DE"/>
        </w:rPr>
        <w:t>eele in einem men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chlichen Gehirn </w:t>
      </w:r>
      <w:r w:rsidR="00505CA9">
        <w:rPr>
          <w:lang w:val="de-DE"/>
        </w:rPr>
        <w:t>s</w:t>
      </w:r>
      <w:r w:rsidRPr="0041609F">
        <w:rPr>
          <w:lang w:val="de-DE"/>
        </w:rPr>
        <w:t>ich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men</w:t>
      </w:r>
      <w:r w:rsidR="00505CA9">
        <w:rPr>
          <w:lang w:val="de-DE"/>
        </w:rPr>
        <w:t>s</w:t>
      </w:r>
      <w:r w:rsidRPr="0041609F">
        <w:rPr>
          <w:lang w:val="de-DE"/>
        </w:rPr>
        <w:t>chlich entwickelt haben w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rde, ohne irgend andere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Grundanlagen zu be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itzen, als </w:t>
      </w:r>
      <w:r w:rsidR="00505CA9">
        <w:rPr>
          <w:lang w:val="de-DE"/>
        </w:rPr>
        <w:t>s</w:t>
      </w:r>
      <w:r w:rsidRPr="0041609F">
        <w:rPr>
          <w:lang w:val="de-DE"/>
        </w:rPr>
        <w:t>ie in dem Gehirn des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Hundes hat, wie kann, wenn es </w:t>
      </w:r>
      <w:r w:rsidR="00505CA9">
        <w:rPr>
          <w:lang w:val="de-DE"/>
        </w:rPr>
        <w:t>s</w:t>
      </w:r>
      <w:r w:rsidRPr="0041609F">
        <w:rPr>
          <w:lang w:val="de-DE"/>
        </w:rPr>
        <w:t>o w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re, nach dem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Charakter der men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chlichen Seele einmal gefraget </w:t>
      </w:r>
      <w:r w:rsidRPr="0041609F">
        <w:rPr>
          <w:lang w:val="de-DE"/>
        </w:rPr>
        <w:t>wer-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den</w:t>
      </w:r>
      <w:r w:rsidRPr="0041609F">
        <w:rPr>
          <w:lang w:val="de-DE"/>
        </w:rPr>
        <w:t xml:space="preserve">? Alsdenn hat </w:t>
      </w:r>
      <w:r w:rsidR="00505CA9">
        <w:rPr>
          <w:lang w:val="de-DE"/>
        </w:rPr>
        <w:t>s</w:t>
      </w:r>
      <w:r w:rsidRPr="0041609F">
        <w:rPr>
          <w:lang w:val="de-DE"/>
        </w:rPr>
        <w:t>ie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r </w:t>
      </w:r>
      <w:r w:rsidR="00505CA9">
        <w:rPr>
          <w:lang w:val="de-DE"/>
        </w:rPr>
        <w:t>s</w:t>
      </w:r>
      <w:r w:rsidRPr="0041609F">
        <w:rPr>
          <w:lang w:val="de-DE"/>
        </w:rPr>
        <w:t>ich nichts Eigenes vor jedem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andern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hlenden We</w:t>
      </w:r>
      <w:r w:rsidR="00505CA9">
        <w:rPr>
          <w:lang w:val="de-DE"/>
        </w:rPr>
        <w:t>s</w:t>
      </w:r>
      <w:r w:rsidRPr="0041609F">
        <w:rPr>
          <w:lang w:val="de-DE"/>
        </w:rPr>
        <w:t>en voraus, nichts vor der Seele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des Hundes, des Fro</w:t>
      </w:r>
      <w:r w:rsidR="00505CA9">
        <w:rPr>
          <w:lang w:val="de-DE"/>
        </w:rPr>
        <w:t>s</w:t>
      </w:r>
      <w:r w:rsidRPr="0041609F">
        <w:rPr>
          <w:lang w:val="de-DE"/>
        </w:rPr>
        <w:t>ches oder der Au</w:t>
      </w:r>
      <w:r w:rsidR="00505CA9">
        <w:rPr>
          <w:lang w:val="de-DE"/>
        </w:rPr>
        <w:t>s</w:t>
      </w:r>
      <w:r w:rsidRPr="0041609F">
        <w:rPr>
          <w:lang w:val="de-DE"/>
        </w:rPr>
        <w:t>ter.</w:t>
      </w:r>
    </w:p>
    <w:p w14:paraId="1561AE02" w14:textId="77777777" w:rsidR="00B97BB6" w:rsidRPr="006873DF" w:rsidRDefault="0041609F" w:rsidP="0041609F">
      <w:pPr>
        <w:rPr>
          <w:rFonts w:ascii="Calibri" w:hAnsi="Calibri"/>
        </w:rPr>
      </w:pPr>
      <w:r w:rsidRPr="006873DF">
        <w:t>Die</w:t>
      </w:r>
    </w:p>
    <w:p w14:paraId="3421C13C" w14:textId="1C201210" w:rsidR="0041609F" w:rsidRPr="006873DF" w:rsidRDefault="0041609F" w:rsidP="0041609F">
      <w:r w:rsidRPr="006873DF">
        <w:t xml:space="preserve">A </w:t>
      </w:r>
      <w:proofErr w:type="spellStart"/>
      <w:r w:rsidRPr="006873DF">
        <w:t>a</w:t>
      </w:r>
      <w:proofErr w:type="spellEnd"/>
      <w:r w:rsidRPr="006873DF">
        <w:t xml:space="preserve"> a 2</w:t>
      </w:r>
      <w:r w:rsidRPr="006873DF">
        <w:br w:type="page"/>
      </w:r>
      <w:r w:rsidR="00B97BB6" w:rsidRPr="006873DF">
        <w:rPr>
          <w:rFonts w:ascii="Calibri" w:hAnsi="Calibri"/>
        </w:rPr>
        <w:t>[</w:t>
      </w:r>
      <w:r w:rsidRPr="006873DF">
        <w:t>740</w:t>
      </w:r>
      <w:r w:rsidR="006873DF" w:rsidRPr="006873DF">
        <w:rPr>
          <w:rFonts w:ascii="Calibri" w:hAnsi="Calibri"/>
        </w:rPr>
        <w:t>]</w:t>
      </w:r>
      <w:r w:rsidR="00505CA9" w:rsidRPr="006873DF">
        <w:rPr>
          <w:rFonts w:ascii="Calibri" w:hAnsi="Calibri"/>
        </w:rPr>
        <w:t xml:space="preserve"> </w:t>
      </w:r>
      <w:r w:rsidRPr="006873DF">
        <w:t xml:space="preserve">XI. </w:t>
      </w:r>
      <w:proofErr w:type="spellStart"/>
      <w:r w:rsidRPr="006873DF">
        <w:t>Ver</w:t>
      </w:r>
      <w:r w:rsidR="00505CA9" w:rsidRPr="006873DF">
        <w:t>s</w:t>
      </w:r>
      <w:r w:rsidRPr="006873DF">
        <w:t>uch</w:t>
      </w:r>
      <w:proofErr w:type="spellEnd"/>
      <w:r w:rsidRPr="006873DF">
        <w:t xml:space="preserve">. </w:t>
      </w:r>
      <w:r w:rsidRPr="0041609F">
        <w:rPr>
          <w:lang w:val="de-DE"/>
        </w:rPr>
        <w:t>Ueber die Grundkraft</w:t>
      </w:r>
    </w:p>
    <w:p w14:paraId="14968A58" w14:textId="1E4ED798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Die er</w:t>
      </w:r>
      <w:r w:rsidR="00505CA9">
        <w:rPr>
          <w:lang w:val="de-DE"/>
        </w:rPr>
        <w:t>s</w:t>
      </w:r>
      <w:r w:rsidRPr="0041609F">
        <w:rPr>
          <w:lang w:val="de-DE"/>
        </w:rPr>
        <w:t>te Meinung i</w:t>
      </w:r>
      <w:r w:rsidR="00505CA9">
        <w:rPr>
          <w:lang w:val="de-DE"/>
        </w:rPr>
        <w:t>s</w:t>
      </w:r>
      <w:r w:rsidRPr="0041609F">
        <w:rPr>
          <w:lang w:val="de-DE"/>
        </w:rPr>
        <w:t>t unwahr</w:t>
      </w:r>
      <w:r w:rsidR="00505CA9">
        <w:rPr>
          <w:lang w:val="de-DE"/>
        </w:rPr>
        <w:t>s</w:t>
      </w:r>
      <w:r w:rsidRPr="0041609F">
        <w:rPr>
          <w:lang w:val="de-DE"/>
        </w:rPr>
        <w:t>cheinlich, und zwar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in einem hohen Grad, und die zwote nicht viel minder.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Aber </w:t>
      </w:r>
      <w:r w:rsidR="00505CA9">
        <w:rPr>
          <w:lang w:val="de-DE"/>
        </w:rPr>
        <w:t>s</w:t>
      </w:r>
      <w:r w:rsidRPr="0041609F">
        <w:rPr>
          <w:lang w:val="de-DE"/>
        </w:rPr>
        <w:t>ie 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41609F">
        <w:rPr>
          <w:lang w:val="de-DE"/>
        </w:rPr>
        <w:t>en beide als unrichtig vorausge</w:t>
      </w:r>
      <w:r w:rsidR="00505CA9">
        <w:rPr>
          <w:lang w:val="de-DE"/>
        </w:rPr>
        <w:t>s</w:t>
      </w:r>
      <w:r w:rsidRPr="0041609F">
        <w:rPr>
          <w:lang w:val="de-DE"/>
        </w:rPr>
        <w:t>etzet werden,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ehe man in eine Unter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uchung 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ber den Charakter 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men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chlichen </w:t>
      </w:r>
      <w:r w:rsidRPr="0015216E">
        <w:rPr>
          <w:b/>
          <w:bCs/>
          <w:lang w:val="de-DE"/>
        </w:rPr>
        <w:t>unk</w:t>
      </w:r>
      <w:r w:rsidR="006873DF" w:rsidRPr="0015216E">
        <w:rPr>
          <w:rFonts w:ascii="Calibri" w:hAnsi="Calibri"/>
          <w:b/>
          <w:bCs/>
          <w:lang w:val="de-DE"/>
        </w:rPr>
        <w:t>ö</w:t>
      </w:r>
      <w:r w:rsidRPr="0015216E">
        <w:rPr>
          <w:b/>
          <w:bCs/>
          <w:lang w:val="de-DE"/>
        </w:rPr>
        <w:t>rperlichen</w:t>
      </w:r>
      <w:r w:rsidRPr="0041609F">
        <w:rPr>
          <w:lang w:val="de-DE"/>
        </w:rPr>
        <w:t xml:space="preserve"> </w:t>
      </w:r>
      <w:r w:rsidRPr="0015216E">
        <w:rPr>
          <w:b/>
          <w:bCs/>
          <w:lang w:val="de-DE"/>
        </w:rPr>
        <w:t>Seele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>ich einla</w:t>
      </w:r>
      <w:r w:rsidR="00505CA9">
        <w:rPr>
          <w:lang w:val="de-DE"/>
        </w:rPr>
        <w:t>ss</w:t>
      </w:r>
      <w:r w:rsidRPr="0041609F">
        <w:rPr>
          <w:lang w:val="de-DE"/>
        </w:rPr>
        <w:t>en, und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mit fe</w:t>
      </w:r>
      <w:r w:rsidR="00505CA9">
        <w:rPr>
          <w:lang w:val="de-DE"/>
        </w:rPr>
        <w:t>s</w:t>
      </w:r>
      <w:r w:rsidRPr="0041609F">
        <w:rPr>
          <w:lang w:val="de-DE"/>
        </w:rPr>
        <w:t>ten Schritten fortgehen kann. Da dieß ein zu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großer Aufenthalt </w:t>
      </w:r>
      <w:r w:rsidR="00505CA9">
        <w:rPr>
          <w:lang w:val="de-DE"/>
        </w:rPr>
        <w:t>s</w:t>
      </w:r>
      <w:r w:rsidRPr="0041609F">
        <w:rPr>
          <w:lang w:val="de-DE"/>
        </w:rPr>
        <w:t>eyn w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rde, </w:t>
      </w:r>
      <w:r w:rsidR="00505CA9">
        <w:rPr>
          <w:lang w:val="de-DE"/>
        </w:rPr>
        <w:t>s</w:t>
      </w:r>
      <w:r w:rsidRPr="0041609F">
        <w:rPr>
          <w:lang w:val="de-DE"/>
        </w:rPr>
        <w:t>o will ich hier die Frage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in die</w:t>
      </w:r>
      <w:r w:rsidR="00505CA9">
        <w:rPr>
          <w:lang w:val="de-DE"/>
        </w:rPr>
        <w:t>s</w:t>
      </w:r>
      <w:r w:rsidRPr="0041609F">
        <w:rPr>
          <w:lang w:val="de-DE"/>
        </w:rPr>
        <w:t>em Ver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tande ganz aufgeben, und </w:t>
      </w:r>
      <w:r w:rsidR="00505CA9">
        <w:rPr>
          <w:lang w:val="de-DE"/>
        </w:rPr>
        <w:t>s</w:t>
      </w:r>
      <w:r w:rsidRPr="0041609F">
        <w:rPr>
          <w:lang w:val="de-DE"/>
        </w:rPr>
        <w:t>ie auf die</w:t>
      </w:r>
      <w:r w:rsidR="00B97BB6" w:rsidRPr="00B97BB6">
        <w:rPr>
          <w:rFonts w:ascii="Calibri" w:hAnsi="Calibri"/>
          <w:lang w:val="de-DE"/>
        </w:rPr>
        <w:br/>
      </w:r>
      <w:r w:rsidRPr="0015216E">
        <w:rPr>
          <w:b/>
          <w:bCs/>
          <w:lang w:val="de-DE"/>
        </w:rPr>
        <w:t>Seele in p</w:t>
      </w:r>
      <w:r w:rsidR="00505CA9" w:rsidRPr="0015216E">
        <w:rPr>
          <w:b/>
          <w:bCs/>
          <w:lang w:val="de-DE"/>
        </w:rPr>
        <w:t>s</w:t>
      </w:r>
      <w:r w:rsidRPr="0015216E">
        <w:rPr>
          <w:b/>
          <w:bCs/>
          <w:lang w:val="de-DE"/>
        </w:rPr>
        <w:t>ychologi</w:t>
      </w:r>
      <w:r w:rsidR="00505CA9" w:rsidRPr="0015216E">
        <w:rPr>
          <w:b/>
          <w:bCs/>
          <w:lang w:val="de-DE"/>
        </w:rPr>
        <w:t>s</w:t>
      </w:r>
      <w:r w:rsidRPr="0015216E">
        <w:rPr>
          <w:b/>
          <w:bCs/>
          <w:lang w:val="de-DE"/>
        </w:rPr>
        <w:t>cher Bedeutung</w:t>
      </w:r>
      <w:r w:rsidRPr="0041609F">
        <w:rPr>
          <w:lang w:val="de-DE"/>
        </w:rPr>
        <w:t>, oder auf die</w:t>
      </w:r>
      <w:r w:rsidR="00B97BB6" w:rsidRPr="00B97BB6">
        <w:rPr>
          <w:rFonts w:ascii="Calibri" w:hAnsi="Calibri"/>
          <w:lang w:val="de-DE"/>
        </w:rPr>
        <w:br/>
      </w:r>
      <w:r w:rsidRPr="0015216E">
        <w:rPr>
          <w:b/>
          <w:bCs/>
          <w:lang w:val="de-DE"/>
        </w:rPr>
        <w:t>Seelennatur des Men</w:t>
      </w:r>
      <w:r w:rsidR="00505CA9" w:rsidRPr="0015216E">
        <w:rPr>
          <w:b/>
          <w:bCs/>
          <w:lang w:val="de-DE"/>
        </w:rPr>
        <w:t>s</w:t>
      </w:r>
      <w:r w:rsidRPr="0015216E">
        <w:rPr>
          <w:b/>
          <w:bCs/>
          <w:lang w:val="de-DE"/>
        </w:rPr>
        <w:t>chen</w:t>
      </w:r>
      <w:r w:rsidRPr="0041609F">
        <w:rPr>
          <w:lang w:val="de-DE"/>
        </w:rPr>
        <w:t xml:space="preserve"> anwenden.</w:t>
      </w:r>
    </w:p>
    <w:p w14:paraId="0FD5B1E2" w14:textId="5A90C2F3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Die men</w:t>
      </w:r>
      <w:r w:rsidR="00505CA9">
        <w:rPr>
          <w:lang w:val="de-DE"/>
        </w:rPr>
        <w:t>s</w:t>
      </w:r>
      <w:r w:rsidRPr="0041609F">
        <w:rPr>
          <w:lang w:val="de-DE"/>
        </w:rPr>
        <w:t>chliche Seele im p</w:t>
      </w:r>
      <w:r w:rsidR="00505CA9">
        <w:rPr>
          <w:lang w:val="de-DE"/>
        </w:rPr>
        <w:t>s</w:t>
      </w:r>
      <w:r w:rsidRPr="0041609F">
        <w:rPr>
          <w:lang w:val="de-DE"/>
        </w:rPr>
        <w:t>ychologi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chen </w:t>
      </w:r>
      <w:r w:rsidRPr="0041609F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tande</w:t>
      </w:r>
      <w:r w:rsidRPr="0041609F">
        <w:rPr>
          <w:lang w:val="de-DE"/>
        </w:rPr>
        <w:t xml:space="preserve"> genommen,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das </w:t>
      </w:r>
      <w:r w:rsidR="006873DF" w:rsidRPr="0015216E">
        <w:rPr>
          <w:rFonts w:ascii="Calibri" w:hAnsi="Calibri"/>
          <w:b/>
          <w:bCs/>
          <w:lang w:val="de-DE"/>
        </w:rPr>
        <w:t>Ich</w:t>
      </w:r>
      <w:r w:rsidRPr="0041609F">
        <w:rPr>
          <w:lang w:val="de-DE"/>
        </w:rPr>
        <w:t>, das wir mit un</w:t>
      </w:r>
      <w:r w:rsidR="00505CA9">
        <w:rPr>
          <w:lang w:val="de-DE"/>
        </w:rPr>
        <w:t>s</w:t>
      </w:r>
      <w:r w:rsidRPr="0041609F">
        <w:rPr>
          <w:lang w:val="de-DE"/>
        </w:rPr>
        <w:t>erm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Selb</w:t>
      </w:r>
      <w:r w:rsidR="00505CA9">
        <w:rPr>
          <w:lang w:val="de-DE"/>
        </w:rPr>
        <w:t>s</w:t>
      </w:r>
      <w:r w:rsidRPr="0041609F">
        <w:rPr>
          <w:lang w:val="de-DE"/>
        </w:rPr>
        <w:t>tgef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 empfinden und beobachten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nnen. Es mag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aus einem einfachen immateriellen We</w:t>
      </w:r>
      <w:r w:rsidR="00505CA9">
        <w:rPr>
          <w:lang w:val="de-DE"/>
        </w:rPr>
        <w:t>s</w:t>
      </w:r>
      <w:r w:rsidRPr="0041609F">
        <w:rPr>
          <w:lang w:val="de-DE"/>
        </w:rPr>
        <w:t>en allein be</w:t>
      </w:r>
      <w:r w:rsidR="00505CA9">
        <w:rPr>
          <w:lang w:val="de-DE"/>
        </w:rPr>
        <w:t>s</w:t>
      </w:r>
      <w:r w:rsidRPr="0041609F">
        <w:rPr>
          <w:lang w:val="de-DE"/>
        </w:rPr>
        <w:t>tehen,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oder aus die</w:t>
      </w:r>
      <w:r w:rsidR="00505CA9">
        <w:rPr>
          <w:lang w:val="de-DE"/>
        </w:rPr>
        <w:t>s</w:t>
      </w:r>
      <w:r w:rsidRPr="0041609F">
        <w:rPr>
          <w:lang w:val="de-DE"/>
        </w:rPr>
        <w:t>em, und einem innern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rperlichen </w:t>
      </w:r>
      <w:r w:rsidRPr="0041609F">
        <w:rPr>
          <w:lang w:val="de-DE"/>
        </w:rPr>
        <w:t>Werk-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zeug </w:t>
      </w:r>
      <w:r w:rsidRPr="0041609F">
        <w:rPr>
          <w:lang w:val="de-DE"/>
        </w:rPr>
        <w:t>des Gef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hls und des Denkens zu</w:t>
      </w:r>
      <w:r w:rsidR="00505CA9">
        <w:rPr>
          <w:lang w:val="de-DE"/>
        </w:rPr>
        <w:t>s</w:t>
      </w:r>
      <w:r w:rsidRPr="0041609F">
        <w:rPr>
          <w:lang w:val="de-DE"/>
        </w:rPr>
        <w:t>ammenge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etzt </w:t>
      </w:r>
      <w:r w:rsidR="00505CA9">
        <w:rPr>
          <w:lang w:val="de-DE"/>
        </w:rPr>
        <w:t>s</w:t>
      </w:r>
      <w:r w:rsidRPr="0041609F">
        <w:rPr>
          <w:lang w:val="de-DE"/>
        </w:rPr>
        <w:t>eyn,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oder, um kein p</w:t>
      </w:r>
      <w:r w:rsidR="00505CA9">
        <w:rPr>
          <w:lang w:val="de-DE"/>
        </w:rPr>
        <w:t>s</w:t>
      </w:r>
      <w:r w:rsidRPr="0041609F">
        <w:rPr>
          <w:lang w:val="de-DE"/>
        </w:rPr>
        <w:t>ychologi</w:t>
      </w:r>
      <w:r w:rsidR="00505CA9">
        <w:rPr>
          <w:lang w:val="de-DE"/>
        </w:rPr>
        <w:t>s</w:t>
      </w:r>
      <w:r w:rsidRPr="0041609F">
        <w:rPr>
          <w:lang w:val="de-DE"/>
        </w:rPr>
        <w:t>ches Sy</w:t>
      </w:r>
      <w:r w:rsidR="00505CA9">
        <w:rPr>
          <w:lang w:val="de-DE"/>
        </w:rPr>
        <w:t>s</w:t>
      </w:r>
      <w:r w:rsidRPr="0041609F">
        <w:rPr>
          <w:lang w:val="de-DE"/>
        </w:rPr>
        <w:t>tem auszu</w:t>
      </w:r>
      <w:r w:rsidR="00505CA9">
        <w:rPr>
          <w:lang w:val="de-DE"/>
        </w:rPr>
        <w:t>s</w:t>
      </w:r>
      <w:r w:rsidRPr="0041609F">
        <w:rPr>
          <w:lang w:val="de-DE"/>
        </w:rPr>
        <w:t>chließen,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es mag nichts als der innere organi</w:t>
      </w:r>
      <w:r w:rsidR="00505CA9">
        <w:rPr>
          <w:lang w:val="de-DE"/>
        </w:rPr>
        <w:t>s</w:t>
      </w:r>
      <w:r w:rsidRPr="0041609F">
        <w:rPr>
          <w:lang w:val="de-DE"/>
        </w:rPr>
        <w:t>irte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rper </w:t>
      </w:r>
      <w:r w:rsidR="00505CA9">
        <w:rPr>
          <w:lang w:val="de-DE"/>
        </w:rPr>
        <w:t>s</w:t>
      </w:r>
      <w:r w:rsidRPr="0041609F">
        <w:rPr>
          <w:lang w:val="de-DE"/>
        </w:rPr>
        <w:t>elb</w:t>
      </w:r>
      <w:r w:rsidR="00505CA9">
        <w:rPr>
          <w:lang w:val="de-DE"/>
        </w:rPr>
        <w:t>s</w:t>
      </w:r>
      <w:r w:rsidRPr="0041609F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eyn. Genug es i</w:t>
      </w:r>
      <w:r w:rsidR="00505CA9">
        <w:rPr>
          <w:lang w:val="de-DE"/>
        </w:rPr>
        <w:t>s</w:t>
      </w:r>
      <w:r w:rsidRPr="0041609F">
        <w:rPr>
          <w:lang w:val="de-DE"/>
        </w:rPr>
        <w:t>t das f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hlende, denkende und </w:t>
      </w:r>
      <w:r w:rsidRPr="0041609F">
        <w:rPr>
          <w:lang w:val="de-DE"/>
        </w:rPr>
        <w:t>wol-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lende</w:t>
      </w:r>
      <w:r w:rsidRPr="0041609F">
        <w:rPr>
          <w:lang w:val="de-DE"/>
        </w:rPr>
        <w:t xml:space="preserve"> Eins, der innere Men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 </w:t>
      </w:r>
      <w:r w:rsidR="00505CA9">
        <w:rPr>
          <w:lang w:val="de-DE"/>
        </w:rPr>
        <w:t>s</w:t>
      </w:r>
      <w:r w:rsidRPr="0041609F">
        <w:rPr>
          <w:lang w:val="de-DE"/>
        </w:rPr>
        <w:t>elb</w:t>
      </w:r>
      <w:r w:rsidR="00505CA9">
        <w:rPr>
          <w:lang w:val="de-DE"/>
        </w:rPr>
        <w:t>s</w:t>
      </w:r>
      <w:r w:rsidRPr="0041609F">
        <w:rPr>
          <w:lang w:val="de-DE"/>
        </w:rPr>
        <w:t>t. Die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er hat </w:t>
      </w:r>
      <w:r w:rsidR="00505CA9">
        <w:rPr>
          <w:lang w:val="de-DE"/>
        </w:rPr>
        <w:t>s</w:t>
      </w:r>
      <w:r w:rsidRPr="0041609F">
        <w:rPr>
          <w:lang w:val="de-DE"/>
        </w:rPr>
        <w:t>einen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Charakter, und </w:t>
      </w:r>
      <w:r w:rsidR="00505CA9">
        <w:rPr>
          <w:lang w:val="de-DE"/>
        </w:rPr>
        <w:t>s</w:t>
      </w:r>
      <w:r w:rsidRPr="0041609F">
        <w:rPr>
          <w:lang w:val="de-DE"/>
        </w:rPr>
        <w:t>eine Eigenheiten, wor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ber </w:t>
      </w:r>
      <w:r w:rsidR="00505CA9">
        <w:rPr>
          <w:lang w:val="de-DE"/>
        </w:rPr>
        <w:t>s</w:t>
      </w:r>
      <w:r w:rsidRPr="0041609F">
        <w:rPr>
          <w:lang w:val="de-DE"/>
        </w:rPr>
        <w:t>ich nach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Anleitung der Erfahrung philo</w:t>
      </w:r>
      <w:r w:rsidR="00505CA9">
        <w:rPr>
          <w:lang w:val="de-DE"/>
        </w:rPr>
        <w:t>s</w:t>
      </w:r>
      <w:r w:rsidRPr="0041609F">
        <w:rPr>
          <w:lang w:val="de-DE"/>
        </w:rPr>
        <w:t>ophiren l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ßt, ohne jene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theoreti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che Spekulation 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ber die Natur des </w:t>
      </w:r>
      <w:r w:rsidRPr="0041609F">
        <w:rPr>
          <w:lang w:val="de-DE"/>
        </w:rPr>
        <w:t>Seelenwe-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ens</w:t>
      </w:r>
      <w:r w:rsidRPr="0041609F">
        <w:rPr>
          <w:lang w:val="de-DE"/>
        </w:rPr>
        <w:t xml:space="preserve"> zu ber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hren. Worinn be</w:t>
      </w:r>
      <w:r w:rsidR="00505CA9">
        <w:rPr>
          <w:lang w:val="de-DE"/>
        </w:rPr>
        <w:t>s</w:t>
      </w:r>
      <w:r w:rsidRPr="0041609F">
        <w:rPr>
          <w:lang w:val="de-DE"/>
        </w:rPr>
        <w:t>tehet die</w:t>
      </w:r>
      <w:r w:rsidR="00505CA9">
        <w:rPr>
          <w:lang w:val="de-DE"/>
        </w:rPr>
        <w:t>s</w:t>
      </w:r>
      <w:r w:rsidRPr="0041609F">
        <w:rPr>
          <w:lang w:val="de-DE"/>
        </w:rPr>
        <w:t>er Charakter 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Men</w:t>
      </w:r>
      <w:r w:rsidR="00505CA9">
        <w:rPr>
          <w:lang w:val="de-DE"/>
        </w:rPr>
        <w:t>s</w:t>
      </w:r>
      <w:r w:rsidRPr="0041609F">
        <w:rPr>
          <w:lang w:val="de-DE"/>
        </w:rPr>
        <w:t>chheit? Worinn haben die Philo</w:t>
      </w:r>
      <w:r w:rsidR="00505CA9">
        <w:rPr>
          <w:lang w:val="de-DE"/>
        </w:rPr>
        <w:t>s</w:t>
      </w:r>
      <w:r w:rsidRPr="0041609F">
        <w:rPr>
          <w:lang w:val="de-DE"/>
        </w:rPr>
        <w:t>ophen ihn ge</w:t>
      </w:r>
      <w:r w:rsidR="00505CA9">
        <w:rPr>
          <w:lang w:val="de-DE"/>
        </w:rPr>
        <w:t>s</w:t>
      </w:r>
      <w:r w:rsidRPr="0041609F">
        <w:rPr>
          <w:lang w:val="de-DE"/>
        </w:rPr>
        <w:t>etzet?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und worinn kann und muß man ihn </w:t>
      </w:r>
      <w:r w:rsidR="00505CA9">
        <w:rPr>
          <w:lang w:val="de-DE"/>
        </w:rPr>
        <w:t>s</w:t>
      </w:r>
      <w:r w:rsidRPr="0041609F">
        <w:rPr>
          <w:lang w:val="de-DE"/>
        </w:rPr>
        <w:t>etzen, wenn man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o weit auf den angebohrnen Grundcharakter zur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ckgehen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will, als der Faden der Beobachtung </w:t>
      </w:r>
      <w:r w:rsidR="00505CA9">
        <w:rPr>
          <w:lang w:val="de-DE"/>
        </w:rPr>
        <w:t>s</w:t>
      </w:r>
      <w:r w:rsidRPr="0041609F">
        <w:rPr>
          <w:lang w:val="de-DE"/>
        </w:rPr>
        <w:t>icher hinleitet.</w:t>
      </w:r>
    </w:p>
    <w:p w14:paraId="0005AF26" w14:textId="7E93C89A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2.</w:t>
      </w:r>
    </w:p>
    <w:p w14:paraId="2517304E" w14:textId="226B38EF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 xml:space="preserve">Der </w:t>
      </w:r>
      <w:r w:rsidRPr="0015216E">
        <w:rPr>
          <w:b/>
          <w:bCs/>
          <w:lang w:val="de-DE"/>
        </w:rPr>
        <w:t>Men</w:t>
      </w:r>
      <w:r w:rsidR="00505CA9" w:rsidRPr="0015216E">
        <w:rPr>
          <w:b/>
          <w:bCs/>
          <w:lang w:val="de-DE"/>
        </w:rPr>
        <w:t>s</w:t>
      </w:r>
      <w:r w:rsidRPr="0015216E">
        <w:rPr>
          <w:b/>
          <w:bCs/>
          <w:lang w:val="de-DE"/>
        </w:rPr>
        <w:t>ch</w:t>
      </w:r>
      <w:r w:rsidRPr="0041609F">
        <w:rPr>
          <w:lang w:val="de-DE"/>
        </w:rPr>
        <w:t xml:space="preserve">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unter allen empfindenden </w:t>
      </w:r>
      <w:r w:rsidRPr="0041609F">
        <w:rPr>
          <w:lang w:val="de-DE"/>
        </w:rPr>
        <w:t>Mitge-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ch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pfen</w:t>
      </w:r>
      <w:r w:rsidRPr="0041609F">
        <w:rPr>
          <w:lang w:val="de-DE"/>
        </w:rPr>
        <w:t xml:space="preserve"> auf der Erde </w:t>
      </w:r>
      <w:r w:rsidRPr="0015216E">
        <w:rPr>
          <w:b/>
          <w:bCs/>
          <w:lang w:val="de-DE"/>
        </w:rPr>
        <w:t>das</w:t>
      </w:r>
      <w:r w:rsidRPr="0041609F">
        <w:rPr>
          <w:lang w:val="de-DE"/>
        </w:rPr>
        <w:t xml:space="preserve"> </w:t>
      </w:r>
      <w:r w:rsidRPr="0015216E">
        <w:rPr>
          <w:b/>
          <w:bCs/>
          <w:lang w:val="de-DE"/>
        </w:rPr>
        <w:t>mei</w:t>
      </w:r>
      <w:r w:rsidR="00505CA9" w:rsidRPr="0015216E">
        <w:rPr>
          <w:b/>
          <w:bCs/>
          <w:lang w:val="de-DE"/>
        </w:rPr>
        <w:t>s</w:t>
      </w:r>
      <w:r w:rsidRPr="0015216E">
        <w:rPr>
          <w:b/>
          <w:bCs/>
          <w:lang w:val="de-DE"/>
        </w:rPr>
        <w:t>t</w:t>
      </w:r>
      <w:r w:rsidRPr="0041609F">
        <w:rPr>
          <w:lang w:val="de-DE"/>
        </w:rPr>
        <w:t xml:space="preserve"> </w:t>
      </w:r>
      <w:ins w:id="30" w:author="John Hymers" w:date="2024-04-13T00:01:00Z">
        <w:r w:rsidR="00615339" w:rsidRPr="0015216E">
          <w:rPr>
            <w:b/>
            <w:bCs/>
            <w:lang w:val="de-DE"/>
          </w:rPr>
          <w:t>perfektible</w:t>
        </w:r>
      </w:ins>
      <w:r w:rsidR="00615339" w:rsidRPr="0041609F">
        <w:rPr>
          <w:lang w:val="de-DE"/>
        </w:rPr>
        <w:t xml:space="preserve"> </w:t>
      </w:r>
      <w:del w:id="31" w:author="John Hymers" w:date="2024-04-13T00:01:00Z">
        <w:r w:rsidRPr="0015216E">
          <w:rPr>
            <w:b/>
            <w:bCs/>
            <w:lang w:val="de-DE"/>
          </w:rPr>
          <w:delText>perfekrible</w:delText>
        </w:r>
        <w:r w:rsidRPr="0041609F">
          <w:rPr>
            <w:lang w:val="de-DE"/>
          </w:rPr>
          <w:delText xml:space="preserve"> </w:delText>
        </w:r>
      </w:del>
      <w:r w:rsidR="00615339">
        <w:rPr>
          <w:lang w:val="de-DE"/>
        </w:rPr>
        <w:t xml:space="preserve"> </w:t>
      </w:r>
      <w:r w:rsidRPr="0041609F">
        <w:rPr>
          <w:lang w:val="de-DE"/>
        </w:rPr>
        <w:t>We</w:t>
      </w:r>
      <w:r w:rsidR="00505CA9">
        <w:rPr>
          <w:lang w:val="de-DE"/>
        </w:rPr>
        <w:t>s</w:t>
      </w:r>
      <w:r w:rsidRPr="0041609F">
        <w:rPr>
          <w:lang w:val="de-DE"/>
        </w:rPr>
        <w:t>en,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dasjenige, was bey </w:t>
      </w:r>
      <w:r w:rsidR="00505CA9">
        <w:rPr>
          <w:lang w:val="de-DE"/>
        </w:rPr>
        <w:t>s</w:t>
      </w:r>
      <w:r w:rsidRPr="0041609F">
        <w:rPr>
          <w:lang w:val="de-DE"/>
        </w:rPr>
        <w:t>einer Geburt am wenig</w:t>
      </w:r>
      <w:r w:rsidR="00505CA9">
        <w:rPr>
          <w:lang w:val="de-DE"/>
        </w:rPr>
        <w:t>s</w:t>
      </w:r>
      <w:r w:rsidRPr="0041609F">
        <w:rPr>
          <w:lang w:val="de-DE"/>
        </w:rPr>
        <w:t>ten von dem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i</w:t>
      </w:r>
      <w:r w:rsidR="00505CA9">
        <w:rPr>
          <w:lang w:val="de-DE"/>
        </w:rPr>
        <w:t>s</w:t>
      </w:r>
      <w:r w:rsidRPr="0041609F">
        <w:rPr>
          <w:lang w:val="de-DE"/>
        </w:rPr>
        <w:t>t, was es werden kann, und die gr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ßte Auswickelung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annimmt. Es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das </w:t>
      </w:r>
      <w:r w:rsidRPr="0015216E">
        <w:rPr>
          <w:b/>
          <w:bCs/>
          <w:lang w:val="de-DE"/>
        </w:rPr>
        <w:t>viel</w:t>
      </w:r>
      <w:r w:rsidR="00505CA9" w:rsidRPr="0015216E">
        <w:rPr>
          <w:b/>
          <w:bCs/>
          <w:lang w:val="de-DE"/>
        </w:rPr>
        <w:t>s</w:t>
      </w:r>
      <w:r w:rsidRPr="0015216E">
        <w:rPr>
          <w:b/>
          <w:bCs/>
          <w:lang w:val="de-DE"/>
        </w:rPr>
        <w:t>eitig</w:t>
      </w:r>
      <w:r w:rsidR="00505CA9" w:rsidRPr="0015216E">
        <w:rPr>
          <w:b/>
          <w:bCs/>
          <w:lang w:val="de-DE"/>
        </w:rPr>
        <w:t>s</w:t>
      </w:r>
      <w:r w:rsidRPr="0015216E">
        <w:rPr>
          <w:b/>
          <w:bCs/>
          <w:lang w:val="de-DE"/>
        </w:rPr>
        <w:t>te</w:t>
      </w:r>
      <w:r w:rsidRPr="0041609F">
        <w:rPr>
          <w:lang w:val="de-DE"/>
        </w:rPr>
        <w:t xml:space="preserve">, das </w:t>
      </w:r>
      <w:r w:rsidRPr="0015216E">
        <w:rPr>
          <w:b/>
          <w:bCs/>
          <w:lang w:val="de-DE"/>
        </w:rPr>
        <w:t>beug</w:t>
      </w:r>
      <w:r w:rsidR="00505CA9" w:rsidRPr="0015216E">
        <w:rPr>
          <w:b/>
          <w:bCs/>
          <w:lang w:val="de-DE"/>
        </w:rPr>
        <w:t>s</w:t>
      </w:r>
      <w:r w:rsidRPr="0015216E">
        <w:rPr>
          <w:b/>
          <w:bCs/>
          <w:lang w:val="de-DE"/>
        </w:rPr>
        <w:t>am</w:t>
      </w:r>
      <w:r w:rsidR="00505CA9" w:rsidRPr="0015216E">
        <w:rPr>
          <w:b/>
          <w:bCs/>
          <w:lang w:val="de-DE"/>
        </w:rPr>
        <w:t>s</w:t>
      </w:r>
      <w:r w:rsidRPr="0015216E">
        <w:rPr>
          <w:b/>
          <w:bCs/>
          <w:lang w:val="de-DE"/>
        </w:rPr>
        <w:t>te</w:t>
      </w:r>
    </w:p>
    <w:p w14:paraId="1F6FE376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We</w:t>
      </w:r>
      <w:r w:rsidR="00505CA9">
        <w:rPr>
          <w:lang w:val="de-DE"/>
        </w:rPr>
        <w:t>s</w:t>
      </w:r>
      <w:r w:rsidRPr="0041609F">
        <w:rPr>
          <w:lang w:val="de-DE"/>
        </w:rPr>
        <w:t>en,</w:t>
      </w:r>
    </w:p>
    <w:p w14:paraId="7A79427E" w14:textId="05A4D444" w:rsidR="0041609F" w:rsidRPr="0041609F" w:rsidRDefault="0041609F" w:rsidP="0041609F">
      <w:pPr>
        <w:rPr>
          <w:lang w:val="de-DE"/>
        </w:rPr>
      </w:pPr>
      <w:r w:rsidRPr="0041609F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41609F">
        <w:rPr>
          <w:lang w:val="de-DE"/>
        </w:rPr>
        <w:t>741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41609F">
        <w:rPr>
          <w:lang w:val="de-DE"/>
        </w:rPr>
        <w:t>der men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2019BFE2" w14:textId="7ED47011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We</w:t>
      </w:r>
      <w:r w:rsidR="00505CA9">
        <w:rPr>
          <w:lang w:val="de-DE"/>
        </w:rPr>
        <w:t>s</w:t>
      </w:r>
      <w:r w:rsidRPr="0041609F">
        <w:rPr>
          <w:lang w:val="de-DE"/>
        </w:rPr>
        <w:t>en, das am mannigfaltig</w:t>
      </w:r>
      <w:r w:rsidR="00505CA9">
        <w:rPr>
          <w:lang w:val="de-DE"/>
        </w:rPr>
        <w:t>s</w:t>
      </w:r>
      <w:r w:rsidRPr="0041609F">
        <w:rPr>
          <w:lang w:val="de-DE"/>
        </w:rPr>
        <w:t>ten modificiret werden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kann,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einem ausgedehnten </w:t>
      </w:r>
      <w:ins w:id="32" w:author="John Hymers" w:date="2024-04-13T00:01:00Z">
        <w:r w:rsidR="00A964D4" w:rsidRPr="00194A9F">
          <w:rPr>
            <w:lang w:val="de-DE"/>
          </w:rPr>
          <w:t>Wirkungskreis</w:t>
        </w:r>
      </w:ins>
      <w:r w:rsidR="00615339">
        <w:rPr>
          <w:lang w:val="de-DE"/>
        </w:rPr>
        <w:t xml:space="preserve"> </w:t>
      </w:r>
      <w:del w:id="33" w:author="John Hymers" w:date="2024-04-13T00:01:00Z">
        <w:r w:rsidRPr="0041609F">
          <w:rPr>
            <w:lang w:val="de-DE"/>
          </w:rPr>
          <w:delText>Wirkungskrais</w:delText>
        </w:r>
      </w:del>
      <w:r w:rsidRPr="0041609F">
        <w:rPr>
          <w:lang w:val="de-DE"/>
        </w:rPr>
        <w:t>, zu dem es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be</w:t>
      </w:r>
      <w:r w:rsidR="00505CA9">
        <w:rPr>
          <w:lang w:val="de-DE"/>
        </w:rPr>
        <w:t>s</w:t>
      </w:r>
      <w:r w:rsidRPr="0041609F">
        <w:rPr>
          <w:lang w:val="de-DE"/>
        </w:rPr>
        <w:t>timmt i</w:t>
      </w:r>
      <w:r w:rsidR="00505CA9">
        <w:rPr>
          <w:lang w:val="de-DE"/>
        </w:rPr>
        <w:t>s</w:t>
      </w:r>
      <w:r w:rsidRPr="0041609F">
        <w:rPr>
          <w:lang w:val="de-DE"/>
        </w:rPr>
        <w:t>t, gem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 xml:space="preserve">ß. Am </w:t>
      </w:r>
      <w:r w:rsidR="00505CA9">
        <w:rPr>
          <w:lang w:val="de-DE"/>
        </w:rPr>
        <w:t>s</w:t>
      </w:r>
      <w:r w:rsidRPr="0041609F">
        <w:rPr>
          <w:lang w:val="de-DE"/>
        </w:rPr>
        <w:t>chw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ch</w:t>
      </w:r>
      <w:r w:rsidR="00505CA9">
        <w:rPr>
          <w:lang w:val="de-DE"/>
        </w:rPr>
        <w:t>s</w:t>
      </w:r>
      <w:r w:rsidRPr="0041609F">
        <w:rPr>
          <w:lang w:val="de-DE"/>
        </w:rPr>
        <w:t>ten zu Einer Form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allein be</w:t>
      </w:r>
      <w:r w:rsidR="00505CA9">
        <w:rPr>
          <w:lang w:val="de-DE"/>
        </w:rPr>
        <w:t>s</w:t>
      </w:r>
      <w:r w:rsidRPr="0041609F">
        <w:rPr>
          <w:lang w:val="de-DE"/>
        </w:rPr>
        <w:t>timmt kann es die mehre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ten annehmen. </w:t>
      </w:r>
      <w:r w:rsidRPr="0041609F">
        <w:rPr>
          <w:lang w:val="de-DE"/>
        </w:rPr>
        <w:t>Fer-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ner</w:t>
      </w:r>
      <w:r w:rsidRPr="0041609F">
        <w:rPr>
          <w:lang w:val="de-DE"/>
        </w:rPr>
        <w:t xml:space="preserve"> i</w:t>
      </w:r>
      <w:r w:rsidR="00505CA9">
        <w:rPr>
          <w:lang w:val="de-DE"/>
        </w:rPr>
        <w:t>s</w:t>
      </w:r>
      <w:r w:rsidRPr="0041609F">
        <w:rPr>
          <w:lang w:val="de-DE"/>
        </w:rPr>
        <w:t>t der Men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 das Thier, </w:t>
      </w:r>
      <w:r w:rsidRPr="0015216E">
        <w:rPr>
          <w:b/>
          <w:bCs/>
          <w:lang w:val="de-DE"/>
        </w:rPr>
        <w:t xml:space="preserve">welches das </w:t>
      </w:r>
      <w:r w:rsidRPr="0015216E">
        <w:rPr>
          <w:b/>
          <w:bCs/>
          <w:lang w:val="de-DE"/>
        </w:rPr>
        <w:t>Verm</w:t>
      </w:r>
      <w:r w:rsidR="006873DF" w:rsidRPr="0015216E">
        <w:rPr>
          <w:rFonts w:ascii="Calibri" w:hAnsi="Calibri"/>
          <w:b/>
          <w:bCs/>
          <w:lang w:val="de-DE"/>
        </w:rPr>
        <w:t>ö</w:t>
      </w:r>
      <w:r w:rsidRPr="0015216E">
        <w:rPr>
          <w:b/>
          <w:bCs/>
          <w:lang w:val="de-DE"/>
        </w:rPr>
        <w:t>-</w:t>
      </w:r>
      <w:r w:rsidR="00B97BB6" w:rsidRPr="0015216E">
        <w:rPr>
          <w:rFonts w:ascii="Calibri" w:hAnsi="Calibri"/>
          <w:b/>
          <w:bCs/>
          <w:lang w:val="de-DE"/>
        </w:rPr>
        <w:br/>
      </w:r>
      <w:r w:rsidRPr="0015216E">
        <w:rPr>
          <w:b/>
          <w:bCs/>
          <w:lang w:val="de-DE"/>
        </w:rPr>
        <w:t xml:space="preserve">gen </w:t>
      </w:r>
      <w:r w:rsidRPr="0015216E">
        <w:rPr>
          <w:b/>
          <w:bCs/>
          <w:lang w:val="de-DE"/>
        </w:rPr>
        <w:t xml:space="preserve">nachzumachen </w:t>
      </w:r>
      <w:r w:rsidRPr="0041609F">
        <w:rPr>
          <w:lang w:val="de-DE"/>
        </w:rPr>
        <w:t>in einem h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hern Grade be</w:t>
      </w:r>
      <w:r w:rsidR="00505CA9">
        <w:rPr>
          <w:lang w:val="de-DE"/>
        </w:rPr>
        <w:t>s</w:t>
      </w:r>
      <w:r w:rsidRPr="0041609F">
        <w:rPr>
          <w:lang w:val="de-DE"/>
        </w:rPr>
        <w:t>itzet,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als irgend ein anderes. </w:t>
      </w:r>
      <w:r w:rsidRPr="0015216E">
        <w:rPr>
          <w:b/>
          <w:bCs/>
          <w:lang w:val="de-DE"/>
        </w:rPr>
        <w:t>Sprachf</w:t>
      </w:r>
      <w:r w:rsidR="006873DF" w:rsidRPr="0015216E">
        <w:rPr>
          <w:rFonts w:ascii="Calibri" w:hAnsi="Calibri"/>
          <w:b/>
          <w:bCs/>
          <w:lang w:val="de-DE"/>
        </w:rPr>
        <w:t>ä</w:t>
      </w:r>
      <w:r w:rsidRPr="0015216E">
        <w:rPr>
          <w:b/>
          <w:bCs/>
          <w:lang w:val="de-DE"/>
        </w:rPr>
        <w:t>higkeit</w:t>
      </w:r>
      <w:r w:rsidRPr="0041609F">
        <w:rPr>
          <w:lang w:val="de-DE"/>
        </w:rPr>
        <w:t>,</w:t>
      </w:r>
      <w:r w:rsidRPr="0041609F">
        <w:rPr>
          <w:lang w:val="de-DE"/>
        </w:rPr>
        <w:t xml:space="preserve"> </w:t>
      </w:r>
      <w:r w:rsidRPr="0015216E">
        <w:rPr>
          <w:b/>
          <w:bCs/>
          <w:lang w:val="de-DE"/>
        </w:rPr>
        <w:t>Ueberle</w:t>
      </w:r>
      <w:r w:rsidRPr="0041609F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15216E">
        <w:rPr>
          <w:b/>
          <w:bCs/>
          <w:lang w:val="de-DE"/>
        </w:rPr>
        <w:t>gungskraft</w:t>
      </w:r>
      <w:r w:rsidRPr="0041609F">
        <w:rPr>
          <w:lang w:val="de-DE"/>
        </w:rPr>
        <w:t xml:space="preserve">, </w:t>
      </w:r>
      <w:r w:rsidRPr="0015216E">
        <w:rPr>
          <w:b/>
          <w:bCs/>
          <w:lang w:val="de-DE"/>
        </w:rPr>
        <w:t>Vernunft</w:t>
      </w:r>
      <w:r w:rsidRPr="0041609F">
        <w:rPr>
          <w:lang w:val="de-DE"/>
        </w:rPr>
        <w:t xml:space="preserve">, </w:t>
      </w:r>
      <w:r w:rsidRPr="0015216E">
        <w:rPr>
          <w:b/>
          <w:bCs/>
          <w:lang w:val="de-DE"/>
        </w:rPr>
        <w:t>Freyheit</w:t>
      </w:r>
      <w:r w:rsidRPr="0041609F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41609F">
        <w:rPr>
          <w:lang w:val="de-DE"/>
        </w:rPr>
        <w:t>ind ihm eigen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vor allen. Und er kann lachen und weinen, was nach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der Anmerkung des Ari</w:t>
      </w:r>
      <w:r w:rsidR="00505CA9">
        <w:rPr>
          <w:lang w:val="de-DE"/>
        </w:rPr>
        <w:t>s</w:t>
      </w:r>
      <w:r w:rsidRPr="0041609F">
        <w:rPr>
          <w:lang w:val="de-DE"/>
        </w:rPr>
        <w:t>toteles, die bis auf einige noch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zweifelhafte</w:t>
      </w:r>
      <w:r w:rsidRPr="0041609F">
        <w:rPr>
          <w:lang w:val="de-DE"/>
        </w:rPr>
        <w:t xml:space="preserve"> Ausnahmen, von den neuern </w:t>
      </w:r>
      <w:r w:rsidRPr="0041609F">
        <w:rPr>
          <w:lang w:val="de-DE"/>
        </w:rPr>
        <w:t>Naturkundi-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gern</w:t>
      </w:r>
      <w:r w:rsidRPr="0041609F">
        <w:rPr>
          <w:lang w:val="de-DE"/>
        </w:rPr>
        <w:t xml:space="preserve"> be</w:t>
      </w:r>
      <w:r w:rsidR="00505CA9">
        <w:rPr>
          <w:lang w:val="de-DE"/>
        </w:rPr>
        <w:t>s</w:t>
      </w:r>
      <w:r w:rsidRPr="0041609F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tiget i</w:t>
      </w:r>
      <w:r w:rsidR="00505CA9">
        <w:rPr>
          <w:lang w:val="de-DE"/>
        </w:rPr>
        <w:t>s</w:t>
      </w:r>
      <w:r w:rsidRPr="0041609F">
        <w:rPr>
          <w:lang w:val="de-DE"/>
        </w:rPr>
        <w:t>t, kein anderes Thier kann. Da</w:t>
      </w:r>
      <w:r w:rsidRPr="0041609F">
        <w:rPr>
          <w:lang w:val="de-DE"/>
        </w:rPr>
        <w:t xml:space="preserve"> ha-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ben</w:t>
      </w:r>
      <w:r w:rsidRPr="0041609F">
        <w:rPr>
          <w:lang w:val="de-DE"/>
        </w:rPr>
        <w:t xml:space="preserve"> wir al</w:t>
      </w:r>
      <w:r w:rsidR="00505CA9">
        <w:rPr>
          <w:lang w:val="de-DE"/>
        </w:rPr>
        <w:t>s</w:t>
      </w:r>
      <w:r w:rsidRPr="0041609F">
        <w:rPr>
          <w:lang w:val="de-DE"/>
        </w:rPr>
        <w:t>o Eigenheiten des Men</w:t>
      </w:r>
      <w:r w:rsidR="00505CA9">
        <w:rPr>
          <w:lang w:val="de-DE"/>
        </w:rPr>
        <w:t>s</w:t>
      </w:r>
      <w:r w:rsidRPr="0041609F">
        <w:rPr>
          <w:lang w:val="de-DE"/>
        </w:rPr>
        <w:t>chen genug, die ihn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von den Thieren unter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cheiden,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olche, die </w:t>
      </w:r>
      <w:r w:rsidR="00505CA9">
        <w:rPr>
          <w:lang w:val="de-DE"/>
        </w:rPr>
        <w:t>s</w:t>
      </w:r>
      <w:r w:rsidRPr="0041609F">
        <w:rPr>
          <w:lang w:val="de-DE"/>
        </w:rPr>
        <w:t>ich blos auf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den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rper beziehen, bey Seite ge</w:t>
      </w:r>
      <w:r w:rsidR="00505CA9">
        <w:rPr>
          <w:lang w:val="de-DE"/>
        </w:rPr>
        <w:t>s</w:t>
      </w:r>
      <w:r w:rsidRPr="0041609F">
        <w:rPr>
          <w:lang w:val="de-DE"/>
        </w:rPr>
        <w:t>etzet, und die zum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Theil zweifelhaft </w:t>
      </w:r>
      <w:r w:rsidR="00505CA9">
        <w:rPr>
          <w:lang w:val="de-DE"/>
        </w:rPr>
        <w:t>s</w:t>
      </w:r>
      <w:r w:rsidRPr="0041609F">
        <w:rPr>
          <w:lang w:val="de-DE"/>
        </w:rPr>
        <w:t>ind. Daß der Men</w:t>
      </w:r>
      <w:r w:rsidR="00505CA9">
        <w:rPr>
          <w:lang w:val="de-DE"/>
        </w:rPr>
        <w:t>s</w:t>
      </w:r>
      <w:r w:rsidRPr="0041609F">
        <w:rPr>
          <w:lang w:val="de-DE"/>
        </w:rPr>
        <w:t>ch das gr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ßte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Gehirn im Verh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ltniß zu der Gr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ße </w:t>
      </w:r>
      <w:r w:rsidR="00505CA9">
        <w:rPr>
          <w:lang w:val="de-DE"/>
        </w:rPr>
        <w:t>s</w:t>
      </w:r>
      <w:r w:rsidRPr="0041609F">
        <w:rPr>
          <w:lang w:val="de-DE"/>
        </w:rPr>
        <w:t>eines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rpers habe,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i</w:t>
      </w:r>
      <w:r w:rsidR="00505CA9">
        <w:rPr>
          <w:lang w:val="de-DE"/>
        </w:rPr>
        <w:t>s</w:t>
      </w:r>
      <w:r w:rsidRPr="0041609F">
        <w:rPr>
          <w:lang w:val="de-DE"/>
        </w:rPr>
        <w:t>t nur mit einiger Ein</w:t>
      </w:r>
      <w:r w:rsidR="00505CA9">
        <w:rPr>
          <w:lang w:val="de-DE"/>
        </w:rPr>
        <w:t>s</w:t>
      </w:r>
      <w:r w:rsidRPr="0041609F">
        <w:rPr>
          <w:lang w:val="de-DE"/>
        </w:rPr>
        <w:t>chr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nkung wahr; der Affe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Pygman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oll ihn hierinn 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bertreffen, wie es von einigen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Fi</w:t>
      </w:r>
      <w:r w:rsidR="00505CA9">
        <w:rPr>
          <w:lang w:val="de-DE"/>
        </w:rPr>
        <w:t>s</w:t>
      </w:r>
      <w:r w:rsidRPr="0041609F">
        <w:rPr>
          <w:lang w:val="de-DE"/>
        </w:rPr>
        <w:t>chen gewiß i</w:t>
      </w:r>
      <w:r w:rsidR="00505CA9">
        <w:rPr>
          <w:lang w:val="de-DE"/>
        </w:rPr>
        <w:t>s</w:t>
      </w:r>
      <w:r w:rsidRPr="0041609F">
        <w:rPr>
          <w:lang w:val="de-DE"/>
        </w:rPr>
        <w:t>t. Sein Gehirnlein dagegen, i</w:t>
      </w:r>
      <w:r w:rsidR="00505CA9">
        <w:rPr>
          <w:lang w:val="de-DE"/>
        </w:rPr>
        <w:t>s</w:t>
      </w:r>
      <w:r w:rsidRPr="0041609F">
        <w:rPr>
          <w:lang w:val="de-DE"/>
        </w:rPr>
        <w:t>t im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Verh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ltniß gegen das Gehirn, das klein</w:t>
      </w:r>
      <w:r w:rsidR="00505CA9">
        <w:rPr>
          <w:lang w:val="de-DE"/>
        </w:rPr>
        <w:t>s</w:t>
      </w:r>
      <w:r w:rsidRPr="0041609F">
        <w:rPr>
          <w:lang w:val="de-DE"/>
        </w:rPr>
        <w:t>te. Der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Vorzug des men</w:t>
      </w:r>
      <w:r w:rsidR="00505CA9">
        <w:rPr>
          <w:lang w:val="de-DE"/>
        </w:rPr>
        <w:t>s</w:t>
      </w:r>
      <w:r w:rsidRPr="0041609F">
        <w:rPr>
          <w:lang w:val="de-DE"/>
        </w:rPr>
        <w:t>chlichen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rpers, an Ge</w:t>
      </w:r>
      <w:r w:rsidR="00505CA9">
        <w:rPr>
          <w:lang w:val="de-DE"/>
        </w:rPr>
        <w:t>s</w:t>
      </w:r>
      <w:r w:rsidRPr="0041609F">
        <w:rPr>
          <w:lang w:val="de-DE"/>
        </w:rPr>
        <w:t>chmeidigkeit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und mannigfaltiger </w:t>
      </w:r>
      <w:r w:rsidRPr="0041609F">
        <w:rPr>
          <w:lang w:val="de-DE"/>
        </w:rPr>
        <w:t>Modifikabilit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t</w:t>
      </w:r>
      <w:r w:rsidRPr="0041609F">
        <w:rPr>
          <w:lang w:val="de-DE"/>
        </w:rPr>
        <w:t xml:space="preserve"> vor den 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 xml:space="preserve">brigen </w:t>
      </w:r>
      <w:r w:rsidRPr="0041609F">
        <w:rPr>
          <w:lang w:val="de-DE"/>
        </w:rPr>
        <w:t>thie-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ri</w:t>
      </w:r>
      <w:r w:rsidR="00505CA9">
        <w:rPr>
          <w:lang w:val="de-DE"/>
        </w:rPr>
        <w:t>s</w:t>
      </w:r>
      <w:r w:rsidRPr="0041609F">
        <w:rPr>
          <w:lang w:val="de-DE"/>
        </w:rPr>
        <w:t>chen</w:t>
      </w:r>
      <w:r w:rsidRPr="0041609F">
        <w:rPr>
          <w:lang w:val="de-DE"/>
        </w:rPr>
        <w:t xml:space="preserve">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rpern, </w:t>
      </w:r>
      <w:r w:rsidR="00505CA9">
        <w:rPr>
          <w:lang w:val="de-DE"/>
        </w:rPr>
        <w:t>s</w:t>
      </w:r>
      <w:r w:rsidRPr="0041609F">
        <w:rPr>
          <w:lang w:val="de-DE"/>
        </w:rPr>
        <w:t>cheinet ihm durch die Gr</w:t>
      </w:r>
      <w:r w:rsidR="006873DF" w:rsidRPr="006873DF">
        <w:rPr>
          <w:rFonts w:ascii="Calibri" w:hAnsi="Calibri"/>
          <w:lang w:val="de-DE"/>
        </w:rPr>
        <w:t>ü</w:t>
      </w:r>
      <w:r w:rsidRPr="0041609F">
        <w:rPr>
          <w:lang w:val="de-DE"/>
        </w:rPr>
        <w:t>nde des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Hrn. </w:t>
      </w:r>
      <w:r w:rsidRPr="0015216E">
        <w:rPr>
          <w:b/>
          <w:bCs/>
          <w:lang w:val="de-DE"/>
        </w:rPr>
        <w:t>Moscati</w:t>
      </w:r>
      <w:r w:rsidRPr="0041609F">
        <w:rPr>
          <w:lang w:val="de-DE"/>
        </w:rPr>
        <w:t xml:space="preserve"> *)</w:t>
      </w:r>
      <w:r w:rsidRPr="0041609F">
        <w:rPr>
          <w:lang w:val="de-DE"/>
        </w:rPr>
        <w:t xml:space="preserve"> noch nicht entzogen zu </w:t>
      </w:r>
      <w:r w:rsidR="00505CA9">
        <w:rPr>
          <w:lang w:val="de-DE"/>
        </w:rPr>
        <w:t>s</w:t>
      </w:r>
      <w:r w:rsidRPr="0041609F">
        <w:rPr>
          <w:lang w:val="de-DE"/>
        </w:rPr>
        <w:t>eyn.</w:t>
      </w:r>
    </w:p>
    <w:p w14:paraId="1C465E02" w14:textId="49A97C9A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Solche Eigenheiten m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chten alle gut </w:t>
      </w:r>
      <w:r w:rsidR="00505CA9">
        <w:rPr>
          <w:lang w:val="de-DE"/>
        </w:rPr>
        <w:t>s</w:t>
      </w:r>
      <w:r w:rsidRPr="0041609F">
        <w:rPr>
          <w:lang w:val="de-DE"/>
        </w:rPr>
        <w:t>eyn, wenn es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nur darauf ank</w:t>
      </w:r>
      <w:r w:rsidR="006873DF" w:rsidRPr="006873DF">
        <w:rPr>
          <w:rFonts w:ascii="Calibri" w:hAnsi="Calibri"/>
          <w:lang w:val="de-DE"/>
        </w:rPr>
        <w:t>ä</w:t>
      </w:r>
      <w:r w:rsidRPr="0041609F">
        <w:rPr>
          <w:lang w:val="de-DE"/>
        </w:rPr>
        <w:t>me, den Men</w:t>
      </w:r>
      <w:r w:rsidR="00505CA9">
        <w:rPr>
          <w:lang w:val="de-DE"/>
        </w:rPr>
        <w:t>s</w:t>
      </w:r>
      <w:r w:rsidRPr="0041609F">
        <w:rPr>
          <w:lang w:val="de-DE"/>
        </w:rPr>
        <w:t>chen in der Naturge</w:t>
      </w:r>
      <w:r w:rsidR="00505CA9">
        <w:rPr>
          <w:lang w:val="de-DE"/>
        </w:rPr>
        <w:t>s</w:t>
      </w:r>
      <w:r w:rsidRPr="0041609F">
        <w:rPr>
          <w:lang w:val="de-DE"/>
        </w:rPr>
        <w:t>chichte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zu charakteri</w:t>
      </w:r>
      <w:r w:rsidR="00505CA9">
        <w:rPr>
          <w:lang w:val="de-DE"/>
        </w:rPr>
        <w:t>s</w:t>
      </w:r>
      <w:r w:rsidRPr="0041609F">
        <w:rPr>
          <w:lang w:val="de-DE"/>
        </w:rPr>
        <w:t>iren. Aber da viele von ihnen offenbar nur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Folgen von andern Grundcharaktern 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ind, </w:t>
      </w:r>
      <w:r w:rsidR="00505CA9">
        <w:rPr>
          <w:lang w:val="de-DE"/>
        </w:rPr>
        <w:t>s</w:t>
      </w:r>
      <w:r w:rsidRPr="0041609F">
        <w:rPr>
          <w:lang w:val="de-DE"/>
        </w:rPr>
        <w:t>o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 xml:space="preserve">nnen </w:t>
      </w:r>
      <w:r w:rsidR="00505CA9">
        <w:rPr>
          <w:lang w:val="de-DE"/>
        </w:rPr>
        <w:t>s</w:t>
      </w:r>
      <w:r w:rsidRPr="0041609F">
        <w:rPr>
          <w:lang w:val="de-DE"/>
        </w:rPr>
        <w:t>ie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hier nicht in Betracht kommen. Lachen und weinen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nnen,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41609F">
        <w:rPr>
          <w:lang w:val="de-DE"/>
        </w:rPr>
        <w:t>o wenig ein Grundcharakter der Men</w:t>
      </w:r>
      <w:r w:rsidR="00505CA9">
        <w:rPr>
          <w:lang w:val="de-DE"/>
        </w:rPr>
        <w:t>s</w:t>
      </w:r>
      <w:r w:rsidRPr="0041609F">
        <w:rPr>
          <w:lang w:val="de-DE"/>
        </w:rPr>
        <w:t>chheit,</w:t>
      </w:r>
    </w:p>
    <w:p w14:paraId="5B11028B" w14:textId="16E2F7BA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als</w:t>
      </w:r>
    </w:p>
    <w:p w14:paraId="2830CB02" w14:textId="705F032C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*) Von dem k</w:t>
      </w:r>
      <w:r w:rsidR="006873DF" w:rsidRPr="006873DF">
        <w:rPr>
          <w:rFonts w:ascii="Calibri" w:hAnsi="Calibri"/>
          <w:lang w:val="de-DE"/>
        </w:rPr>
        <w:t>ö</w:t>
      </w:r>
      <w:r w:rsidRPr="0041609F">
        <w:rPr>
          <w:lang w:val="de-DE"/>
        </w:rPr>
        <w:t>rperlichen we</w:t>
      </w:r>
      <w:r w:rsidR="00505CA9">
        <w:rPr>
          <w:lang w:val="de-DE"/>
        </w:rPr>
        <w:t>s</w:t>
      </w:r>
      <w:r w:rsidRPr="0041609F">
        <w:rPr>
          <w:lang w:val="de-DE"/>
        </w:rPr>
        <w:t>entlichen Unter</w:t>
      </w:r>
      <w:r w:rsidR="00505CA9">
        <w:rPr>
          <w:lang w:val="de-DE"/>
        </w:rPr>
        <w:t>s</w:t>
      </w:r>
      <w:r w:rsidRPr="0041609F">
        <w:rPr>
          <w:lang w:val="de-DE"/>
        </w:rPr>
        <w:t>chiede,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>zwi</w:t>
      </w:r>
      <w:r w:rsidR="00505CA9">
        <w:rPr>
          <w:lang w:val="de-DE"/>
        </w:rPr>
        <w:t>s</w:t>
      </w:r>
      <w:r w:rsidRPr="0041609F">
        <w:rPr>
          <w:lang w:val="de-DE"/>
        </w:rPr>
        <w:t>chen der Straktur der Thiere und der Men-</w:t>
      </w:r>
      <w:r w:rsidR="00B97BB6" w:rsidRPr="00B97BB6">
        <w:rPr>
          <w:rFonts w:ascii="Calibri" w:hAnsi="Calibri"/>
          <w:lang w:val="de-DE"/>
        </w:rPr>
        <w:br/>
      </w:r>
      <w:r w:rsidR="00505CA9" w:rsidRPr="00B97BB6">
        <w:rPr>
          <w:lang w:val="de-DE"/>
        </w:rPr>
        <w:t>s</w:t>
      </w:r>
      <w:r w:rsidRPr="00B97BB6">
        <w:rPr>
          <w:lang w:val="de-DE"/>
        </w:rPr>
        <w:t>chen.</w:t>
      </w:r>
    </w:p>
    <w:p w14:paraId="20D40F2D" w14:textId="5291387C" w:rsidR="0041609F" w:rsidRPr="006873DF" w:rsidRDefault="0041609F" w:rsidP="0041609F">
      <w:r w:rsidRPr="006873DF">
        <w:t xml:space="preserve">A </w:t>
      </w:r>
      <w:proofErr w:type="spellStart"/>
      <w:r w:rsidRPr="006873DF">
        <w:t>a</w:t>
      </w:r>
      <w:proofErr w:type="spellEnd"/>
      <w:r w:rsidRPr="006873DF">
        <w:t xml:space="preserve"> </w:t>
      </w:r>
      <w:proofErr w:type="spellStart"/>
      <w:r w:rsidRPr="006873DF">
        <w:t>a</w:t>
      </w:r>
      <w:proofErr w:type="spellEnd"/>
      <w:r w:rsidRPr="006873DF">
        <w:t xml:space="preserve"> 3</w:t>
      </w:r>
      <w:r w:rsidRPr="006873DF">
        <w:br w:type="page"/>
      </w:r>
      <w:r w:rsidR="00B97BB6" w:rsidRPr="006873DF">
        <w:rPr>
          <w:rFonts w:ascii="Calibri" w:hAnsi="Calibri"/>
        </w:rPr>
        <w:t>[</w:t>
      </w:r>
      <w:r w:rsidRPr="006873DF">
        <w:t>742</w:t>
      </w:r>
      <w:r w:rsidR="006873DF" w:rsidRPr="006873DF">
        <w:rPr>
          <w:rFonts w:ascii="Calibri" w:hAnsi="Calibri"/>
        </w:rPr>
        <w:t>]</w:t>
      </w:r>
      <w:r w:rsidR="00505CA9" w:rsidRPr="006873DF">
        <w:rPr>
          <w:rFonts w:ascii="Calibri" w:hAnsi="Calibri"/>
        </w:rPr>
        <w:t xml:space="preserve"> </w:t>
      </w:r>
      <w:r w:rsidRPr="006873DF">
        <w:t xml:space="preserve">XI. </w:t>
      </w:r>
      <w:proofErr w:type="spellStart"/>
      <w:r w:rsidRPr="006873DF">
        <w:t>Ver</w:t>
      </w:r>
      <w:r w:rsidR="00505CA9" w:rsidRPr="006873DF">
        <w:t>s</w:t>
      </w:r>
      <w:r w:rsidRPr="006873DF">
        <w:t>uch</w:t>
      </w:r>
      <w:proofErr w:type="spellEnd"/>
      <w:r w:rsidRPr="006873DF">
        <w:t xml:space="preserve">. </w:t>
      </w:r>
      <w:r w:rsidRPr="0041609F">
        <w:rPr>
          <w:lang w:val="de-DE"/>
        </w:rPr>
        <w:t>Ueber die Grundkraft</w:t>
      </w:r>
    </w:p>
    <w:p w14:paraId="6A740C17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41609F">
        <w:rPr>
          <w:lang w:val="de-DE"/>
        </w:rPr>
        <w:t>als es einer i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t, Feuer und Licht </w:t>
      </w:r>
      <w:r w:rsidRPr="0041609F">
        <w:rPr>
          <w:lang w:val="de-DE"/>
        </w:rPr>
        <w:t>zu gebrauchen. Man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41609F">
        <w:rPr>
          <w:lang w:val="de-DE"/>
        </w:rPr>
        <w:t>uchet die Grundbe</w:t>
      </w:r>
      <w:r w:rsidR="00505CA9">
        <w:rPr>
          <w:lang w:val="de-DE"/>
        </w:rPr>
        <w:t>s</w:t>
      </w:r>
      <w:r w:rsidRPr="0041609F">
        <w:rPr>
          <w:lang w:val="de-DE"/>
        </w:rPr>
        <w:t xml:space="preserve">chaffenheiten </w:t>
      </w:r>
      <w:r w:rsidR="00505CA9">
        <w:rPr>
          <w:lang w:val="de-DE"/>
        </w:rPr>
        <w:t>s</w:t>
      </w:r>
      <w:r w:rsidRPr="0041609F">
        <w:rPr>
          <w:lang w:val="de-DE"/>
        </w:rPr>
        <w:t>einer Natur, den Keim,</w:t>
      </w:r>
      <w:r w:rsidR="00B97BB6" w:rsidRPr="00B97BB6">
        <w:rPr>
          <w:rFonts w:ascii="Calibri" w:hAnsi="Calibri"/>
          <w:lang w:val="de-DE"/>
        </w:rPr>
        <w:br/>
      </w:r>
      <w:r w:rsidRPr="0041609F">
        <w:rPr>
          <w:lang w:val="de-DE"/>
        </w:rPr>
        <w:t xml:space="preserve">wovon die </w:t>
      </w:r>
      <w:r w:rsidR="00505CA9">
        <w:rPr>
          <w:lang w:val="de-DE"/>
        </w:rPr>
        <w:t>s</w:t>
      </w:r>
      <w:r w:rsidRPr="0041609F">
        <w:rPr>
          <w:lang w:val="de-DE"/>
        </w:rPr>
        <w:t>ichtbaren Unter</w:t>
      </w:r>
      <w:r w:rsidR="00505CA9">
        <w:rPr>
          <w:lang w:val="de-DE"/>
        </w:rPr>
        <w:t>s</w:t>
      </w:r>
      <w:r w:rsidRPr="0041609F">
        <w:rPr>
          <w:lang w:val="de-DE"/>
        </w:rPr>
        <w:t>cheidungszeichen aus</w:t>
      </w:r>
      <w:r w:rsidR="00505CA9">
        <w:rPr>
          <w:lang w:val="de-DE"/>
        </w:rPr>
        <w:t>s</w:t>
      </w:r>
      <w:r w:rsidRPr="0041609F">
        <w:rPr>
          <w:lang w:val="de-DE"/>
        </w:rPr>
        <w:t>prießen.</w:t>
      </w:r>
    </w:p>
    <w:p w14:paraId="6A0F11E9" w14:textId="76E3277C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3.</w:t>
      </w:r>
    </w:p>
    <w:p w14:paraId="129A4852" w14:textId="6C41118E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Zu die</w:t>
      </w:r>
      <w:r w:rsidR="00505CA9">
        <w:rPr>
          <w:lang w:val="de-DE"/>
        </w:rPr>
        <w:t>s</w:t>
      </w:r>
      <w:r w:rsidRPr="00505CA9">
        <w:rPr>
          <w:lang w:val="de-DE"/>
        </w:rPr>
        <w:t>em Grundcharakter der Men</w:t>
      </w:r>
      <w:r w:rsidR="00505CA9">
        <w:rPr>
          <w:lang w:val="de-DE"/>
        </w:rPr>
        <w:t>s</w:t>
      </w:r>
      <w:r w:rsidRPr="00505CA9">
        <w:rPr>
          <w:lang w:val="de-DE"/>
        </w:rPr>
        <w:t>chheit haben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Philo</w:t>
      </w:r>
      <w:r w:rsidR="00505CA9">
        <w:rPr>
          <w:lang w:val="de-DE"/>
        </w:rPr>
        <w:t>s</w:t>
      </w:r>
      <w:r w:rsidRPr="00505CA9">
        <w:rPr>
          <w:lang w:val="de-DE"/>
        </w:rPr>
        <w:t>ophen bald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e, bald jene von den </w:t>
      </w:r>
      <w:r w:rsidRPr="00505CA9">
        <w:rPr>
          <w:lang w:val="de-DE"/>
        </w:rPr>
        <w:t>angef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ten</w:t>
      </w:r>
      <w:r w:rsidRPr="00505CA9">
        <w:rPr>
          <w:lang w:val="de-DE"/>
        </w:rPr>
        <w:t xml:space="preserve"> Eigenheiten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chicklich gehalten. Diejenigen </w:t>
      </w:r>
      <w:r w:rsidRPr="00505CA9">
        <w:rPr>
          <w:lang w:val="de-DE"/>
        </w:rPr>
        <w:t>ha-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ben</w:t>
      </w:r>
      <w:r w:rsidRPr="00505CA9">
        <w:rPr>
          <w:lang w:val="de-DE"/>
        </w:rPr>
        <w:t xml:space="preserve"> ein 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heres Recht hiezu, die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auf die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brigen </w:t>
      </w:r>
      <w:r w:rsidR="00505CA9">
        <w:rPr>
          <w:lang w:val="de-DE"/>
        </w:rPr>
        <w:t>s</w:t>
      </w:r>
      <w:r w:rsidRPr="00505CA9">
        <w:rPr>
          <w:lang w:val="de-DE"/>
        </w:rPr>
        <w:t>o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beziehen, daß </w:t>
      </w:r>
      <w:r w:rsidR="00505CA9">
        <w:rPr>
          <w:lang w:val="de-DE"/>
        </w:rPr>
        <w:t>s</w:t>
      </w:r>
      <w:r w:rsidRPr="00505CA9">
        <w:rPr>
          <w:lang w:val="de-DE"/>
        </w:rPr>
        <w:t>ie alle, oder doch die mehre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 aus </w:t>
      </w:r>
      <w:r w:rsidRPr="00505CA9">
        <w:rPr>
          <w:lang w:val="de-DE"/>
        </w:rPr>
        <w:t>ih-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nen</w:t>
      </w:r>
      <w:r w:rsidRPr="00505CA9">
        <w:rPr>
          <w:lang w:val="de-DE"/>
        </w:rPr>
        <w:t xml:space="preserve"> gefolgert werden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nnen. Jede von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</w:t>
      </w:r>
      <w:r w:rsidR="00505CA9">
        <w:rPr>
          <w:lang w:val="de-DE"/>
        </w:rPr>
        <w:t>s</w:t>
      </w:r>
      <w:r w:rsidRPr="00505CA9">
        <w:rPr>
          <w:lang w:val="de-DE"/>
        </w:rPr>
        <w:t>tellet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Eine be</w:t>
      </w:r>
      <w:r w:rsidR="00505CA9">
        <w:rPr>
          <w:lang w:val="de-DE"/>
        </w:rPr>
        <w:t>s</w:t>
      </w:r>
      <w:r w:rsidRPr="00505CA9">
        <w:rPr>
          <w:lang w:val="de-DE"/>
        </w:rPr>
        <w:t>ondere Seite des ganzen Charakters dar, aber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auch jede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 </w:t>
      </w:r>
      <w:r w:rsidR="00505CA9">
        <w:rPr>
          <w:lang w:val="de-DE"/>
        </w:rPr>
        <w:t>s</w:t>
      </w:r>
      <w:r w:rsidRPr="00505CA9">
        <w:rPr>
          <w:lang w:val="de-DE"/>
        </w:rPr>
        <w:t>ich allein genommen giebt gew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hnlicher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Wei</w:t>
      </w:r>
      <w:r w:rsidR="00505CA9">
        <w:rPr>
          <w:lang w:val="de-DE"/>
        </w:rPr>
        <w:t>s</w:t>
      </w:r>
      <w:r w:rsidRPr="00505CA9">
        <w:rPr>
          <w:lang w:val="de-DE"/>
        </w:rPr>
        <w:t>e nur eine ein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eitige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ee, und i</w:t>
      </w:r>
      <w:r w:rsidR="00505CA9">
        <w:rPr>
          <w:lang w:val="de-DE"/>
        </w:rPr>
        <w:t>s</w:t>
      </w:r>
      <w:r w:rsidRPr="00505CA9">
        <w:rPr>
          <w:lang w:val="de-DE"/>
        </w:rPr>
        <w:t>t zu unbe</w:t>
      </w:r>
      <w:r w:rsidR="00505CA9">
        <w:rPr>
          <w:lang w:val="de-DE"/>
        </w:rPr>
        <w:t>s</w:t>
      </w:r>
      <w:r w:rsidRPr="00505CA9">
        <w:rPr>
          <w:lang w:val="de-DE"/>
        </w:rPr>
        <w:t>timmt.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vornehm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ten, die man als Grundmerkmale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braucht</w:t>
      </w:r>
      <w:r w:rsidRPr="00505CA9">
        <w:rPr>
          <w:lang w:val="de-DE"/>
        </w:rPr>
        <w:t xml:space="preserve"> hat, will ich anf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hren, und meine Gedanken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dar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ber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agen. Solche Art von Kritiken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 nicht </w:t>
      </w:r>
      <w:r w:rsidRPr="00505CA9">
        <w:rPr>
          <w:lang w:val="de-DE"/>
        </w:rPr>
        <w:t>un-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tz</w:t>
      </w:r>
      <w:r w:rsidRPr="00505CA9">
        <w:rPr>
          <w:lang w:val="de-DE"/>
        </w:rPr>
        <w:t>, wenn es gleich noch n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tzlicher 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re, es be</w:t>
      </w:r>
      <w:r w:rsidR="00505CA9">
        <w:rPr>
          <w:lang w:val="de-DE"/>
        </w:rPr>
        <w:t>ss</w:t>
      </w:r>
      <w:r w:rsidRPr="00505CA9">
        <w:rPr>
          <w:lang w:val="de-DE"/>
        </w:rPr>
        <w:t>er zu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machen. Aber es ver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teht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auch, daß es nicht </w:t>
      </w:r>
      <w:r w:rsidRPr="00505CA9">
        <w:rPr>
          <w:lang w:val="de-DE"/>
        </w:rPr>
        <w:t>n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tz-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lich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ey, bey der Anzeige, wo andere </w:t>
      </w:r>
      <w:r w:rsidR="00505CA9">
        <w:rPr>
          <w:lang w:val="de-DE"/>
        </w:rPr>
        <w:t>s</w:t>
      </w:r>
      <w:r w:rsidRPr="00505CA9">
        <w:rPr>
          <w:lang w:val="de-DE"/>
        </w:rPr>
        <w:t>tehen geblieben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ind, es zu verge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en, wie groß das </w:t>
      </w:r>
      <w:r w:rsidRPr="00505CA9">
        <w:rPr>
          <w:lang w:val="de-DE"/>
        </w:rPr>
        <w:t>Verdien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Pr="00505CA9">
        <w:rPr>
          <w:lang w:val="de-DE"/>
        </w:rPr>
        <w:t xml:space="preserve"> war, bis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dahin fortger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cket zu </w:t>
      </w:r>
      <w:r w:rsidR="00505CA9">
        <w:rPr>
          <w:lang w:val="de-DE"/>
        </w:rPr>
        <w:t>s</w:t>
      </w:r>
      <w:r w:rsidRPr="00505CA9">
        <w:rPr>
          <w:lang w:val="de-DE"/>
        </w:rPr>
        <w:t>eyn.</w:t>
      </w:r>
    </w:p>
    <w:p w14:paraId="63933869" w14:textId="16211BBE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Hr. </w:t>
      </w:r>
      <w:r w:rsidRPr="0015216E">
        <w:rPr>
          <w:b/>
          <w:bCs/>
          <w:lang w:val="de-DE"/>
        </w:rPr>
        <w:t>Rou</w:t>
      </w:r>
      <w:r w:rsidR="00505CA9" w:rsidRPr="0015216E">
        <w:rPr>
          <w:b/>
          <w:bCs/>
          <w:lang w:val="de-DE"/>
        </w:rPr>
        <w:t>ss</w:t>
      </w:r>
      <w:r w:rsidRPr="0015216E">
        <w:rPr>
          <w:b/>
          <w:bCs/>
          <w:lang w:val="de-DE"/>
        </w:rPr>
        <w:t>eau</w:t>
      </w:r>
      <w:r w:rsidRPr="00505CA9">
        <w:rPr>
          <w:lang w:val="de-DE"/>
        </w:rPr>
        <w:t xml:space="preserve"> nahm die </w:t>
      </w:r>
      <w:r w:rsidRPr="0015216E">
        <w:rPr>
          <w:b/>
          <w:bCs/>
          <w:lang w:val="de-DE"/>
        </w:rPr>
        <w:t>Perfektibilit</w:t>
      </w:r>
      <w:r w:rsidR="006873DF" w:rsidRPr="0015216E">
        <w:rPr>
          <w:rFonts w:ascii="Calibri" w:hAnsi="Calibri"/>
          <w:b/>
          <w:bCs/>
          <w:lang w:val="de-DE"/>
        </w:rPr>
        <w:t>ä</w:t>
      </w:r>
      <w:r w:rsidRPr="0015216E">
        <w:rPr>
          <w:b/>
          <w:bCs/>
          <w:lang w:val="de-DE"/>
        </w:rPr>
        <w:t>t</w:t>
      </w:r>
      <w:r w:rsidRPr="00505CA9">
        <w:rPr>
          <w:lang w:val="de-DE"/>
        </w:rPr>
        <w:t xml:space="preserve"> (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vollkommlichkeit</w:t>
      </w:r>
      <w:r w:rsidRPr="00505CA9">
        <w:rPr>
          <w:lang w:val="de-DE"/>
        </w:rPr>
        <w:t xml:space="preserve">) </w:t>
      </w:r>
      <w:r w:rsidRPr="0015216E">
        <w:rPr>
          <w:b/>
          <w:bCs/>
          <w:lang w:val="de-DE"/>
        </w:rPr>
        <w:t>des</w:t>
      </w:r>
      <w:r w:rsidRPr="00505CA9">
        <w:rPr>
          <w:lang w:val="de-DE"/>
        </w:rPr>
        <w:t xml:space="preserve"> </w:t>
      </w:r>
      <w:r w:rsidRPr="0015216E">
        <w:rPr>
          <w:b/>
          <w:bCs/>
          <w:lang w:val="de-DE"/>
        </w:rPr>
        <w:t>Men</w:t>
      </w:r>
      <w:r w:rsidR="00505CA9" w:rsidRPr="0015216E">
        <w:rPr>
          <w:b/>
          <w:bCs/>
          <w:lang w:val="de-DE"/>
        </w:rPr>
        <w:t>s</w:t>
      </w:r>
      <w:r w:rsidRPr="0015216E">
        <w:rPr>
          <w:b/>
          <w:bCs/>
          <w:lang w:val="de-DE"/>
        </w:rPr>
        <w:t>chen</w:t>
      </w:r>
      <w:r w:rsidRPr="00505CA9">
        <w:rPr>
          <w:lang w:val="de-DE"/>
        </w:rPr>
        <w:t xml:space="preserve">, die ihn in einem </w:t>
      </w:r>
      <w:r w:rsidR="00505CA9">
        <w:rPr>
          <w:lang w:val="de-DE"/>
        </w:rPr>
        <w:t>s</w:t>
      </w:r>
      <w:r w:rsidRPr="00505CA9">
        <w:rPr>
          <w:lang w:val="de-DE"/>
        </w:rPr>
        <w:t>o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glich hohen Grade vor andern empfindenden We</w:t>
      </w:r>
      <w:r w:rsidR="00505CA9">
        <w:rPr>
          <w:lang w:val="de-DE"/>
        </w:rPr>
        <w:t>s</w:t>
      </w:r>
      <w:r w:rsidRPr="00505CA9">
        <w:rPr>
          <w:lang w:val="de-DE"/>
        </w:rPr>
        <w:t>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zukommt, als ein be</w:t>
      </w:r>
      <w:r w:rsidR="00505CA9">
        <w:rPr>
          <w:lang w:val="de-DE"/>
        </w:rPr>
        <w:t>s</w:t>
      </w:r>
      <w:r w:rsidRPr="00505CA9">
        <w:rPr>
          <w:lang w:val="de-DE"/>
        </w:rPr>
        <w:t>timmtes Grundmerkmal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chheit an. Sie findet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berall, wo </w:t>
      </w:r>
      <w:r w:rsidR="00505CA9">
        <w:rPr>
          <w:lang w:val="de-DE"/>
        </w:rPr>
        <w:t>s</w:t>
      </w:r>
      <w:r w:rsidRPr="00505CA9">
        <w:rPr>
          <w:lang w:val="de-DE"/>
        </w:rPr>
        <w:t>ich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chheit findet. Das neugebohrne Kind, der </w:t>
      </w:r>
      <w:r w:rsidRPr="00505CA9">
        <w:rPr>
          <w:lang w:val="de-DE"/>
        </w:rPr>
        <w:t>Wald-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</w:t>
      </w:r>
      <w:r w:rsidRPr="00505CA9">
        <w:rPr>
          <w:lang w:val="de-DE"/>
        </w:rPr>
        <w:t>, der Schafmen</w:t>
      </w:r>
      <w:r w:rsidR="00505CA9">
        <w:rPr>
          <w:lang w:val="de-DE"/>
        </w:rPr>
        <w:t>s</w:t>
      </w:r>
      <w:r w:rsidRPr="00505CA9">
        <w:rPr>
          <w:lang w:val="de-DE"/>
        </w:rPr>
        <w:t>ch, der B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</w:t>
      </w:r>
      <w:r w:rsidR="00505CA9">
        <w:rPr>
          <w:lang w:val="de-DE"/>
        </w:rPr>
        <w:t>s</w:t>
      </w:r>
      <w:r w:rsidRPr="00505CA9">
        <w:rPr>
          <w:lang w:val="de-DE"/>
        </w:rPr>
        <w:t>ind nicht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entwickelt, nicht vervollkommet, wie es ein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</w:t>
      </w:r>
      <w:r w:rsidRPr="00505CA9">
        <w:rPr>
          <w:lang w:val="de-DE"/>
        </w:rPr>
        <w:t>wer-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</w:t>
      </w:r>
      <w:r w:rsidRPr="00505CA9">
        <w:rPr>
          <w:lang w:val="de-DE"/>
        </w:rPr>
        <w:t xml:space="preserve"> kann, aber die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glichkeit, die Anlage dazu war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 ihnen.</w:t>
      </w:r>
    </w:p>
    <w:p w14:paraId="599ECE59" w14:textId="1BD3B631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Mich deucht, die</w:t>
      </w:r>
      <w:r w:rsidR="00505CA9">
        <w:rPr>
          <w:lang w:val="de-DE"/>
        </w:rPr>
        <w:t>s</w:t>
      </w:r>
      <w:r w:rsidRPr="00505CA9">
        <w:rPr>
          <w:lang w:val="de-DE"/>
        </w:rPr>
        <w:t>er Charakter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noch zu </w:t>
      </w:r>
      <w:r w:rsidRPr="00505CA9">
        <w:rPr>
          <w:lang w:val="de-DE"/>
        </w:rPr>
        <w:t>unbe-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timmt</w:t>
      </w:r>
      <w:r w:rsidRPr="00505CA9">
        <w:rPr>
          <w:lang w:val="de-DE"/>
        </w:rPr>
        <w:t xml:space="preserve">. Von der </w:t>
      </w:r>
      <w:r w:rsidRPr="0015216E">
        <w:rPr>
          <w:b/>
          <w:bCs/>
          <w:lang w:val="de-DE"/>
        </w:rPr>
        <w:t>Perfektibilit</w:t>
      </w:r>
      <w:r w:rsidR="006873DF" w:rsidRPr="0015216E">
        <w:rPr>
          <w:rFonts w:ascii="Calibri" w:hAnsi="Calibri"/>
          <w:b/>
          <w:bCs/>
          <w:lang w:val="de-DE"/>
        </w:rPr>
        <w:t>ä</w:t>
      </w:r>
      <w:r w:rsidRPr="0015216E">
        <w:rPr>
          <w:b/>
          <w:bCs/>
          <w:lang w:val="de-DE"/>
        </w:rPr>
        <w:t>t der</w:t>
      </w:r>
      <w:r w:rsidRPr="0015216E">
        <w:rPr>
          <w:b/>
          <w:bCs/>
          <w:lang w:val="de-DE"/>
        </w:rPr>
        <w:t xml:space="preserve"> Seelenf</w:t>
      </w:r>
      <w:r w:rsidR="006873DF" w:rsidRPr="0015216E">
        <w:rPr>
          <w:rFonts w:ascii="Calibri" w:hAnsi="Calibri"/>
          <w:b/>
          <w:bCs/>
          <w:lang w:val="de-DE"/>
        </w:rPr>
        <w:t>ä</w:t>
      </w:r>
      <w:r w:rsidRPr="0015216E">
        <w:rPr>
          <w:b/>
          <w:bCs/>
          <w:lang w:val="de-DE"/>
        </w:rPr>
        <w:t>hig-</w:t>
      </w:r>
      <w:r w:rsidR="00B97BB6" w:rsidRPr="0015216E">
        <w:rPr>
          <w:rFonts w:ascii="Calibri" w:hAnsi="Calibri"/>
          <w:b/>
          <w:bCs/>
          <w:lang w:val="de-DE"/>
        </w:rPr>
        <w:br/>
      </w:r>
      <w:r w:rsidRPr="0015216E">
        <w:rPr>
          <w:b/>
          <w:bCs/>
          <w:lang w:val="de-DE"/>
        </w:rPr>
        <w:t>keiten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oll nur die Rede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eyn, nicht von den </w:t>
      </w:r>
      <w:r w:rsidRPr="00505CA9">
        <w:rPr>
          <w:lang w:val="de-DE"/>
        </w:rPr>
        <w:t>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rper-</w:t>
      </w:r>
    </w:p>
    <w:p w14:paraId="25097152" w14:textId="3FB5E1A9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ften.</w:t>
      </w:r>
    </w:p>
    <w:p w14:paraId="2C973022" w14:textId="3C5F09D8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743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08BA1466" w14:textId="3A3FEE81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ften.</w:t>
      </w:r>
      <w:r w:rsidRPr="00505CA9">
        <w:rPr>
          <w:lang w:val="de-DE"/>
        </w:rPr>
        <w:t xml:space="preserve"> Allein von welchen? Das 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hl wird </w:t>
      </w:r>
      <w:r w:rsidRPr="00505CA9">
        <w:rPr>
          <w:lang w:val="de-DE"/>
        </w:rPr>
        <w:t>ent-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wickelt</w:t>
      </w:r>
      <w:r w:rsidRPr="00505CA9">
        <w:rPr>
          <w:lang w:val="de-DE"/>
        </w:rPr>
        <w:t>, wird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 und feiner gemacht. Daraus wird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keine </w:t>
      </w:r>
      <w:r w:rsidRPr="00505CA9">
        <w:rPr>
          <w:lang w:val="de-DE"/>
        </w:rPr>
        <w:t>vor</w:t>
      </w:r>
      <w:r w:rsidR="00505CA9">
        <w:rPr>
          <w:lang w:val="de-DE"/>
        </w:rPr>
        <w:t>s</w:t>
      </w:r>
      <w:r w:rsidRPr="00505CA9">
        <w:rPr>
          <w:lang w:val="de-DE"/>
        </w:rPr>
        <w:t>tellende</w:t>
      </w:r>
      <w:r w:rsidRPr="00505CA9">
        <w:rPr>
          <w:lang w:val="de-DE"/>
        </w:rPr>
        <w:t xml:space="preserve"> und denkende Kraft. Zu die</w:t>
      </w:r>
      <w:r w:rsidR="00505CA9">
        <w:rPr>
          <w:lang w:val="de-DE"/>
        </w:rPr>
        <w:t>s</w:t>
      </w:r>
      <w:r w:rsidRPr="00505CA9">
        <w:rPr>
          <w:lang w:val="de-DE"/>
        </w:rPr>
        <w:t>er letztern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</w:t>
      </w:r>
      <w:r w:rsidR="00505CA9">
        <w:rPr>
          <w:lang w:val="de-DE"/>
        </w:rPr>
        <w:t>s</w:t>
      </w:r>
      <w:r w:rsidRPr="00505CA9">
        <w:rPr>
          <w:lang w:val="de-DE"/>
        </w:rPr>
        <w:t>t eine Entwickelung von einer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ondern Seite </w:t>
      </w:r>
      <w:r w:rsidR="0091644D">
        <w:rPr>
          <w:lang w:val="de-DE"/>
        </w:rPr>
        <w:t xml:space="preserve"> </w:t>
      </w:r>
      <w:r w:rsidRPr="00505CA9">
        <w:rPr>
          <w:lang w:val="de-DE"/>
        </w:rPr>
        <w:t>erfoder-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lich</w:t>
      </w:r>
      <w:r w:rsidRPr="00505CA9">
        <w:rPr>
          <w:lang w:val="de-DE"/>
        </w:rPr>
        <w:t>, denn das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hlende We</w:t>
      </w:r>
      <w:r w:rsidR="00505CA9">
        <w:rPr>
          <w:lang w:val="de-DE"/>
        </w:rPr>
        <w:t>s</w:t>
      </w:r>
      <w:r w:rsidRPr="00505CA9">
        <w:rPr>
          <w:lang w:val="de-DE"/>
        </w:rPr>
        <w:t>en muß vornehmlich an</w:t>
      </w:r>
      <w:r w:rsidR="00B97BB6" w:rsidRPr="00B97BB6">
        <w:rPr>
          <w:rFonts w:ascii="Calibri" w:hAnsi="Calibri"/>
          <w:lang w:val="de-DE"/>
        </w:rPr>
        <w:br/>
      </w:r>
      <w:r w:rsidRPr="007A5D2F">
        <w:rPr>
          <w:b/>
          <w:bCs/>
          <w:lang w:val="de-DE"/>
        </w:rPr>
        <w:t>Selb</w:t>
      </w:r>
      <w:r w:rsidR="00505CA9" w:rsidRPr="007A5D2F">
        <w:rPr>
          <w:b/>
          <w:bCs/>
          <w:lang w:val="de-DE"/>
        </w:rPr>
        <w:t>s</w:t>
      </w:r>
      <w:r w:rsidRPr="007A5D2F">
        <w:rPr>
          <w:b/>
          <w:bCs/>
          <w:lang w:val="de-DE"/>
        </w:rPr>
        <w:t>tth</w:t>
      </w:r>
      <w:r w:rsidR="006873DF" w:rsidRPr="007A5D2F">
        <w:rPr>
          <w:rFonts w:ascii="Calibri" w:hAnsi="Calibri"/>
          <w:b/>
          <w:bCs/>
          <w:lang w:val="de-DE"/>
        </w:rPr>
        <w:t>ä</w:t>
      </w:r>
      <w:r w:rsidRPr="007A5D2F">
        <w:rPr>
          <w:b/>
          <w:bCs/>
          <w:lang w:val="de-DE"/>
        </w:rPr>
        <w:t>tigkeit</w:t>
      </w:r>
      <w:r w:rsidRPr="00505CA9">
        <w:rPr>
          <w:lang w:val="de-DE"/>
        </w:rPr>
        <w:t xml:space="preserve"> zunehmen, wenn es zum Denken </w:t>
      </w:r>
      <w:r w:rsidR="00505CA9">
        <w:rPr>
          <w:lang w:val="de-DE"/>
        </w:rPr>
        <w:t>s</w:t>
      </w:r>
      <w:r w:rsidRPr="00505CA9">
        <w:rPr>
          <w:lang w:val="de-DE"/>
        </w:rPr>
        <w:t>ich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erheben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oll. Will </w:t>
      </w:r>
      <w:r w:rsidRPr="007A5D2F">
        <w:rPr>
          <w:b/>
          <w:bCs/>
          <w:lang w:val="de-DE"/>
        </w:rPr>
        <w:t>Rou</w:t>
      </w:r>
      <w:r w:rsidR="00505CA9" w:rsidRPr="007A5D2F">
        <w:rPr>
          <w:b/>
          <w:bCs/>
          <w:lang w:val="de-DE"/>
        </w:rPr>
        <w:t>ss</w:t>
      </w:r>
      <w:r w:rsidRPr="007A5D2F">
        <w:rPr>
          <w:b/>
          <w:bCs/>
          <w:lang w:val="de-DE"/>
        </w:rPr>
        <w:t>eau</w:t>
      </w:r>
      <w:r w:rsidRPr="00505CA9">
        <w:rPr>
          <w:lang w:val="de-DE"/>
        </w:rPr>
        <w:t xml:space="preserve"> außer der Perfektibilit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auch die Denkkraft zu dem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lligen Keim der Men</w:t>
      </w:r>
      <w:r w:rsidR="00505CA9">
        <w:rPr>
          <w:lang w:val="de-DE"/>
        </w:rPr>
        <w:t>s</w:t>
      </w:r>
      <w:r w:rsidRPr="00505CA9">
        <w:rPr>
          <w:lang w:val="de-DE"/>
        </w:rPr>
        <w:t>chheit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gerechnet wi</w:t>
      </w:r>
      <w:r w:rsidR="00505CA9">
        <w:rPr>
          <w:lang w:val="de-DE"/>
        </w:rPr>
        <w:t>ss</w:t>
      </w:r>
      <w:r w:rsidRPr="00505CA9">
        <w:rPr>
          <w:lang w:val="de-DE"/>
        </w:rPr>
        <w:t>en, und jene als eine allgemeine</w:t>
      </w:r>
      <w:r w:rsidRPr="00505CA9">
        <w:rPr>
          <w:lang w:val="de-DE"/>
        </w:rPr>
        <w:t xml:space="preserve"> Eigen-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chaft</w:t>
      </w:r>
      <w:r w:rsidRPr="00505CA9">
        <w:rPr>
          <w:lang w:val="de-DE"/>
        </w:rPr>
        <w:t xml:space="preserve"> aller Grundverm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 an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ehen, </w:t>
      </w:r>
      <w:r w:rsidR="00505CA9">
        <w:rPr>
          <w:lang w:val="de-DE"/>
        </w:rPr>
        <w:t>s</w:t>
      </w:r>
      <w:r w:rsidRPr="00505CA9">
        <w:rPr>
          <w:lang w:val="de-DE"/>
        </w:rPr>
        <w:t>o geh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ret </w:t>
      </w:r>
      <w:r w:rsidR="00505CA9">
        <w:rPr>
          <w:lang w:val="de-DE"/>
        </w:rPr>
        <w:t>s</w:t>
      </w:r>
      <w:r w:rsidRPr="00505CA9">
        <w:rPr>
          <w:lang w:val="de-DE"/>
        </w:rPr>
        <w:t>ie unter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impeln </w:t>
      </w:r>
      <w:r w:rsidRPr="00505CA9">
        <w:rPr>
          <w:lang w:val="de-DE"/>
        </w:rPr>
        <w:t>Unter</w:t>
      </w:r>
      <w:r w:rsidR="00505CA9">
        <w:rPr>
          <w:lang w:val="de-DE"/>
        </w:rPr>
        <w:t>s</w:t>
      </w:r>
      <w:r w:rsidRPr="00505CA9">
        <w:rPr>
          <w:lang w:val="de-DE"/>
        </w:rPr>
        <w:t>cheidungsmerkmale.</w:t>
      </w:r>
      <w:r w:rsidRPr="00505CA9">
        <w:rPr>
          <w:lang w:val="de-DE"/>
        </w:rPr>
        <w:t xml:space="preserve"> Dann lieget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der Grundcharakter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chon in der Denkkraft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 in der 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glich perfektiblen Denkkraft be</w:t>
      </w:r>
      <w:r w:rsidR="00505CA9">
        <w:rPr>
          <w:lang w:val="de-DE"/>
        </w:rPr>
        <w:t>s</w:t>
      </w:r>
      <w:r w:rsidRPr="00505CA9">
        <w:rPr>
          <w:lang w:val="de-DE"/>
        </w:rPr>
        <w:t>tehen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>en.</w:t>
      </w:r>
    </w:p>
    <w:p w14:paraId="435AAA07" w14:textId="2B35BD26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Dazu kommt, daß die</w:t>
      </w:r>
      <w:r w:rsidR="00505CA9">
        <w:rPr>
          <w:lang w:val="de-DE"/>
        </w:rPr>
        <w:t>s</w:t>
      </w:r>
      <w:r w:rsidRPr="00505CA9">
        <w:rPr>
          <w:lang w:val="de-DE"/>
        </w:rPr>
        <w:t>er Charakter wiederum auf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einen andern uns zur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ckwei</w:t>
      </w:r>
      <w:r w:rsidR="00505CA9">
        <w:rPr>
          <w:lang w:val="de-DE"/>
        </w:rPr>
        <w:t>s</w:t>
      </w:r>
      <w:r w:rsidRPr="00505CA9">
        <w:rPr>
          <w:lang w:val="de-DE"/>
        </w:rPr>
        <w:t>et, den er voraus</w:t>
      </w:r>
      <w:r w:rsidR="00505CA9">
        <w:rPr>
          <w:lang w:val="de-DE"/>
        </w:rPr>
        <w:t>s</w:t>
      </w:r>
      <w:r w:rsidRPr="00505CA9">
        <w:rPr>
          <w:lang w:val="de-DE"/>
        </w:rPr>
        <w:t>etzet.</w:t>
      </w:r>
      <w:r w:rsidR="00B97BB6" w:rsidRPr="00B97BB6">
        <w:rPr>
          <w:rFonts w:ascii="Calibri" w:hAnsi="Calibri"/>
          <w:lang w:val="de-DE"/>
        </w:rPr>
        <w:br/>
      </w:r>
      <w:r w:rsidRPr="007A5D2F">
        <w:rPr>
          <w:b/>
          <w:bCs/>
          <w:lang w:val="de-DE"/>
        </w:rPr>
        <w:t>Perfektibilit</w:t>
      </w:r>
      <w:r w:rsidR="006873DF" w:rsidRPr="007A5D2F">
        <w:rPr>
          <w:rFonts w:ascii="Calibri" w:hAnsi="Calibri"/>
          <w:b/>
          <w:bCs/>
          <w:lang w:val="de-DE"/>
        </w:rPr>
        <w:t>ä</w:t>
      </w:r>
      <w:r w:rsidRPr="007A5D2F">
        <w:rPr>
          <w:b/>
          <w:bCs/>
          <w:lang w:val="de-DE"/>
        </w:rPr>
        <w:t>t</w:t>
      </w:r>
      <w:r w:rsidRPr="00505CA9">
        <w:rPr>
          <w:lang w:val="de-DE"/>
        </w:rPr>
        <w:t xml:space="preserve">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eine </w:t>
      </w:r>
      <w:r w:rsidRPr="007A5D2F">
        <w:rPr>
          <w:b/>
          <w:bCs/>
          <w:lang w:val="de-DE"/>
        </w:rPr>
        <w:t>M</w:t>
      </w:r>
      <w:r w:rsidR="006873DF" w:rsidRPr="007A5D2F">
        <w:rPr>
          <w:rFonts w:ascii="Calibri" w:hAnsi="Calibri"/>
          <w:b/>
          <w:bCs/>
          <w:lang w:val="de-DE"/>
        </w:rPr>
        <w:t>ö</w:t>
      </w:r>
      <w:r w:rsidRPr="007A5D2F">
        <w:rPr>
          <w:b/>
          <w:bCs/>
          <w:lang w:val="de-DE"/>
        </w:rPr>
        <w:t>glichkeit</w:t>
      </w:r>
      <w:r w:rsidRPr="00505CA9">
        <w:rPr>
          <w:lang w:val="de-DE"/>
        </w:rPr>
        <w:t xml:space="preserve"> entwickelt zu </w:t>
      </w:r>
      <w:r w:rsidRPr="00505CA9">
        <w:rPr>
          <w:lang w:val="de-DE"/>
        </w:rPr>
        <w:t>wer-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</w:t>
      </w:r>
      <w:r w:rsidRPr="00505CA9">
        <w:rPr>
          <w:lang w:val="de-DE"/>
        </w:rPr>
        <w:t>. Muß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 Anlage nicht in </w:t>
      </w:r>
      <w:r w:rsidRPr="007A5D2F">
        <w:rPr>
          <w:b/>
          <w:bCs/>
          <w:lang w:val="de-DE"/>
        </w:rPr>
        <w:t>ab</w:t>
      </w:r>
      <w:r w:rsidR="00505CA9" w:rsidRPr="007A5D2F">
        <w:rPr>
          <w:b/>
          <w:bCs/>
          <w:lang w:val="de-DE"/>
        </w:rPr>
        <w:t>s</w:t>
      </w:r>
      <w:r w:rsidRPr="007A5D2F">
        <w:rPr>
          <w:b/>
          <w:bCs/>
          <w:lang w:val="de-DE"/>
        </w:rPr>
        <w:t>oluten</w:t>
      </w:r>
      <w:r w:rsidRPr="00505CA9">
        <w:rPr>
          <w:lang w:val="de-DE"/>
        </w:rPr>
        <w:t xml:space="preserve"> </w:t>
      </w:r>
      <w:r w:rsidRPr="00505CA9">
        <w:rPr>
          <w:lang w:val="de-DE"/>
        </w:rPr>
        <w:t>Natur-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chaffenheiten </w:t>
      </w:r>
      <w:r w:rsidR="0091644D">
        <w:rPr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en</w:t>
      </w:r>
      <w:r w:rsidRPr="00505CA9">
        <w:rPr>
          <w:lang w:val="de-DE"/>
        </w:rPr>
        <w:t xml:space="preserve"> Grund haben? und das </w:t>
      </w:r>
      <w:r w:rsidRPr="00505CA9">
        <w:rPr>
          <w:lang w:val="de-DE"/>
        </w:rPr>
        <w:t>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</w:t>
      </w:r>
      <w:r w:rsidRPr="00505CA9">
        <w:rPr>
          <w:lang w:val="de-DE"/>
        </w:rPr>
        <w:t>, welches weiter gebracht werden kann, als andere,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auch innerlich eine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ßere Naturkraft be</w:t>
      </w:r>
      <w:r w:rsidR="00505CA9">
        <w:rPr>
          <w:lang w:val="de-DE"/>
        </w:rPr>
        <w:t>s</w:t>
      </w:r>
      <w:r w:rsidRPr="00505CA9">
        <w:rPr>
          <w:lang w:val="de-DE"/>
        </w:rPr>
        <w:t>itzen, woraus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nger anhaltende und weiter fort</w:t>
      </w:r>
      <w:r w:rsidR="00505CA9">
        <w:rPr>
          <w:lang w:val="de-DE"/>
        </w:rPr>
        <w:t>s</w:t>
      </w:r>
      <w:r w:rsidRPr="00505CA9">
        <w:rPr>
          <w:lang w:val="de-DE"/>
        </w:rPr>
        <w:t>chreitende Drang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begreiflich wird?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de</w:t>
      </w:r>
      <w:r w:rsidR="00505CA9">
        <w:rPr>
          <w:lang w:val="de-DE"/>
        </w:rPr>
        <w:t>ss</w:t>
      </w:r>
      <w:r w:rsidRPr="00505CA9">
        <w:rPr>
          <w:lang w:val="de-DE"/>
        </w:rPr>
        <w:t>en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chte dieß noch hingehen,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denn wenn gleich ein </w:t>
      </w:r>
      <w:r w:rsidR="00505CA9">
        <w:rPr>
          <w:lang w:val="de-DE"/>
        </w:rPr>
        <w:t>s</w:t>
      </w:r>
      <w:r w:rsidRPr="00505CA9">
        <w:rPr>
          <w:lang w:val="de-DE"/>
        </w:rPr>
        <w:t>olcher Charakter noch auf etwas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anders hinwei</w:t>
      </w:r>
      <w:r w:rsidR="00505CA9">
        <w:rPr>
          <w:lang w:val="de-DE"/>
        </w:rPr>
        <w:t>s</w:t>
      </w:r>
      <w:r w:rsidRPr="00505CA9">
        <w:rPr>
          <w:lang w:val="de-DE"/>
        </w:rPr>
        <w:t>et, und al</w:t>
      </w:r>
      <w:r w:rsidR="00505CA9">
        <w:rPr>
          <w:lang w:val="de-DE"/>
        </w:rPr>
        <w:t>s</w:t>
      </w:r>
      <w:r w:rsidRPr="00505CA9">
        <w:rPr>
          <w:lang w:val="de-DE"/>
        </w:rPr>
        <w:t>o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</w:t>
      </w:r>
      <w:r w:rsidR="00505CA9">
        <w:rPr>
          <w:lang w:val="de-DE"/>
        </w:rPr>
        <w:t>s</w:t>
      </w:r>
      <w:r w:rsidRPr="00505CA9">
        <w:rPr>
          <w:lang w:val="de-DE"/>
        </w:rPr>
        <w:t>chen 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ßt, daß wir 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noch entferntern ab</w:t>
      </w:r>
      <w:r w:rsidR="00505CA9">
        <w:rPr>
          <w:lang w:val="de-DE"/>
        </w:rPr>
        <w:t>s</w:t>
      </w:r>
      <w:r w:rsidRPr="00505CA9">
        <w:rPr>
          <w:lang w:val="de-DE"/>
        </w:rPr>
        <w:t>oluten Grund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chten angeben </w:t>
      </w:r>
      <w:r w:rsidRPr="00505CA9">
        <w:rPr>
          <w:lang w:val="de-DE"/>
        </w:rPr>
        <w:t>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nen, </w:t>
      </w:r>
      <w:r w:rsidR="00505CA9">
        <w:rPr>
          <w:lang w:val="de-DE"/>
        </w:rPr>
        <w:t>s</w:t>
      </w:r>
      <w:r w:rsidRPr="00505CA9">
        <w:rPr>
          <w:lang w:val="de-DE"/>
        </w:rPr>
        <w:t>o i</w:t>
      </w:r>
      <w:r w:rsidR="00505CA9">
        <w:rPr>
          <w:lang w:val="de-DE"/>
        </w:rPr>
        <w:t>s</w:t>
      </w:r>
      <w:r w:rsidRPr="00505CA9">
        <w:rPr>
          <w:lang w:val="de-DE"/>
        </w:rPr>
        <w:t>t es noch eine Frage, ob man bey jedem andern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angenommenen Grundcharakter tiefer in die Urkraft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Seele eindringe? Aber die </w:t>
      </w:r>
      <w:r w:rsidRPr="00505CA9">
        <w:rPr>
          <w:lang w:val="de-DE"/>
        </w:rPr>
        <w:t>er</w:t>
      </w:r>
      <w:r w:rsidR="00505CA9">
        <w:rPr>
          <w:lang w:val="de-DE"/>
        </w:rPr>
        <w:t>s</w:t>
      </w:r>
      <w:r w:rsidRPr="00505CA9">
        <w:rPr>
          <w:lang w:val="de-DE"/>
        </w:rPr>
        <w:t>te</w:t>
      </w:r>
      <w:r w:rsidRPr="00505CA9">
        <w:rPr>
          <w:lang w:val="de-DE"/>
        </w:rPr>
        <w:t xml:space="preserve"> Erinnerung halte ich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gegr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ndet, daß doch zum minde</w:t>
      </w:r>
      <w:r w:rsidR="00505CA9">
        <w:rPr>
          <w:lang w:val="de-DE"/>
        </w:rPr>
        <w:t>s</w:t>
      </w:r>
      <w:r w:rsidRPr="00505CA9">
        <w:rPr>
          <w:lang w:val="de-DE"/>
        </w:rPr>
        <w:t>ten noch 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her </w:t>
      </w:r>
      <w:r w:rsidRPr="00505CA9">
        <w:rPr>
          <w:lang w:val="de-DE"/>
        </w:rPr>
        <w:t>die-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jenigen</w:t>
      </w:r>
      <w:r w:rsidRPr="00505CA9">
        <w:rPr>
          <w:lang w:val="de-DE"/>
        </w:rPr>
        <w:t xml:space="preserve"> 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 und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 be</w:t>
      </w:r>
      <w:r w:rsidR="00505CA9">
        <w:rPr>
          <w:lang w:val="de-DE"/>
        </w:rPr>
        <w:t>s</w:t>
      </w:r>
      <w:r w:rsidRPr="00505CA9">
        <w:rPr>
          <w:lang w:val="de-DE"/>
        </w:rPr>
        <w:t>timmet werden 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>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 deren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ßern Perfektibilit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 eigentlich die </w:t>
      </w:r>
      <w:r w:rsidRPr="00505CA9">
        <w:rPr>
          <w:lang w:val="de-DE"/>
        </w:rPr>
        <w:t>Entwicke-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lung</w:t>
      </w:r>
      <w:r w:rsidRPr="00505CA9">
        <w:rPr>
          <w:lang w:val="de-DE"/>
        </w:rPr>
        <w:t xml:space="preserve"> zum Men</w:t>
      </w:r>
      <w:r w:rsidR="00505CA9">
        <w:rPr>
          <w:lang w:val="de-DE"/>
        </w:rPr>
        <w:t>s</w:t>
      </w:r>
      <w:r w:rsidRPr="00505CA9">
        <w:rPr>
          <w:lang w:val="de-DE"/>
        </w:rPr>
        <w:t>chen, zum vor</w:t>
      </w:r>
      <w:r w:rsidR="00505CA9">
        <w:rPr>
          <w:lang w:val="de-DE"/>
        </w:rPr>
        <w:t>s</w:t>
      </w:r>
      <w:r w:rsidRPr="00505CA9">
        <w:rPr>
          <w:lang w:val="de-DE"/>
        </w:rPr>
        <w:t>tellenden und denkenden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mit Freyheit handelnden 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</w:t>
      </w:r>
      <w:r w:rsidR="00A964D4" w:rsidRPr="00194A9F">
        <w:rPr>
          <w:lang w:val="de-DE"/>
        </w:rPr>
        <w:t>ihren</w:t>
      </w:r>
      <w:r w:rsidRPr="00505CA9">
        <w:rPr>
          <w:lang w:val="de-DE"/>
        </w:rPr>
        <w:t xml:space="preserve"> Grund habe.</w:t>
      </w:r>
    </w:p>
    <w:p w14:paraId="23EFAC74" w14:textId="4E2A5085" w:rsidR="00B97BB6" w:rsidRPr="00C13892" w:rsidRDefault="0041609F" w:rsidP="0041609F">
      <w:pPr>
        <w:rPr>
          <w:rFonts w:ascii="Calibri" w:hAnsi="Calibri"/>
          <w:lang w:val="de-DE"/>
        </w:rPr>
      </w:pPr>
      <w:r w:rsidRPr="00C13892">
        <w:rPr>
          <w:lang w:val="de-DE"/>
        </w:rPr>
        <w:t>4. Der</w:t>
      </w:r>
    </w:p>
    <w:p w14:paraId="24B7765F" w14:textId="08399401" w:rsidR="0041609F" w:rsidRPr="00C13892" w:rsidRDefault="0041609F" w:rsidP="0041609F">
      <w:pPr>
        <w:rPr>
          <w:lang w:val="de-DE"/>
        </w:rPr>
      </w:pPr>
      <w:r w:rsidRPr="00C13892">
        <w:rPr>
          <w:lang w:val="de-DE"/>
        </w:rPr>
        <w:t>A a a 4</w:t>
      </w:r>
      <w:r w:rsidRPr="00C13892">
        <w:br w:type="page"/>
      </w:r>
      <w:r w:rsidR="00B97BB6" w:rsidRPr="00C13892">
        <w:rPr>
          <w:rFonts w:ascii="Calibri" w:hAnsi="Calibri"/>
          <w:lang w:val="de-DE"/>
        </w:rPr>
        <w:t>[</w:t>
      </w:r>
      <w:r w:rsidRPr="00C13892">
        <w:rPr>
          <w:lang w:val="de-DE"/>
        </w:rPr>
        <w:t>744</w:t>
      </w:r>
      <w:r w:rsidR="006873DF" w:rsidRPr="00C13892">
        <w:rPr>
          <w:rFonts w:ascii="Calibri" w:hAnsi="Calibri"/>
          <w:lang w:val="de-DE"/>
        </w:rPr>
        <w:t>]</w:t>
      </w:r>
      <w:r w:rsidR="00505CA9" w:rsidRPr="00C13892">
        <w:rPr>
          <w:rFonts w:ascii="Calibri" w:hAnsi="Calibri"/>
          <w:lang w:val="de-DE"/>
        </w:rPr>
        <w:t xml:space="preserve"> </w:t>
      </w:r>
      <w:r w:rsidRPr="00C13892">
        <w:rPr>
          <w:lang w:val="de-DE"/>
        </w:rPr>
        <w:t>XI. Ver</w:t>
      </w:r>
      <w:r w:rsidR="00505CA9" w:rsidRPr="00C13892">
        <w:rPr>
          <w:lang w:val="de-DE"/>
        </w:rPr>
        <w:t>s</w:t>
      </w:r>
      <w:r w:rsidRPr="00C13892">
        <w:rPr>
          <w:lang w:val="de-DE"/>
        </w:rPr>
        <w:t xml:space="preserve">uch. </w:t>
      </w:r>
      <w:r w:rsidRPr="00505CA9">
        <w:rPr>
          <w:lang w:val="de-DE"/>
        </w:rPr>
        <w:t>Ueber die Grundkraft</w:t>
      </w:r>
    </w:p>
    <w:p w14:paraId="545A7CAC" w14:textId="77777777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4.</w:t>
      </w:r>
    </w:p>
    <w:p w14:paraId="6A8ADE5C" w14:textId="6BC10C71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Der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el. Reimarus glaubte in dem </w:t>
      </w:r>
      <w:r w:rsidRPr="007A5D2F">
        <w:rPr>
          <w:b/>
          <w:bCs/>
          <w:lang w:val="de-DE"/>
        </w:rPr>
        <w:t>Reflexions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7A5D2F">
        <w:rPr>
          <w:b/>
          <w:bCs/>
          <w:lang w:val="de-DE"/>
        </w:rPr>
        <w:t>verm</w:t>
      </w:r>
      <w:r w:rsidR="006873DF" w:rsidRPr="007A5D2F">
        <w:rPr>
          <w:rFonts w:ascii="Calibri" w:hAnsi="Calibri"/>
          <w:b/>
          <w:bCs/>
          <w:lang w:val="de-DE"/>
        </w:rPr>
        <w:t>ö</w:t>
      </w:r>
      <w:r w:rsidRPr="007A5D2F">
        <w:rPr>
          <w:b/>
          <w:bCs/>
          <w:lang w:val="de-DE"/>
        </w:rPr>
        <w:t>gen</w:t>
      </w:r>
      <w:r w:rsidRPr="00505CA9">
        <w:rPr>
          <w:lang w:val="de-DE"/>
        </w:rPr>
        <w:t xml:space="preserve">, oder, wie er </w:t>
      </w:r>
      <w:r w:rsidR="00505CA9">
        <w:rPr>
          <w:lang w:val="de-DE"/>
        </w:rPr>
        <w:t>s</w:t>
      </w:r>
      <w:r w:rsidRPr="00505CA9">
        <w:rPr>
          <w:lang w:val="de-DE"/>
        </w:rPr>
        <w:t>ich erkl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rte, in dem</w:t>
      </w:r>
      <w:r w:rsidRPr="00505CA9">
        <w:rPr>
          <w:lang w:val="de-DE"/>
        </w:rPr>
        <w:t xml:space="preserve">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</w:t>
      </w:r>
      <w:r w:rsidRPr="00505CA9">
        <w:rPr>
          <w:lang w:val="de-DE"/>
        </w:rPr>
        <w:t>, Dinge in der Vor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tellung gegen einander zu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gleichen</w:t>
      </w:r>
      <w:r w:rsidRPr="00505CA9">
        <w:rPr>
          <w:lang w:val="de-DE"/>
        </w:rPr>
        <w:t xml:space="preserve">, die eigentliche Wurzel gefunden zu haben, </w:t>
      </w:r>
      <w:r w:rsidRPr="00505CA9">
        <w:rPr>
          <w:lang w:val="de-DE"/>
        </w:rPr>
        <w:t>wor-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aus</w:t>
      </w:r>
      <w:r w:rsidRPr="00505CA9">
        <w:rPr>
          <w:lang w:val="de-DE"/>
        </w:rPr>
        <w:t xml:space="preserve"> des Men</w:t>
      </w:r>
      <w:r w:rsidR="00505CA9">
        <w:rPr>
          <w:lang w:val="de-DE"/>
        </w:rPr>
        <w:t>s</w:t>
      </w:r>
      <w:r w:rsidRPr="00505CA9">
        <w:rPr>
          <w:lang w:val="de-DE"/>
        </w:rPr>
        <w:t>chen 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ge vor den Thieren </w:t>
      </w:r>
      <w:r w:rsidRPr="00505CA9">
        <w:rPr>
          <w:lang w:val="de-DE"/>
        </w:rPr>
        <w:t>hervor-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prießen.</w:t>
      </w:r>
      <w:r w:rsidRPr="00505CA9">
        <w:rPr>
          <w:lang w:val="de-DE"/>
        </w:rPr>
        <w:t xml:space="preserve"> Die</w:t>
      </w:r>
      <w:r w:rsidR="00505CA9">
        <w:rPr>
          <w:lang w:val="de-DE"/>
        </w:rPr>
        <w:t>s</w:t>
      </w:r>
      <w:r w:rsidRPr="00505CA9">
        <w:rPr>
          <w:lang w:val="de-DE"/>
        </w:rPr>
        <w:t>e Reflexionsf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higkeit war der Anfang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der Vernunft und der wahre Grundcharakter des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nftigen </w:t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chen, von dem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brigen </w:t>
      </w:r>
      <w:r w:rsidRPr="00505CA9">
        <w:rPr>
          <w:lang w:val="de-DE"/>
        </w:rPr>
        <w:t>Vollkom-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menheiten</w:t>
      </w:r>
      <w:r w:rsidRPr="00505CA9">
        <w:rPr>
          <w:lang w:val="de-DE"/>
        </w:rPr>
        <w:t xml:space="preserve"> nur Folgen und Wirkungen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ind. </w:t>
      </w:r>
      <w:r w:rsidR="006873DF" w:rsidRPr="006873DF">
        <w:rPr>
          <w:rFonts w:ascii="Calibri" w:hAnsi="Calibri"/>
          <w:lang w:val="de-DE"/>
        </w:rPr>
        <w:t>Ich</w:t>
      </w:r>
      <w:r w:rsidRPr="00505CA9">
        <w:rPr>
          <w:lang w:val="de-DE"/>
        </w:rPr>
        <w:t xml:space="preserve"> ge</w:t>
      </w:r>
      <w:r w:rsidR="00505CA9">
        <w:rPr>
          <w:lang w:val="de-DE"/>
        </w:rPr>
        <w:t>s</w:t>
      </w:r>
      <w:r w:rsidRPr="00505CA9">
        <w:rPr>
          <w:lang w:val="de-DE"/>
        </w:rPr>
        <w:t>te-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he</w:t>
      </w:r>
      <w:r w:rsidRPr="00505CA9">
        <w:rPr>
          <w:lang w:val="de-DE"/>
        </w:rPr>
        <w:t xml:space="preserve"> es, ich habe </w:t>
      </w:r>
      <w:r w:rsidR="00505CA9">
        <w:rPr>
          <w:lang w:val="de-DE"/>
        </w:rPr>
        <w:t>s</w:t>
      </w:r>
      <w:r w:rsidRPr="00505CA9">
        <w:rPr>
          <w:lang w:val="de-DE"/>
        </w:rPr>
        <w:t>chon an andern Stellen es erkl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ret, daß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mir die Rai</w:t>
      </w:r>
      <w:r w:rsidR="00505CA9">
        <w:rPr>
          <w:lang w:val="de-DE"/>
        </w:rPr>
        <w:t>s</w:t>
      </w:r>
      <w:r w:rsidRPr="00505CA9">
        <w:rPr>
          <w:lang w:val="de-DE"/>
        </w:rPr>
        <w:t>onnements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es </w:t>
      </w:r>
      <w:r w:rsidR="00505CA9">
        <w:rPr>
          <w:lang w:val="de-DE"/>
        </w:rPr>
        <w:t>s</w:t>
      </w:r>
      <w:r w:rsidRPr="00505CA9">
        <w:rPr>
          <w:lang w:val="de-DE"/>
        </w:rPr>
        <w:t>charf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innigen und </w:t>
      </w:r>
      <w:r w:rsidRPr="00505CA9">
        <w:rPr>
          <w:lang w:val="de-DE"/>
        </w:rPr>
        <w:t>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</w:t>
      </w:r>
      <w:r w:rsidRPr="00505CA9">
        <w:rPr>
          <w:lang w:val="de-DE"/>
        </w:rPr>
        <w:t xml:space="preserve"> Mannes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die Natur des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</w:t>
      </w:r>
      <w:r w:rsidRPr="00505CA9">
        <w:rPr>
          <w:lang w:val="de-DE"/>
        </w:rPr>
        <w:t>Ver</w:t>
      </w:r>
      <w:r w:rsidR="00505CA9">
        <w:rPr>
          <w:lang w:val="de-DE"/>
        </w:rPr>
        <w:t>s</w:t>
      </w:r>
      <w:r w:rsidRPr="00505CA9">
        <w:rPr>
          <w:lang w:val="de-DE"/>
        </w:rPr>
        <w:t>tan-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des</w:t>
      </w:r>
      <w:r w:rsidRPr="00505CA9">
        <w:rPr>
          <w:lang w:val="de-DE"/>
        </w:rPr>
        <w:t xml:space="preserve"> nicht eindringend genug zu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cheinen. Eben </w:t>
      </w:r>
      <w:r w:rsidR="00505CA9">
        <w:rPr>
          <w:lang w:val="de-DE"/>
        </w:rPr>
        <w:t>s</w:t>
      </w:r>
      <w:r w:rsidRPr="00505CA9">
        <w:rPr>
          <w:lang w:val="de-DE"/>
        </w:rPr>
        <w:t>o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kommt es mir auch hier vor. Dieß benimmt der</w:t>
      </w:r>
      <w:r w:rsidRPr="00505CA9">
        <w:rPr>
          <w:lang w:val="de-DE"/>
        </w:rPr>
        <w:t xml:space="preserve"> vor-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glichen</w:t>
      </w:r>
      <w:r w:rsidRPr="00505CA9">
        <w:rPr>
          <w:lang w:val="de-DE"/>
        </w:rPr>
        <w:t xml:space="preserve"> Hochachtung nichts, die ich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</w:t>
      </w:r>
      <w:r w:rsidRPr="00505CA9">
        <w:rPr>
          <w:lang w:val="de-DE"/>
        </w:rPr>
        <w:t>Philo-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ophen </w:t>
      </w:r>
      <w:r w:rsidRPr="00505CA9">
        <w:rPr>
          <w:lang w:val="de-DE"/>
        </w:rPr>
        <w:t>hege, und die Deut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chland, wie ich glaube, </w:t>
      </w:r>
      <w:r w:rsidRPr="00505CA9">
        <w:rPr>
          <w:lang w:val="de-DE"/>
        </w:rPr>
        <w:t>im-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mer</w:t>
      </w:r>
      <w:r w:rsidRPr="00505CA9">
        <w:rPr>
          <w:lang w:val="de-DE"/>
        </w:rPr>
        <w:t xml:space="preserve">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ihn hegen wird, als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einen Mann, der tiefe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metaphy</w:t>
      </w:r>
      <w:r w:rsidR="00505CA9">
        <w:rPr>
          <w:lang w:val="de-DE"/>
        </w:rPr>
        <w:t>s</w:t>
      </w:r>
      <w:r w:rsidRPr="00505CA9">
        <w:rPr>
          <w:lang w:val="de-DE"/>
        </w:rPr>
        <w:t>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 Theorien mit einer ausgebreiteten </w:t>
      </w:r>
      <w:r w:rsidRPr="00505CA9">
        <w:rPr>
          <w:lang w:val="de-DE"/>
        </w:rPr>
        <w:t>Erfah-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rungskenntniß</w:t>
      </w:r>
      <w:r w:rsidRPr="00505CA9">
        <w:rPr>
          <w:lang w:val="de-DE"/>
        </w:rPr>
        <w:t xml:space="preserve"> verband, und jene auf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 </w:t>
      </w:r>
      <w:r w:rsidR="00505CA9">
        <w:rPr>
          <w:lang w:val="de-DE"/>
        </w:rPr>
        <w:t>s</w:t>
      </w:r>
      <w:r w:rsidRPr="00505CA9">
        <w:rPr>
          <w:lang w:val="de-DE"/>
        </w:rPr>
        <w:t>o anwandte,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wie es</w:t>
      </w:r>
      <w:r w:rsidR="00A964D4" w:rsidRPr="00194A9F">
        <w:rPr>
          <w:lang w:val="de-DE"/>
        </w:rPr>
        <w:t>ihre</w:t>
      </w:r>
      <w:r w:rsidRPr="00505CA9">
        <w:rPr>
          <w:lang w:val="de-DE"/>
        </w:rPr>
        <w:t xml:space="preserve"> wahre Be</w:t>
      </w:r>
      <w:r w:rsidR="00505CA9">
        <w:rPr>
          <w:lang w:val="de-DE"/>
        </w:rPr>
        <w:t>s</w:t>
      </w:r>
      <w:r w:rsidRPr="00505CA9">
        <w:rPr>
          <w:lang w:val="de-DE"/>
        </w:rPr>
        <w:t>timmung erfodert, um helle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fe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505CA9">
        <w:rPr>
          <w:lang w:val="de-DE"/>
        </w:rPr>
        <w:t>s</w:t>
      </w:r>
      <w:r w:rsidRPr="00505CA9">
        <w:rPr>
          <w:lang w:val="de-DE"/>
        </w:rPr>
        <w:t>tehende Ein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ichten in die wirkliche Natur, in </w:t>
      </w:r>
      <w:r w:rsidR="00A964D4" w:rsidRPr="00194A9F">
        <w:rPr>
          <w:lang w:val="de-DE"/>
        </w:rPr>
        <w:t xml:space="preserve">ihre 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Beziehung auf den Sch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pfer, und in den </w:t>
      </w:r>
      <w:r w:rsidRPr="00505CA9">
        <w:rPr>
          <w:lang w:val="de-DE"/>
        </w:rPr>
        <w:t>Zu</w:t>
      </w:r>
      <w:r w:rsidR="00505CA9">
        <w:rPr>
          <w:lang w:val="de-DE"/>
        </w:rPr>
        <w:t>s</w:t>
      </w:r>
      <w:r w:rsidRPr="00505CA9">
        <w:rPr>
          <w:lang w:val="de-DE"/>
        </w:rPr>
        <w:t>ammen-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hang </w:t>
      </w:r>
      <w:r w:rsidR="00F0290A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er</w:t>
      </w:r>
      <w:r w:rsidRPr="00505CA9">
        <w:rPr>
          <w:lang w:val="de-DE"/>
        </w:rPr>
        <w:t xml:space="preserve"> Theile unter einander und mit den Men</w:t>
      </w:r>
      <w:r w:rsidR="00505CA9">
        <w:rPr>
          <w:lang w:val="de-DE"/>
        </w:rPr>
        <w:t>s</w:t>
      </w:r>
      <w:r w:rsidRPr="00505CA9">
        <w:rPr>
          <w:lang w:val="de-DE"/>
        </w:rPr>
        <w:t>chen,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als das </w:t>
      </w:r>
      <w:r w:rsidR="00505CA9">
        <w:rPr>
          <w:lang w:val="de-DE"/>
        </w:rPr>
        <w:t>s</w:t>
      </w:r>
      <w:r w:rsidRPr="00505CA9">
        <w:rPr>
          <w:lang w:val="de-DE"/>
        </w:rPr>
        <w:t>ch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tzbar</w:t>
      </w:r>
      <w:r w:rsidR="00505CA9">
        <w:rPr>
          <w:lang w:val="de-DE"/>
        </w:rPr>
        <w:t>s</w:t>
      </w:r>
      <w:r w:rsidRPr="00505CA9">
        <w:rPr>
          <w:lang w:val="de-DE"/>
        </w:rPr>
        <w:t>te Kleinod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den Men</w:t>
      </w:r>
      <w:r w:rsidR="00505CA9">
        <w:rPr>
          <w:lang w:val="de-DE"/>
        </w:rPr>
        <w:t>s</w:t>
      </w:r>
      <w:r w:rsidRPr="00505CA9">
        <w:rPr>
          <w:lang w:val="de-DE"/>
        </w:rPr>
        <w:t>chenver</w:t>
      </w:r>
      <w:r w:rsidR="00505CA9">
        <w:rPr>
          <w:lang w:val="de-DE"/>
        </w:rPr>
        <w:t>s</w:t>
      </w:r>
      <w:r w:rsidRPr="00505CA9">
        <w:rPr>
          <w:lang w:val="de-DE"/>
        </w:rPr>
        <w:t>tand,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 bef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rdern, zu vergr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ßern, und auszubreiten. Was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ich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den von ihm angegebenen Grundcharakter des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chen zu erinnern habe, i</w:t>
      </w:r>
      <w:r w:rsidR="00505CA9">
        <w:rPr>
          <w:lang w:val="de-DE"/>
        </w:rPr>
        <w:t>s</w:t>
      </w:r>
      <w:r w:rsidRPr="00505CA9">
        <w:rPr>
          <w:lang w:val="de-DE"/>
        </w:rPr>
        <w:t>t folgendes.</w:t>
      </w:r>
    </w:p>
    <w:p w14:paraId="3A59B92E" w14:textId="58B78476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Ob das, was </w:t>
      </w:r>
      <w:r w:rsidRPr="007A5D2F">
        <w:rPr>
          <w:b/>
          <w:bCs/>
          <w:lang w:val="de-DE"/>
        </w:rPr>
        <w:t>Reimarus Reflexion</w:t>
      </w:r>
      <w:r w:rsidRPr="00505CA9">
        <w:rPr>
          <w:lang w:val="de-DE"/>
        </w:rPr>
        <w:t xml:space="preserve"> nennet,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er</w:t>
      </w:r>
      <w:r w:rsidR="00505CA9">
        <w:rPr>
          <w:lang w:val="de-DE"/>
        </w:rPr>
        <w:t>s</w:t>
      </w:r>
      <w:r w:rsidRPr="00505CA9">
        <w:rPr>
          <w:lang w:val="de-DE"/>
        </w:rPr>
        <w:t>te ur</w:t>
      </w:r>
      <w:r w:rsidR="00505CA9">
        <w:rPr>
          <w:lang w:val="de-DE"/>
        </w:rPr>
        <w:t>s</w:t>
      </w:r>
      <w:r w:rsidRPr="00505CA9">
        <w:rPr>
          <w:lang w:val="de-DE"/>
        </w:rPr>
        <w:t>pr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ngliche </w:t>
      </w:r>
      <w:r w:rsidRPr="00505CA9">
        <w:rPr>
          <w:lang w:val="de-DE"/>
        </w:rPr>
        <w:t>Aeußerung</w:t>
      </w:r>
      <w:r w:rsidRPr="00505CA9">
        <w:rPr>
          <w:lang w:val="de-DE"/>
        </w:rPr>
        <w:t xml:space="preserve"> der Denkkraft </w:t>
      </w:r>
      <w:r w:rsidR="00505CA9">
        <w:rPr>
          <w:lang w:val="de-DE"/>
        </w:rPr>
        <w:t>s</w:t>
      </w:r>
      <w:r w:rsidRPr="00505CA9">
        <w:rPr>
          <w:lang w:val="de-DE"/>
        </w:rPr>
        <w:t>ey,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al</w:t>
      </w:r>
      <w:r w:rsidR="00505CA9">
        <w:rPr>
          <w:lang w:val="de-DE"/>
        </w:rPr>
        <w:t>s</w:t>
      </w:r>
      <w:r w:rsidRPr="00505CA9">
        <w:rPr>
          <w:lang w:val="de-DE"/>
        </w:rPr>
        <w:t>o ein Grundverm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 in Hin</w:t>
      </w:r>
      <w:r w:rsidR="00505CA9">
        <w:rPr>
          <w:lang w:val="de-DE"/>
        </w:rPr>
        <w:t>s</w:t>
      </w:r>
      <w:r w:rsidRPr="00505CA9">
        <w:rPr>
          <w:lang w:val="de-DE"/>
        </w:rPr>
        <w:t>icht des Ver</w:t>
      </w:r>
      <w:r w:rsidR="00505CA9">
        <w:rPr>
          <w:lang w:val="de-DE"/>
        </w:rPr>
        <w:t>s</w:t>
      </w:r>
      <w:r w:rsidRPr="00505CA9">
        <w:rPr>
          <w:lang w:val="de-DE"/>
        </w:rPr>
        <w:t>tandes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Vernunft dar</w:t>
      </w:r>
      <w:r w:rsidR="00505CA9">
        <w:rPr>
          <w:lang w:val="de-DE"/>
        </w:rPr>
        <w:t>s</w:t>
      </w:r>
      <w:r w:rsidRPr="00505CA9">
        <w:rPr>
          <w:lang w:val="de-DE"/>
        </w:rPr>
        <w:t>telle, will ich hier nicht unter</w:t>
      </w:r>
      <w:r w:rsidR="00505CA9">
        <w:rPr>
          <w:lang w:val="de-DE"/>
        </w:rPr>
        <w:t>s</w:t>
      </w:r>
      <w:r w:rsidRPr="00505CA9">
        <w:rPr>
          <w:lang w:val="de-DE"/>
        </w:rPr>
        <w:t>uchen,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verwei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 auf die obigen Betrachtungen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ber das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wahrnehmen </w:t>
      </w:r>
      <w:r w:rsidRPr="00505CA9">
        <w:rPr>
          <w:lang w:val="de-DE"/>
        </w:rPr>
        <w:t xml:space="preserve">und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die Denkkraft. Aber i</w:t>
      </w:r>
      <w:r w:rsidR="00505CA9">
        <w:rPr>
          <w:lang w:val="de-DE"/>
        </w:rPr>
        <w:t>s</w:t>
      </w:r>
      <w:r w:rsidRPr="00505CA9">
        <w:rPr>
          <w:lang w:val="de-DE"/>
        </w:rPr>
        <w:t>t denn</w:t>
      </w:r>
    </w:p>
    <w:p w14:paraId="73FF4019" w14:textId="1D10ED94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</w:t>
      </w:r>
    </w:p>
    <w:p w14:paraId="00B3EC2B" w14:textId="1F21EFF5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745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33051BB3" w14:textId="5E03257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 außer Zweifel, daß keinem Thiere außer dem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chen von die</w:t>
      </w:r>
      <w:r w:rsidR="00505CA9">
        <w:rPr>
          <w:lang w:val="de-DE"/>
        </w:rPr>
        <w:t>s</w:t>
      </w:r>
      <w:r w:rsidRPr="00505CA9">
        <w:rPr>
          <w:lang w:val="de-DE"/>
        </w:rPr>
        <w:t>em Reflexionsverm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gen etwas </w:t>
      </w:r>
      <w:r w:rsidRPr="00505CA9">
        <w:rPr>
          <w:lang w:val="de-DE"/>
        </w:rPr>
        <w:t>zu-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komme</w:t>
      </w:r>
      <w:r w:rsidRPr="00505CA9">
        <w:rPr>
          <w:lang w:val="de-DE"/>
        </w:rPr>
        <w:t>? Ver</w:t>
      </w:r>
      <w:r w:rsidR="00505CA9">
        <w:rPr>
          <w:lang w:val="de-DE"/>
        </w:rPr>
        <w:t>s</w:t>
      </w:r>
      <w:r w:rsidRPr="00505CA9">
        <w:rPr>
          <w:lang w:val="de-DE"/>
        </w:rPr>
        <w:t>tand und Vernunft, oder ein 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heres,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entwickeltes und gewi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ermaßen gereiftes </w:t>
      </w:r>
      <w:r w:rsidRPr="00505CA9">
        <w:rPr>
          <w:lang w:val="de-DE"/>
        </w:rPr>
        <w:t>Reflexionsver-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</w:t>
      </w:r>
      <w:r w:rsidRPr="00505CA9">
        <w:rPr>
          <w:lang w:val="de-DE"/>
        </w:rPr>
        <w:t xml:space="preserve">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itzen </w:t>
      </w:r>
      <w:r w:rsidR="00505CA9">
        <w:rPr>
          <w:lang w:val="de-DE"/>
        </w:rPr>
        <w:t>s</w:t>
      </w:r>
      <w:r w:rsidRPr="00505CA9">
        <w:rPr>
          <w:lang w:val="de-DE"/>
        </w:rPr>
        <w:t>ie nicht; aber auch mehr nicht als die</w:t>
      </w:r>
      <w:r w:rsidR="00505CA9">
        <w:rPr>
          <w:lang w:val="de-DE"/>
        </w:rPr>
        <w:t>s</w:t>
      </w:r>
      <w:r w:rsidRPr="00505CA9">
        <w:rPr>
          <w:lang w:val="de-DE"/>
        </w:rPr>
        <w:t>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lieget in den Gr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nden, die man gegen die Vernunft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Thiere anf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hren kann. Muß ihnen daher alles Denken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berhaupt, auch die er</w:t>
      </w:r>
      <w:r w:rsidR="00505CA9">
        <w:rPr>
          <w:lang w:val="de-DE"/>
        </w:rPr>
        <w:t>s</w:t>
      </w:r>
      <w:r w:rsidRPr="00505CA9">
        <w:rPr>
          <w:lang w:val="de-DE"/>
        </w:rPr>
        <w:t>ten Stufen de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elben </w:t>
      </w:r>
      <w:r w:rsidRPr="00505CA9">
        <w:rPr>
          <w:lang w:val="de-DE"/>
        </w:rPr>
        <w:t>abge</w:t>
      </w:r>
      <w:r w:rsidR="00505CA9">
        <w:rPr>
          <w:lang w:val="de-DE"/>
        </w:rPr>
        <w:t>s</w:t>
      </w:r>
      <w:r w:rsidRPr="00505CA9">
        <w:rPr>
          <w:lang w:val="de-DE"/>
        </w:rPr>
        <w:t>pro-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chen</w:t>
      </w:r>
      <w:r w:rsidRPr="00505CA9">
        <w:rPr>
          <w:lang w:val="de-DE"/>
        </w:rPr>
        <w:t xml:space="preserve"> werden? Haben </w:t>
      </w:r>
      <w:r w:rsidR="00505CA9">
        <w:rPr>
          <w:lang w:val="de-DE"/>
        </w:rPr>
        <w:t>s</w:t>
      </w:r>
      <w:r w:rsidRPr="00505CA9">
        <w:rPr>
          <w:lang w:val="de-DE"/>
        </w:rPr>
        <w:t>ie nichts von dem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Dinge in der Vor</w:t>
      </w:r>
      <w:r w:rsidR="00505CA9">
        <w:rPr>
          <w:lang w:val="de-DE"/>
        </w:rPr>
        <w:t>s</w:t>
      </w:r>
      <w:r w:rsidRPr="00505CA9">
        <w:rPr>
          <w:lang w:val="de-DE"/>
        </w:rPr>
        <w:t>tellung auf einander zu beziehen? Gar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nichts vom Gewahrnehmen und vom Bewußt</w:t>
      </w:r>
      <w:r w:rsidR="00505CA9">
        <w:rPr>
          <w:lang w:val="de-DE"/>
        </w:rPr>
        <w:t>s</w:t>
      </w:r>
      <w:r w:rsidRPr="00505CA9">
        <w:rPr>
          <w:lang w:val="de-DE"/>
        </w:rPr>
        <w:t>eyn? Man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kann die Wirkungen der thieri</w:t>
      </w:r>
      <w:r w:rsidR="00505CA9">
        <w:rPr>
          <w:lang w:val="de-DE"/>
        </w:rPr>
        <w:t>s</w:t>
      </w:r>
      <w:r w:rsidRPr="00505CA9">
        <w:rPr>
          <w:lang w:val="de-DE"/>
        </w:rPr>
        <w:t>chen Ver</w:t>
      </w:r>
      <w:r w:rsidR="00505CA9">
        <w:rPr>
          <w:lang w:val="de-DE"/>
        </w:rPr>
        <w:t>s</w:t>
      </w:r>
      <w:r w:rsidRPr="00505CA9">
        <w:rPr>
          <w:lang w:val="de-DE"/>
        </w:rPr>
        <w:t>chlagenheit, zur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Noth wie </w:t>
      </w:r>
      <w:r w:rsidRPr="00300DA5">
        <w:rPr>
          <w:b/>
          <w:bCs/>
          <w:lang w:val="de-DE"/>
        </w:rPr>
        <w:t>Reimarus</w:t>
      </w:r>
      <w:r w:rsidRPr="00505CA9">
        <w:rPr>
          <w:lang w:val="de-DE"/>
        </w:rPr>
        <w:t xml:space="preserve"> es gethan hat, aus dem bloßen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hl und der Vor</w:t>
      </w:r>
      <w:r w:rsidR="00505CA9">
        <w:rPr>
          <w:lang w:val="de-DE"/>
        </w:rPr>
        <w:t>s</w:t>
      </w:r>
      <w:r w:rsidRPr="00505CA9">
        <w:rPr>
          <w:lang w:val="de-DE"/>
        </w:rPr>
        <w:t>tellungskraft erkl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ren, wenn man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abrechnet, was die Einbildungskraft derer, die in 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Handlungen der Thiere </w:t>
      </w:r>
      <w:r w:rsidR="00505CA9">
        <w:rPr>
          <w:lang w:val="de-DE"/>
        </w:rPr>
        <w:t>s</w:t>
      </w:r>
      <w:r w:rsidRPr="00505CA9">
        <w:rPr>
          <w:lang w:val="de-DE"/>
        </w:rPr>
        <w:t>o oft das Men</w:t>
      </w:r>
      <w:r w:rsidR="00505CA9">
        <w:rPr>
          <w:lang w:val="de-DE"/>
        </w:rPr>
        <w:t>s</w:t>
      </w:r>
      <w:r w:rsidRPr="00505CA9">
        <w:rPr>
          <w:lang w:val="de-DE"/>
        </w:rPr>
        <w:t>chliche gewahr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werden, weil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olche, wie der </w:t>
      </w:r>
      <w:r w:rsidRPr="00300DA5">
        <w:rPr>
          <w:b/>
          <w:bCs/>
          <w:lang w:val="de-DE"/>
        </w:rPr>
        <w:t>Verfa</w:t>
      </w:r>
      <w:r w:rsidR="00505CA9" w:rsidRPr="00300DA5">
        <w:rPr>
          <w:b/>
          <w:bCs/>
          <w:lang w:val="de-DE"/>
        </w:rPr>
        <w:t>ss</w:t>
      </w:r>
      <w:r w:rsidRPr="00300DA5">
        <w:rPr>
          <w:b/>
          <w:bCs/>
          <w:lang w:val="de-DE"/>
        </w:rPr>
        <w:t>er der Briefe</w:t>
      </w:r>
      <w:r w:rsidR="00B97BB6" w:rsidRPr="00300DA5">
        <w:rPr>
          <w:rFonts w:ascii="Calibri" w:hAnsi="Calibri"/>
          <w:b/>
          <w:bCs/>
          <w:lang w:val="de-DE"/>
        </w:rPr>
        <w:br/>
      </w:r>
      <w:r w:rsidR="006873DF" w:rsidRPr="00300DA5">
        <w:rPr>
          <w:rFonts w:ascii="Calibri" w:hAnsi="Calibri"/>
          <w:b/>
          <w:bCs/>
          <w:lang w:val="de-DE"/>
        </w:rPr>
        <w:t>ü</w:t>
      </w:r>
      <w:r w:rsidRPr="00300DA5">
        <w:rPr>
          <w:b/>
          <w:bCs/>
          <w:lang w:val="de-DE"/>
        </w:rPr>
        <w:t>ber die Thiere und Men</w:t>
      </w:r>
      <w:r w:rsidR="00505CA9" w:rsidRPr="00300DA5">
        <w:rPr>
          <w:b/>
          <w:bCs/>
          <w:lang w:val="de-DE"/>
        </w:rPr>
        <w:t>s</w:t>
      </w:r>
      <w:r w:rsidRPr="00300DA5">
        <w:rPr>
          <w:b/>
          <w:bCs/>
          <w:lang w:val="de-DE"/>
        </w:rPr>
        <w:t>chen</w:t>
      </w:r>
      <w:r w:rsidRPr="00505CA9">
        <w:rPr>
          <w:lang w:val="de-DE"/>
        </w:rPr>
        <w:t>, durch die Begriffe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von men</w:t>
      </w:r>
      <w:r w:rsidR="00505CA9">
        <w:rPr>
          <w:lang w:val="de-DE"/>
        </w:rPr>
        <w:t>s</w:t>
      </w:r>
      <w:r w:rsidRPr="00505CA9">
        <w:rPr>
          <w:lang w:val="de-DE"/>
        </w:rPr>
        <w:t>chlichen Handlungen an</w:t>
      </w:r>
      <w:r w:rsidR="00505CA9">
        <w:rPr>
          <w:lang w:val="de-DE"/>
        </w:rPr>
        <w:t>s</w:t>
      </w:r>
      <w:r w:rsidRPr="00505CA9">
        <w:rPr>
          <w:lang w:val="de-DE"/>
        </w:rPr>
        <w:t>ehen, hinzu</w:t>
      </w:r>
      <w:r w:rsidR="00505CA9">
        <w:rPr>
          <w:lang w:val="de-DE"/>
        </w:rPr>
        <w:t>s</w:t>
      </w:r>
      <w:r w:rsidRPr="00505CA9">
        <w:rPr>
          <w:lang w:val="de-DE"/>
        </w:rPr>
        <w:t>etzet, ohne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daß man die Apperception und irgend einen </w:t>
      </w:r>
      <w:r w:rsidRPr="00505CA9">
        <w:rPr>
          <w:lang w:val="de-DE"/>
        </w:rPr>
        <w:t>Reflexions-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aktus</w:t>
      </w:r>
      <w:r w:rsidRPr="00505CA9">
        <w:rPr>
          <w:lang w:val="de-DE"/>
        </w:rPr>
        <w:t xml:space="preserve"> zu H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lfe nehme. Sind aber die</w:t>
      </w:r>
      <w:r w:rsidR="00505CA9">
        <w:rPr>
          <w:lang w:val="de-DE"/>
        </w:rPr>
        <w:t>s</w:t>
      </w:r>
      <w:r w:rsidRPr="00505CA9">
        <w:rPr>
          <w:lang w:val="de-DE"/>
        </w:rPr>
        <w:t>e Erkl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rungen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deswegen </w:t>
      </w:r>
      <w:r w:rsidR="00505CA9">
        <w:rPr>
          <w:lang w:val="de-DE"/>
        </w:rPr>
        <w:t>s</w:t>
      </w:r>
      <w:r w:rsidRPr="00505CA9">
        <w:rPr>
          <w:lang w:val="de-DE"/>
        </w:rPr>
        <w:t>ehr wahr</w:t>
      </w:r>
      <w:r w:rsidR="00505CA9">
        <w:rPr>
          <w:lang w:val="de-DE"/>
        </w:rPr>
        <w:t>s</w:t>
      </w:r>
      <w:r w:rsidRPr="00505CA9">
        <w:rPr>
          <w:lang w:val="de-DE"/>
        </w:rPr>
        <w:t>cheinlich? und wenn es nur auf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theoreti</w:t>
      </w:r>
      <w:r w:rsidR="00505CA9">
        <w:rPr>
          <w:lang w:val="de-DE"/>
        </w:rPr>
        <w:t>s</w:t>
      </w:r>
      <w:r w:rsidRPr="00505CA9">
        <w:rPr>
          <w:lang w:val="de-DE"/>
        </w:rPr>
        <w:t>che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gliche Erkl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rungsarten ank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me, </w:t>
      </w:r>
      <w:r w:rsidR="00505CA9">
        <w:rPr>
          <w:lang w:val="de-DE"/>
        </w:rPr>
        <w:t>s</w:t>
      </w:r>
      <w:r w:rsidRPr="00505CA9">
        <w:rPr>
          <w:lang w:val="de-DE"/>
        </w:rPr>
        <w:t>ollte 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einem Verfechter der Carte</w:t>
      </w:r>
      <w:r w:rsidR="00505CA9">
        <w:rPr>
          <w:lang w:val="de-DE"/>
        </w:rPr>
        <w:t>s</w:t>
      </w:r>
      <w:r w:rsidRPr="00505CA9">
        <w:rPr>
          <w:lang w:val="de-DE"/>
        </w:rPr>
        <w:t>i</w:t>
      </w:r>
      <w:r w:rsidR="00505CA9">
        <w:rPr>
          <w:lang w:val="de-DE"/>
        </w:rPr>
        <w:t>s</w:t>
      </w:r>
      <w:r w:rsidRPr="00505CA9">
        <w:rPr>
          <w:lang w:val="de-DE"/>
        </w:rPr>
        <w:t>chen Hypothe</w:t>
      </w:r>
      <w:r w:rsidR="00505CA9">
        <w:rPr>
          <w:lang w:val="de-DE"/>
        </w:rPr>
        <w:t>s</w:t>
      </w:r>
      <w:r w:rsidRPr="00505CA9">
        <w:rPr>
          <w:lang w:val="de-DE"/>
        </w:rPr>
        <w:t>e von dem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eelenlo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Organismus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chwer werden, mit </w:t>
      </w:r>
      <w:r w:rsidR="00F0290A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 xml:space="preserve"> ziem-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lich</w:t>
      </w:r>
      <w:r w:rsidRPr="00505CA9">
        <w:rPr>
          <w:lang w:val="de-DE"/>
        </w:rPr>
        <w:t xml:space="preserve"> weit durchzukommen? Vielleicht bef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rchtet man,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wenn den Thieren einiger Antheil an der Denkkraft </w:t>
      </w:r>
      <w:r w:rsidRPr="00505CA9">
        <w:rPr>
          <w:lang w:val="de-DE"/>
        </w:rPr>
        <w:t>zu-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</w:t>
      </w:r>
      <w:r w:rsidR="00505CA9">
        <w:rPr>
          <w:lang w:val="de-DE"/>
        </w:rPr>
        <w:t>s</w:t>
      </w:r>
      <w:r w:rsidRPr="00505CA9">
        <w:rPr>
          <w:lang w:val="de-DE"/>
        </w:rPr>
        <w:t>tanden</w:t>
      </w:r>
      <w:r w:rsidRPr="00505CA9">
        <w:rPr>
          <w:lang w:val="de-DE"/>
        </w:rPr>
        <w:t xml:space="preserve">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rde, </w:t>
      </w:r>
      <w:r w:rsidR="00505CA9">
        <w:rPr>
          <w:lang w:val="de-DE"/>
        </w:rPr>
        <w:t>s</w:t>
      </w:r>
      <w:r w:rsidRPr="00505CA9">
        <w:rPr>
          <w:lang w:val="de-DE"/>
        </w:rPr>
        <w:t>o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 ihnen auch der 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here Grad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</w:t>
      </w:r>
      <w:r w:rsidR="00505CA9">
        <w:rPr>
          <w:lang w:val="de-DE"/>
        </w:rPr>
        <w:t>s</w:t>
      </w:r>
      <w:r w:rsidRPr="00505CA9">
        <w:rPr>
          <w:lang w:val="de-DE"/>
        </w:rPr>
        <w:t>elben, der den beobachtbaren Ver</w:t>
      </w:r>
      <w:r w:rsidR="00505CA9">
        <w:rPr>
          <w:lang w:val="de-DE"/>
        </w:rPr>
        <w:t>s</w:t>
      </w:r>
      <w:r w:rsidRPr="00505CA9">
        <w:rPr>
          <w:lang w:val="de-DE"/>
        </w:rPr>
        <w:t>tand ausmachet,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nicht </w:t>
      </w:r>
      <w:r w:rsidR="00505CA9">
        <w:rPr>
          <w:lang w:val="de-DE"/>
        </w:rPr>
        <w:t>s</w:t>
      </w:r>
      <w:r w:rsidRPr="00505CA9">
        <w:rPr>
          <w:lang w:val="de-DE"/>
        </w:rPr>
        <w:t>o ganz abgel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ugnet werden, wogegen doch die </w:t>
      </w:r>
      <w:r w:rsidRPr="00505CA9">
        <w:rPr>
          <w:lang w:val="de-DE"/>
        </w:rPr>
        <w:t>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fahrung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>tarke Gr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nde an die Hand giebt. Aber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</w:t>
      </w:r>
      <w:r w:rsidR="00505CA9">
        <w:rPr>
          <w:lang w:val="de-DE"/>
        </w:rPr>
        <w:t>s</w:t>
      </w:r>
      <w:r w:rsidRPr="00505CA9">
        <w:rPr>
          <w:lang w:val="de-DE"/>
        </w:rPr>
        <w:t>orgniß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nicht </w:t>
      </w:r>
      <w:r w:rsidR="00505CA9">
        <w:rPr>
          <w:lang w:val="de-DE"/>
        </w:rPr>
        <w:t>s</w:t>
      </w:r>
      <w:r w:rsidRPr="00505CA9">
        <w:rPr>
          <w:lang w:val="de-DE"/>
        </w:rPr>
        <w:t>ehr gegr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ndet. Bey aller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chiedenartigkeit</w:t>
      </w:r>
      <w:r w:rsidRPr="00505CA9">
        <w:rPr>
          <w:lang w:val="de-DE"/>
        </w:rPr>
        <w:t xml:space="preserve"> der Thiere und der Men</w:t>
      </w:r>
      <w:r w:rsidR="00505CA9">
        <w:rPr>
          <w:lang w:val="de-DE"/>
        </w:rPr>
        <w:t>s</w:t>
      </w:r>
      <w:r w:rsidRPr="00505CA9">
        <w:rPr>
          <w:lang w:val="de-DE"/>
        </w:rPr>
        <w:t>chen, die man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groß und tief </w:t>
      </w:r>
      <w:r w:rsidR="00505CA9">
        <w:rPr>
          <w:lang w:val="de-DE"/>
        </w:rPr>
        <w:t>s</w:t>
      </w:r>
      <w:r w:rsidRPr="00505CA9">
        <w:rPr>
          <w:lang w:val="de-DE"/>
        </w:rPr>
        <w:t>ich er</w:t>
      </w:r>
      <w:r w:rsidR="00505CA9">
        <w:rPr>
          <w:lang w:val="de-DE"/>
        </w:rPr>
        <w:t>s</w:t>
      </w:r>
      <w:r w:rsidRPr="00505CA9">
        <w:rPr>
          <w:lang w:val="de-DE"/>
        </w:rPr>
        <w:t>treckend annehmen muß, als 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Ver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chiedenheit in </w:t>
      </w:r>
      <w:r w:rsidR="00F0290A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en</w:t>
      </w:r>
      <w:r w:rsidRPr="00505CA9">
        <w:rPr>
          <w:lang w:val="de-DE"/>
        </w:rPr>
        <w:t xml:space="preserve">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ußern Handlungen nur </w:t>
      </w:r>
      <w:r w:rsidRPr="00505CA9">
        <w:rPr>
          <w:lang w:val="de-DE"/>
        </w:rPr>
        <w:t>im-</w:t>
      </w:r>
    </w:p>
    <w:p w14:paraId="213D5F1F" w14:textId="224B04D5" w:rsidR="00B97BB6" w:rsidRPr="00C13892" w:rsidRDefault="0041609F" w:rsidP="0041609F">
      <w:pPr>
        <w:rPr>
          <w:rFonts w:ascii="Calibri" w:hAnsi="Calibri"/>
          <w:lang w:val="de-DE"/>
        </w:rPr>
      </w:pPr>
      <w:r w:rsidRPr="00C13892">
        <w:rPr>
          <w:lang w:val="de-DE"/>
        </w:rPr>
        <w:t>mer</w:t>
      </w:r>
    </w:p>
    <w:p w14:paraId="06D9A945" w14:textId="3DDB4D9D" w:rsidR="0041609F" w:rsidRPr="00C13892" w:rsidRDefault="0041609F" w:rsidP="0041609F">
      <w:pPr>
        <w:rPr>
          <w:lang w:val="de-DE"/>
        </w:rPr>
      </w:pPr>
      <w:r w:rsidRPr="00C13892">
        <w:rPr>
          <w:lang w:val="de-DE"/>
        </w:rPr>
        <w:t>A a a 5</w:t>
      </w:r>
      <w:r w:rsidRPr="00C13892">
        <w:br w:type="page"/>
      </w:r>
      <w:r w:rsidR="00B97BB6" w:rsidRPr="00C13892">
        <w:rPr>
          <w:rFonts w:ascii="Calibri" w:hAnsi="Calibri"/>
          <w:lang w:val="de-DE"/>
        </w:rPr>
        <w:t>[</w:t>
      </w:r>
      <w:r w:rsidRPr="00C13892">
        <w:rPr>
          <w:lang w:val="de-DE"/>
        </w:rPr>
        <w:t>746</w:t>
      </w:r>
      <w:r w:rsidR="006873DF" w:rsidRPr="00C13892">
        <w:rPr>
          <w:rFonts w:ascii="Calibri" w:hAnsi="Calibri"/>
          <w:lang w:val="de-DE"/>
        </w:rPr>
        <w:t>]</w:t>
      </w:r>
      <w:r w:rsidR="00505CA9" w:rsidRPr="00C13892">
        <w:rPr>
          <w:rFonts w:ascii="Calibri" w:hAnsi="Calibri"/>
          <w:lang w:val="de-DE"/>
        </w:rPr>
        <w:t xml:space="preserve"> </w:t>
      </w:r>
      <w:r w:rsidRPr="00C13892">
        <w:rPr>
          <w:lang w:val="de-DE"/>
        </w:rPr>
        <w:t>XI. Ver</w:t>
      </w:r>
      <w:r w:rsidR="00505CA9" w:rsidRPr="00C13892">
        <w:rPr>
          <w:lang w:val="de-DE"/>
        </w:rPr>
        <w:t>s</w:t>
      </w:r>
      <w:r w:rsidRPr="00C13892">
        <w:rPr>
          <w:lang w:val="de-DE"/>
        </w:rPr>
        <w:t xml:space="preserve">uch. </w:t>
      </w:r>
      <w:r w:rsidRPr="00505CA9">
        <w:rPr>
          <w:lang w:val="de-DE"/>
        </w:rPr>
        <w:t>Ueber die Grundkraft</w:t>
      </w:r>
    </w:p>
    <w:p w14:paraId="5095D8EC" w14:textId="7094B3A0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mer</w:t>
      </w:r>
      <w:r w:rsidRPr="00505CA9">
        <w:rPr>
          <w:lang w:val="de-DE"/>
        </w:rPr>
        <w:t xml:space="preserve"> erfodert, wird man nicht leicht etwas finden, was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mit dem Gedanken nicht be</w:t>
      </w:r>
      <w:r w:rsidR="00505CA9">
        <w:rPr>
          <w:lang w:val="de-DE"/>
        </w:rPr>
        <w:t>s</w:t>
      </w:r>
      <w:r w:rsidRPr="00505CA9">
        <w:rPr>
          <w:lang w:val="de-DE"/>
        </w:rPr>
        <w:t>tehen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nnte, daß alles aus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einer Ver</w:t>
      </w:r>
      <w:r w:rsidR="00505CA9">
        <w:rPr>
          <w:lang w:val="de-DE"/>
        </w:rPr>
        <w:t>s</w:t>
      </w:r>
      <w:r w:rsidRPr="00505CA9">
        <w:rPr>
          <w:lang w:val="de-DE"/>
        </w:rPr>
        <w:t>chiedenheit der Grade und Stufen und</w:t>
      </w:r>
      <w:r w:rsidRPr="00505CA9">
        <w:rPr>
          <w:lang w:val="de-DE"/>
        </w:rPr>
        <w:t xml:space="preserve"> Quan-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ten</w:t>
      </w:r>
      <w:r w:rsidRPr="00505CA9">
        <w:rPr>
          <w:lang w:val="de-DE"/>
        </w:rPr>
        <w:t xml:space="preserve"> in den ab</w:t>
      </w:r>
      <w:r w:rsidR="00505CA9">
        <w:rPr>
          <w:lang w:val="de-DE"/>
        </w:rPr>
        <w:t>s</w:t>
      </w:r>
      <w:r w:rsidRPr="00505CA9">
        <w:rPr>
          <w:lang w:val="de-DE"/>
        </w:rPr>
        <w:t>oluten Grundkr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ften begreiflich </w:t>
      </w:r>
      <w:r w:rsidR="00505CA9">
        <w:rPr>
          <w:lang w:val="de-DE"/>
        </w:rPr>
        <w:t>s</w:t>
      </w:r>
      <w:r w:rsidRPr="00505CA9">
        <w:rPr>
          <w:lang w:val="de-DE"/>
        </w:rPr>
        <w:t>ey,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daß der Unter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chied dennoch eben </w:t>
      </w:r>
      <w:r w:rsidR="00505CA9">
        <w:rPr>
          <w:lang w:val="de-DE"/>
        </w:rPr>
        <w:t>s</w:t>
      </w:r>
      <w:r w:rsidRPr="00505CA9">
        <w:rPr>
          <w:lang w:val="de-DE"/>
        </w:rPr>
        <w:t>o nat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rlich nothwendig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entlich </w:t>
      </w:r>
      <w:r w:rsidR="00505CA9">
        <w:rPr>
          <w:lang w:val="de-DE"/>
        </w:rPr>
        <w:t>s</w:t>
      </w:r>
      <w:r w:rsidRPr="00505CA9">
        <w:rPr>
          <w:lang w:val="de-DE"/>
        </w:rPr>
        <w:t>eyn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nne, als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nach den </w:t>
      </w:r>
      <w:r w:rsidRPr="00505CA9">
        <w:rPr>
          <w:lang w:val="de-DE"/>
        </w:rPr>
        <w:t>Beobachtun-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</w:t>
      </w:r>
      <w:r w:rsidRPr="00505CA9">
        <w:rPr>
          <w:lang w:val="de-DE"/>
        </w:rPr>
        <w:t xml:space="preserve"> angenommen werden muß.</w:t>
      </w:r>
    </w:p>
    <w:p w14:paraId="31121609" w14:textId="66B9F609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Wollte Reimarus die Reflexion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 den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tand</w:t>
      </w:r>
      <w:r w:rsidRPr="00505CA9">
        <w:rPr>
          <w:lang w:val="de-DE"/>
        </w:rPr>
        <w:t xml:space="preserve"> und Vernunft ange</w:t>
      </w:r>
      <w:r w:rsidR="00505CA9">
        <w:rPr>
          <w:lang w:val="de-DE"/>
        </w:rPr>
        <w:t>s</w:t>
      </w:r>
      <w:r w:rsidRPr="00505CA9">
        <w:rPr>
          <w:lang w:val="de-DE"/>
        </w:rPr>
        <w:t>ehn wi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en, wie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olche in </w:t>
      </w:r>
      <w:r w:rsidRPr="00505CA9">
        <w:rPr>
          <w:lang w:val="de-DE"/>
        </w:rPr>
        <w:t>un</w:t>
      </w:r>
      <w:r w:rsidR="00505CA9">
        <w:rPr>
          <w:lang w:val="de-DE"/>
        </w:rPr>
        <w:t>s</w:t>
      </w:r>
      <w:r w:rsidRPr="00505CA9">
        <w:rPr>
          <w:lang w:val="de-DE"/>
        </w:rPr>
        <w:t>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rer</w:t>
      </w:r>
      <w:r w:rsidRPr="00505CA9">
        <w:rPr>
          <w:lang w:val="de-DE"/>
        </w:rPr>
        <w:t xml:space="preserve"> Seele in die</w:t>
      </w:r>
      <w:r w:rsidR="00505CA9">
        <w:rPr>
          <w:lang w:val="de-DE"/>
        </w:rPr>
        <w:t>s</w:t>
      </w:r>
      <w:r w:rsidRPr="00505CA9">
        <w:rPr>
          <w:lang w:val="de-DE"/>
        </w:rPr>
        <w:t>er Ge</w:t>
      </w:r>
      <w:r w:rsidR="00505CA9">
        <w:rPr>
          <w:lang w:val="de-DE"/>
        </w:rPr>
        <w:t>s</w:t>
      </w:r>
      <w:r w:rsidRPr="00505CA9">
        <w:rPr>
          <w:lang w:val="de-DE"/>
        </w:rPr>
        <w:t>talt erkennbar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>agte 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nichts, als was alle vorhergehende Philo</w:t>
      </w:r>
      <w:r w:rsidR="00505CA9">
        <w:rPr>
          <w:lang w:val="de-DE"/>
        </w:rPr>
        <w:t>s</w:t>
      </w:r>
      <w:r w:rsidRPr="00505CA9">
        <w:rPr>
          <w:lang w:val="de-DE"/>
        </w:rPr>
        <w:t>ophen auch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</w:t>
      </w:r>
      <w:r w:rsidR="00505CA9">
        <w:rPr>
          <w:lang w:val="de-DE"/>
        </w:rPr>
        <w:t>s</w:t>
      </w:r>
      <w:r w:rsidRPr="00505CA9">
        <w:rPr>
          <w:lang w:val="de-DE"/>
        </w:rPr>
        <w:t>agt hatten, welche die Vernunftf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higkeit zum </w:t>
      </w:r>
      <w:r w:rsidRPr="00505CA9">
        <w:rPr>
          <w:lang w:val="de-DE"/>
        </w:rPr>
        <w:t>Cha-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rakter</w:t>
      </w:r>
      <w:r w:rsidRPr="00505CA9">
        <w:rPr>
          <w:lang w:val="de-DE"/>
        </w:rPr>
        <w:t xml:space="preserve"> des Men</w:t>
      </w:r>
      <w:r w:rsidR="00505CA9">
        <w:rPr>
          <w:lang w:val="de-DE"/>
        </w:rPr>
        <w:t>s</w:t>
      </w:r>
      <w:r w:rsidRPr="00505CA9">
        <w:rPr>
          <w:lang w:val="de-DE"/>
        </w:rPr>
        <w:t>chen gemacht. Der Men</w:t>
      </w:r>
      <w:r w:rsidR="00505CA9">
        <w:rPr>
          <w:lang w:val="de-DE"/>
        </w:rPr>
        <w:t>s</w:t>
      </w:r>
      <w:r w:rsidRPr="00505CA9">
        <w:rPr>
          <w:lang w:val="de-DE"/>
        </w:rPr>
        <w:t>ch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itzt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nunft</w:t>
      </w:r>
      <w:r w:rsidRPr="00505CA9">
        <w:rPr>
          <w:lang w:val="de-DE"/>
        </w:rPr>
        <w:t xml:space="preserve">, wie kein Thier </w:t>
      </w:r>
      <w:r w:rsidR="00505CA9">
        <w:rPr>
          <w:lang w:val="de-DE"/>
        </w:rPr>
        <w:t>s</w:t>
      </w:r>
      <w:r w:rsidRPr="00505CA9">
        <w:rPr>
          <w:lang w:val="de-DE"/>
        </w:rPr>
        <w:t>ie be</w:t>
      </w:r>
      <w:r w:rsidR="00505CA9">
        <w:rPr>
          <w:lang w:val="de-DE"/>
        </w:rPr>
        <w:t>s</w:t>
      </w:r>
      <w:r w:rsidRPr="00505CA9">
        <w:rPr>
          <w:lang w:val="de-DE"/>
        </w:rPr>
        <w:t>itzt. Dieß i</w:t>
      </w:r>
      <w:r w:rsidR="00505CA9">
        <w:rPr>
          <w:lang w:val="de-DE"/>
        </w:rPr>
        <w:t>s</w:t>
      </w:r>
      <w:r w:rsidRPr="00505CA9">
        <w:rPr>
          <w:lang w:val="de-DE"/>
        </w:rPr>
        <w:t>t al</w:t>
      </w:r>
      <w:r w:rsidR="00505CA9">
        <w:rPr>
          <w:lang w:val="de-DE"/>
        </w:rPr>
        <w:t>s</w:t>
      </w:r>
      <w:r w:rsidRPr="00505CA9">
        <w:rPr>
          <w:lang w:val="de-DE"/>
        </w:rPr>
        <w:t>o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Charakter der Men</w:t>
      </w:r>
      <w:r w:rsidR="00505CA9">
        <w:rPr>
          <w:lang w:val="de-DE"/>
        </w:rPr>
        <w:t>s</w:t>
      </w:r>
      <w:r w:rsidRPr="00505CA9">
        <w:rPr>
          <w:lang w:val="de-DE"/>
        </w:rPr>
        <w:t>chheit; aber worinn be</w:t>
      </w:r>
      <w:r w:rsidR="00505CA9">
        <w:rPr>
          <w:lang w:val="de-DE"/>
        </w:rPr>
        <w:t>s</w:t>
      </w:r>
      <w:r w:rsidRPr="00505CA9">
        <w:rPr>
          <w:lang w:val="de-DE"/>
        </w:rPr>
        <w:t>tehet die</w:t>
      </w:r>
      <w:r w:rsidR="00505CA9">
        <w:rPr>
          <w:lang w:val="de-DE"/>
        </w:rPr>
        <w:t>s</w:t>
      </w:r>
      <w:r w:rsidRPr="00505CA9">
        <w:rPr>
          <w:lang w:val="de-DE"/>
        </w:rPr>
        <w:t>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Anlage? wozu und in welcher </w:t>
      </w:r>
      <w:r w:rsidRPr="00505CA9">
        <w:rPr>
          <w:lang w:val="de-DE"/>
        </w:rPr>
        <w:t>Grundbe</w:t>
      </w:r>
      <w:r w:rsidR="00505CA9">
        <w:rPr>
          <w:lang w:val="de-DE"/>
        </w:rPr>
        <w:t>s</w:t>
      </w:r>
      <w:r w:rsidRPr="00505CA9">
        <w:rPr>
          <w:lang w:val="de-DE"/>
        </w:rPr>
        <w:t>chaffenheit</w:t>
      </w:r>
      <w:r w:rsidRPr="00505CA9">
        <w:rPr>
          <w:lang w:val="de-DE"/>
        </w:rPr>
        <w:t xml:space="preserve"> hat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="00F0290A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</w:t>
      </w:r>
      <w:r w:rsidRPr="00505CA9">
        <w:rPr>
          <w:lang w:val="de-DE"/>
        </w:rPr>
        <w:t xml:space="preserve"> Wurzel? </w:t>
      </w:r>
      <w:r w:rsidR="006873DF" w:rsidRPr="006873DF">
        <w:rPr>
          <w:rFonts w:ascii="Calibri" w:hAnsi="Calibri"/>
          <w:lang w:val="de-DE"/>
        </w:rPr>
        <w:t>Ist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nicht eine Folge einer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gewi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en Einrichtung </w:t>
      </w:r>
      <w:r w:rsidR="00F0290A">
        <w:rPr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 xml:space="preserve">er </w:t>
      </w:r>
      <w:r w:rsidRPr="00505CA9">
        <w:rPr>
          <w:lang w:val="de-DE"/>
        </w:rPr>
        <w:t>Natur? Und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er </w:t>
      </w:r>
      <w:r w:rsidRPr="00505CA9">
        <w:rPr>
          <w:lang w:val="de-DE"/>
        </w:rPr>
        <w:t>Grund-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charakter</w:t>
      </w:r>
      <w:r w:rsidRPr="00505CA9">
        <w:rPr>
          <w:lang w:val="de-DE"/>
        </w:rPr>
        <w:t xml:space="preserve"> i</w:t>
      </w:r>
      <w:r w:rsidR="00505CA9">
        <w:rPr>
          <w:lang w:val="de-DE"/>
        </w:rPr>
        <w:t>s</w:t>
      </w:r>
      <w:r w:rsidRPr="00505CA9">
        <w:rPr>
          <w:lang w:val="de-DE"/>
        </w:rPr>
        <w:t>t es, den man auf</w:t>
      </w:r>
      <w:r w:rsidR="00505CA9">
        <w:rPr>
          <w:lang w:val="de-DE"/>
        </w:rPr>
        <w:t>s</w:t>
      </w:r>
      <w:r w:rsidRPr="00505CA9">
        <w:rPr>
          <w:lang w:val="de-DE"/>
        </w:rPr>
        <w:t>uchet.</w:t>
      </w:r>
    </w:p>
    <w:p w14:paraId="51FB61DC" w14:textId="29028993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Doch der </w:t>
      </w:r>
      <w:r w:rsidR="00505CA9">
        <w:rPr>
          <w:lang w:val="de-DE"/>
        </w:rPr>
        <w:t>s</w:t>
      </w:r>
      <w:r w:rsidRPr="00505CA9">
        <w:rPr>
          <w:lang w:val="de-DE"/>
        </w:rPr>
        <w:t>charf</w:t>
      </w:r>
      <w:r w:rsidR="00505CA9">
        <w:rPr>
          <w:lang w:val="de-DE"/>
        </w:rPr>
        <w:t>s</w:t>
      </w:r>
      <w:r w:rsidRPr="00505CA9">
        <w:rPr>
          <w:lang w:val="de-DE"/>
        </w:rPr>
        <w:t>innige Mann blieb auch in der That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hiebey nicht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tehen. Er drang noch tiefer in den </w:t>
      </w:r>
      <w:r w:rsidRPr="00505CA9">
        <w:rPr>
          <w:lang w:val="de-DE"/>
        </w:rPr>
        <w:t>Grund-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charakter</w:t>
      </w:r>
      <w:r w:rsidRPr="00505CA9">
        <w:rPr>
          <w:lang w:val="de-DE"/>
        </w:rPr>
        <w:t xml:space="preserve"> hinein, als er in dem </w:t>
      </w:r>
      <w:r w:rsidRPr="00300DA5">
        <w:rPr>
          <w:b/>
          <w:bCs/>
          <w:lang w:val="de-DE"/>
        </w:rPr>
        <w:t>Weniger</w:t>
      </w:r>
      <w:r w:rsidRPr="00505CA9">
        <w:rPr>
          <w:lang w:val="de-DE"/>
        </w:rPr>
        <w:t xml:space="preserve"> und </w:t>
      </w:r>
      <w:r w:rsidRPr="00300DA5">
        <w:rPr>
          <w:b/>
          <w:bCs/>
          <w:lang w:val="de-DE"/>
        </w:rPr>
        <w:t>Mehr</w:t>
      </w:r>
      <w:r w:rsidR="00B97BB6" w:rsidRPr="00B97BB6">
        <w:rPr>
          <w:rFonts w:ascii="Calibri" w:hAnsi="Calibri"/>
          <w:lang w:val="de-DE"/>
        </w:rPr>
        <w:br/>
      </w:r>
      <w:r w:rsidRPr="00300DA5">
        <w:rPr>
          <w:b/>
          <w:bCs/>
          <w:lang w:val="de-DE"/>
        </w:rPr>
        <w:t>be</w:t>
      </w:r>
      <w:r w:rsidR="00505CA9" w:rsidRPr="00300DA5">
        <w:rPr>
          <w:b/>
          <w:bCs/>
          <w:lang w:val="de-DE"/>
        </w:rPr>
        <w:t>s</w:t>
      </w:r>
      <w:r w:rsidRPr="00300DA5">
        <w:rPr>
          <w:b/>
          <w:bCs/>
          <w:lang w:val="de-DE"/>
        </w:rPr>
        <w:t xml:space="preserve">timmt </w:t>
      </w:r>
      <w:r w:rsidR="00505CA9" w:rsidRPr="00300DA5">
        <w:rPr>
          <w:b/>
          <w:bCs/>
          <w:lang w:val="de-DE"/>
        </w:rPr>
        <w:t>s</w:t>
      </w:r>
      <w:r w:rsidRPr="00300DA5">
        <w:rPr>
          <w:b/>
          <w:bCs/>
          <w:lang w:val="de-DE"/>
        </w:rPr>
        <w:t>eyn der Grundkraft</w:t>
      </w:r>
      <w:r w:rsidRPr="00505CA9">
        <w:rPr>
          <w:lang w:val="de-DE"/>
        </w:rPr>
        <w:t xml:space="preserve">, den Grund des </w:t>
      </w:r>
      <w:r w:rsidRPr="00505CA9">
        <w:rPr>
          <w:lang w:val="de-DE"/>
        </w:rPr>
        <w:t>Un-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ter</w:t>
      </w:r>
      <w:r w:rsidR="00505CA9">
        <w:rPr>
          <w:lang w:val="de-DE"/>
        </w:rPr>
        <w:t>s</w:t>
      </w:r>
      <w:r w:rsidRPr="00505CA9">
        <w:rPr>
          <w:lang w:val="de-DE"/>
        </w:rPr>
        <w:t>chiedes</w:t>
      </w:r>
      <w:r w:rsidRPr="00505CA9">
        <w:rPr>
          <w:lang w:val="de-DE"/>
        </w:rPr>
        <w:t xml:space="preserve"> zwi</w:t>
      </w:r>
      <w:r w:rsidR="00505CA9">
        <w:rPr>
          <w:lang w:val="de-DE"/>
        </w:rPr>
        <w:t>s</w:t>
      </w:r>
      <w:r w:rsidRPr="00505CA9">
        <w:rPr>
          <w:lang w:val="de-DE"/>
        </w:rPr>
        <w:t>chen Men</w:t>
      </w:r>
      <w:r w:rsidR="00505CA9">
        <w:rPr>
          <w:lang w:val="de-DE"/>
        </w:rPr>
        <w:t>s</w:t>
      </w:r>
      <w:r w:rsidRPr="00505CA9">
        <w:rPr>
          <w:lang w:val="de-DE"/>
        </w:rPr>
        <w:t>chen- und Thier</w:t>
      </w:r>
      <w:r w:rsidR="00505CA9">
        <w:rPr>
          <w:lang w:val="de-DE"/>
        </w:rPr>
        <w:t>s</w:t>
      </w:r>
      <w:r w:rsidRPr="00505CA9">
        <w:rPr>
          <w:lang w:val="de-DE"/>
        </w:rPr>
        <w:t>eelen auf</w:t>
      </w:r>
      <w:r w:rsidR="00505CA9">
        <w:rPr>
          <w:lang w:val="de-DE"/>
        </w:rPr>
        <w:t>s</w:t>
      </w:r>
      <w:r w:rsidRPr="00505CA9">
        <w:rPr>
          <w:lang w:val="de-DE"/>
        </w:rPr>
        <w:t>uchte.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Men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="00505CA9">
        <w:rPr>
          <w:lang w:val="de-DE"/>
        </w:rPr>
        <w:t>s</w:t>
      </w:r>
      <w:r w:rsidRPr="00505CA9">
        <w:rPr>
          <w:lang w:val="de-DE"/>
        </w:rPr>
        <w:t>eelen hielt er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 </w:t>
      </w:r>
      <w:r w:rsidRPr="00300DA5">
        <w:rPr>
          <w:b/>
          <w:bCs/>
          <w:lang w:val="de-DE"/>
        </w:rPr>
        <w:t>weniger be</w:t>
      </w:r>
      <w:r w:rsidR="00505CA9" w:rsidRPr="00300DA5">
        <w:rPr>
          <w:b/>
          <w:bCs/>
          <w:lang w:val="de-DE"/>
        </w:rPr>
        <w:t>s</w:t>
      </w:r>
      <w:r w:rsidRPr="00300DA5">
        <w:rPr>
          <w:b/>
          <w:bCs/>
          <w:lang w:val="de-DE"/>
        </w:rPr>
        <w:t>timmte</w:t>
      </w:r>
      <w:r w:rsidRPr="00505CA9">
        <w:rPr>
          <w:lang w:val="de-DE"/>
        </w:rPr>
        <w:t>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allgemeine, zu mehreren Wirkungsarten aufgelegte </w:t>
      </w:r>
      <w:r w:rsidRPr="00505CA9">
        <w:rPr>
          <w:lang w:val="de-DE"/>
        </w:rPr>
        <w:t>We-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en</w:t>
      </w:r>
      <w:r w:rsidRPr="00505CA9">
        <w:rPr>
          <w:lang w:val="de-DE"/>
        </w:rPr>
        <w:t>; die Thier</w:t>
      </w:r>
      <w:r w:rsidR="00505CA9">
        <w:rPr>
          <w:lang w:val="de-DE"/>
        </w:rPr>
        <w:t>s</w:t>
      </w:r>
      <w:r w:rsidRPr="00505CA9">
        <w:rPr>
          <w:lang w:val="de-DE"/>
        </w:rPr>
        <w:t>eelen hingegen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 </w:t>
      </w:r>
      <w:r w:rsidRPr="00300DA5">
        <w:rPr>
          <w:b/>
          <w:bCs/>
          <w:lang w:val="de-DE"/>
        </w:rPr>
        <w:t>mehr</w:t>
      </w:r>
      <w:r w:rsidRPr="00505CA9">
        <w:rPr>
          <w:lang w:val="de-DE"/>
        </w:rPr>
        <w:t xml:space="preserve"> und genauer auf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gewi</w:t>
      </w:r>
      <w:r w:rsidR="00505CA9">
        <w:rPr>
          <w:lang w:val="de-DE"/>
        </w:rPr>
        <w:t>ss</w:t>
      </w:r>
      <w:r w:rsidRPr="00505CA9">
        <w:rPr>
          <w:lang w:val="de-DE"/>
        </w:rPr>
        <w:t>e Wirk</w:t>
      </w:r>
      <w:r w:rsidR="00505CA9">
        <w:rPr>
          <w:lang w:val="de-DE"/>
        </w:rPr>
        <w:t>s</w:t>
      </w:r>
      <w:r w:rsidRPr="00505CA9">
        <w:rPr>
          <w:lang w:val="de-DE"/>
        </w:rPr>
        <w:t>amkeitsarten einge</w:t>
      </w:r>
      <w:r w:rsidR="00505CA9">
        <w:rPr>
          <w:lang w:val="de-DE"/>
        </w:rPr>
        <w:t>s</w:t>
      </w:r>
      <w:r w:rsidRPr="00505CA9">
        <w:rPr>
          <w:lang w:val="de-DE"/>
        </w:rPr>
        <w:t>chr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nkt. Da ein </w:t>
      </w:r>
      <w:r w:rsidRPr="00505CA9">
        <w:rPr>
          <w:lang w:val="de-DE"/>
        </w:rPr>
        <w:t>jed-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wedes</w:t>
      </w:r>
      <w:r w:rsidRPr="00505CA9">
        <w:rPr>
          <w:lang w:val="de-DE"/>
        </w:rPr>
        <w:t xml:space="preserve"> wirkliches Ding nach der </w:t>
      </w:r>
      <w:r w:rsidR="00505CA9">
        <w:rPr>
          <w:lang w:val="de-DE"/>
        </w:rPr>
        <w:t>s</w:t>
      </w:r>
      <w:r w:rsidRPr="00505CA9">
        <w:rPr>
          <w:lang w:val="de-DE"/>
        </w:rPr>
        <w:t>on</w:t>
      </w:r>
      <w:r w:rsidR="00505CA9">
        <w:rPr>
          <w:lang w:val="de-DE"/>
        </w:rPr>
        <w:t>s</w:t>
      </w:r>
      <w:r w:rsidRPr="00505CA9">
        <w:rPr>
          <w:lang w:val="de-DE"/>
        </w:rPr>
        <w:t>tigen Sprache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Philo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ophen </w:t>
      </w:r>
      <w:r w:rsidRPr="00300DA5">
        <w:rPr>
          <w:b/>
          <w:bCs/>
          <w:lang w:val="de-DE"/>
        </w:rPr>
        <w:t>v</w:t>
      </w:r>
      <w:r w:rsidR="006873DF" w:rsidRPr="00300DA5">
        <w:rPr>
          <w:rFonts w:ascii="Calibri" w:hAnsi="Calibri"/>
          <w:b/>
          <w:bCs/>
          <w:lang w:val="de-DE"/>
        </w:rPr>
        <w:t>ö</w:t>
      </w:r>
      <w:r w:rsidRPr="00300DA5">
        <w:rPr>
          <w:b/>
          <w:bCs/>
          <w:lang w:val="de-DE"/>
        </w:rPr>
        <w:t>llig</w:t>
      </w:r>
      <w:r w:rsidRPr="00505CA9">
        <w:rPr>
          <w:lang w:val="de-DE"/>
        </w:rPr>
        <w:t xml:space="preserve"> all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eitig und durchaus </w:t>
      </w:r>
      <w:r w:rsidRPr="00300DA5">
        <w:rPr>
          <w:b/>
          <w:bCs/>
          <w:lang w:val="de-DE"/>
        </w:rPr>
        <w:t>be</w:t>
      </w:r>
      <w:r w:rsidR="00505CA9" w:rsidRPr="00300DA5">
        <w:rPr>
          <w:b/>
          <w:bCs/>
          <w:lang w:val="de-DE"/>
        </w:rPr>
        <w:t>s</w:t>
      </w:r>
      <w:r w:rsidRPr="00300DA5">
        <w:rPr>
          <w:b/>
          <w:bCs/>
          <w:lang w:val="de-DE"/>
        </w:rPr>
        <w:t>timmt</w:t>
      </w:r>
      <w:r w:rsidRPr="00505CA9">
        <w:rPr>
          <w:lang w:val="de-DE"/>
        </w:rPr>
        <w:t xml:space="preserve"> i</w:t>
      </w:r>
      <w:r w:rsidR="00505CA9">
        <w:rPr>
          <w:lang w:val="de-DE"/>
        </w:rPr>
        <w:t>s</w:t>
      </w:r>
      <w:r w:rsidRPr="00505CA9">
        <w:rPr>
          <w:lang w:val="de-DE"/>
        </w:rPr>
        <w:t>t,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o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chte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 eigene Art, des Worts </w:t>
      </w:r>
      <w:r w:rsidRPr="00300DA5">
        <w:rPr>
          <w:b/>
          <w:bCs/>
          <w:lang w:val="de-DE"/>
        </w:rPr>
        <w:t>Determination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ich zu bedienen, wohl die Ur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ache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eyn, die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einen </w:t>
      </w:r>
      <w:r w:rsidRPr="00505CA9">
        <w:rPr>
          <w:lang w:val="de-DE"/>
        </w:rPr>
        <w:t>Aus-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druck</w:t>
      </w:r>
      <w:r w:rsidRPr="00505CA9">
        <w:rPr>
          <w:lang w:val="de-DE"/>
        </w:rPr>
        <w:t xml:space="preserve"> undeutlich machte und Mißver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ndni</w:t>
      </w:r>
      <w:r w:rsidR="00505CA9">
        <w:rPr>
          <w:lang w:val="de-DE"/>
        </w:rPr>
        <w:t>ss</w:t>
      </w:r>
      <w:r w:rsidRPr="00505CA9">
        <w:rPr>
          <w:lang w:val="de-DE"/>
        </w:rPr>
        <w:t>e veranlaßte.</w:t>
      </w:r>
    </w:p>
    <w:p w14:paraId="1A19544D" w14:textId="0D170E72" w:rsidR="00B97BB6" w:rsidRPr="00B97BB6" w:rsidRDefault="006873DF" w:rsidP="0041609F">
      <w:pPr>
        <w:rPr>
          <w:rFonts w:ascii="Calibri" w:hAnsi="Calibri"/>
          <w:lang w:val="de-DE"/>
        </w:rPr>
      </w:pPr>
      <w:r w:rsidRPr="006873DF">
        <w:rPr>
          <w:rFonts w:ascii="Calibri" w:hAnsi="Calibri"/>
          <w:lang w:val="de-DE"/>
        </w:rPr>
        <w:t>In</w:t>
      </w:r>
      <w:r w:rsidR="0041609F" w:rsidRPr="00505CA9">
        <w:rPr>
          <w:lang w:val="de-DE"/>
        </w:rPr>
        <w:t>de</w:t>
      </w:r>
      <w:r w:rsidR="00505CA9">
        <w:rPr>
          <w:lang w:val="de-DE"/>
        </w:rPr>
        <w:t>ss</w:t>
      </w:r>
      <w:r w:rsidR="0041609F" w:rsidRPr="00505CA9">
        <w:rPr>
          <w:lang w:val="de-DE"/>
        </w:rPr>
        <w:t>en</w:t>
      </w:r>
    </w:p>
    <w:p w14:paraId="2631A8B8" w14:textId="33E6034C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747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6B50EE62" w14:textId="4F3EB6A3" w:rsidR="00B97BB6" w:rsidRPr="00B97BB6" w:rsidRDefault="006873DF" w:rsidP="0041609F">
      <w:pPr>
        <w:rPr>
          <w:rFonts w:ascii="Calibri" w:hAnsi="Calibri"/>
          <w:lang w:val="de-DE"/>
        </w:rPr>
      </w:pPr>
      <w:r w:rsidRPr="006873DF">
        <w:rPr>
          <w:rFonts w:ascii="Calibri" w:hAnsi="Calibri"/>
          <w:lang w:val="de-DE"/>
        </w:rPr>
        <w:t>In</w:t>
      </w:r>
      <w:r w:rsidR="0041609F" w:rsidRPr="00505CA9">
        <w:rPr>
          <w:lang w:val="de-DE"/>
        </w:rPr>
        <w:t>de</w:t>
      </w:r>
      <w:r w:rsidR="00505CA9">
        <w:rPr>
          <w:lang w:val="de-DE"/>
        </w:rPr>
        <w:t>ss</w:t>
      </w:r>
      <w:r w:rsidR="0041609F" w:rsidRPr="00505CA9">
        <w:rPr>
          <w:lang w:val="de-DE"/>
        </w:rPr>
        <w:t xml:space="preserve">en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etzen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eine letztern </w:t>
      </w:r>
      <w:r w:rsidR="0041609F" w:rsidRPr="00505CA9">
        <w:rPr>
          <w:lang w:val="de-DE"/>
        </w:rPr>
        <w:t>Erkl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rungen *)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eine </w:t>
      </w:r>
      <w:r w:rsidR="0041609F" w:rsidRPr="00505CA9">
        <w:rPr>
          <w:lang w:val="de-DE"/>
        </w:rPr>
        <w:t>Mei-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nung</w:t>
      </w:r>
      <w:r w:rsidR="0041609F" w:rsidRPr="00505CA9">
        <w:rPr>
          <w:lang w:val="de-DE"/>
        </w:rPr>
        <w:t xml:space="preserve"> dar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 xml:space="preserve">ber ins Licht. Das </w:t>
      </w:r>
      <w:r w:rsidR="0041609F" w:rsidRPr="00C61B29">
        <w:rPr>
          <w:b/>
          <w:bCs/>
          <w:lang w:val="de-DE"/>
        </w:rPr>
        <w:t>Weniger be</w:t>
      </w:r>
      <w:r w:rsidR="00505CA9" w:rsidRPr="00C61B29">
        <w:rPr>
          <w:b/>
          <w:bCs/>
          <w:lang w:val="de-DE"/>
        </w:rPr>
        <w:t>s</w:t>
      </w:r>
      <w:r w:rsidR="0041609F" w:rsidRPr="00C61B29">
        <w:rPr>
          <w:b/>
          <w:bCs/>
          <w:lang w:val="de-DE"/>
        </w:rPr>
        <w:t>timmt</w:t>
      </w:r>
      <w:r w:rsidR="00B97BB6" w:rsidRPr="00C61B29">
        <w:rPr>
          <w:rFonts w:ascii="Calibri" w:hAnsi="Calibri"/>
          <w:b/>
          <w:bCs/>
          <w:lang w:val="de-DE"/>
        </w:rPr>
        <w:br/>
      </w:r>
      <w:r w:rsidR="00505CA9" w:rsidRPr="00C61B29">
        <w:rPr>
          <w:b/>
          <w:bCs/>
          <w:lang w:val="de-DE"/>
        </w:rPr>
        <w:t>s</w:t>
      </w:r>
      <w:r w:rsidR="0041609F" w:rsidRPr="00C61B29">
        <w:rPr>
          <w:b/>
          <w:bCs/>
          <w:lang w:val="de-DE"/>
        </w:rPr>
        <w:t>eyn</w:t>
      </w:r>
      <w:r w:rsidR="0041609F" w:rsidRPr="00505CA9">
        <w:rPr>
          <w:lang w:val="de-DE"/>
        </w:rPr>
        <w:t xml:space="preserve"> bey dem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chen lief auf eine </w:t>
      </w:r>
      <w:r w:rsidR="0041609F" w:rsidRPr="00C61B29">
        <w:rPr>
          <w:b/>
          <w:bCs/>
          <w:lang w:val="de-DE"/>
        </w:rPr>
        <w:t>gr</w:t>
      </w:r>
      <w:r w:rsidRPr="00C61B29">
        <w:rPr>
          <w:rFonts w:ascii="Calibri" w:hAnsi="Calibri"/>
          <w:b/>
          <w:bCs/>
          <w:lang w:val="de-DE"/>
        </w:rPr>
        <w:t>ö</w:t>
      </w:r>
      <w:r w:rsidR="0041609F" w:rsidRPr="00C61B29">
        <w:rPr>
          <w:b/>
          <w:bCs/>
          <w:lang w:val="de-DE"/>
        </w:rPr>
        <w:t xml:space="preserve">ßere </w:t>
      </w:r>
      <w:r w:rsidR="0041609F" w:rsidRPr="00C61B29">
        <w:rPr>
          <w:b/>
          <w:bCs/>
          <w:lang w:val="de-DE"/>
        </w:rPr>
        <w:t>Viel</w:t>
      </w:r>
      <w:r w:rsidR="00505CA9" w:rsidRPr="00C61B29">
        <w:rPr>
          <w:b/>
          <w:bCs/>
          <w:lang w:val="de-DE"/>
        </w:rPr>
        <w:t>s</w:t>
      </w:r>
      <w:r w:rsidR="0041609F" w:rsidRPr="00C61B29">
        <w:rPr>
          <w:b/>
          <w:bCs/>
          <w:lang w:val="de-DE"/>
        </w:rPr>
        <w:t>ei-</w:t>
      </w:r>
      <w:r w:rsidR="00B97BB6" w:rsidRPr="00C61B29">
        <w:rPr>
          <w:rFonts w:ascii="Calibri" w:hAnsi="Calibri"/>
          <w:b/>
          <w:bCs/>
          <w:lang w:val="de-DE"/>
        </w:rPr>
        <w:br/>
      </w:r>
      <w:r w:rsidR="0041609F" w:rsidRPr="00C61B29">
        <w:rPr>
          <w:b/>
          <w:bCs/>
          <w:lang w:val="de-DE"/>
        </w:rPr>
        <w:t>tigkeit</w:t>
      </w:r>
      <w:r w:rsidR="0041609F" w:rsidRPr="00505CA9">
        <w:rPr>
          <w:lang w:val="de-DE"/>
        </w:rPr>
        <w:t xml:space="preserve"> oder eine </w:t>
      </w:r>
      <w:r w:rsidR="0041609F" w:rsidRPr="00C61B29">
        <w:rPr>
          <w:b/>
          <w:bCs/>
          <w:lang w:val="de-DE"/>
        </w:rPr>
        <w:t>gr</w:t>
      </w:r>
      <w:r w:rsidRPr="00C61B29">
        <w:rPr>
          <w:rFonts w:ascii="Calibri" w:hAnsi="Calibri"/>
          <w:b/>
          <w:bCs/>
          <w:lang w:val="de-DE"/>
        </w:rPr>
        <w:t>ö</w:t>
      </w:r>
      <w:r w:rsidR="0041609F" w:rsidRPr="00C61B29">
        <w:rPr>
          <w:b/>
          <w:bCs/>
          <w:lang w:val="de-DE"/>
        </w:rPr>
        <w:t>ßere Mannigfaltigkeit</w:t>
      </w:r>
      <w:r w:rsidR="0041609F" w:rsidRPr="00505CA9">
        <w:rPr>
          <w:lang w:val="de-DE"/>
        </w:rPr>
        <w:t xml:space="preserve"> in den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Grundanlagen und in der Receptivit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t hinaus; dagegen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die Thier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eelen mehr und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rker auf einzelne, aber auch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wenigere Wirkungsarten </w:t>
      </w:r>
      <w:ins w:id="34" w:author="John Hymers" w:date="2024-04-13T00:01:00Z">
        <w:r w:rsidR="00A964D4" w:rsidRPr="00271324">
          <w:rPr>
            <w:lang w:val="de-DE"/>
          </w:rPr>
          <w:t>beschränkt</w:t>
        </w:r>
      </w:ins>
      <w:del w:id="35" w:author="John Hymers" w:date="2024-04-13T00:01:00Z">
        <w:r w:rsidR="0041609F" w:rsidRPr="00505CA9">
          <w:rPr>
            <w:lang w:val="de-DE"/>
          </w:rPr>
          <w:delText>be</w:delText>
        </w:r>
        <w:r w:rsidR="00505CA9">
          <w:rPr>
            <w:lang w:val="de-DE"/>
          </w:rPr>
          <w:delText>s</w:delText>
        </w:r>
        <w:r w:rsidR="0041609F" w:rsidRPr="00505CA9">
          <w:rPr>
            <w:lang w:val="de-DE"/>
          </w:rPr>
          <w:delText>ehr</w:delText>
        </w:r>
        <w:r w:rsidRPr="006873DF">
          <w:rPr>
            <w:rFonts w:ascii="Calibri" w:hAnsi="Calibri"/>
            <w:lang w:val="de-DE"/>
          </w:rPr>
          <w:delText>ä</w:delText>
        </w:r>
        <w:r w:rsidR="0041609F" w:rsidRPr="00505CA9">
          <w:rPr>
            <w:lang w:val="de-DE"/>
          </w:rPr>
          <w:delText>nkt</w:delText>
        </w:r>
      </w:del>
      <w:r w:rsidR="0041609F" w:rsidRPr="00505CA9">
        <w:rPr>
          <w:lang w:val="de-DE"/>
        </w:rPr>
        <w:t xml:space="preserve"> </w:t>
      </w:r>
      <w:r w:rsidR="00F46516">
        <w:rPr>
          <w:lang w:val="de-DE"/>
        </w:rPr>
        <w:t xml:space="preserve">[[note: error in DTA]]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eyn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ollten; und </w:t>
      </w:r>
      <w:r w:rsidR="0041609F" w:rsidRPr="00505CA9">
        <w:rPr>
          <w:lang w:val="de-DE"/>
        </w:rPr>
        <w:t>au-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ßer</w:t>
      </w:r>
      <w:r w:rsidR="0041609F" w:rsidRPr="00505CA9">
        <w:rPr>
          <w:lang w:val="de-DE"/>
        </w:rPr>
        <w:t xml:space="preserve"> Zweifel geh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rt jenes zu den Eigenheiten der </w:t>
      </w:r>
      <w:r w:rsidR="0041609F" w:rsidRPr="00505CA9">
        <w:rPr>
          <w:lang w:val="de-DE"/>
        </w:rPr>
        <w:t>Men-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chen</w:t>
      </w:r>
      <w:r w:rsidR="0041609F" w:rsidRPr="00505CA9">
        <w:rPr>
          <w:lang w:val="de-DE"/>
        </w:rPr>
        <w:t>. Sind die Grundkr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fte aller Seelen und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eelen-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artiger</w:t>
      </w:r>
      <w:r w:rsidR="0041609F" w:rsidRPr="00505CA9">
        <w:rPr>
          <w:lang w:val="de-DE"/>
        </w:rPr>
        <w:t xml:space="preserve"> We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en einfache Principe;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ollte das </w:t>
      </w:r>
      <w:r w:rsidR="0041609F" w:rsidRPr="00505CA9">
        <w:rPr>
          <w:lang w:val="de-DE"/>
        </w:rPr>
        <w:t>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chli-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che</w:t>
      </w:r>
      <w:r w:rsidR="0041609F" w:rsidRPr="00505CA9">
        <w:rPr>
          <w:lang w:val="de-DE"/>
        </w:rPr>
        <w:t xml:space="preserve"> doch darinn we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entlich ver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chieden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eyn, daß es einen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gr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ßern Umfang hat, und f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hig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t, nach mehrern </w:t>
      </w:r>
      <w:r w:rsidR="0041609F" w:rsidRPr="00505CA9">
        <w:rPr>
          <w:lang w:val="de-DE"/>
        </w:rPr>
        <w:t>unter-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chiedenen</w:t>
      </w:r>
      <w:r w:rsidR="0041609F" w:rsidRPr="00505CA9">
        <w:rPr>
          <w:lang w:val="de-DE"/>
        </w:rPr>
        <w:t xml:space="preserve"> Richtungen hin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ich auszula</w:t>
      </w:r>
      <w:r w:rsidR="00505CA9">
        <w:rPr>
          <w:lang w:val="de-DE"/>
        </w:rPr>
        <w:t>ss</w:t>
      </w:r>
      <w:r w:rsidR="0041609F" w:rsidRPr="00505CA9">
        <w:rPr>
          <w:lang w:val="de-DE"/>
        </w:rPr>
        <w:t>en, wenn es denn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gleich in jeder einzelnen Richtung nicht mit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o großer </w:t>
      </w:r>
      <w:r w:rsidRPr="006873DF">
        <w:rPr>
          <w:rFonts w:ascii="Calibri" w:hAnsi="Calibri"/>
          <w:lang w:val="de-DE"/>
        </w:rPr>
        <w:t>In</w:t>
      </w:r>
      <w:r w:rsidR="0041609F"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ten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ion</w:t>
      </w:r>
      <w:r w:rsidR="0041609F" w:rsidRPr="00505CA9">
        <w:rPr>
          <w:lang w:val="de-DE"/>
        </w:rPr>
        <w:t xml:space="preserve"> wirken k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nnte, als die mit einzelnen </w:t>
      </w:r>
      <w:r w:rsidRPr="006873DF">
        <w:rPr>
          <w:rFonts w:ascii="Calibri" w:hAnsi="Calibri"/>
          <w:lang w:val="de-DE"/>
        </w:rPr>
        <w:t>In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tinkten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ver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ehenen Thier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eelen. Der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t mehr </w:t>
      </w:r>
      <w:r w:rsidR="0041609F" w:rsidRPr="00505CA9">
        <w:rPr>
          <w:lang w:val="de-DE"/>
        </w:rPr>
        <w:t>modifi-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kabel, kann mannigfaltiger empfinden, und auch </w:t>
      </w:r>
      <w:r w:rsidR="0041609F" w:rsidRPr="00505CA9">
        <w:rPr>
          <w:lang w:val="de-DE"/>
        </w:rPr>
        <w:t>man-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nigfaltiger</w:t>
      </w:r>
      <w:r w:rsidR="0041609F" w:rsidRPr="00505CA9">
        <w:rPr>
          <w:lang w:val="de-DE"/>
        </w:rPr>
        <w:t xml:space="preserve"> wirken, dem gr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ßern Umfang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einer Sph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re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gem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ß, in der er zu wirken be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timmt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t, und wenn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nun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eine einzelne F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higkeiten und Triebe weniger </w:t>
      </w:r>
      <w:r w:rsidR="0041609F" w:rsidRPr="00505CA9">
        <w:rPr>
          <w:lang w:val="de-DE"/>
        </w:rPr>
        <w:t>inten-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ive</w:t>
      </w:r>
      <w:r w:rsidR="0041609F" w:rsidRPr="00505CA9">
        <w:rPr>
          <w:lang w:val="de-DE"/>
        </w:rPr>
        <w:t xml:space="preserve"> St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rke be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itzen,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o haben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ie dagegen de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to mehr an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Exten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ion voraus. Die Spinne mag, wenn man will,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ein </w:t>
      </w:r>
      <w:ins w:id="36" w:author="John Hymers" w:date="2024-04-13T00:01:00Z">
        <w:r w:rsidR="00A964D4" w:rsidRPr="00271324">
          <w:rPr>
            <w:lang w:val="de-DE"/>
          </w:rPr>
          <w:t>zarteres</w:t>
        </w:r>
      </w:ins>
      <w:r w:rsidR="00F46516">
        <w:rPr>
          <w:lang w:val="de-DE"/>
        </w:rPr>
        <w:t xml:space="preserve"> </w:t>
      </w:r>
      <w:del w:id="37" w:author="John Hymers" w:date="2024-04-13T00:01:00Z">
        <w:r w:rsidR="0041609F" w:rsidRPr="00505CA9">
          <w:rPr>
            <w:lang w:val="de-DE"/>
          </w:rPr>
          <w:delText>z</w:delText>
        </w:r>
        <w:r w:rsidRPr="006873DF">
          <w:rPr>
            <w:rFonts w:ascii="Calibri" w:hAnsi="Calibri"/>
            <w:lang w:val="de-DE"/>
          </w:rPr>
          <w:delText>ä</w:delText>
        </w:r>
        <w:r w:rsidR="0041609F" w:rsidRPr="00505CA9">
          <w:rPr>
            <w:lang w:val="de-DE"/>
          </w:rPr>
          <w:delText>rteres</w:delText>
        </w:r>
      </w:del>
      <w:r w:rsidR="0041609F" w:rsidRPr="00505CA9">
        <w:rPr>
          <w:lang w:val="de-DE"/>
        </w:rPr>
        <w:t xml:space="preserve"> Gef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hl haben, als der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ch, aber die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ganze Kraft </w:t>
      </w:r>
      <w:r w:rsidR="00A964D4" w:rsidRPr="00271324">
        <w:rPr>
          <w:lang w:val="de-DE"/>
        </w:rPr>
        <w:t>ihrer</w:t>
      </w:r>
      <w:r w:rsidR="0041609F" w:rsidRPr="00505CA9">
        <w:rPr>
          <w:lang w:val="de-DE"/>
        </w:rPr>
        <w:t xml:space="preserve"> kleinen Seele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 auch auf dieß Gef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hl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zu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ammengedr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ngt, dagegen F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 xml:space="preserve">hlen bey der </w:t>
      </w:r>
      <w:ins w:id="38" w:author="John Hymers" w:date="2024-04-13T00:01:00Z">
        <w:r w:rsidR="00A964D4" w:rsidRPr="00271324">
          <w:rPr>
            <w:lang w:val="de-DE"/>
          </w:rPr>
          <w:t>Menschenseele</w:t>
        </w:r>
      </w:ins>
      <w:del w:id="39" w:author="John Hymers" w:date="2024-04-13T00:01:00Z">
        <w:r w:rsidR="0041609F" w:rsidRPr="00505CA9">
          <w:rPr>
            <w:lang w:val="de-DE"/>
          </w:rPr>
          <w:delText>Men</w:delText>
        </w:r>
        <w:r w:rsidR="00505CA9">
          <w:rPr>
            <w:lang w:val="de-DE"/>
          </w:rPr>
          <w:delText>s</w:delText>
        </w:r>
        <w:r w:rsidR="0041609F" w:rsidRPr="00505CA9">
          <w:rPr>
            <w:lang w:val="de-DE"/>
          </w:rPr>
          <w:delText>chen-</w:delText>
        </w:r>
        <w:r w:rsidR="00B97BB6" w:rsidRPr="00B97BB6">
          <w:rPr>
            <w:rFonts w:ascii="Calibri" w:hAnsi="Calibri"/>
            <w:lang w:val="de-DE"/>
          </w:rPr>
          <w:br/>
        </w:r>
        <w:r w:rsidR="0041609F" w:rsidRPr="00505CA9">
          <w:rPr>
            <w:lang w:val="de-DE"/>
          </w:rPr>
          <w:delText>feele</w:delText>
        </w:r>
      </w:del>
      <w:r w:rsidR="0041609F" w:rsidRPr="00505CA9">
        <w:rPr>
          <w:lang w:val="de-DE"/>
        </w:rPr>
        <w:t xml:space="preserve"> </w:t>
      </w:r>
      <w:r w:rsidR="00F46516">
        <w:rPr>
          <w:lang w:val="de-DE"/>
        </w:rPr>
        <w:t xml:space="preserve">[[note: error in DTA]] </w:t>
      </w:r>
      <w:r w:rsidR="0041609F" w:rsidRPr="00505CA9">
        <w:rPr>
          <w:lang w:val="de-DE"/>
        </w:rPr>
        <w:t xml:space="preserve">nur Eine von den mancherley Arten </w:t>
      </w:r>
      <w:r w:rsidR="00F46516">
        <w:rPr>
          <w:rFonts w:ascii="Calibri" w:hAnsi="Calibri"/>
          <w:lang w:val="de-DE"/>
        </w:rPr>
        <w:t>i</w:t>
      </w:r>
      <w:r w:rsidRPr="006873DF">
        <w:rPr>
          <w:rFonts w:ascii="Calibri" w:hAnsi="Calibri"/>
          <w:lang w:val="de-DE"/>
        </w:rPr>
        <w:t>hr</w:t>
      </w:r>
      <w:r w:rsidR="0041609F" w:rsidRPr="00505CA9">
        <w:rPr>
          <w:lang w:val="de-DE"/>
        </w:rPr>
        <w:t>er Aeuße-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rungen</w:t>
      </w:r>
      <w:r w:rsidR="0041609F" w:rsidRPr="00505CA9">
        <w:rPr>
          <w:lang w:val="de-DE"/>
        </w:rPr>
        <w:t xml:space="preserve"> und R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ckwirkungen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t, zu welchen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ie durch 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u-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ßere</w:t>
      </w:r>
      <w:r w:rsidR="0041609F" w:rsidRPr="00505CA9">
        <w:rPr>
          <w:lang w:val="de-DE"/>
        </w:rPr>
        <w:t xml:space="preserve"> Eindr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cke gereizet wird. Die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eele hat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mehr zu thun, machet auch Vor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tellungen, vergleichet, und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wendet </w:t>
      </w:r>
      <w:r w:rsidRPr="006873DF">
        <w:rPr>
          <w:rFonts w:ascii="Calibri" w:hAnsi="Calibri"/>
          <w:lang w:val="de-DE"/>
        </w:rPr>
        <w:t>Ihr</w:t>
      </w:r>
      <w:r w:rsidR="0041609F" w:rsidRPr="00505CA9">
        <w:rPr>
          <w:lang w:val="de-DE"/>
        </w:rPr>
        <w:t>e</w:t>
      </w:r>
      <w:r w:rsidR="0041609F" w:rsidRPr="00505CA9">
        <w:rPr>
          <w:lang w:val="de-DE"/>
        </w:rPr>
        <w:t xml:space="preserve"> Kraft an unendlich vielen Seiten an.</w:t>
      </w:r>
    </w:p>
    <w:p w14:paraId="229AD700" w14:textId="4FB010E5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Die</w:t>
      </w:r>
      <w:r w:rsidR="00505CA9">
        <w:rPr>
          <w:lang w:val="de-DE"/>
        </w:rPr>
        <w:t>s</w:t>
      </w:r>
      <w:r w:rsidRPr="00505CA9">
        <w:rPr>
          <w:lang w:val="de-DE"/>
        </w:rPr>
        <w:t>e</w:t>
      </w:r>
    </w:p>
    <w:p w14:paraId="18735FAF" w14:textId="73DA0AE9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 xml:space="preserve">*) Anhang zu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einen Betrachtungen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die Triebe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Thiere, von der ver</w:t>
      </w:r>
      <w:r w:rsidR="00505CA9">
        <w:rPr>
          <w:lang w:val="de-DE"/>
        </w:rPr>
        <w:t>s</w:t>
      </w:r>
      <w:r w:rsidRPr="00505CA9">
        <w:rPr>
          <w:lang w:val="de-DE"/>
        </w:rPr>
        <w:t>chiedenen Determination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Naturkr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fte, und </w:t>
      </w:r>
      <w:r w:rsidR="006873DF" w:rsidRPr="006873DF">
        <w:rPr>
          <w:rFonts w:ascii="Calibri" w:hAnsi="Calibri"/>
          <w:lang w:val="de-DE"/>
        </w:rPr>
        <w:t>Ihr</w:t>
      </w:r>
      <w:r w:rsidRPr="00505CA9">
        <w:rPr>
          <w:lang w:val="de-DE"/>
        </w:rPr>
        <w:t>en ver</w:t>
      </w:r>
      <w:r w:rsidR="00505CA9">
        <w:rPr>
          <w:lang w:val="de-DE"/>
        </w:rPr>
        <w:t>s</w:t>
      </w:r>
      <w:r w:rsidRPr="00505CA9">
        <w:rPr>
          <w:lang w:val="de-DE"/>
        </w:rPr>
        <w:t>chiedenen Stufen.</w:t>
      </w:r>
      <w:r w:rsidR="00B97BB6" w:rsidRPr="00B97BB6">
        <w:rPr>
          <w:rFonts w:ascii="Calibri" w:hAnsi="Calibri"/>
          <w:lang w:val="de-DE"/>
        </w:rPr>
        <w:br/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748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XI. Ver</w:t>
      </w:r>
      <w:r w:rsidR="00505CA9">
        <w:rPr>
          <w:lang w:val="de-DE"/>
        </w:rPr>
        <w:t>s</w:t>
      </w:r>
      <w:r w:rsidRPr="00505CA9">
        <w:rPr>
          <w:lang w:val="de-DE"/>
        </w:rPr>
        <w:t>uch. Ueber die Grundkraft</w:t>
      </w:r>
    </w:p>
    <w:p w14:paraId="370C0AF3" w14:textId="55976B80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Die</w:t>
      </w:r>
      <w:r w:rsidR="00505CA9">
        <w:rPr>
          <w:lang w:val="de-DE"/>
        </w:rPr>
        <w:t>s</w:t>
      </w:r>
      <w:r w:rsidRPr="00505CA9">
        <w:rPr>
          <w:lang w:val="de-DE"/>
        </w:rPr>
        <w:t>e</w:t>
      </w:r>
      <w:r w:rsidRPr="00505CA9">
        <w:rPr>
          <w:lang w:val="de-DE"/>
        </w:rPr>
        <w:t xml:space="preserve">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 xml:space="preserve">ee von dem Grundcharakter der </w:t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heit</w:t>
      </w:r>
      <w:r w:rsidRPr="00505CA9">
        <w:rPr>
          <w:lang w:val="de-DE"/>
        </w:rPr>
        <w:t xml:space="preserve"> liegt, wie ich meine, in des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el. Reimarus </w:t>
      </w:r>
      <w:r w:rsidRPr="00505CA9">
        <w:rPr>
          <w:lang w:val="de-DE"/>
        </w:rPr>
        <w:t>Vor-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trage</w:t>
      </w:r>
      <w:r w:rsidRPr="00505CA9">
        <w:rPr>
          <w:lang w:val="de-DE"/>
        </w:rPr>
        <w:t xml:space="preserve">. Aber da 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weiter aus einander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etzte,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rieth</w:t>
      </w:r>
      <w:r w:rsidRPr="00505CA9">
        <w:rPr>
          <w:lang w:val="de-DE"/>
        </w:rPr>
        <w:t xml:space="preserve"> er auf eine Richtung, welche </w:t>
      </w:r>
      <w:r w:rsidR="00505CA9">
        <w:rPr>
          <w:lang w:val="de-DE"/>
        </w:rPr>
        <w:t>s</w:t>
      </w:r>
      <w:r w:rsidRPr="00505CA9">
        <w:rPr>
          <w:lang w:val="de-DE"/>
        </w:rPr>
        <w:t>einer Meinung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Vorw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rfe zuzog, daß er blinde Determinationen zum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Erkl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rungsgrunde angebe. Auch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ahe er das </w:t>
      </w:r>
      <w:r w:rsidRPr="00C61B29">
        <w:rPr>
          <w:b/>
          <w:bCs/>
          <w:lang w:val="de-DE"/>
        </w:rPr>
        <w:t>Weni-</w:t>
      </w:r>
      <w:r w:rsidR="00B97BB6" w:rsidRPr="00C61B29">
        <w:rPr>
          <w:rFonts w:ascii="Calibri" w:hAnsi="Calibri"/>
          <w:b/>
          <w:bCs/>
          <w:lang w:val="de-DE"/>
        </w:rPr>
        <w:br/>
      </w:r>
      <w:r w:rsidRPr="00C61B29">
        <w:rPr>
          <w:b/>
          <w:bCs/>
          <w:lang w:val="de-DE"/>
        </w:rPr>
        <w:t>ger</w:t>
      </w:r>
      <w:r w:rsidRPr="00C61B29">
        <w:rPr>
          <w:b/>
          <w:bCs/>
          <w:lang w:val="de-DE"/>
        </w:rPr>
        <w:t xml:space="preserve"> be</w:t>
      </w:r>
      <w:r w:rsidR="00505CA9" w:rsidRPr="00C61B29">
        <w:rPr>
          <w:b/>
          <w:bCs/>
          <w:lang w:val="de-DE"/>
        </w:rPr>
        <w:t>s</w:t>
      </w:r>
      <w:r w:rsidRPr="00C61B29">
        <w:rPr>
          <w:b/>
          <w:bCs/>
          <w:lang w:val="de-DE"/>
        </w:rPr>
        <w:t xml:space="preserve">timmt </w:t>
      </w:r>
      <w:r w:rsidR="00505CA9" w:rsidRPr="00C61B29">
        <w:rPr>
          <w:b/>
          <w:bCs/>
          <w:lang w:val="de-DE"/>
        </w:rPr>
        <w:t>s</w:t>
      </w:r>
      <w:r w:rsidRPr="00C61B29">
        <w:rPr>
          <w:b/>
          <w:bCs/>
          <w:lang w:val="de-DE"/>
        </w:rPr>
        <w:t xml:space="preserve">eyn </w:t>
      </w:r>
      <w:r w:rsidRPr="00505CA9">
        <w:rPr>
          <w:lang w:val="de-DE"/>
        </w:rPr>
        <w:t>nur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 </w:t>
      </w:r>
      <w:r w:rsidRPr="00C61B29">
        <w:rPr>
          <w:b/>
          <w:bCs/>
          <w:lang w:val="de-DE"/>
        </w:rPr>
        <w:t>Einen</w:t>
      </w:r>
      <w:r w:rsidRPr="00505CA9">
        <w:rPr>
          <w:lang w:val="de-DE"/>
        </w:rPr>
        <w:t xml:space="preserve"> der men</w:t>
      </w:r>
      <w:r w:rsidR="00505CA9">
        <w:rPr>
          <w:lang w:val="de-DE"/>
        </w:rPr>
        <w:t>s</w:t>
      </w:r>
      <w:r w:rsidRPr="00505CA9">
        <w:rPr>
          <w:lang w:val="de-DE"/>
        </w:rPr>
        <w:t>chlichen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ge an, und die Reflexion </w:t>
      </w:r>
      <w:r w:rsidR="00505CA9">
        <w:rPr>
          <w:lang w:val="de-DE"/>
        </w:rPr>
        <w:t>s</w:t>
      </w:r>
      <w:r w:rsidRPr="00505CA9">
        <w:rPr>
          <w:lang w:val="de-DE"/>
        </w:rPr>
        <w:t>ollte dabey die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</w:t>
      </w:r>
      <w:r w:rsidR="00505CA9">
        <w:rPr>
          <w:lang w:val="de-DE"/>
        </w:rPr>
        <w:t>s</w:t>
      </w:r>
      <w:r w:rsidRPr="00505CA9">
        <w:rPr>
          <w:lang w:val="de-DE"/>
        </w:rPr>
        <w:t>timmte Gr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nzlinie zwi</w:t>
      </w:r>
      <w:r w:rsidR="00505CA9">
        <w:rPr>
          <w:lang w:val="de-DE"/>
        </w:rPr>
        <w:t>s</w:t>
      </w:r>
      <w:r w:rsidRPr="00505CA9">
        <w:rPr>
          <w:lang w:val="de-DE"/>
        </w:rPr>
        <w:t>chen Thierheit und Men</w:t>
      </w:r>
      <w:r w:rsidR="00505CA9">
        <w:rPr>
          <w:lang w:val="de-DE"/>
        </w:rPr>
        <w:t>s</w:t>
      </w:r>
      <w:r w:rsidRPr="00505CA9">
        <w:rPr>
          <w:lang w:val="de-DE"/>
        </w:rPr>
        <w:t>chheit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ausmachen. Son</w:t>
      </w:r>
      <w:r w:rsidR="00505CA9">
        <w:rPr>
          <w:lang w:val="de-DE"/>
        </w:rPr>
        <w:t>s</w:t>
      </w:r>
      <w:r w:rsidRPr="00505CA9">
        <w:rPr>
          <w:lang w:val="de-DE"/>
        </w:rPr>
        <w:t>ten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rde </w:t>
      </w:r>
      <w:r w:rsidR="00505CA9">
        <w:rPr>
          <w:lang w:val="de-DE"/>
        </w:rPr>
        <w:t>s</w:t>
      </w:r>
      <w:r w:rsidRPr="00505CA9">
        <w:rPr>
          <w:lang w:val="de-DE"/>
        </w:rPr>
        <w:t>eine Vor</w:t>
      </w:r>
      <w:r w:rsidR="00505CA9">
        <w:rPr>
          <w:lang w:val="de-DE"/>
        </w:rPr>
        <w:t>s</w:t>
      </w:r>
      <w:r w:rsidRPr="00505CA9">
        <w:rPr>
          <w:lang w:val="de-DE"/>
        </w:rPr>
        <w:t>tellung und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eine Erkl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rung der thieri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</w:t>
      </w:r>
      <w:r w:rsidR="006873DF" w:rsidRPr="006873DF">
        <w:rPr>
          <w:rFonts w:ascii="Calibri" w:hAnsi="Calibri"/>
          <w:lang w:val="de-DE"/>
        </w:rPr>
        <w:t>In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tinkte von den </w:t>
      </w:r>
      <w:r w:rsidRPr="00505CA9">
        <w:rPr>
          <w:lang w:val="de-DE"/>
        </w:rPr>
        <w:t>Erkl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rungen </w:t>
      </w:r>
      <w:r w:rsidRPr="00505CA9">
        <w:rPr>
          <w:lang w:val="de-DE"/>
        </w:rPr>
        <w:t xml:space="preserve">des Hr. </w:t>
      </w:r>
      <w:r w:rsidRPr="00C61B29">
        <w:rPr>
          <w:b/>
          <w:bCs/>
          <w:lang w:val="de-DE"/>
        </w:rPr>
        <w:t>Herders</w:t>
      </w:r>
      <w:r w:rsidRPr="00505CA9">
        <w:rPr>
          <w:lang w:val="de-DE"/>
        </w:rPr>
        <w:t xml:space="preserve"> aus der </w:t>
      </w:r>
      <w:r w:rsidRPr="00C61B29">
        <w:rPr>
          <w:b/>
          <w:bCs/>
          <w:lang w:val="de-DE"/>
        </w:rPr>
        <w:t>Be</w:t>
      </w:r>
      <w:r w:rsidR="00505CA9" w:rsidRPr="00C61B29">
        <w:rPr>
          <w:b/>
          <w:bCs/>
          <w:lang w:val="de-DE"/>
        </w:rPr>
        <w:t>s</w:t>
      </w:r>
      <w:r w:rsidRPr="00C61B29">
        <w:rPr>
          <w:b/>
          <w:bCs/>
          <w:lang w:val="de-DE"/>
        </w:rPr>
        <w:t>onnenheit</w:t>
      </w:r>
      <w:r w:rsidRPr="00505CA9">
        <w:rPr>
          <w:lang w:val="de-DE"/>
        </w:rPr>
        <w:t xml:space="preserve"> *)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wohl nicht </w:t>
      </w:r>
      <w:r w:rsidR="00505CA9">
        <w:rPr>
          <w:lang w:val="de-DE"/>
        </w:rPr>
        <w:t>s</w:t>
      </w:r>
      <w:r w:rsidRPr="00505CA9">
        <w:rPr>
          <w:lang w:val="de-DE"/>
        </w:rPr>
        <w:t>o weit ver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chieden </w:t>
      </w:r>
      <w:r w:rsidR="00505CA9">
        <w:rPr>
          <w:lang w:val="de-DE"/>
        </w:rPr>
        <w:t>s</w:t>
      </w:r>
      <w:r w:rsidRPr="00505CA9">
        <w:rPr>
          <w:lang w:val="de-DE"/>
        </w:rPr>
        <w:t>eyn, als der letztere 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daf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 hielt, und jene unter die misgerathenen </w:t>
      </w:r>
      <w:r w:rsidRPr="00505CA9">
        <w:rPr>
          <w:lang w:val="de-DE"/>
        </w:rPr>
        <w:t>Hypothe-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</w:t>
      </w:r>
      <w:r w:rsidRPr="00505CA9">
        <w:rPr>
          <w:lang w:val="de-DE"/>
        </w:rPr>
        <w:t xml:space="preserve">hinrechnete. Mir kommt es </w:t>
      </w:r>
      <w:r w:rsidR="00505CA9">
        <w:rPr>
          <w:lang w:val="de-DE"/>
        </w:rPr>
        <w:t>s</w:t>
      </w:r>
      <w:r w:rsidRPr="00505CA9">
        <w:rPr>
          <w:lang w:val="de-DE"/>
        </w:rPr>
        <w:t>o vor, aber ich getraue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mich nicht, es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 zu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timmen, wie weit beide </w:t>
      </w:r>
      <w:r w:rsidRPr="00505CA9">
        <w:rPr>
          <w:lang w:val="de-DE"/>
        </w:rPr>
        <w:t>zu-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ammenkommen</w:t>
      </w:r>
      <w:r w:rsidRPr="00505CA9">
        <w:rPr>
          <w:lang w:val="de-DE"/>
        </w:rPr>
        <w:t xml:space="preserve">, weil </w:t>
      </w:r>
      <w:r w:rsidR="00505CA9">
        <w:rPr>
          <w:lang w:val="de-DE"/>
        </w:rPr>
        <w:t>s</w:t>
      </w:r>
      <w:r w:rsidRPr="00505CA9">
        <w:rPr>
          <w:lang w:val="de-DE"/>
        </w:rPr>
        <w:t>ich beyde zu kurz und zu dunkel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ausgedruckt.</w:t>
      </w:r>
    </w:p>
    <w:p w14:paraId="5CBCCBE4" w14:textId="35BFC629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Wenn Hr. </w:t>
      </w:r>
      <w:r w:rsidRPr="00C61B29">
        <w:rPr>
          <w:b/>
          <w:bCs/>
          <w:lang w:val="de-DE"/>
        </w:rPr>
        <w:t>Herder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>agt, die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 Seele </w:t>
      </w:r>
      <w:r w:rsidRPr="00505CA9">
        <w:rPr>
          <w:lang w:val="de-DE"/>
        </w:rPr>
        <w:t>be-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itze</w:t>
      </w:r>
      <w:r w:rsidRPr="00505CA9">
        <w:rPr>
          <w:lang w:val="de-DE"/>
        </w:rPr>
        <w:t xml:space="preserve"> eine </w:t>
      </w:r>
      <w:r w:rsidRPr="00C61B29">
        <w:rPr>
          <w:b/>
          <w:bCs/>
          <w:lang w:val="de-DE"/>
        </w:rPr>
        <w:t>gr</w:t>
      </w:r>
      <w:r w:rsidR="006873DF" w:rsidRPr="00C61B29">
        <w:rPr>
          <w:rFonts w:ascii="Calibri" w:hAnsi="Calibri"/>
          <w:b/>
          <w:bCs/>
          <w:lang w:val="de-DE"/>
        </w:rPr>
        <w:t>ö</w:t>
      </w:r>
      <w:r w:rsidRPr="00C61B29">
        <w:rPr>
          <w:b/>
          <w:bCs/>
          <w:lang w:val="de-DE"/>
        </w:rPr>
        <w:t>ßere Exten</w:t>
      </w:r>
      <w:r w:rsidR="00505CA9" w:rsidRPr="00C61B29">
        <w:rPr>
          <w:b/>
          <w:bCs/>
          <w:lang w:val="de-DE"/>
        </w:rPr>
        <w:t>s</w:t>
      </w:r>
      <w:r w:rsidRPr="00C61B29">
        <w:rPr>
          <w:b/>
          <w:bCs/>
          <w:lang w:val="de-DE"/>
        </w:rPr>
        <w:t>ion</w:t>
      </w:r>
      <w:r w:rsidRPr="00505CA9">
        <w:rPr>
          <w:lang w:val="de-DE"/>
        </w:rPr>
        <w:t xml:space="preserve"> zu mehrartigen mit </w:t>
      </w:r>
      <w:r w:rsidRPr="00C61B29">
        <w:rPr>
          <w:b/>
          <w:bCs/>
          <w:lang w:val="de-DE"/>
        </w:rPr>
        <w:t>min-</w:t>
      </w:r>
      <w:r w:rsidR="00B97BB6" w:rsidRPr="00C61B29">
        <w:rPr>
          <w:rFonts w:ascii="Calibri" w:hAnsi="Calibri"/>
          <w:b/>
          <w:bCs/>
          <w:lang w:val="de-DE"/>
        </w:rPr>
        <w:br/>
      </w:r>
      <w:r w:rsidRPr="00C61B29">
        <w:rPr>
          <w:b/>
          <w:bCs/>
          <w:lang w:val="de-DE"/>
        </w:rPr>
        <w:t>derer</w:t>
      </w:r>
      <w:r w:rsidRPr="00C61B29">
        <w:rPr>
          <w:b/>
          <w:bCs/>
          <w:lang w:val="de-DE"/>
        </w:rPr>
        <w:t xml:space="preserve"> </w:t>
      </w:r>
      <w:r w:rsidR="006873DF" w:rsidRPr="00C61B29">
        <w:rPr>
          <w:rFonts w:ascii="Calibri" w:hAnsi="Calibri"/>
          <w:b/>
          <w:bCs/>
          <w:lang w:val="de-DE"/>
        </w:rPr>
        <w:t>In</w:t>
      </w:r>
      <w:r w:rsidRPr="00C61B29">
        <w:rPr>
          <w:b/>
          <w:bCs/>
          <w:lang w:val="de-DE"/>
        </w:rPr>
        <w:t>ten</w:t>
      </w:r>
      <w:r w:rsidR="00505CA9" w:rsidRPr="00C61B29">
        <w:rPr>
          <w:b/>
          <w:bCs/>
          <w:lang w:val="de-DE"/>
        </w:rPr>
        <w:t>s</w:t>
      </w:r>
      <w:r w:rsidRPr="00C61B29">
        <w:rPr>
          <w:b/>
          <w:bCs/>
          <w:lang w:val="de-DE"/>
        </w:rPr>
        <w:t xml:space="preserve">ion </w:t>
      </w:r>
      <w:r w:rsidRPr="00505CA9">
        <w:rPr>
          <w:lang w:val="de-DE"/>
        </w:rPr>
        <w:t>in einzelnartigen Handlungen; daß</w:t>
      </w:r>
      <w:r w:rsidR="00B97BB6" w:rsidRPr="00B97BB6">
        <w:rPr>
          <w:rFonts w:ascii="Calibri" w:hAnsi="Calibri"/>
          <w:lang w:val="de-DE"/>
        </w:rPr>
        <w:br/>
      </w:r>
      <w:r w:rsidR="00F46516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</w:t>
      </w:r>
      <w:r w:rsidRPr="00505CA9">
        <w:rPr>
          <w:lang w:val="de-DE"/>
        </w:rPr>
        <w:t xml:space="preserve"> po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itive Kraft </w:t>
      </w:r>
      <w:r w:rsidR="00505CA9">
        <w:rPr>
          <w:lang w:val="de-DE"/>
        </w:rPr>
        <w:t>s</w:t>
      </w:r>
      <w:r w:rsidRPr="00505CA9">
        <w:rPr>
          <w:lang w:val="de-DE"/>
        </w:rPr>
        <w:t>ich in einem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ßern Raum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ußere,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nach feinerer Organi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ation, und heller, und daß in </w:t>
      </w:r>
      <w:r w:rsidRPr="00505CA9">
        <w:rPr>
          <w:lang w:val="de-DE"/>
        </w:rPr>
        <w:t>die-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er</w:t>
      </w:r>
      <w:r w:rsidRPr="00505CA9">
        <w:rPr>
          <w:lang w:val="de-DE"/>
        </w:rPr>
        <w:t xml:space="preserve"> Richtung</w:t>
      </w:r>
      <w:r w:rsidRPr="00505CA9">
        <w:rPr>
          <w:lang w:val="de-DE"/>
        </w:rPr>
        <w:t xml:space="preserve"> </w:t>
      </w:r>
      <w:r w:rsidR="00F46516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er</w:t>
      </w:r>
      <w:r w:rsidRPr="00505CA9">
        <w:rPr>
          <w:lang w:val="de-DE"/>
        </w:rPr>
        <w:t xml:space="preserve"> 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fte, in dem Verh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ltniß der </w:t>
      </w:r>
      <w:r w:rsidRPr="00505CA9">
        <w:rPr>
          <w:lang w:val="de-DE"/>
        </w:rPr>
        <w:t>Ex-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ten</w:t>
      </w:r>
      <w:r w:rsidR="00505CA9">
        <w:rPr>
          <w:lang w:val="de-DE"/>
        </w:rPr>
        <w:t>s</w:t>
      </w:r>
      <w:r w:rsidRPr="00505CA9">
        <w:rPr>
          <w:lang w:val="de-DE"/>
        </w:rPr>
        <w:t>ion</w:t>
      </w:r>
      <w:r w:rsidRPr="00505CA9">
        <w:rPr>
          <w:lang w:val="de-DE"/>
        </w:rPr>
        <w:t xml:space="preserve"> zur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ten</w:t>
      </w:r>
      <w:r w:rsidR="00505CA9">
        <w:rPr>
          <w:lang w:val="de-DE"/>
        </w:rPr>
        <w:t>s</w:t>
      </w:r>
      <w:r w:rsidRPr="00505CA9">
        <w:rPr>
          <w:lang w:val="de-DE"/>
        </w:rPr>
        <w:t>ion, darinn, daß die Men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="00505CA9">
        <w:rPr>
          <w:lang w:val="de-DE"/>
        </w:rPr>
        <w:t>s</w:t>
      </w:r>
      <w:r w:rsidRPr="00505CA9">
        <w:rPr>
          <w:lang w:val="de-DE"/>
        </w:rPr>
        <w:t>eele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weniger thieri</w:t>
      </w:r>
      <w:r w:rsidR="00505CA9">
        <w:rPr>
          <w:lang w:val="de-DE"/>
        </w:rPr>
        <w:t>s</w:t>
      </w:r>
      <w:r w:rsidRPr="00505CA9">
        <w:rPr>
          <w:lang w:val="de-DE"/>
        </w:rPr>
        <w:t>ch auf Einen Punkt einge</w:t>
      </w:r>
      <w:r w:rsidR="00505CA9">
        <w:rPr>
          <w:lang w:val="de-DE"/>
        </w:rPr>
        <w:t>s</w:t>
      </w:r>
      <w:r w:rsidRPr="00505CA9">
        <w:rPr>
          <w:lang w:val="de-DE"/>
        </w:rPr>
        <w:t>chlo</w:t>
      </w:r>
      <w:r w:rsidR="00505CA9">
        <w:rPr>
          <w:lang w:val="de-DE"/>
        </w:rPr>
        <w:t>ss</w:t>
      </w:r>
      <w:r w:rsidRPr="00505CA9">
        <w:rPr>
          <w:lang w:val="de-DE"/>
        </w:rPr>
        <w:t>en i</w:t>
      </w:r>
      <w:r w:rsidR="00505CA9">
        <w:rPr>
          <w:lang w:val="de-DE"/>
        </w:rPr>
        <w:t>s</w:t>
      </w:r>
      <w:r w:rsidRPr="00505CA9">
        <w:rPr>
          <w:lang w:val="de-DE"/>
        </w:rPr>
        <w:t>t,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Grundbe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timmung liege, die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zu einem </w:t>
      </w:r>
      <w:r w:rsidRPr="00C61B29">
        <w:rPr>
          <w:b/>
          <w:bCs/>
          <w:lang w:val="de-DE"/>
        </w:rPr>
        <w:t>be</w:t>
      </w:r>
      <w:r w:rsidR="00505CA9" w:rsidRPr="00C61B29">
        <w:rPr>
          <w:b/>
          <w:bCs/>
          <w:lang w:val="de-DE"/>
        </w:rPr>
        <w:t>s</w:t>
      </w:r>
      <w:r w:rsidRPr="00C61B29">
        <w:rPr>
          <w:b/>
          <w:bCs/>
          <w:lang w:val="de-DE"/>
        </w:rPr>
        <w:t>onnenen</w:t>
      </w:r>
      <w:r w:rsidRPr="00505CA9">
        <w:rPr>
          <w:lang w:val="de-DE"/>
        </w:rPr>
        <w:t>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vern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nftigen 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machet,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>ehe ich in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</w:t>
      </w:r>
      <w:r w:rsidRPr="00505CA9">
        <w:rPr>
          <w:lang w:val="de-DE"/>
        </w:rPr>
        <w:t>Ausdr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cken</w:t>
      </w:r>
      <w:r w:rsidRPr="00505CA9">
        <w:rPr>
          <w:lang w:val="de-DE"/>
        </w:rPr>
        <w:t xml:space="preserve"> nichts mehr, als in der Vor</w:t>
      </w:r>
      <w:r w:rsidR="00505CA9">
        <w:rPr>
          <w:lang w:val="de-DE"/>
        </w:rPr>
        <w:t>s</w:t>
      </w:r>
      <w:r w:rsidRPr="00505CA9">
        <w:rPr>
          <w:lang w:val="de-DE"/>
        </w:rPr>
        <w:t>tellung des Reimarus,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nur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alles lebhafter und 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rker ge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agt, </w:t>
      </w:r>
      <w:r w:rsidR="00505CA9">
        <w:rPr>
          <w:lang w:val="de-DE"/>
        </w:rPr>
        <w:t>s</w:t>
      </w:r>
      <w:r w:rsidRPr="00505CA9">
        <w:rPr>
          <w:lang w:val="de-DE"/>
        </w:rPr>
        <w:t>o wie das</w:t>
      </w:r>
      <w:r w:rsidRPr="00505CA9">
        <w:rPr>
          <w:lang w:val="de-DE"/>
        </w:rPr>
        <w:t xml:space="preserve"> 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nie</w:t>
      </w:r>
      <w:r w:rsidRPr="00505CA9">
        <w:rPr>
          <w:lang w:val="de-DE"/>
        </w:rPr>
        <w:t xml:space="preserve"> des Hr. </w:t>
      </w:r>
      <w:r w:rsidRPr="00C61B29">
        <w:rPr>
          <w:b/>
          <w:bCs/>
          <w:lang w:val="de-DE"/>
        </w:rPr>
        <w:t>Herders</w:t>
      </w:r>
      <w:r w:rsidRPr="00505CA9">
        <w:rPr>
          <w:lang w:val="de-DE"/>
        </w:rPr>
        <w:t>, der die Begriffe mehr malt, als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logi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zeichnet, es mit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bringet. Man muß ihm </w:t>
      </w:r>
      <w:r w:rsidRPr="00505CA9">
        <w:rPr>
          <w:lang w:val="de-DE"/>
        </w:rPr>
        <w:t>da-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</w:t>
      </w:r>
      <w:r w:rsidRPr="00505CA9">
        <w:rPr>
          <w:lang w:val="de-DE"/>
        </w:rPr>
        <w:t xml:space="preserve"> Dank wi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en; die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 xml:space="preserve">een in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tarken </w:t>
      </w:r>
      <w:r w:rsidR="006873DF" w:rsidRPr="006873DF">
        <w:rPr>
          <w:rFonts w:ascii="Calibri" w:hAnsi="Calibri"/>
          <w:lang w:val="de-DE"/>
        </w:rPr>
        <w:t>Im</w:t>
      </w:r>
      <w:r w:rsidRPr="00505CA9">
        <w:rPr>
          <w:lang w:val="de-DE"/>
        </w:rPr>
        <w:t>aginationen</w:t>
      </w:r>
    </w:p>
    <w:p w14:paraId="21BF0005" w14:textId="1921E133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einge-</w:t>
      </w:r>
    </w:p>
    <w:p w14:paraId="5AE03F1C" w14:textId="1FA7B1CF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 xml:space="preserve">*) Herder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den Ur</w:t>
      </w:r>
      <w:r w:rsidR="00505CA9">
        <w:rPr>
          <w:lang w:val="de-DE"/>
        </w:rPr>
        <w:t>s</w:t>
      </w:r>
      <w:r w:rsidRPr="00505CA9">
        <w:rPr>
          <w:lang w:val="de-DE"/>
        </w:rPr>
        <w:t>prung der Sprache.</w:t>
      </w:r>
      <w:r w:rsidR="00B97BB6" w:rsidRPr="00B97BB6">
        <w:rPr>
          <w:rFonts w:ascii="Calibri" w:hAnsi="Calibri"/>
          <w:lang w:val="de-DE"/>
        </w:rPr>
        <w:br/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749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1D3AE54E" w14:textId="3F7940D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eingetaucht, leuchten</w:t>
      </w:r>
      <w:r w:rsidRPr="00505CA9">
        <w:rPr>
          <w:lang w:val="de-DE"/>
        </w:rPr>
        <w:t xml:space="preserve"> mit einem </w:t>
      </w:r>
      <w:ins w:id="40" w:author="John Hymers" w:date="2024-04-13T00:01:00Z">
        <w:r w:rsidR="00A964D4" w:rsidRPr="00271324">
          <w:rPr>
            <w:lang w:val="de-DE"/>
          </w:rPr>
          <w:t>hellern</w:t>
        </w:r>
      </w:ins>
      <w:del w:id="41" w:author="John Hymers" w:date="2024-04-13T00:01:00Z">
        <w:r w:rsidRPr="00505CA9">
          <w:rPr>
            <w:lang w:val="de-DE"/>
          </w:rPr>
          <w:delText>hellerm</w:delText>
        </w:r>
      </w:del>
      <w:r w:rsidRPr="00505CA9">
        <w:rPr>
          <w:lang w:val="de-DE"/>
        </w:rPr>
        <w:t xml:space="preserve"> Lichte, das aber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auch oftmals blendet. Die </w:t>
      </w:r>
      <w:r w:rsidR="00505CA9">
        <w:rPr>
          <w:lang w:val="de-DE"/>
        </w:rPr>
        <w:t>s</w:t>
      </w:r>
      <w:r w:rsidRPr="00505CA9">
        <w:rPr>
          <w:lang w:val="de-DE"/>
        </w:rPr>
        <w:t>anftere Deutlichkeit i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doch mehr dem for</w:t>
      </w:r>
      <w:r w:rsidR="00505CA9">
        <w:rPr>
          <w:lang w:val="de-DE"/>
        </w:rPr>
        <w:t>s</w:t>
      </w:r>
      <w:r w:rsidRPr="00505CA9">
        <w:rPr>
          <w:lang w:val="de-DE"/>
        </w:rPr>
        <w:t>chenden Ver</w:t>
      </w:r>
      <w:r w:rsidR="00505CA9">
        <w:rPr>
          <w:lang w:val="de-DE"/>
        </w:rPr>
        <w:t>s</w:t>
      </w:r>
      <w:r w:rsidRPr="00505CA9">
        <w:rPr>
          <w:lang w:val="de-DE"/>
        </w:rPr>
        <w:t>tand angeme</w:t>
      </w:r>
      <w:r w:rsidR="00505CA9">
        <w:rPr>
          <w:lang w:val="de-DE"/>
        </w:rPr>
        <w:t>ss</w:t>
      </w:r>
      <w:r w:rsidRPr="00505CA9">
        <w:rPr>
          <w:lang w:val="de-DE"/>
        </w:rPr>
        <w:t>en, die oft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durch die zu </w:t>
      </w:r>
      <w:r w:rsidR="00505CA9">
        <w:rPr>
          <w:lang w:val="de-DE"/>
        </w:rPr>
        <w:t>s</w:t>
      </w:r>
      <w:r w:rsidRPr="00505CA9">
        <w:rPr>
          <w:lang w:val="de-DE"/>
        </w:rPr>
        <w:t>tarken Farben der Metaphern</w:t>
      </w:r>
      <w:r w:rsidRPr="00505CA9">
        <w:rPr>
          <w:lang w:val="de-DE"/>
        </w:rPr>
        <w:t xml:space="preserve"> vorlohren 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het.</w:t>
      </w:r>
      <w:r w:rsidRPr="00505CA9">
        <w:rPr>
          <w:lang w:val="de-DE"/>
        </w:rPr>
        <w:t xml:space="preserve"> Statt eines genau ausgemalten Bildes erh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lt man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zuweilen nur ein buntes Gekrit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el.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de</w:t>
      </w:r>
      <w:r w:rsidR="00505CA9">
        <w:rPr>
          <w:lang w:val="de-DE"/>
        </w:rPr>
        <w:t>ss</w:t>
      </w:r>
      <w:r w:rsidRPr="00505CA9">
        <w:rPr>
          <w:lang w:val="de-DE"/>
        </w:rPr>
        <w:t>en hat Hr.</w:t>
      </w:r>
      <w:r w:rsidR="00B97BB6" w:rsidRPr="00B97BB6">
        <w:rPr>
          <w:rFonts w:ascii="Calibri" w:hAnsi="Calibri"/>
          <w:lang w:val="de-DE"/>
        </w:rPr>
        <w:br/>
      </w:r>
      <w:r w:rsidRPr="00C61B29">
        <w:rPr>
          <w:b/>
          <w:bCs/>
          <w:lang w:val="de-DE"/>
        </w:rPr>
        <w:t>Herder</w:t>
      </w:r>
      <w:r w:rsidRPr="00505CA9">
        <w:rPr>
          <w:lang w:val="de-DE"/>
        </w:rPr>
        <w:t xml:space="preserve"> mit der </w:t>
      </w:r>
      <w:r w:rsidRPr="00C61B29">
        <w:rPr>
          <w:b/>
          <w:bCs/>
          <w:lang w:val="de-DE"/>
        </w:rPr>
        <w:t>Be</w:t>
      </w:r>
      <w:r w:rsidR="00505CA9" w:rsidRPr="00C61B29">
        <w:rPr>
          <w:b/>
          <w:bCs/>
          <w:lang w:val="de-DE"/>
        </w:rPr>
        <w:t>s</w:t>
      </w:r>
      <w:r w:rsidRPr="00C61B29">
        <w:rPr>
          <w:b/>
          <w:bCs/>
          <w:lang w:val="de-DE"/>
        </w:rPr>
        <w:t>onnenheit</w:t>
      </w:r>
      <w:r w:rsidRPr="00505CA9">
        <w:rPr>
          <w:lang w:val="de-DE"/>
        </w:rPr>
        <w:t xml:space="preserve"> wohl etwas mehr </w:t>
      </w:r>
      <w:r w:rsidR="00505CA9">
        <w:rPr>
          <w:lang w:val="de-DE"/>
        </w:rPr>
        <w:t>s</w:t>
      </w:r>
      <w:r w:rsidRPr="00505CA9">
        <w:rPr>
          <w:lang w:val="de-DE"/>
        </w:rPr>
        <w:t>agen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wollen. Das be</w:t>
      </w:r>
      <w:r w:rsidR="00505CA9">
        <w:rPr>
          <w:lang w:val="de-DE"/>
        </w:rPr>
        <w:t>s</w:t>
      </w:r>
      <w:r w:rsidRPr="00505CA9">
        <w:rPr>
          <w:lang w:val="de-DE"/>
        </w:rPr>
        <w:t>onnene Ge</w:t>
      </w:r>
      <w:r w:rsidR="00505CA9">
        <w:rPr>
          <w:lang w:val="de-DE"/>
        </w:rPr>
        <w:t>s</w:t>
      </w:r>
      <w:r w:rsidRPr="00505CA9">
        <w:rPr>
          <w:lang w:val="de-DE"/>
        </w:rPr>
        <w:t>ch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pf erkennet, will,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wirkt abgetrennt und </w:t>
      </w:r>
      <w:r w:rsidRPr="00C61B29">
        <w:rPr>
          <w:b/>
          <w:bCs/>
          <w:lang w:val="de-DE"/>
        </w:rPr>
        <w:t>frey</w:t>
      </w:r>
      <w:r w:rsidRPr="00505CA9">
        <w:rPr>
          <w:lang w:val="de-DE"/>
        </w:rPr>
        <w:t xml:space="preserve">, nach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einen </w:t>
      </w:r>
      <w:r w:rsidRPr="00505CA9">
        <w:rPr>
          <w:lang w:val="de-DE"/>
        </w:rPr>
        <w:t>Ausdr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cken</w:t>
      </w:r>
      <w:r w:rsidRPr="00505CA9">
        <w:rPr>
          <w:lang w:val="de-DE"/>
        </w:rPr>
        <w:t>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weis auch, daß es erkenne, wolle und wirke. Sein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Gedanke i</w:t>
      </w:r>
      <w:r w:rsidR="00505CA9">
        <w:rPr>
          <w:lang w:val="de-DE"/>
        </w:rPr>
        <w:t>s</w:t>
      </w:r>
      <w:r w:rsidRPr="00505CA9">
        <w:rPr>
          <w:lang w:val="de-DE"/>
        </w:rPr>
        <w:t>t kein unmittelbares Werk der Natur,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eben damit kann es </w:t>
      </w:r>
      <w:r w:rsidR="00505CA9">
        <w:rPr>
          <w:lang w:val="de-DE"/>
        </w:rPr>
        <w:t>s</w:t>
      </w:r>
      <w:r w:rsidRPr="00505CA9">
        <w:rPr>
          <w:lang w:val="de-DE"/>
        </w:rPr>
        <w:t>ein eigen Werk werden. Das alles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aber, Freyheit und Selb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tigkeit </w:t>
      </w:r>
      <w:r w:rsidR="00505CA9">
        <w:rPr>
          <w:lang w:val="de-DE"/>
        </w:rPr>
        <w:t>s</w:t>
      </w:r>
      <w:r w:rsidRPr="00505CA9">
        <w:rPr>
          <w:lang w:val="de-DE"/>
        </w:rPr>
        <w:t>oll zwar nur eine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Folge von jener mindern Be</w:t>
      </w:r>
      <w:r w:rsidR="00505CA9">
        <w:rPr>
          <w:lang w:val="de-DE"/>
        </w:rPr>
        <w:t>s</w:t>
      </w:r>
      <w:r w:rsidRPr="00505CA9">
        <w:rPr>
          <w:lang w:val="de-DE"/>
        </w:rPr>
        <w:t>chr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nkung auf Einiges </w:t>
      </w:r>
      <w:r w:rsidR="00505CA9">
        <w:rPr>
          <w:lang w:val="de-DE"/>
        </w:rPr>
        <w:t>s</w:t>
      </w:r>
      <w:r w:rsidRPr="00505CA9">
        <w:rPr>
          <w:lang w:val="de-DE"/>
        </w:rPr>
        <w:t>eyn,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wenig</w:t>
      </w:r>
      <w:r w:rsidR="00505CA9">
        <w:rPr>
          <w:lang w:val="de-DE"/>
        </w:rPr>
        <w:t>s</w:t>
      </w:r>
      <w:r w:rsidRPr="00505CA9">
        <w:rPr>
          <w:lang w:val="de-DE"/>
        </w:rPr>
        <w:t>tens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hrt mich die Verbindung der W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rter auf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</w:t>
      </w:r>
      <w:r w:rsidR="00505CA9">
        <w:rPr>
          <w:lang w:val="de-DE"/>
        </w:rPr>
        <w:t>s</w:t>
      </w:r>
      <w:r w:rsidRPr="00505CA9">
        <w:rPr>
          <w:lang w:val="de-DE"/>
        </w:rPr>
        <w:t>e Auslegung</w:t>
      </w:r>
      <w:ins w:id="42" w:author="John Hymers" w:date="2024-04-13T00:01:00Z">
        <w:r w:rsidR="00A964D4" w:rsidRPr="00271324">
          <w:rPr>
            <w:lang w:val="de-DE"/>
          </w:rPr>
          <w:t>.</w:t>
        </w:r>
      </w:ins>
      <w:del w:id="43" w:author="John Hymers" w:date="2024-04-13T00:01:00Z">
        <w:r w:rsidRPr="00505CA9">
          <w:rPr>
            <w:lang w:val="de-DE"/>
          </w:rPr>
          <w:delText>;</w:delText>
        </w:r>
      </w:del>
      <w:r w:rsidRPr="00505CA9">
        <w:rPr>
          <w:lang w:val="de-DE"/>
        </w:rPr>
        <w:t xml:space="preserve"> Aber wie leicht verwech</w:t>
      </w:r>
      <w:r w:rsidR="00505CA9">
        <w:rPr>
          <w:lang w:val="de-DE"/>
        </w:rPr>
        <w:t>s</w:t>
      </w:r>
      <w:r w:rsidRPr="00505CA9">
        <w:rPr>
          <w:lang w:val="de-DE"/>
        </w:rPr>
        <w:t>elt nicht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lebhafte Vor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tellungskraft eine nachfolgende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 xml:space="preserve">ee, </w:t>
      </w:r>
      <w:r w:rsidRPr="00505CA9">
        <w:rPr>
          <w:lang w:val="de-DE"/>
        </w:rPr>
        <w:t>wel-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</w:t>
      </w:r>
      <w:r w:rsidRPr="00505CA9">
        <w:rPr>
          <w:lang w:val="de-DE"/>
        </w:rPr>
        <w:t xml:space="preserve"> in der That eine neue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die aus dem </w:t>
      </w:r>
      <w:r w:rsidRPr="00505CA9">
        <w:rPr>
          <w:lang w:val="de-DE"/>
        </w:rPr>
        <w:t>anhal-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tenden</w:t>
      </w:r>
      <w:r w:rsidRPr="00505CA9">
        <w:rPr>
          <w:lang w:val="de-DE"/>
        </w:rPr>
        <w:t xml:space="preserve"> An</w:t>
      </w:r>
      <w:r w:rsidR="00505CA9">
        <w:rPr>
          <w:lang w:val="de-DE"/>
        </w:rPr>
        <w:t>s</w:t>
      </w:r>
      <w:r w:rsidRPr="00505CA9">
        <w:rPr>
          <w:lang w:val="de-DE"/>
        </w:rPr>
        <w:t>chauen der Sache ent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tehet, mit einer </w:t>
      </w:r>
      <w:r w:rsidRPr="00505CA9">
        <w:rPr>
          <w:lang w:val="de-DE"/>
        </w:rPr>
        <w:t>logi-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Pr="00505CA9">
        <w:rPr>
          <w:lang w:val="de-DE"/>
        </w:rPr>
        <w:t xml:space="preserve"> Folgerung, die nur auf einer vorhergehenden </w:t>
      </w:r>
      <w:r w:rsidRPr="00505CA9">
        <w:rPr>
          <w:lang w:val="de-DE"/>
        </w:rPr>
        <w:t>Vor-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tellung</w:t>
      </w:r>
      <w:r w:rsidRPr="00505CA9">
        <w:rPr>
          <w:lang w:val="de-DE"/>
        </w:rPr>
        <w:t xml:space="preserve"> beruhet, und daraus hergeleitet wird? Le</w:t>
      </w:r>
      <w:r w:rsidR="00505CA9">
        <w:rPr>
          <w:lang w:val="de-DE"/>
        </w:rPr>
        <w:t>s</w:t>
      </w:r>
      <w:r w:rsidRPr="00505CA9">
        <w:rPr>
          <w:lang w:val="de-DE"/>
        </w:rPr>
        <w:t>e ich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Erkl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rung von der </w:t>
      </w:r>
      <w:r w:rsidRPr="00C61B29">
        <w:rPr>
          <w:b/>
          <w:bCs/>
          <w:lang w:val="de-DE"/>
        </w:rPr>
        <w:t>Be</w:t>
      </w:r>
      <w:r w:rsidR="00505CA9" w:rsidRPr="00C61B29">
        <w:rPr>
          <w:b/>
          <w:bCs/>
          <w:lang w:val="de-DE"/>
        </w:rPr>
        <w:t>s</w:t>
      </w:r>
      <w:r w:rsidRPr="00C61B29">
        <w:rPr>
          <w:b/>
          <w:bCs/>
          <w:lang w:val="de-DE"/>
        </w:rPr>
        <w:t>onnenheit</w:t>
      </w:r>
      <w:r w:rsidRPr="00505CA9">
        <w:rPr>
          <w:lang w:val="de-DE"/>
        </w:rPr>
        <w:t xml:space="preserve"> in </w:t>
      </w:r>
      <w:r w:rsidR="00A964D4" w:rsidRPr="00271324">
        <w:rPr>
          <w:lang w:val="de-DE"/>
        </w:rPr>
        <w:t>ihrem</w:t>
      </w:r>
      <w:r w:rsidRPr="00505CA9">
        <w:rPr>
          <w:lang w:val="de-DE"/>
        </w:rPr>
        <w:t xml:space="preserve"> ganzen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ammenhang,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deucht mich, außer dem </w:t>
      </w:r>
      <w:r w:rsidRPr="00505CA9">
        <w:rPr>
          <w:lang w:val="de-DE"/>
        </w:rPr>
        <w:t>Hauptbe-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grif</w:t>
      </w:r>
      <w:r w:rsidRPr="00505CA9">
        <w:rPr>
          <w:lang w:val="de-DE"/>
        </w:rPr>
        <w:t xml:space="preserve">, </w:t>
      </w:r>
      <w:r w:rsidR="00505CA9">
        <w:rPr>
          <w:lang w:val="de-DE"/>
        </w:rPr>
        <w:t>s</w:t>
      </w:r>
      <w:r w:rsidRPr="00505CA9">
        <w:rPr>
          <w:lang w:val="de-DE"/>
        </w:rPr>
        <w:t>chimmere noch ein gewi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es Licht auf einigen </w:t>
      </w:r>
      <w:r w:rsidRPr="00505CA9">
        <w:rPr>
          <w:lang w:val="de-DE"/>
        </w:rPr>
        <w:t>Stel-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len</w:t>
      </w:r>
      <w:r w:rsidRPr="00505CA9">
        <w:rPr>
          <w:lang w:val="de-DE"/>
        </w:rPr>
        <w:t xml:space="preserve"> hervor, </w:t>
      </w:r>
      <w:r w:rsidR="00505CA9">
        <w:rPr>
          <w:lang w:val="de-DE"/>
        </w:rPr>
        <w:t>s</w:t>
      </w:r>
      <w:r w:rsidRPr="00505CA9">
        <w:rPr>
          <w:lang w:val="de-DE"/>
        </w:rPr>
        <w:t>o verwirrt, wie das Licht im Orion, das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aber doch etwas hinter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hat. </w:t>
      </w:r>
      <w:r w:rsidR="006873DF" w:rsidRPr="006873DF">
        <w:rPr>
          <w:rFonts w:ascii="Calibri" w:hAnsi="Calibri"/>
          <w:lang w:val="de-DE"/>
        </w:rPr>
        <w:t>Ist</w:t>
      </w:r>
      <w:r w:rsidRPr="00505CA9">
        <w:rPr>
          <w:lang w:val="de-DE"/>
        </w:rPr>
        <w:t xml:space="preserve">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 meine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nicht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eine Blendung in der Phanta</w:t>
      </w:r>
      <w:r w:rsidR="00505CA9">
        <w:rPr>
          <w:lang w:val="de-DE"/>
        </w:rPr>
        <w:t>s</w:t>
      </w:r>
      <w:r w:rsidRPr="00505CA9">
        <w:rPr>
          <w:lang w:val="de-DE"/>
        </w:rPr>
        <w:t>ie, den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chein der </w:t>
      </w:r>
      <w:r w:rsidR="00505CA9">
        <w:rPr>
          <w:lang w:val="de-DE"/>
        </w:rPr>
        <w:t>s</w:t>
      </w:r>
      <w:r w:rsidRPr="00505CA9">
        <w:rPr>
          <w:lang w:val="de-DE"/>
        </w:rPr>
        <w:t>tarken Bilder veranla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et hat, </w:t>
      </w:r>
      <w:r w:rsidR="00505CA9">
        <w:rPr>
          <w:lang w:val="de-DE"/>
        </w:rPr>
        <w:t>s</w:t>
      </w:r>
      <w:r w:rsidRPr="00505CA9">
        <w:rPr>
          <w:lang w:val="de-DE"/>
        </w:rPr>
        <w:t>o hat der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charfe Blick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es Mannes die </w:t>
      </w:r>
      <w:r w:rsidRPr="00D137EE">
        <w:rPr>
          <w:b/>
          <w:bCs/>
          <w:lang w:val="de-DE"/>
        </w:rPr>
        <w:t xml:space="preserve">innere </w:t>
      </w:r>
      <w:ins w:id="44" w:author="John Hymers" w:date="2024-04-13T00:01:00Z">
        <w:r w:rsidR="00A964D4" w:rsidRPr="00D137EE">
          <w:rPr>
            <w:b/>
            <w:bCs/>
            <w:lang w:val="de-DE"/>
          </w:rPr>
          <w:t>Selbstthätigkeit</w:t>
        </w:r>
      </w:ins>
      <w:del w:id="45" w:author="John Hymers" w:date="2024-04-13T00:01:00Z">
        <w:r w:rsidRPr="00D137EE">
          <w:rPr>
            <w:b/>
            <w:bCs/>
            <w:lang w:val="de-DE"/>
          </w:rPr>
          <w:delText>Selb</w:delText>
        </w:r>
        <w:r w:rsidR="00505CA9" w:rsidRPr="00D137EE">
          <w:rPr>
            <w:b/>
            <w:bCs/>
            <w:lang w:val="de-DE"/>
          </w:rPr>
          <w:delText>s</w:delText>
        </w:r>
        <w:r w:rsidRPr="00D137EE">
          <w:rPr>
            <w:b/>
            <w:bCs/>
            <w:lang w:val="de-DE"/>
          </w:rPr>
          <w:delText>trh</w:delText>
        </w:r>
        <w:r w:rsidR="006873DF" w:rsidRPr="00D137EE">
          <w:rPr>
            <w:rFonts w:ascii="Calibri" w:hAnsi="Calibri"/>
            <w:b/>
            <w:bCs/>
            <w:lang w:val="de-DE"/>
          </w:rPr>
          <w:delText>ä</w:delText>
        </w:r>
        <w:r w:rsidRPr="00D137EE">
          <w:rPr>
            <w:b/>
            <w:bCs/>
            <w:lang w:val="de-DE"/>
          </w:rPr>
          <w:delText>tig-</w:delText>
        </w:r>
        <w:r w:rsidR="00B97BB6" w:rsidRPr="00D137EE">
          <w:rPr>
            <w:rFonts w:ascii="Calibri" w:hAnsi="Calibri"/>
            <w:b/>
            <w:bCs/>
            <w:lang w:val="de-DE"/>
          </w:rPr>
          <w:br/>
        </w:r>
        <w:r w:rsidRPr="00D137EE">
          <w:rPr>
            <w:b/>
            <w:bCs/>
            <w:lang w:val="de-DE"/>
          </w:rPr>
          <w:delText>keit</w:delText>
        </w:r>
      </w:del>
      <w:r w:rsidRPr="00505CA9">
        <w:rPr>
          <w:lang w:val="de-DE"/>
        </w:rPr>
        <w:t xml:space="preserve"> der men</w:t>
      </w:r>
      <w:r w:rsidR="00505CA9">
        <w:rPr>
          <w:lang w:val="de-DE"/>
        </w:rPr>
        <w:t>s</w:t>
      </w:r>
      <w:r w:rsidRPr="00505CA9">
        <w:rPr>
          <w:lang w:val="de-DE"/>
        </w:rPr>
        <w:t>chlichen Seele, das we</w:t>
      </w:r>
      <w:r w:rsidR="00505CA9">
        <w:rPr>
          <w:lang w:val="de-DE"/>
        </w:rPr>
        <w:t>s</w:t>
      </w:r>
      <w:r w:rsidRPr="00505CA9">
        <w:rPr>
          <w:lang w:val="de-DE"/>
        </w:rPr>
        <w:t>entlich</w:t>
      </w:r>
      <w:r w:rsidR="00505CA9">
        <w:rPr>
          <w:lang w:val="de-DE"/>
        </w:rPr>
        <w:t>s</w:t>
      </w:r>
      <w:r w:rsidRPr="00505CA9">
        <w:rPr>
          <w:lang w:val="de-DE"/>
        </w:rPr>
        <w:t>te St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ck </w:t>
      </w:r>
      <w:r w:rsidRPr="00505CA9">
        <w:rPr>
          <w:lang w:val="de-DE"/>
        </w:rPr>
        <w:t>ih-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res</w:t>
      </w:r>
      <w:r w:rsidRPr="00505CA9">
        <w:rPr>
          <w:lang w:val="de-DE"/>
        </w:rPr>
        <w:t xml:space="preserve"> Grundcharakters, gefa</w:t>
      </w:r>
      <w:r w:rsidR="00505CA9">
        <w:rPr>
          <w:lang w:val="de-DE"/>
        </w:rPr>
        <w:t>ss</w:t>
      </w:r>
      <w:r w:rsidRPr="00505CA9">
        <w:rPr>
          <w:lang w:val="de-DE"/>
        </w:rPr>
        <w:t>et, und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 mit dem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ltniß</w:t>
      </w:r>
      <w:r w:rsidRPr="00505CA9">
        <w:rPr>
          <w:lang w:val="de-DE"/>
        </w:rPr>
        <w:t xml:space="preserve"> der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ten</w:t>
      </w:r>
      <w:r w:rsidR="00505CA9">
        <w:rPr>
          <w:lang w:val="de-DE"/>
        </w:rPr>
        <w:t>s</w:t>
      </w:r>
      <w:r w:rsidRPr="00505CA9">
        <w:rPr>
          <w:lang w:val="de-DE"/>
        </w:rPr>
        <w:t>ion zur Exten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ion in die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 von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</w:t>
      </w:r>
      <w:r w:rsidR="00505CA9">
        <w:rPr>
          <w:lang w:val="de-DE"/>
        </w:rPr>
        <w:t>s</w:t>
      </w:r>
      <w:r w:rsidRPr="00505CA9">
        <w:rPr>
          <w:lang w:val="de-DE"/>
        </w:rPr>
        <w:t>onnenheit zu</w:t>
      </w:r>
      <w:r w:rsidR="00505CA9">
        <w:rPr>
          <w:lang w:val="de-DE"/>
        </w:rPr>
        <w:t>s</w:t>
      </w:r>
      <w:r w:rsidRPr="00505CA9">
        <w:rPr>
          <w:lang w:val="de-DE"/>
        </w:rPr>
        <w:t>ammen gebracht.</w:t>
      </w:r>
    </w:p>
    <w:p w14:paraId="5B8A1B6A" w14:textId="2BAAB21D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Dem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 nun, wie ihm wolle, </w:t>
      </w:r>
      <w:r w:rsidR="00505CA9">
        <w:rPr>
          <w:lang w:val="de-DE"/>
        </w:rPr>
        <w:t>s</w:t>
      </w:r>
      <w:r w:rsidRPr="00505CA9">
        <w:rPr>
          <w:lang w:val="de-DE"/>
        </w:rPr>
        <w:t>o kann die bloße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Richtung der 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fte, die aus dem </w:t>
      </w:r>
      <w:ins w:id="46" w:author="John Hymers" w:date="2024-04-13T00:01:00Z">
        <w:r w:rsidR="00A964D4" w:rsidRPr="00271324">
          <w:rPr>
            <w:lang w:val="de-DE"/>
          </w:rPr>
          <w:t>Verhältnis</w:t>
        </w:r>
      </w:ins>
      <w:del w:id="47" w:author="John Hymers" w:date="2024-04-13T00:01:00Z">
        <w:r w:rsidRPr="00505CA9">
          <w:rPr>
            <w:lang w:val="de-DE"/>
          </w:rPr>
          <w:delText>Verh</w:delText>
        </w:r>
        <w:r w:rsidR="006873DF" w:rsidRPr="006873DF">
          <w:rPr>
            <w:rFonts w:ascii="Calibri" w:hAnsi="Calibri"/>
            <w:lang w:val="de-DE"/>
          </w:rPr>
          <w:delText>ä</w:delText>
        </w:r>
        <w:r w:rsidRPr="00505CA9">
          <w:rPr>
            <w:lang w:val="de-DE"/>
          </w:rPr>
          <w:delText xml:space="preserve">ltniß </w:delText>
        </w:r>
      </w:del>
      <w:r w:rsidRPr="00505CA9">
        <w:rPr>
          <w:lang w:val="de-DE"/>
        </w:rPr>
        <w:t>des gr</w:t>
      </w:r>
      <w:r w:rsidR="006873DF" w:rsidRPr="006873DF">
        <w:rPr>
          <w:rFonts w:ascii="Calibri" w:hAnsi="Calibri"/>
          <w:lang w:val="de-DE"/>
        </w:rPr>
        <w:t>ö</w:t>
      </w:r>
      <w:r w:rsidR="00505CA9">
        <w:rPr>
          <w:lang w:val="de-DE"/>
        </w:rPr>
        <w:t>s</w:t>
      </w:r>
      <w:r w:rsidRPr="00505CA9">
        <w:rPr>
          <w:lang w:val="de-DE"/>
        </w:rPr>
        <w:t>-</w:t>
      </w:r>
    </w:p>
    <w:p w14:paraId="33B69CA9" w14:textId="29BA70EC" w:rsidR="00B97BB6" w:rsidRPr="00B97BB6" w:rsidRDefault="00505CA9" w:rsidP="0041609F">
      <w:pPr>
        <w:rPr>
          <w:rFonts w:ascii="Calibri" w:hAnsi="Calibri"/>
          <w:lang w:val="de-DE"/>
        </w:rPr>
      </w:pPr>
      <w:r>
        <w:rPr>
          <w:lang w:val="de-DE"/>
        </w:rPr>
        <w:t>s</w:t>
      </w:r>
      <w:r w:rsidR="0041609F" w:rsidRPr="00505CA9">
        <w:rPr>
          <w:lang w:val="de-DE"/>
        </w:rPr>
        <w:t>ern</w:t>
      </w:r>
    </w:p>
    <w:p w14:paraId="54BAE953" w14:textId="5C4A9157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750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XI. Ver</w:t>
      </w:r>
      <w:r w:rsidR="00505CA9">
        <w:rPr>
          <w:lang w:val="de-DE"/>
        </w:rPr>
        <w:t>s</w:t>
      </w:r>
      <w:r w:rsidRPr="00505CA9">
        <w:rPr>
          <w:lang w:val="de-DE"/>
        </w:rPr>
        <w:t>uch. Ueber die Grundkraft</w:t>
      </w:r>
    </w:p>
    <w:p w14:paraId="6EB38C8F" w14:textId="0E79A9ED" w:rsidR="00B97BB6" w:rsidRPr="00B97BB6" w:rsidRDefault="00505CA9" w:rsidP="0041609F">
      <w:pPr>
        <w:rPr>
          <w:rFonts w:ascii="Calibri" w:hAnsi="Calibri"/>
          <w:lang w:val="de-DE"/>
        </w:rPr>
      </w:pPr>
      <w:r>
        <w:rPr>
          <w:lang w:val="de-DE"/>
        </w:rPr>
        <w:t>s</w:t>
      </w:r>
      <w:r w:rsidR="0041609F" w:rsidRPr="00505CA9">
        <w:rPr>
          <w:lang w:val="de-DE"/>
        </w:rPr>
        <w:t>ern</w:t>
      </w:r>
      <w:r w:rsidR="0041609F" w:rsidRPr="00505CA9">
        <w:rPr>
          <w:lang w:val="de-DE"/>
        </w:rPr>
        <w:t xml:space="preserve"> Umfanges zu der innern </w:t>
      </w:r>
      <w:r w:rsidR="006873DF" w:rsidRPr="006873DF">
        <w:rPr>
          <w:rFonts w:ascii="Calibri" w:hAnsi="Calibri"/>
          <w:lang w:val="de-DE"/>
        </w:rPr>
        <w:t>In</w:t>
      </w:r>
      <w:r w:rsidR="0041609F" w:rsidRPr="00505CA9">
        <w:rPr>
          <w:lang w:val="de-DE"/>
        </w:rPr>
        <w:t>ten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ion </w:t>
      </w:r>
      <w:r w:rsidR="00584598">
        <w:rPr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="0041609F" w:rsidRPr="00505CA9">
        <w:rPr>
          <w:lang w:val="de-DE"/>
        </w:rPr>
        <w:t>es Wirkungs-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krei</w:t>
      </w:r>
      <w:r>
        <w:rPr>
          <w:lang w:val="de-DE"/>
        </w:rPr>
        <w:t>s</w:t>
      </w:r>
      <w:r w:rsidR="0041609F" w:rsidRPr="00505CA9">
        <w:rPr>
          <w:lang w:val="de-DE"/>
        </w:rPr>
        <w:t>es</w:t>
      </w:r>
      <w:r w:rsidR="0041609F" w:rsidRPr="00505CA9">
        <w:rPr>
          <w:lang w:val="de-DE"/>
        </w:rPr>
        <w:t xml:space="preserve"> ent</w:t>
      </w:r>
      <w:r>
        <w:rPr>
          <w:lang w:val="de-DE"/>
        </w:rPr>
        <w:t>s</w:t>
      </w:r>
      <w:r w:rsidR="0041609F" w:rsidRPr="00505CA9">
        <w:rPr>
          <w:lang w:val="de-DE"/>
        </w:rPr>
        <w:t>pringet, den v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lligen Charakter der Men</w:t>
      </w:r>
      <w:r>
        <w:rPr>
          <w:lang w:val="de-DE"/>
        </w:rPr>
        <w:t>s</w:t>
      </w:r>
      <w:r w:rsidR="0041609F" w:rsidRPr="00505CA9">
        <w:rPr>
          <w:lang w:val="de-DE"/>
        </w:rPr>
        <w:t>chheit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allein nicht ausmachen. An </w:t>
      </w:r>
      <w:r>
        <w:rPr>
          <w:lang w:val="de-DE"/>
        </w:rPr>
        <w:t>s</w:t>
      </w:r>
      <w:r w:rsidR="0041609F" w:rsidRPr="00505CA9">
        <w:rPr>
          <w:lang w:val="de-DE"/>
        </w:rPr>
        <w:t>ich giebt die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es </w:t>
      </w:r>
      <w:ins w:id="48" w:author="John Hymers" w:date="2024-04-13T00:01:00Z">
        <w:r w:rsidR="00A964D4" w:rsidRPr="00271324">
          <w:rPr>
            <w:lang w:val="de-DE"/>
          </w:rPr>
          <w:t>Verhältniß</w:t>
        </w:r>
      </w:ins>
      <w:del w:id="49" w:author="John Hymers" w:date="2024-04-13T00:01:00Z">
        <w:r w:rsidR="0041609F" w:rsidRPr="00505CA9">
          <w:rPr>
            <w:lang w:val="de-DE"/>
          </w:rPr>
          <w:delText>Verh</w:delText>
        </w:r>
        <w:r w:rsidR="006873DF" w:rsidRPr="006873DF">
          <w:rPr>
            <w:rFonts w:ascii="Calibri" w:hAnsi="Calibri"/>
            <w:lang w:val="de-DE"/>
          </w:rPr>
          <w:delText>ä</w:delText>
        </w:r>
        <w:r w:rsidR="0041609F" w:rsidRPr="00505CA9">
          <w:rPr>
            <w:lang w:val="de-DE"/>
          </w:rPr>
          <w:delText>lt-</w:delText>
        </w:r>
        <w:r w:rsidR="00B97BB6" w:rsidRPr="00B97BB6">
          <w:rPr>
            <w:rFonts w:ascii="Calibri" w:hAnsi="Calibri"/>
            <w:lang w:val="de-DE"/>
          </w:rPr>
          <w:br/>
        </w:r>
        <w:r w:rsidR="0041609F" w:rsidRPr="00505CA9">
          <w:rPr>
            <w:lang w:val="de-DE"/>
          </w:rPr>
          <w:delText>niß</w:delText>
        </w:r>
      </w:del>
      <w:r w:rsidR="0041609F" w:rsidRPr="00505CA9">
        <w:rPr>
          <w:lang w:val="de-DE"/>
        </w:rPr>
        <w:t xml:space="preserve"> denen Men</w:t>
      </w:r>
      <w:r>
        <w:rPr>
          <w:lang w:val="de-DE"/>
        </w:rPr>
        <w:t>s</w:t>
      </w:r>
      <w:r w:rsidR="0041609F" w:rsidRPr="00505CA9">
        <w:rPr>
          <w:lang w:val="de-DE"/>
        </w:rPr>
        <w:t>chen nicht einmal Vorz</w:t>
      </w:r>
      <w:r w:rsidR="006873DF"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 xml:space="preserve">ge vor den </w:t>
      </w:r>
      <w:r w:rsidR="0041609F" w:rsidRPr="00505CA9">
        <w:rPr>
          <w:lang w:val="de-DE"/>
        </w:rPr>
        <w:t>Thie-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ren</w:t>
      </w:r>
      <w:r w:rsidR="0041609F" w:rsidRPr="00505CA9">
        <w:rPr>
          <w:lang w:val="de-DE"/>
        </w:rPr>
        <w:t xml:space="preserve">, wenn nicht noch </w:t>
      </w:r>
      <w:r w:rsidR="006873DF"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berdieß der ganzen Seelenkraft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im Men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chen eine </w:t>
      </w:r>
      <w:r w:rsidR="0041609F" w:rsidRPr="00D137EE">
        <w:rPr>
          <w:b/>
          <w:bCs/>
          <w:lang w:val="de-DE"/>
        </w:rPr>
        <w:t>gr</w:t>
      </w:r>
      <w:r w:rsidR="006873DF" w:rsidRPr="00D137EE">
        <w:rPr>
          <w:rFonts w:ascii="Calibri" w:hAnsi="Calibri"/>
          <w:b/>
          <w:bCs/>
          <w:lang w:val="de-DE"/>
        </w:rPr>
        <w:t>ö</w:t>
      </w:r>
      <w:r w:rsidR="0041609F" w:rsidRPr="00D137EE">
        <w:rPr>
          <w:b/>
          <w:bCs/>
          <w:lang w:val="de-DE"/>
        </w:rPr>
        <w:t>ßere innere St</w:t>
      </w:r>
      <w:r w:rsidR="006873DF" w:rsidRPr="00D137EE">
        <w:rPr>
          <w:rFonts w:ascii="Calibri" w:hAnsi="Calibri"/>
          <w:b/>
          <w:bCs/>
          <w:lang w:val="de-DE"/>
        </w:rPr>
        <w:t>ä</w:t>
      </w:r>
      <w:r w:rsidR="0041609F" w:rsidRPr="00D137EE">
        <w:rPr>
          <w:b/>
          <w:bCs/>
          <w:lang w:val="de-DE"/>
        </w:rPr>
        <w:t>rke</w:t>
      </w:r>
      <w:r w:rsidR="0041609F" w:rsidRPr="00505CA9">
        <w:rPr>
          <w:lang w:val="de-DE"/>
        </w:rPr>
        <w:t xml:space="preserve"> beygeleget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wird. Thier- und Men</w:t>
      </w:r>
      <w:r>
        <w:rPr>
          <w:lang w:val="de-DE"/>
        </w:rPr>
        <w:t>s</w:t>
      </w:r>
      <w:r w:rsidR="0041609F" w:rsidRPr="00505CA9">
        <w:rPr>
          <w:lang w:val="de-DE"/>
        </w:rPr>
        <w:t>chen</w:t>
      </w:r>
      <w:r>
        <w:rPr>
          <w:lang w:val="de-DE"/>
        </w:rPr>
        <w:t>s</w:t>
      </w:r>
      <w:r w:rsidR="0041609F" w:rsidRPr="00505CA9">
        <w:rPr>
          <w:lang w:val="de-DE"/>
        </w:rPr>
        <w:t>eelen w</w:t>
      </w:r>
      <w:r w:rsidR="006873DF"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rden ohngef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hr in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das Verh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ltniß mit einander kommen, dergleichen </w:t>
      </w:r>
      <w:r w:rsidR="0041609F" w:rsidRPr="00505CA9">
        <w:rPr>
          <w:lang w:val="de-DE"/>
        </w:rPr>
        <w:t>zwi-</w:t>
      </w:r>
      <w:r w:rsidR="00B97BB6" w:rsidRPr="00B97BB6">
        <w:rPr>
          <w:rFonts w:ascii="Calibri" w:hAnsi="Calibri"/>
          <w:lang w:val="de-DE"/>
        </w:rPr>
        <w:br/>
      </w:r>
      <w:r>
        <w:rPr>
          <w:lang w:val="de-DE"/>
        </w:rPr>
        <w:t>s</w:t>
      </w:r>
      <w:r w:rsidR="0041609F" w:rsidRPr="00505CA9">
        <w:rPr>
          <w:lang w:val="de-DE"/>
        </w:rPr>
        <w:t>chen</w:t>
      </w:r>
      <w:r w:rsidR="0041609F" w:rsidRPr="00505CA9">
        <w:rPr>
          <w:lang w:val="de-DE"/>
        </w:rPr>
        <w:t xml:space="preserve"> den kleinen allgemeinen Gei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tern, die zu allen </w:t>
      </w:r>
      <w:r w:rsidR="0041609F" w:rsidRPr="00505CA9">
        <w:rPr>
          <w:lang w:val="de-DE"/>
        </w:rPr>
        <w:t>mit-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telm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ßig</w:t>
      </w:r>
      <w:r w:rsidR="0041609F" w:rsidRPr="00505CA9">
        <w:rPr>
          <w:lang w:val="de-DE"/>
        </w:rPr>
        <w:t xml:space="preserve"> ge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chickt 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ind, weil 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ie zu nichts es auf eine </w:t>
      </w:r>
      <w:r w:rsidR="0041609F" w:rsidRPr="00505CA9">
        <w:rPr>
          <w:lang w:val="de-DE"/>
        </w:rPr>
        <w:t>vor-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z</w:t>
      </w:r>
      <w:r w:rsidR="006873DF"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gliche</w:t>
      </w:r>
      <w:r w:rsidR="0041609F" w:rsidRPr="00505CA9">
        <w:rPr>
          <w:lang w:val="de-DE"/>
        </w:rPr>
        <w:t xml:space="preserve"> Art </w:t>
      </w:r>
      <w:r>
        <w:rPr>
          <w:lang w:val="de-DE"/>
        </w:rPr>
        <w:t>s</w:t>
      </w:r>
      <w:r w:rsidR="0041609F" w:rsidRPr="00505CA9">
        <w:rPr>
          <w:lang w:val="de-DE"/>
        </w:rPr>
        <w:t>ind, und zwi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chen den Genies </w:t>
      </w:r>
      <w:r>
        <w:rPr>
          <w:lang w:val="de-DE"/>
        </w:rPr>
        <w:t>s</w:t>
      </w:r>
      <w:r w:rsidR="0041609F" w:rsidRPr="00505CA9">
        <w:rPr>
          <w:lang w:val="de-DE"/>
        </w:rPr>
        <w:t>tatt findet,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die an Einer Seite weit </w:t>
      </w:r>
      <w:r w:rsidR="006873DF"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 xml:space="preserve">ber den gemeinen </w:t>
      </w:r>
      <w:r w:rsidR="0041609F" w:rsidRPr="00505CA9">
        <w:rPr>
          <w:lang w:val="de-DE"/>
        </w:rPr>
        <w:t>Men-</w:t>
      </w:r>
      <w:r w:rsidR="00B97BB6" w:rsidRPr="00B97BB6">
        <w:rPr>
          <w:rFonts w:ascii="Calibri" w:hAnsi="Calibri"/>
          <w:lang w:val="de-DE"/>
        </w:rPr>
        <w:br/>
      </w:r>
      <w:r>
        <w:rPr>
          <w:lang w:val="de-DE"/>
        </w:rPr>
        <w:t>s</w:t>
      </w:r>
      <w:r w:rsidR="0041609F" w:rsidRPr="00505CA9">
        <w:rPr>
          <w:lang w:val="de-DE"/>
        </w:rPr>
        <w:t>chenver</w:t>
      </w:r>
      <w:r>
        <w:rPr>
          <w:lang w:val="de-DE"/>
        </w:rPr>
        <w:t>s</w:t>
      </w:r>
      <w:r w:rsidR="0041609F" w:rsidRPr="00505CA9">
        <w:rPr>
          <w:lang w:val="de-DE"/>
        </w:rPr>
        <w:t>tand</w:t>
      </w:r>
      <w:r w:rsidR="0041609F" w:rsidRPr="00505CA9">
        <w:rPr>
          <w:lang w:val="de-DE"/>
        </w:rPr>
        <w:t xml:space="preserve"> erhaben, und an Einer Seite unter ihm</w:t>
      </w:r>
      <w:r w:rsidR="00B97BB6" w:rsidRPr="00B97BB6">
        <w:rPr>
          <w:rFonts w:ascii="Calibri" w:hAnsi="Calibri"/>
          <w:lang w:val="de-DE"/>
        </w:rPr>
        <w:br/>
      </w:r>
      <w:r>
        <w:rPr>
          <w:lang w:val="de-DE"/>
        </w:rPr>
        <w:t>s</w:t>
      </w:r>
      <w:r w:rsidR="0041609F" w:rsidRPr="00505CA9">
        <w:rPr>
          <w:lang w:val="de-DE"/>
        </w:rPr>
        <w:t>tehen. Dieß letztere w</w:t>
      </w:r>
      <w:r w:rsidR="006873DF"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 xml:space="preserve">rden die Thiere mit </w:t>
      </w:r>
      <w:r w:rsidR="00584598">
        <w:rPr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="0041609F" w:rsidRPr="00505CA9">
        <w:rPr>
          <w:lang w:val="de-DE"/>
        </w:rPr>
        <w:t xml:space="preserve">en </w:t>
      </w:r>
      <w:r>
        <w:rPr>
          <w:lang w:val="de-DE"/>
        </w:rPr>
        <w:t>s</w:t>
      </w:r>
      <w:r w:rsidR="0041609F" w:rsidRPr="00505CA9">
        <w:rPr>
          <w:lang w:val="de-DE"/>
        </w:rPr>
        <w:t>tar-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ken</w:t>
      </w:r>
      <w:r w:rsidR="0041609F" w:rsidRPr="00505CA9">
        <w:rPr>
          <w:lang w:val="de-DE"/>
        </w:rPr>
        <w:t xml:space="preserve"> und 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ichern </w:t>
      </w:r>
      <w:r w:rsidR="006873DF" w:rsidRPr="006873DF">
        <w:rPr>
          <w:rFonts w:ascii="Calibri" w:hAnsi="Calibri"/>
          <w:lang w:val="de-DE"/>
        </w:rPr>
        <w:t>In</w:t>
      </w:r>
      <w:r>
        <w:rPr>
          <w:lang w:val="de-DE"/>
        </w:rPr>
        <w:t>s</w:t>
      </w:r>
      <w:r w:rsidR="0041609F" w:rsidRPr="00505CA9">
        <w:rPr>
          <w:lang w:val="de-DE"/>
        </w:rPr>
        <w:t>tinkten; und jenes der Men</w:t>
      </w:r>
      <w:r>
        <w:rPr>
          <w:lang w:val="de-DE"/>
        </w:rPr>
        <w:t>s</w:t>
      </w:r>
      <w:r w:rsidR="0041609F" w:rsidRPr="00505CA9">
        <w:rPr>
          <w:lang w:val="de-DE"/>
        </w:rPr>
        <w:t>ch mit</w:t>
      </w:r>
      <w:r w:rsidR="00B97BB6" w:rsidRPr="00B97BB6">
        <w:rPr>
          <w:rFonts w:ascii="Calibri" w:hAnsi="Calibri"/>
          <w:lang w:val="de-DE"/>
        </w:rPr>
        <w:br/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einen </w:t>
      </w:r>
      <w:r>
        <w:rPr>
          <w:lang w:val="de-DE"/>
        </w:rPr>
        <w:t>s</w:t>
      </w:r>
      <w:r w:rsidR="0041609F" w:rsidRPr="00505CA9">
        <w:rPr>
          <w:lang w:val="de-DE"/>
        </w:rPr>
        <w:t>chwachen zu allen aufgelegten Naturkr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ften </w:t>
      </w:r>
      <w:r>
        <w:rPr>
          <w:lang w:val="de-DE"/>
        </w:rPr>
        <w:t>s</w:t>
      </w:r>
      <w:r w:rsidR="0041609F" w:rsidRPr="00505CA9">
        <w:rPr>
          <w:lang w:val="de-DE"/>
        </w:rPr>
        <w:t>eyn.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Bey welchen i</w:t>
      </w:r>
      <w:r>
        <w:rPr>
          <w:lang w:val="de-DE"/>
        </w:rPr>
        <w:t>s</w:t>
      </w:r>
      <w:r w:rsidR="0041609F" w:rsidRPr="00505CA9">
        <w:rPr>
          <w:lang w:val="de-DE"/>
        </w:rPr>
        <w:t>t aber die gr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ßte Seelengr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ße? Sie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kann 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o gar in den letztern geringer </w:t>
      </w:r>
      <w:r>
        <w:rPr>
          <w:lang w:val="de-DE"/>
        </w:rPr>
        <w:t>s</w:t>
      </w:r>
      <w:r w:rsidR="0041609F" w:rsidRPr="00505CA9">
        <w:rPr>
          <w:lang w:val="de-DE"/>
        </w:rPr>
        <w:t>eyn, als in jenen.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Dieß wird von der </w:t>
      </w:r>
      <w:r w:rsidR="0041609F" w:rsidRPr="00D137EE">
        <w:rPr>
          <w:b/>
          <w:bCs/>
          <w:lang w:val="de-DE"/>
        </w:rPr>
        <w:t>ab</w:t>
      </w:r>
      <w:r w:rsidRPr="00D137EE">
        <w:rPr>
          <w:b/>
          <w:bCs/>
          <w:lang w:val="de-DE"/>
        </w:rPr>
        <w:t>s</w:t>
      </w:r>
      <w:r w:rsidR="0041609F" w:rsidRPr="00D137EE">
        <w:rPr>
          <w:b/>
          <w:bCs/>
          <w:lang w:val="de-DE"/>
        </w:rPr>
        <w:t>oluten Gr</w:t>
      </w:r>
      <w:r w:rsidR="006873DF" w:rsidRPr="00D137EE">
        <w:rPr>
          <w:rFonts w:ascii="Calibri" w:hAnsi="Calibri"/>
          <w:b/>
          <w:bCs/>
          <w:lang w:val="de-DE"/>
        </w:rPr>
        <w:t>ö</w:t>
      </w:r>
      <w:r w:rsidR="0041609F" w:rsidRPr="00D137EE">
        <w:rPr>
          <w:b/>
          <w:bCs/>
          <w:lang w:val="de-DE"/>
        </w:rPr>
        <w:t>ße</w:t>
      </w:r>
      <w:r w:rsidR="0041609F" w:rsidRPr="00505CA9">
        <w:rPr>
          <w:lang w:val="de-DE"/>
        </w:rPr>
        <w:t xml:space="preserve"> der Kraft </w:t>
      </w:r>
      <w:r w:rsidR="0041609F" w:rsidRPr="00505CA9">
        <w:rPr>
          <w:lang w:val="de-DE"/>
        </w:rPr>
        <w:t>ab-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hangen</w:t>
      </w:r>
      <w:r w:rsidR="0041609F" w:rsidRPr="00505CA9">
        <w:rPr>
          <w:lang w:val="de-DE"/>
        </w:rPr>
        <w:t>.</w:t>
      </w:r>
    </w:p>
    <w:p w14:paraId="7C273AFC" w14:textId="07928948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Es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aber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die Maßen unwahr</w:t>
      </w:r>
      <w:r w:rsidR="00505CA9">
        <w:rPr>
          <w:lang w:val="de-DE"/>
        </w:rPr>
        <w:t>s</w:t>
      </w:r>
      <w:r w:rsidRPr="00505CA9">
        <w:rPr>
          <w:lang w:val="de-DE"/>
        </w:rPr>
        <w:t>cheinlich,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ohne Bedenken </w:t>
      </w:r>
      <w:r w:rsidR="00505CA9">
        <w:rPr>
          <w:lang w:val="de-DE"/>
        </w:rPr>
        <w:t>s</w:t>
      </w:r>
      <w:r w:rsidRPr="00505CA9">
        <w:rPr>
          <w:lang w:val="de-DE"/>
        </w:rPr>
        <w:t>etze ich hinzu, fal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ch, und den </w:t>
      </w:r>
      <w:r w:rsidRPr="00505CA9">
        <w:rPr>
          <w:lang w:val="de-DE"/>
        </w:rPr>
        <w:t>Beob-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achtungen</w:t>
      </w:r>
      <w:r w:rsidRPr="00505CA9">
        <w:rPr>
          <w:lang w:val="de-DE"/>
        </w:rPr>
        <w:t xml:space="preserve"> zuwider, daß die ganze Seelengr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 bey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Thieren und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gleich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ollte;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wie es </w:t>
      </w:r>
      <w:r w:rsidRPr="00505CA9">
        <w:rPr>
          <w:lang w:val="de-DE"/>
        </w:rPr>
        <w:t>un-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wahr</w:t>
      </w:r>
      <w:r w:rsidR="00505CA9">
        <w:rPr>
          <w:lang w:val="de-DE"/>
        </w:rPr>
        <w:t>s</w:t>
      </w:r>
      <w:r w:rsidRPr="00505CA9">
        <w:rPr>
          <w:lang w:val="de-DE"/>
        </w:rPr>
        <w:t>cheinlich</w:t>
      </w:r>
      <w:r w:rsidRPr="00505CA9">
        <w:rPr>
          <w:lang w:val="de-DE"/>
        </w:rPr>
        <w:t xml:space="preserve">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daß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in allen Thierarten gleich </w:t>
      </w:r>
      <w:r w:rsidR="00505CA9">
        <w:rPr>
          <w:lang w:val="de-DE"/>
        </w:rPr>
        <w:t>s</w:t>
      </w:r>
      <w:r w:rsidRPr="00505CA9">
        <w:rPr>
          <w:lang w:val="de-DE"/>
        </w:rPr>
        <w:t>ey.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Ihr</w:t>
      </w:r>
      <w:r w:rsidRPr="00505CA9">
        <w:rPr>
          <w:lang w:val="de-DE"/>
        </w:rPr>
        <w:t xml:space="preserve">e </w:t>
      </w:r>
      <w:r w:rsidRPr="00505CA9">
        <w:rPr>
          <w:lang w:val="de-DE"/>
        </w:rPr>
        <w:t>Ver</w:t>
      </w:r>
      <w:r w:rsidR="00505CA9">
        <w:rPr>
          <w:lang w:val="de-DE"/>
        </w:rPr>
        <w:t>s</w:t>
      </w:r>
      <w:r w:rsidRPr="00505CA9">
        <w:rPr>
          <w:lang w:val="de-DE"/>
        </w:rPr>
        <w:t>chiedenheit</w:t>
      </w:r>
      <w:r w:rsidRPr="00505CA9">
        <w:rPr>
          <w:lang w:val="de-DE"/>
        </w:rPr>
        <w:t xml:space="preserve"> muß al</w:t>
      </w:r>
      <w:r w:rsidR="00505CA9">
        <w:rPr>
          <w:lang w:val="de-DE"/>
        </w:rPr>
        <w:t>s</w:t>
      </w:r>
      <w:r w:rsidRPr="00505CA9">
        <w:rPr>
          <w:lang w:val="de-DE"/>
        </w:rPr>
        <w:t>o</w:t>
      </w:r>
      <w:del w:id="50" w:author="John Hymers" w:date="2024-04-13T00:01:00Z">
        <w:r w:rsidRPr="00505CA9">
          <w:rPr>
            <w:lang w:val="de-DE"/>
          </w:rPr>
          <w:delText>|</w:delText>
        </w:r>
      </w:del>
      <w:r w:rsidRPr="00505CA9">
        <w:rPr>
          <w:lang w:val="de-DE"/>
        </w:rPr>
        <w:t xml:space="preserve"> </w:t>
      </w:r>
      <w:r w:rsidR="00584598">
        <w:rPr>
          <w:lang w:val="de-DE"/>
        </w:rPr>
        <w:t>[[note: blemish reproduced in DTA]]</w:t>
      </w:r>
      <w:r w:rsidRPr="00505CA9">
        <w:rPr>
          <w:lang w:val="de-DE"/>
        </w:rPr>
        <w:t xml:space="preserve">auch außer der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theilung</w:t>
      </w:r>
      <w:r w:rsidRPr="00505CA9">
        <w:rPr>
          <w:lang w:val="de-DE"/>
        </w:rPr>
        <w:t xml:space="preserve"> der Kraft, nach mehrern oder wenigern </w:t>
      </w:r>
      <w:r w:rsidRPr="00505CA9">
        <w:rPr>
          <w:lang w:val="de-DE"/>
        </w:rPr>
        <w:t>Rich-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tungen </w:t>
      </w:r>
      <w:r w:rsidRPr="00505CA9">
        <w:rPr>
          <w:lang w:val="de-DE"/>
        </w:rPr>
        <w:t>hin, und außer dem Verh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ltniß der </w:t>
      </w:r>
      <w:r w:rsidRPr="00505CA9">
        <w:rPr>
          <w:lang w:val="de-DE"/>
        </w:rPr>
        <w:t>Ausdeh-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nung</w:t>
      </w:r>
      <w:r w:rsidRPr="00505CA9">
        <w:rPr>
          <w:lang w:val="de-DE"/>
        </w:rPr>
        <w:t xml:space="preserve"> zur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ten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ion, noch etwas Mehr in dem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nern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hinter </w:t>
      </w:r>
      <w:r w:rsidR="00505CA9">
        <w:rPr>
          <w:lang w:val="de-DE"/>
        </w:rPr>
        <w:t>s</w:t>
      </w:r>
      <w:r w:rsidRPr="00505CA9">
        <w:rPr>
          <w:lang w:val="de-DE"/>
        </w:rPr>
        <w:t>ich haben.</w:t>
      </w:r>
    </w:p>
    <w:p w14:paraId="3DBD6664" w14:textId="49AFBB96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Endlich, wenn man auch hinzu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etzet, daß die </w:t>
      </w:r>
      <w:r w:rsidRPr="00505CA9">
        <w:rPr>
          <w:lang w:val="de-DE"/>
        </w:rPr>
        <w:t>po</w:t>
      </w:r>
      <w:r w:rsidR="00505CA9">
        <w:rPr>
          <w:lang w:val="de-DE"/>
        </w:rPr>
        <w:t>s</w:t>
      </w:r>
      <w:r w:rsidRPr="00505CA9">
        <w:rPr>
          <w:lang w:val="de-DE"/>
        </w:rPr>
        <w:t>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tive</w:t>
      </w:r>
      <w:r w:rsidRPr="00505CA9">
        <w:rPr>
          <w:lang w:val="de-DE"/>
        </w:rPr>
        <w:t xml:space="preserve"> Seelenkraft im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berhaupt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ßer </w:t>
      </w:r>
      <w:r w:rsidR="00505CA9">
        <w:rPr>
          <w:lang w:val="de-DE"/>
        </w:rPr>
        <w:t>s</w:t>
      </w:r>
      <w:r w:rsidRPr="00505CA9">
        <w:rPr>
          <w:lang w:val="de-DE"/>
        </w:rPr>
        <w:t>eyn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olle, als die in den Thieren,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>ehe ich noch nicht, wie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</w:t>
      </w:r>
      <w:r w:rsidR="00505CA9">
        <w:rPr>
          <w:lang w:val="de-DE"/>
        </w:rPr>
        <w:t>s</w:t>
      </w:r>
      <w:r w:rsidRPr="00505CA9">
        <w:rPr>
          <w:lang w:val="de-DE"/>
        </w:rPr>
        <w:t>e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ßere und </w:t>
      </w:r>
      <w:r w:rsidRPr="00505CA9">
        <w:rPr>
          <w:lang w:val="de-DE"/>
        </w:rPr>
        <w:t xml:space="preserve">mannigfaltigere </w:t>
      </w:r>
      <w:r w:rsidRPr="00505CA9">
        <w:rPr>
          <w:lang w:val="de-DE"/>
        </w:rPr>
        <w:t>modifikable Grundkraft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zu etwas mehr, als zu einer </w:t>
      </w:r>
      <w:r w:rsidRPr="00D137EE">
        <w:rPr>
          <w:b/>
          <w:bCs/>
          <w:lang w:val="de-DE"/>
        </w:rPr>
        <w:t>Thierkraft</w:t>
      </w:r>
      <w:r w:rsidRPr="00505CA9">
        <w:rPr>
          <w:lang w:val="de-DE"/>
        </w:rPr>
        <w:t xml:space="preserve"> von mehrern</w:t>
      </w:r>
    </w:p>
    <w:p w14:paraId="7EB7AEA0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und</w:t>
      </w:r>
    </w:p>
    <w:p w14:paraId="269DB0BD" w14:textId="260DE930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751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5F1E4606" w14:textId="62E53B4E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und mannigfaltigern thieri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</w:t>
      </w:r>
      <w:r w:rsidR="00505CA9">
        <w:rPr>
          <w:lang w:val="de-DE"/>
        </w:rPr>
        <w:t>s</w:t>
      </w:r>
      <w:r w:rsidRPr="00505CA9">
        <w:rPr>
          <w:lang w:val="de-DE"/>
        </w:rPr>
        <w:t>innlichen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gen </w:t>
      </w:r>
      <w:r w:rsidR="00505CA9">
        <w:rPr>
          <w:lang w:val="de-DE"/>
        </w:rPr>
        <w:t>s</w:t>
      </w:r>
      <w:r w:rsidRPr="00505CA9">
        <w:rPr>
          <w:lang w:val="de-DE"/>
        </w:rPr>
        <w:t>ich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entwickeln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nne; nicht, wie </w:t>
      </w:r>
      <w:r w:rsidR="00505CA9">
        <w:rPr>
          <w:lang w:val="de-DE"/>
        </w:rPr>
        <w:t>s</w:t>
      </w:r>
      <w:r w:rsidRPr="00505CA9">
        <w:rPr>
          <w:lang w:val="de-DE"/>
        </w:rPr>
        <w:t>ie zur Men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eele </w:t>
      </w:r>
      <w:r w:rsidRPr="00505CA9">
        <w:rPr>
          <w:lang w:val="de-DE"/>
        </w:rPr>
        <w:t>wer-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</w:t>
      </w:r>
      <w:r w:rsidRPr="00505CA9">
        <w:rPr>
          <w:lang w:val="de-DE"/>
        </w:rPr>
        <w:t xml:space="preserve">, wenn nicht ein innerer Vorzug an </w:t>
      </w:r>
      <w:r w:rsidRPr="00D137EE">
        <w:rPr>
          <w:b/>
          <w:bCs/>
          <w:lang w:val="de-DE"/>
        </w:rPr>
        <w:t>St</w:t>
      </w:r>
      <w:r w:rsidR="006873DF" w:rsidRPr="00D137EE">
        <w:rPr>
          <w:rFonts w:ascii="Calibri" w:hAnsi="Calibri"/>
          <w:b/>
          <w:bCs/>
          <w:lang w:val="de-DE"/>
        </w:rPr>
        <w:t>ä</w:t>
      </w:r>
      <w:r w:rsidRPr="00D137EE">
        <w:rPr>
          <w:b/>
          <w:bCs/>
          <w:lang w:val="de-DE"/>
        </w:rPr>
        <w:t>rke</w:t>
      </w:r>
      <w:r w:rsidRPr="00505CA9">
        <w:rPr>
          <w:lang w:val="de-DE"/>
        </w:rPr>
        <w:t xml:space="preserve"> und</w:t>
      </w:r>
      <w:r w:rsidR="00B97BB6" w:rsidRPr="00B97BB6">
        <w:rPr>
          <w:rFonts w:ascii="Calibri" w:hAnsi="Calibri"/>
          <w:lang w:val="de-DE"/>
        </w:rPr>
        <w:br/>
      </w:r>
      <w:r w:rsidRPr="00D137EE">
        <w:rPr>
          <w:b/>
          <w:bCs/>
          <w:lang w:val="de-DE"/>
        </w:rPr>
        <w:t>Perfektibilit</w:t>
      </w:r>
      <w:r w:rsidR="006873DF" w:rsidRPr="00D137EE">
        <w:rPr>
          <w:rFonts w:ascii="Calibri" w:hAnsi="Calibri"/>
          <w:b/>
          <w:bCs/>
          <w:lang w:val="de-DE"/>
        </w:rPr>
        <w:t>ä</w:t>
      </w:r>
      <w:r w:rsidRPr="00D137EE">
        <w:rPr>
          <w:b/>
          <w:bCs/>
          <w:lang w:val="de-DE"/>
        </w:rPr>
        <w:t>t</w:t>
      </w:r>
      <w:r w:rsidRPr="00505CA9">
        <w:rPr>
          <w:lang w:val="de-DE"/>
        </w:rPr>
        <w:t xml:space="preserve"> </w:t>
      </w:r>
      <w:r w:rsidR="0058459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 xml:space="preserve"> an derjenigen Seite gegeben wird,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wo </w:t>
      </w:r>
      <w:r w:rsidR="00505CA9">
        <w:rPr>
          <w:lang w:val="de-DE"/>
        </w:rPr>
        <w:t>s</w:t>
      </w:r>
      <w:r w:rsidRPr="00505CA9">
        <w:rPr>
          <w:lang w:val="de-DE"/>
        </w:rPr>
        <w:t>ie die Anlage zum Denken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itzet. </w:t>
      </w:r>
      <w:r w:rsidR="006873DF" w:rsidRPr="006873DF">
        <w:rPr>
          <w:rFonts w:ascii="Calibri" w:hAnsi="Calibri"/>
          <w:lang w:val="de-DE"/>
        </w:rPr>
        <w:t>Ist</w:t>
      </w:r>
      <w:r w:rsidRPr="00505CA9">
        <w:rPr>
          <w:lang w:val="de-DE"/>
        </w:rPr>
        <w:t xml:space="preserve"> die</w:t>
      </w:r>
      <w:r w:rsidR="00505CA9">
        <w:rPr>
          <w:lang w:val="de-DE"/>
        </w:rPr>
        <w:t>s</w:t>
      </w:r>
      <w:r w:rsidRPr="00505CA9">
        <w:rPr>
          <w:lang w:val="de-DE"/>
        </w:rPr>
        <w:t>elbige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hlende Grundkraft in den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und Thieren </w:t>
      </w:r>
      <w:r w:rsidRPr="00505CA9">
        <w:rPr>
          <w:lang w:val="de-DE"/>
        </w:rPr>
        <w:t>vor-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handen</w:t>
      </w:r>
      <w:r w:rsidRPr="00505CA9">
        <w:rPr>
          <w:lang w:val="de-DE"/>
        </w:rPr>
        <w:t xml:space="preserve">, </w:t>
      </w:r>
      <w:r w:rsidR="00505CA9">
        <w:rPr>
          <w:lang w:val="de-DE"/>
        </w:rPr>
        <w:t>s</w:t>
      </w:r>
      <w:r w:rsidRPr="00505CA9">
        <w:rPr>
          <w:lang w:val="de-DE"/>
        </w:rPr>
        <w:t>o mag nun 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</w:t>
      </w:r>
      <w:r w:rsidRPr="00505CA9">
        <w:rPr>
          <w:lang w:val="de-DE"/>
        </w:rPr>
        <w:t>mannigfaltigerer Em-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pfindungen</w:t>
      </w:r>
      <w:r w:rsidRPr="00505CA9">
        <w:rPr>
          <w:lang w:val="de-DE"/>
        </w:rPr>
        <w:t xml:space="preserve">, und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berhaupt einer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ßern Quantit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 </w:t>
      </w:r>
      <w:r w:rsidRPr="00505CA9">
        <w:rPr>
          <w:lang w:val="de-DE"/>
        </w:rPr>
        <w:t>der-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elben</w:t>
      </w:r>
      <w:r w:rsidRPr="00505CA9">
        <w:rPr>
          <w:lang w:val="de-DE"/>
        </w:rPr>
        <w:t xml:space="preserve"> 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hig </w:t>
      </w:r>
      <w:r w:rsidR="00505CA9">
        <w:rPr>
          <w:lang w:val="de-DE"/>
        </w:rPr>
        <w:t>s</w:t>
      </w:r>
      <w:r w:rsidRPr="00505CA9">
        <w:rPr>
          <w:lang w:val="de-DE"/>
        </w:rPr>
        <w:t>eyn, als das Thier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dennoch kann </w:t>
      </w:r>
      <w:r w:rsidRPr="00505CA9">
        <w:rPr>
          <w:lang w:val="de-DE"/>
        </w:rPr>
        <w:t>dar-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aus</w:t>
      </w:r>
      <w:r w:rsidRPr="00505CA9">
        <w:rPr>
          <w:lang w:val="de-DE"/>
        </w:rPr>
        <w:t xml:space="preserve"> noch weiter nichts ent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tehen, als eine feinere </w:t>
      </w:r>
      <w:r w:rsidRPr="00505CA9">
        <w:rPr>
          <w:lang w:val="de-DE"/>
        </w:rPr>
        <w:t>Sinn-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lichkeit</w:t>
      </w:r>
      <w:r w:rsidRPr="00505CA9">
        <w:rPr>
          <w:lang w:val="de-DE"/>
        </w:rPr>
        <w:t>, mehrere</w:t>
      </w:r>
      <w:r w:rsidRPr="00505CA9">
        <w:rPr>
          <w:lang w:val="de-DE"/>
        </w:rPr>
        <w:t xml:space="preserve">, </w:t>
      </w:r>
      <w:r w:rsidRPr="00505CA9">
        <w:rPr>
          <w:lang w:val="de-DE"/>
        </w:rPr>
        <w:t xml:space="preserve">und mannigfaltigere und mehr </w:t>
      </w:r>
      <w:r w:rsidRPr="00505CA9">
        <w:rPr>
          <w:lang w:val="de-DE"/>
        </w:rPr>
        <w:t>aus-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einanderge</w:t>
      </w:r>
      <w:r w:rsidR="00505CA9">
        <w:rPr>
          <w:lang w:val="de-DE"/>
        </w:rPr>
        <w:t>s</w:t>
      </w:r>
      <w:r w:rsidRPr="00505CA9">
        <w:rPr>
          <w:lang w:val="de-DE"/>
        </w:rPr>
        <w:t>etzte</w:t>
      </w:r>
      <w:r w:rsidRPr="00505CA9">
        <w:rPr>
          <w:lang w:val="de-DE"/>
        </w:rPr>
        <w:t xml:space="preserve"> Ver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nderungen, und mehr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ße </w:t>
      </w:r>
      <w:r w:rsidRPr="00505CA9">
        <w:rPr>
          <w:lang w:val="de-DE"/>
        </w:rPr>
        <w:t>Reaktionen, 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hle und neue 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tigkeiten.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Wo kommt denn die </w:t>
      </w:r>
      <w:r w:rsidRPr="00D137EE">
        <w:rPr>
          <w:b/>
          <w:bCs/>
          <w:lang w:val="de-DE"/>
        </w:rPr>
        <w:t>vor</w:t>
      </w:r>
      <w:r w:rsidR="00505CA9" w:rsidRPr="00D137EE">
        <w:rPr>
          <w:b/>
          <w:bCs/>
          <w:lang w:val="de-DE"/>
        </w:rPr>
        <w:t>s</w:t>
      </w:r>
      <w:r w:rsidRPr="00D137EE">
        <w:rPr>
          <w:b/>
          <w:bCs/>
          <w:lang w:val="de-DE"/>
        </w:rPr>
        <w:t>tellende</w:t>
      </w:r>
      <w:r w:rsidRPr="00505CA9">
        <w:rPr>
          <w:lang w:val="de-DE"/>
        </w:rPr>
        <w:t xml:space="preserve">, und die </w:t>
      </w:r>
      <w:r w:rsidRPr="00D137EE">
        <w:rPr>
          <w:b/>
          <w:bCs/>
          <w:lang w:val="de-DE"/>
        </w:rPr>
        <w:t>h</w:t>
      </w:r>
      <w:r w:rsidR="006873DF" w:rsidRPr="00D137EE">
        <w:rPr>
          <w:rFonts w:ascii="Calibri" w:hAnsi="Calibri"/>
          <w:b/>
          <w:bCs/>
          <w:lang w:val="de-DE"/>
        </w:rPr>
        <w:t>ö</w:t>
      </w:r>
      <w:r w:rsidRPr="00D137EE">
        <w:rPr>
          <w:b/>
          <w:bCs/>
          <w:lang w:val="de-DE"/>
        </w:rPr>
        <w:t>her</w:t>
      </w:r>
      <w:r w:rsidR="00B97BB6" w:rsidRPr="00B97BB6">
        <w:rPr>
          <w:rFonts w:ascii="Calibri" w:hAnsi="Calibri"/>
          <w:lang w:val="de-DE"/>
        </w:rPr>
        <w:br/>
      </w:r>
      <w:r w:rsidRPr="00D137EE">
        <w:rPr>
          <w:b/>
          <w:bCs/>
          <w:lang w:val="de-DE"/>
        </w:rPr>
        <w:t>vor</w:t>
      </w:r>
      <w:r w:rsidR="00505CA9" w:rsidRPr="00D137EE">
        <w:rPr>
          <w:b/>
          <w:bCs/>
          <w:lang w:val="de-DE"/>
        </w:rPr>
        <w:t>s</w:t>
      </w:r>
      <w:r w:rsidRPr="00D137EE">
        <w:rPr>
          <w:b/>
          <w:bCs/>
          <w:lang w:val="de-DE"/>
        </w:rPr>
        <w:t xml:space="preserve">tellende </w:t>
      </w:r>
      <w:r w:rsidRPr="00505CA9">
        <w:rPr>
          <w:lang w:val="de-DE"/>
        </w:rPr>
        <w:t xml:space="preserve">und feiner </w:t>
      </w:r>
      <w:r w:rsidRPr="00D137EE">
        <w:rPr>
          <w:b/>
          <w:bCs/>
          <w:lang w:val="de-DE"/>
        </w:rPr>
        <w:t>f</w:t>
      </w:r>
      <w:r w:rsidR="006873DF" w:rsidRPr="00D137EE">
        <w:rPr>
          <w:rFonts w:ascii="Calibri" w:hAnsi="Calibri"/>
          <w:b/>
          <w:bCs/>
          <w:lang w:val="de-DE"/>
        </w:rPr>
        <w:t>ü</w:t>
      </w:r>
      <w:r w:rsidRPr="00D137EE">
        <w:rPr>
          <w:b/>
          <w:bCs/>
          <w:lang w:val="de-DE"/>
        </w:rPr>
        <w:t xml:space="preserve">hlende Denkkraft </w:t>
      </w:r>
      <w:r w:rsidRPr="00505CA9">
        <w:rPr>
          <w:lang w:val="de-DE"/>
        </w:rPr>
        <w:t>her?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Der Vorzug an innerer </w:t>
      </w:r>
      <w:r w:rsidRPr="00505CA9">
        <w:rPr>
          <w:lang w:val="de-DE"/>
        </w:rPr>
        <w:t>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ftengr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</w:t>
      </w:r>
      <w:r w:rsidRPr="00505CA9">
        <w:rPr>
          <w:lang w:val="de-DE"/>
        </w:rPr>
        <w:t xml:space="preserve"> m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ßte doch auch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insbe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ondere auf die </w:t>
      </w:r>
      <w:r w:rsidRPr="00D137EE">
        <w:rPr>
          <w:b/>
          <w:bCs/>
          <w:lang w:val="de-DE"/>
        </w:rPr>
        <w:t>Selb</w:t>
      </w:r>
      <w:r w:rsidR="00505CA9" w:rsidRPr="00D137EE">
        <w:rPr>
          <w:b/>
          <w:bCs/>
          <w:lang w:val="de-DE"/>
        </w:rPr>
        <w:t>s</w:t>
      </w:r>
      <w:r w:rsidRPr="00D137EE">
        <w:rPr>
          <w:b/>
          <w:bCs/>
          <w:lang w:val="de-DE"/>
        </w:rPr>
        <w:t>tth</w:t>
      </w:r>
      <w:r w:rsidR="006873DF" w:rsidRPr="00D137EE">
        <w:rPr>
          <w:rFonts w:ascii="Calibri" w:hAnsi="Calibri"/>
          <w:b/>
          <w:bCs/>
          <w:lang w:val="de-DE"/>
        </w:rPr>
        <w:t>ä</w:t>
      </w:r>
      <w:r w:rsidRPr="00D137EE">
        <w:rPr>
          <w:b/>
          <w:bCs/>
          <w:lang w:val="de-DE"/>
        </w:rPr>
        <w:t>tigkeit</w:t>
      </w:r>
      <w:r w:rsidRPr="00505CA9">
        <w:rPr>
          <w:lang w:val="de-DE"/>
        </w:rPr>
        <w:t xml:space="preserve"> ausgedehnt </w:t>
      </w:r>
      <w:r w:rsidRPr="00505CA9">
        <w:rPr>
          <w:lang w:val="de-DE"/>
        </w:rPr>
        <w:t>wer-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</w:t>
      </w:r>
      <w:r w:rsidRPr="00505CA9">
        <w:rPr>
          <w:lang w:val="de-DE"/>
        </w:rPr>
        <w:t>, in der der letzte Grund zum Vor</w:t>
      </w:r>
      <w:r w:rsidR="00505CA9">
        <w:rPr>
          <w:lang w:val="de-DE"/>
        </w:rPr>
        <w:t>s</w:t>
      </w:r>
      <w:r w:rsidRPr="00505CA9">
        <w:rPr>
          <w:lang w:val="de-DE"/>
        </w:rPr>
        <w:t>tellen und zum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Denken lieget. Sollte vielleicht das innere Princip eben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durch die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ßere Zer</w:t>
      </w:r>
      <w:r w:rsidR="00505CA9">
        <w:rPr>
          <w:lang w:val="de-DE"/>
        </w:rPr>
        <w:t>s</w:t>
      </w:r>
      <w:r w:rsidRPr="00505CA9">
        <w:rPr>
          <w:lang w:val="de-DE"/>
        </w:rPr>
        <w:t>treuung des 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hls in </w:t>
      </w:r>
      <w:r w:rsidR="00505CA9">
        <w:rPr>
          <w:lang w:val="de-DE"/>
        </w:rPr>
        <w:t>s</w:t>
      </w:r>
      <w:r w:rsidRPr="00505CA9">
        <w:rPr>
          <w:lang w:val="de-DE"/>
        </w:rPr>
        <w:t>o viele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Richtungen, wobey es in einzelnen Richtungen </w:t>
      </w:r>
      <w:r w:rsidRPr="00505CA9">
        <w:rPr>
          <w:lang w:val="de-DE"/>
        </w:rPr>
        <w:t>ge</w:t>
      </w:r>
      <w:r w:rsidR="00505CA9">
        <w:rPr>
          <w:lang w:val="de-DE"/>
        </w:rPr>
        <w:t>s</w:t>
      </w:r>
      <w:r w:rsidRPr="00505CA9">
        <w:rPr>
          <w:lang w:val="de-DE"/>
        </w:rPr>
        <w:t>chw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chet</w:t>
      </w:r>
      <w:r w:rsidRPr="00505CA9">
        <w:rPr>
          <w:lang w:val="de-DE"/>
        </w:rPr>
        <w:t xml:space="preserve"> wird, Raum und Freyheit gewinnen, heraus zu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hen</w:t>
      </w:r>
      <w:r w:rsidRPr="00505CA9">
        <w:rPr>
          <w:lang w:val="de-DE"/>
        </w:rPr>
        <w:t xml:space="preserve">, und </w:t>
      </w:r>
      <w:r w:rsidR="00505CA9">
        <w:rPr>
          <w:lang w:val="de-DE"/>
        </w:rPr>
        <w:t>s</w:t>
      </w:r>
      <w:r w:rsidRPr="00505CA9">
        <w:rPr>
          <w:lang w:val="de-DE"/>
        </w:rPr>
        <w:t>ich 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 zu bewei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en? </w:t>
      </w:r>
      <w:r w:rsidRPr="00505CA9">
        <w:rPr>
          <w:lang w:val="de-DE"/>
        </w:rPr>
        <w:t>dieß</w:t>
      </w:r>
      <w:r w:rsidRPr="00505CA9">
        <w:rPr>
          <w:lang w:val="de-DE"/>
        </w:rPr>
        <w:t xml:space="preserve">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nnte durch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Beobachtungen in dem vorhergehenden </w:t>
      </w:r>
      <w:r w:rsidRPr="00D137EE">
        <w:rPr>
          <w:b/>
          <w:bCs/>
          <w:lang w:val="de-DE"/>
        </w:rPr>
        <w:t>zehnten Ver-</w:t>
      </w:r>
      <w:r w:rsidR="00B97BB6" w:rsidRPr="00D137EE">
        <w:rPr>
          <w:rFonts w:ascii="Calibri" w:hAnsi="Calibri"/>
          <w:b/>
          <w:bCs/>
          <w:lang w:val="de-DE"/>
        </w:rPr>
        <w:br/>
      </w:r>
      <w:r w:rsidR="00505CA9" w:rsidRPr="00D137EE">
        <w:rPr>
          <w:b/>
          <w:bCs/>
          <w:lang w:val="de-DE"/>
        </w:rPr>
        <w:t>s</w:t>
      </w:r>
      <w:r w:rsidRPr="00D137EE">
        <w:rPr>
          <w:b/>
          <w:bCs/>
          <w:lang w:val="de-DE"/>
        </w:rPr>
        <w:t>uch</w:t>
      </w:r>
      <w:r w:rsidRPr="00505CA9">
        <w:rPr>
          <w:lang w:val="de-DE"/>
        </w:rPr>
        <w:t xml:space="preserve"> *)</w:t>
      </w:r>
      <w:r w:rsidRPr="00505CA9">
        <w:rPr>
          <w:lang w:val="de-DE"/>
        </w:rPr>
        <w:t xml:space="preserve"> be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tiget werden. Die ein</w:t>
      </w:r>
      <w:r w:rsidR="00505CA9">
        <w:rPr>
          <w:lang w:val="de-DE"/>
        </w:rPr>
        <w:t>s</w:t>
      </w:r>
      <w:r w:rsidRPr="00505CA9">
        <w:rPr>
          <w:lang w:val="de-DE"/>
        </w:rPr>
        <w:t>eitigen inten</w:t>
      </w:r>
      <w:r w:rsidR="00505CA9">
        <w:rPr>
          <w:lang w:val="de-DE"/>
        </w:rPr>
        <w:t>s</w:t>
      </w:r>
      <w:r w:rsidRPr="00505CA9">
        <w:rPr>
          <w:lang w:val="de-DE"/>
        </w:rPr>
        <w:t>ivern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Empfindungen des Thiers bet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uben und reißen hin,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hindern dadurch die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innung; dagegen die </w:t>
      </w:r>
      <w:r w:rsidR="00505CA9">
        <w:rPr>
          <w:lang w:val="de-DE"/>
        </w:rPr>
        <w:t>s</w:t>
      </w:r>
      <w:r w:rsidRPr="00505CA9">
        <w:rPr>
          <w:lang w:val="de-DE"/>
        </w:rPr>
        <w:t>anftern,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gem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ßigtern und mehr auseinanderge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etzten </w:t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chli-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chen </w:t>
      </w:r>
      <w:r w:rsidRPr="00505CA9">
        <w:rPr>
          <w:lang w:val="de-DE"/>
        </w:rPr>
        <w:t>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hle die Selb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tigkeit zum Vor</w:t>
      </w:r>
      <w:r w:rsidR="00505CA9">
        <w:rPr>
          <w:lang w:val="de-DE"/>
        </w:rPr>
        <w:t>s</w:t>
      </w:r>
      <w:r w:rsidRPr="00505CA9">
        <w:rPr>
          <w:lang w:val="de-DE"/>
        </w:rPr>
        <w:t>tellen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zum Denken erwecken. Aber auch hieraus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 folgen,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daß man auf die </w:t>
      </w:r>
      <w:r w:rsidRPr="00D137EE">
        <w:rPr>
          <w:b/>
          <w:bCs/>
          <w:lang w:val="de-DE"/>
        </w:rPr>
        <w:t>Selb</w:t>
      </w:r>
      <w:r w:rsidR="00505CA9" w:rsidRPr="00D137EE">
        <w:rPr>
          <w:b/>
          <w:bCs/>
          <w:lang w:val="de-DE"/>
        </w:rPr>
        <w:t>s</w:t>
      </w:r>
      <w:r w:rsidRPr="00D137EE">
        <w:rPr>
          <w:b/>
          <w:bCs/>
          <w:lang w:val="de-DE"/>
        </w:rPr>
        <w:t>tth</w:t>
      </w:r>
      <w:r w:rsidR="006873DF" w:rsidRPr="00D137EE">
        <w:rPr>
          <w:rFonts w:ascii="Calibri" w:hAnsi="Calibri"/>
          <w:b/>
          <w:bCs/>
          <w:lang w:val="de-DE"/>
        </w:rPr>
        <w:t>ä</w:t>
      </w:r>
      <w:r w:rsidRPr="00D137EE">
        <w:rPr>
          <w:b/>
          <w:bCs/>
          <w:lang w:val="de-DE"/>
        </w:rPr>
        <w:t>tigkeit</w:t>
      </w:r>
      <w:r w:rsidRPr="00505CA9">
        <w:rPr>
          <w:lang w:val="de-DE"/>
        </w:rPr>
        <w:t>, als auf den</w:t>
      </w:r>
      <w:r w:rsidRPr="00505CA9">
        <w:rPr>
          <w:lang w:val="de-DE"/>
        </w:rPr>
        <w:t xml:space="preserve"> Mit-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telpunkt</w:t>
      </w:r>
      <w:r w:rsidRPr="00505CA9">
        <w:rPr>
          <w:lang w:val="de-DE"/>
        </w:rPr>
        <w:t xml:space="preserve"> der men</w:t>
      </w:r>
      <w:r w:rsidR="00505CA9">
        <w:rPr>
          <w:lang w:val="de-DE"/>
        </w:rPr>
        <w:t>s</w:t>
      </w:r>
      <w:r w:rsidRPr="00505CA9">
        <w:rPr>
          <w:lang w:val="de-DE"/>
        </w:rPr>
        <w:t>chlichen Eigenheiten zur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cke kommen,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das Verh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ltniß der </w:t>
      </w:r>
      <w:r w:rsidRPr="00505CA9">
        <w:rPr>
          <w:lang w:val="de-DE"/>
        </w:rPr>
        <w:t>Ausdehnung</w:t>
      </w:r>
      <w:r w:rsidRPr="00505CA9">
        <w:rPr>
          <w:lang w:val="de-DE"/>
        </w:rPr>
        <w:t xml:space="preserve"> zur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ten</w:t>
      </w:r>
      <w:r w:rsidR="00505CA9">
        <w:rPr>
          <w:lang w:val="de-DE"/>
        </w:rPr>
        <w:t>s</w:t>
      </w:r>
      <w:r w:rsidRPr="00505CA9">
        <w:rPr>
          <w:lang w:val="de-DE"/>
        </w:rPr>
        <w:t>ion, nur</w:t>
      </w:r>
    </w:p>
    <w:p w14:paraId="019B5167" w14:textId="67B3284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in</w:t>
      </w:r>
    </w:p>
    <w:p w14:paraId="66B7EC16" w14:textId="3F8C3A09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>*) Zehnter Ver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uch. </w:t>
      </w:r>
      <w:r w:rsidRPr="00505CA9">
        <w:rPr>
          <w:lang w:val="de-DE"/>
        </w:rPr>
        <w:t>V. 3. 5. 8.</w:t>
      </w:r>
      <w:r w:rsidR="00B97BB6" w:rsidRPr="00B97BB6">
        <w:rPr>
          <w:rFonts w:ascii="Calibri" w:hAnsi="Calibri"/>
          <w:lang w:val="de-DE"/>
        </w:rPr>
        <w:br/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752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XI. Ver</w:t>
      </w:r>
      <w:r w:rsidR="00505CA9">
        <w:rPr>
          <w:lang w:val="de-DE"/>
        </w:rPr>
        <w:t>s</w:t>
      </w:r>
      <w:r w:rsidRPr="00505CA9">
        <w:rPr>
          <w:lang w:val="de-DE"/>
        </w:rPr>
        <w:t>uch. Ueber die Grundkraft</w:t>
      </w:r>
    </w:p>
    <w:p w14:paraId="3EC5478C" w14:textId="553E18E8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in </w:t>
      </w:r>
      <w:r w:rsidR="00505CA9">
        <w:rPr>
          <w:lang w:val="de-DE"/>
        </w:rPr>
        <w:t>s</w:t>
      </w:r>
      <w:r w:rsidRPr="00505CA9">
        <w:rPr>
          <w:lang w:val="de-DE"/>
        </w:rPr>
        <w:t>o weit als einen Zug in dem Grundcharakter an</w:t>
      </w:r>
      <w:r w:rsidR="00505CA9">
        <w:rPr>
          <w:lang w:val="de-DE"/>
        </w:rPr>
        <w:t>s</w:t>
      </w:r>
      <w:r w:rsidRPr="00505CA9">
        <w:rPr>
          <w:lang w:val="de-DE"/>
        </w:rPr>
        <w:t>ehen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>e, als eine gewi</w:t>
      </w:r>
      <w:r w:rsidR="00505CA9">
        <w:rPr>
          <w:lang w:val="de-DE"/>
        </w:rPr>
        <w:t>ss</w:t>
      </w:r>
      <w:r w:rsidRPr="00505CA9">
        <w:rPr>
          <w:lang w:val="de-DE"/>
        </w:rPr>
        <w:t>e vortheilhafte Beziehung auf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innre Selb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tigkeit davon eine Folge i</w:t>
      </w:r>
      <w:r w:rsidR="00505CA9">
        <w:rPr>
          <w:lang w:val="de-DE"/>
        </w:rPr>
        <w:t>s</w:t>
      </w:r>
      <w:r w:rsidRPr="00505CA9">
        <w:rPr>
          <w:lang w:val="de-DE"/>
        </w:rPr>
        <w:t>t.</w:t>
      </w:r>
    </w:p>
    <w:p w14:paraId="6DB2BB2A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II</w:t>
      </w:r>
      <w:r w:rsidR="00B97BB6" w:rsidRPr="00B97BB6">
        <w:rPr>
          <w:rFonts w:ascii="Calibri" w:hAnsi="Calibri"/>
          <w:lang w:val="de-DE"/>
        </w:rPr>
        <w:t>I.</w:t>
      </w:r>
    </w:p>
    <w:p w14:paraId="60176BC8" w14:textId="73377F8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Von der innern Selb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tigkeit der </w:t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chli-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chen</w:t>
      </w:r>
      <w:r w:rsidRPr="00505CA9">
        <w:rPr>
          <w:lang w:val="de-DE"/>
        </w:rPr>
        <w:t xml:space="preserve"> Seele.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1) Worinn die</w:t>
      </w:r>
      <w:r w:rsidR="00505CA9">
        <w:rPr>
          <w:lang w:val="de-DE"/>
        </w:rPr>
        <w:t>s</w:t>
      </w:r>
      <w:r w:rsidRPr="00505CA9">
        <w:rPr>
          <w:lang w:val="de-DE"/>
        </w:rPr>
        <w:t>e Selb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tigkeit zu </w:t>
      </w:r>
      <w:r w:rsidR="00505CA9">
        <w:rPr>
          <w:lang w:val="de-DE"/>
        </w:rPr>
        <w:t>s</w:t>
      </w:r>
      <w:r w:rsidRPr="00505CA9">
        <w:rPr>
          <w:lang w:val="de-DE"/>
        </w:rPr>
        <w:t>etzen i</w:t>
      </w:r>
      <w:r w:rsidR="00505CA9">
        <w:rPr>
          <w:lang w:val="de-DE"/>
        </w:rPr>
        <w:t>s</w:t>
      </w:r>
      <w:r w:rsidRPr="00505CA9">
        <w:rPr>
          <w:lang w:val="de-DE"/>
        </w:rPr>
        <w:t>t.</w:t>
      </w:r>
    </w:p>
    <w:p w14:paraId="65FFC986" w14:textId="62A2084D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2) Ein 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herer Grad von </w:t>
      </w:r>
      <w:r w:rsidR="00584598">
        <w:rPr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 xml:space="preserve"> geh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rt zu 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Eigenheiten des Men</w:t>
      </w:r>
      <w:r w:rsidR="00505CA9">
        <w:rPr>
          <w:lang w:val="de-DE"/>
        </w:rPr>
        <w:t>s</w:t>
      </w:r>
      <w:r w:rsidRPr="00505CA9">
        <w:rPr>
          <w:lang w:val="de-DE"/>
        </w:rPr>
        <w:t>chen.</w:t>
      </w:r>
    </w:p>
    <w:p w14:paraId="3F0F36B2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3) Wie ferne darinn der Grundcharakter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>chlichen Seele liege.</w:t>
      </w:r>
    </w:p>
    <w:p w14:paraId="7B27C35B" w14:textId="20E2FCF6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4) Ob die</w:t>
      </w:r>
      <w:r w:rsidR="00505CA9">
        <w:rPr>
          <w:lang w:val="de-DE"/>
        </w:rPr>
        <w:t>s</w:t>
      </w:r>
      <w:r w:rsidRPr="00505CA9">
        <w:rPr>
          <w:lang w:val="de-DE"/>
        </w:rPr>
        <w:t>er Grundcharakter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timmt </w:t>
      </w:r>
      <w:r w:rsidR="00505CA9">
        <w:rPr>
          <w:lang w:val="de-DE"/>
        </w:rPr>
        <w:t>s</w:t>
      </w:r>
      <w:r w:rsidRPr="00505CA9">
        <w:rPr>
          <w:lang w:val="de-DE"/>
        </w:rPr>
        <w:t>ey?</w:t>
      </w:r>
    </w:p>
    <w:p w14:paraId="513DF891" w14:textId="77777777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1.</w:t>
      </w:r>
    </w:p>
    <w:p w14:paraId="5B0A5EBF" w14:textId="7D2562D0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Das </w:t>
      </w:r>
      <w:r w:rsidRPr="00D137EE">
        <w:rPr>
          <w:b/>
          <w:bCs/>
          <w:lang w:val="de-DE"/>
        </w:rPr>
        <w:t>vern</w:t>
      </w:r>
      <w:r w:rsidR="006873DF" w:rsidRPr="00D137EE">
        <w:rPr>
          <w:rFonts w:ascii="Calibri" w:hAnsi="Calibri"/>
          <w:b/>
          <w:bCs/>
          <w:lang w:val="de-DE"/>
        </w:rPr>
        <w:t>ü</w:t>
      </w:r>
      <w:r w:rsidRPr="00D137EE">
        <w:rPr>
          <w:b/>
          <w:bCs/>
          <w:lang w:val="de-DE"/>
        </w:rPr>
        <w:t>nftige Denken</w:t>
      </w:r>
      <w:r w:rsidRPr="00505CA9">
        <w:rPr>
          <w:lang w:val="de-DE"/>
        </w:rPr>
        <w:t xml:space="preserve"> ent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pringet aus einem </w:t>
      </w:r>
      <w:r w:rsidRPr="00505CA9">
        <w:rPr>
          <w:lang w:val="de-DE"/>
        </w:rPr>
        <w:t>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hern Grade der </w:t>
      </w:r>
      <w:r w:rsidRPr="00D137EE">
        <w:rPr>
          <w:b/>
          <w:bCs/>
          <w:lang w:val="de-DE"/>
        </w:rPr>
        <w:t>innern Modifikabilit</w:t>
      </w:r>
      <w:r w:rsidR="006873DF" w:rsidRPr="00D137EE">
        <w:rPr>
          <w:rFonts w:ascii="Calibri" w:hAnsi="Calibri"/>
          <w:b/>
          <w:bCs/>
          <w:lang w:val="de-DE"/>
        </w:rPr>
        <w:t>ä</w:t>
      </w:r>
      <w:r w:rsidRPr="00D137EE">
        <w:rPr>
          <w:b/>
          <w:bCs/>
          <w:lang w:val="de-DE"/>
        </w:rPr>
        <w:t>t</w:t>
      </w:r>
      <w:r w:rsidRPr="00505CA9">
        <w:rPr>
          <w:lang w:val="de-DE"/>
        </w:rPr>
        <w:t xml:space="preserve">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der </w:t>
      </w:r>
      <w:r w:rsidRPr="00D137EE">
        <w:rPr>
          <w:b/>
          <w:bCs/>
          <w:lang w:val="de-DE"/>
        </w:rPr>
        <w:t>Selb</w:t>
      </w:r>
      <w:r w:rsidR="00505CA9" w:rsidRPr="00D137EE">
        <w:rPr>
          <w:b/>
          <w:bCs/>
          <w:lang w:val="de-DE"/>
        </w:rPr>
        <w:t>s</w:t>
      </w:r>
      <w:r w:rsidRPr="00D137EE">
        <w:rPr>
          <w:b/>
          <w:bCs/>
          <w:lang w:val="de-DE"/>
        </w:rPr>
        <w:t>tth</w:t>
      </w:r>
      <w:r w:rsidR="006873DF" w:rsidRPr="00D137EE">
        <w:rPr>
          <w:rFonts w:ascii="Calibri" w:hAnsi="Calibri"/>
          <w:b/>
          <w:bCs/>
          <w:lang w:val="de-DE"/>
        </w:rPr>
        <w:t>ä</w:t>
      </w:r>
      <w:r w:rsidRPr="00D137EE">
        <w:rPr>
          <w:b/>
          <w:bCs/>
          <w:lang w:val="de-DE"/>
        </w:rPr>
        <w:t>tigkeit</w:t>
      </w:r>
      <w:r w:rsidRPr="00505CA9">
        <w:rPr>
          <w:lang w:val="de-DE"/>
        </w:rPr>
        <w:t>. Ein Vorzug von Selb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tigkeit muß al</w:t>
      </w:r>
      <w:r w:rsidR="00505CA9">
        <w:rPr>
          <w:lang w:val="de-DE"/>
        </w:rPr>
        <w:t>s</w:t>
      </w:r>
      <w:r w:rsidRPr="00505CA9">
        <w:rPr>
          <w:lang w:val="de-DE"/>
        </w:rPr>
        <w:t>o wohl unter die Grundvorz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ge der Men</w:t>
      </w:r>
      <w:r w:rsidR="00505CA9">
        <w:rPr>
          <w:lang w:val="de-DE"/>
        </w:rPr>
        <w:t>s</w:t>
      </w:r>
      <w:r w:rsidRPr="00505CA9">
        <w:rPr>
          <w:lang w:val="de-DE"/>
        </w:rPr>
        <w:t>ch-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heit geh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ren. Aber worinn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tehet </w:t>
      </w:r>
      <w:r w:rsidR="00505CA9">
        <w:rPr>
          <w:lang w:val="de-DE"/>
        </w:rPr>
        <w:t>s</w:t>
      </w:r>
      <w:r w:rsidRPr="00505CA9">
        <w:rPr>
          <w:lang w:val="de-DE"/>
        </w:rPr>
        <w:t>ie, und wieviel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enth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lt </w:t>
      </w:r>
      <w:r w:rsidR="00505CA9">
        <w:rPr>
          <w:lang w:val="de-DE"/>
        </w:rPr>
        <w:t>s</w:t>
      </w:r>
      <w:r w:rsidRPr="00505CA9">
        <w:rPr>
          <w:lang w:val="de-DE"/>
        </w:rPr>
        <w:t>ie von dem ganzen Grundcharakter?</w:t>
      </w:r>
    </w:p>
    <w:p w14:paraId="66080158" w14:textId="58434653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Man gehet einen Berg lang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am hinauf, und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chwinder</w:t>
      </w:r>
      <w:r w:rsidRPr="00505CA9">
        <w:rPr>
          <w:lang w:val="de-DE"/>
        </w:rPr>
        <w:t xml:space="preserve"> herunter.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 xml:space="preserve"> dem letztern Fall i</w:t>
      </w:r>
      <w:r w:rsidR="00505CA9">
        <w:rPr>
          <w:lang w:val="de-DE"/>
        </w:rPr>
        <w:t>s</w:t>
      </w:r>
      <w:r w:rsidRPr="00505CA9">
        <w:rPr>
          <w:lang w:val="de-DE"/>
        </w:rPr>
        <w:t>t in dem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rper eine 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rkere Bewegung vorhanden, und al</w:t>
      </w:r>
      <w:r w:rsidR="00505CA9">
        <w:rPr>
          <w:lang w:val="de-DE"/>
        </w:rPr>
        <w:t>s</w:t>
      </w:r>
      <w:r w:rsidRPr="00505CA9">
        <w:rPr>
          <w:lang w:val="de-DE"/>
        </w:rPr>
        <w:t>o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wirket auf ihn eine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ßere Kraft; aber es i</w:t>
      </w:r>
      <w:r w:rsidR="00505CA9">
        <w:rPr>
          <w:lang w:val="de-DE"/>
        </w:rPr>
        <w:t>s</w:t>
      </w:r>
      <w:r w:rsidRPr="00505CA9">
        <w:rPr>
          <w:lang w:val="de-DE"/>
        </w:rPr>
        <w:t>t mehr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tigkeit in ihm beym Hinauf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teigen. Die </w:t>
      </w:r>
      <w:r w:rsidRPr="00505CA9">
        <w:rPr>
          <w:lang w:val="de-DE"/>
        </w:rPr>
        <w:t>Vor-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tellung</w:t>
      </w:r>
      <w:r w:rsidRPr="00505CA9">
        <w:rPr>
          <w:lang w:val="de-DE"/>
        </w:rPr>
        <w:t xml:space="preserve"> des Phanta</w:t>
      </w:r>
      <w:r w:rsidR="00505CA9">
        <w:rPr>
          <w:lang w:val="de-DE"/>
        </w:rPr>
        <w:t>s</w:t>
      </w:r>
      <w:r w:rsidRPr="00505CA9">
        <w:rPr>
          <w:lang w:val="de-DE"/>
        </w:rPr>
        <w:t>irenden, der im Fieber irre redet,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die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een eines Men</w:t>
      </w:r>
      <w:r w:rsidR="00505CA9">
        <w:rPr>
          <w:lang w:val="de-DE"/>
        </w:rPr>
        <w:t>s</w:t>
      </w:r>
      <w:r w:rsidRPr="00505CA9">
        <w:rPr>
          <w:lang w:val="de-DE"/>
        </w:rPr>
        <w:t>chen in einer heftigen Leiden</w:t>
      </w:r>
      <w:r w:rsidR="00505CA9">
        <w:rPr>
          <w:lang w:val="de-DE"/>
        </w:rPr>
        <w:t>s</w:t>
      </w:r>
      <w:r w:rsidRPr="00505CA9">
        <w:rPr>
          <w:lang w:val="de-DE"/>
        </w:rPr>
        <w:t>chaft,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 der Vernunftlo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igkeit, </w:t>
      </w:r>
      <w:r w:rsidR="00505CA9">
        <w:rPr>
          <w:lang w:val="de-DE"/>
        </w:rPr>
        <w:t>s</w:t>
      </w:r>
      <w:r w:rsidRPr="00505CA9">
        <w:rPr>
          <w:lang w:val="de-DE"/>
        </w:rPr>
        <w:t>ind vielleicht in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ßerer </w:t>
      </w:r>
      <w:r w:rsidRPr="00505CA9">
        <w:rPr>
          <w:lang w:val="de-DE"/>
        </w:rPr>
        <w:t>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zahl</w:t>
      </w:r>
      <w:r w:rsidRPr="00505CA9">
        <w:rPr>
          <w:lang w:val="de-DE"/>
        </w:rPr>
        <w:t xml:space="preserve">, lebhafter und 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rker gegenw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rtig, als die </w:t>
      </w:r>
      <w:r w:rsidR="00505CA9">
        <w:rPr>
          <w:lang w:val="de-DE"/>
        </w:rPr>
        <w:t>s</w:t>
      </w:r>
      <w:r w:rsidRPr="00505CA9">
        <w:rPr>
          <w:lang w:val="de-DE"/>
        </w:rPr>
        <w:t>anftern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Wallungen der Phanta</w:t>
      </w:r>
      <w:r w:rsidR="00505CA9">
        <w:rPr>
          <w:lang w:val="de-DE"/>
        </w:rPr>
        <w:t>s</w:t>
      </w:r>
      <w:r w:rsidRPr="00505CA9">
        <w:rPr>
          <w:lang w:val="de-DE"/>
        </w:rPr>
        <w:t>ie bey dem, der mit kaltem Blut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einen Plan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berdenket; aber arbeitet deswegen un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er </w:t>
      </w:r>
      <w:r w:rsidR="006873DF" w:rsidRPr="006873DF">
        <w:rPr>
          <w:rFonts w:ascii="Calibri" w:hAnsi="Calibri"/>
          <w:lang w:val="de-DE"/>
        </w:rPr>
        <w:t>Ich</w:t>
      </w:r>
      <w:r w:rsidRPr="00505CA9">
        <w:rPr>
          <w:lang w:val="de-DE"/>
        </w:rPr>
        <w:t>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hlende Seele in den er</w:t>
      </w:r>
      <w:r w:rsidR="00505CA9">
        <w:rPr>
          <w:lang w:val="de-DE"/>
        </w:rPr>
        <w:t>s</w:t>
      </w:r>
      <w:r w:rsidRPr="00505CA9">
        <w:rPr>
          <w:lang w:val="de-DE"/>
        </w:rPr>
        <w:t>tern 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llen bey den</w:t>
      </w:r>
    </w:p>
    <w:p w14:paraId="16EB4EA1" w14:textId="665675D5" w:rsidR="00B97BB6" w:rsidRPr="00B97BB6" w:rsidRDefault="00505CA9" w:rsidP="0041609F">
      <w:pPr>
        <w:rPr>
          <w:rFonts w:ascii="Calibri" w:hAnsi="Calibri"/>
          <w:lang w:val="de-DE"/>
        </w:rPr>
      </w:pPr>
      <w:r>
        <w:rPr>
          <w:lang w:val="de-DE"/>
        </w:rPr>
        <w:t>s</w:t>
      </w:r>
      <w:r w:rsidR="0041609F"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rkern</w:t>
      </w:r>
    </w:p>
    <w:p w14:paraId="742F2562" w14:textId="5C2873B2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753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5B2BD885" w14:textId="314E784F" w:rsidR="00B97BB6" w:rsidRPr="00B97BB6" w:rsidRDefault="00505CA9" w:rsidP="0041609F">
      <w:pPr>
        <w:rPr>
          <w:rFonts w:ascii="Calibri" w:hAnsi="Calibri"/>
          <w:lang w:val="de-DE"/>
        </w:rPr>
      </w:pPr>
      <w:r>
        <w:rPr>
          <w:lang w:val="de-DE"/>
        </w:rPr>
        <w:t>s</w:t>
      </w:r>
      <w:r w:rsidR="0041609F"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rkern Aufwallungen des Gehirns, mit einer gr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ßern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Eigenmacht, als in den letztern, wenn es 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eine </w:t>
      </w:r>
      <w:r>
        <w:rPr>
          <w:lang w:val="de-DE"/>
        </w:rPr>
        <w:t>s</w:t>
      </w:r>
      <w:r w:rsidR="0041609F" w:rsidRPr="00505CA9">
        <w:rPr>
          <w:lang w:val="de-DE"/>
        </w:rPr>
        <w:t>chw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chern</w:t>
      </w:r>
      <w:r w:rsidR="0041609F" w:rsidRPr="00505CA9">
        <w:rPr>
          <w:lang w:val="de-DE"/>
        </w:rPr>
        <w:t xml:space="preserve"> </w:t>
      </w:r>
      <w:r w:rsidR="006873DF" w:rsidRPr="006873DF">
        <w:rPr>
          <w:rFonts w:ascii="Calibri" w:hAnsi="Calibri"/>
          <w:lang w:val="de-DE"/>
        </w:rPr>
        <w:t>Id</w:t>
      </w:r>
      <w:r w:rsidR="0041609F" w:rsidRPr="00505CA9">
        <w:rPr>
          <w:lang w:val="de-DE"/>
        </w:rPr>
        <w:t xml:space="preserve">een im Nachdenken </w:t>
      </w:r>
      <w:r>
        <w:rPr>
          <w:lang w:val="de-DE"/>
        </w:rPr>
        <w:t>s</w:t>
      </w:r>
      <w:r w:rsidR="0041609F" w:rsidRPr="00505CA9">
        <w:rPr>
          <w:lang w:val="de-DE"/>
        </w:rPr>
        <w:t>elb</w:t>
      </w:r>
      <w:r>
        <w:rPr>
          <w:lang w:val="de-DE"/>
        </w:rPr>
        <w:t>s</w:t>
      </w:r>
      <w:r w:rsidR="0041609F" w:rsidRPr="00505CA9">
        <w:rPr>
          <w:lang w:val="de-DE"/>
        </w:rPr>
        <w:t>t hervorzieht, ordnet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und regieret? Die Selb</w:t>
      </w:r>
      <w:r>
        <w:rPr>
          <w:lang w:val="de-DE"/>
        </w:rPr>
        <w:t>s</w:t>
      </w:r>
      <w:r w:rsidR="0041609F"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tigkeit 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teht nicht in </w:t>
      </w:r>
      <w:r w:rsidR="0041609F" w:rsidRPr="00505CA9">
        <w:rPr>
          <w:lang w:val="de-DE"/>
        </w:rPr>
        <w:t>Gleich-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heit</w:t>
      </w:r>
      <w:r w:rsidR="0041609F" w:rsidRPr="00505CA9">
        <w:rPr>
          <w:lang w:val="de-DE"/>
        </w:rPr>
        <w:t xml:space="preserve"> mit der Gr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ße und Menge der pa</w:t>
      </w:r>
      <w:r>
        <w:rPr>
          <w:lang w:val="de-DE"/>
        </w:rPr>
        <w:t>ss</w:t>
      </w:r>
      <w:r w:rsidR="0041609F" w:rsidRPr="00505CA9">
        <w:rPr>
          <w:lang w:val="de-DE"/>
        </w:rPr>
        <w:t xml:space="preserve">iven </w:t>
      </w:r>
      <w:r w:rsidR="0041609F" w:rsidRPr="00505CA9">
        <w:rPr>
          <w:lang w:val="de-DE"/>
        </w:rPr>
        <w:t>Modifikatio-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nen</w:t>
      </w:r>
      <w:r w:rsidR="0041609F" w:rsidRPr="00505CA9">
        <w:rPr>
          <w:lang w:val="de-DE"/>
        </w:rPr>
        <w:t>, die ein We</w:t>
      </w:r>
      <w:r>
        <w:rPr>
          <w:lang w:val="de-DE"/>
        </w:rPr>
        <w:t>s</w:t>
      </w:r>
      <w:r w:rsidR="0041609F" w:rsidRPr="00505CA9">
        <w:rPr>
          <w:lang w:val="de-DE"/>
        </w:rPr>
        <w:t>en annimmt, noch in einem Ebenmaß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mit der Kraft, wodurch die</w:t>
      </w:r>
      <w:r>
        <w:rPr>
          <w:lang w:val="de-DE"/>
        </w:rPr>
        <w:t>s</w:t>
      </w:r>
      <w:r w:rsidR="0041609F" w:rsidRPr="00505CA9">
        <w:rPr>
          <w:lang w:val="de-DE"/>
        </w:rPr>
        <w:t>e verur</w:t>
      </w:r>
      <w:r>
        <w:rPr>
          <w:lang w:val="de-DE"/>
        </w:rPr>
        <w:t>s</w:t>
      </w:r>
      <w:r w:rsidR="0041609F" w:rsidRPr="00505CA9">
        <w:rPr>
          <w:lang w:val="de-DE"/>
        </w:rPr>
        <w:t>achet werden. Es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kann auch nicht einmal das Maß der wirk</w:t>
      </w:r>
      <w:r>
        <w:rPr>
          <w:lang w:val="de-DE"/>
        </w:rPr>
        <w:t>s</w:t>
      </w:r>
      <w:r w:rsidR="0041609F" w:rsidRPr="00505CA9">
        <w:rPr>
          <w:lang w:val="de-DE"/>
        </w:rPr>
        <w:t>amen Kraft in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dem Dinge </w:t>
      </w:r>
      <w:r>
        <w:rPr>
          <w:lang w:val="de-DE"/>
        </w:rPr>
        <w:t>s</w:t>
      </w:r>
      <w:r w:rsidR="0041609F" w:rsidRPr="00505CA9">
        <w:rPr>
          <w:lang w:val="de-DE"/>
        </w:rPr>
        <w:t>elb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t, in jedwedem Fall als das Maß </w:t>
      </w:r>
      <w:r>
        <w:rPr>
          <w:lang w:val="de-DE"/>
        </w:rPr>
        <w:t>s</w:t>
      </w:r>
      <w:r w:rsidR="0041609F" w:rsidRPr="00505CA9">
        <w:rPr>
          <w:lang w:val="de-DE"/>
        </w:rPr>
        <w:t>einer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Selb</w:t>
      </w:r>
      <w:r>
        <w:rPr>
          <w:lang w:val="de-DE"/>
        </w:rPr>
        <w:t>s</w:t>
      </w:r>
      <w:r w:rsidR="0041609F"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tigkeit ange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ehen werden. Die innere </w:t>
      </w:r>
      <w:r w:rsidR="0041609F" w:rsidRPr="00505CA9">
        <w:rPr>
          <w:lang w:val="de-DE"/>
        </w:rPr>
        <w:t>Th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tig-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keit</w:t>
      </w:r>
      <w:r w:rsidR="0041609F" w:rsidRPr="00505CA9">
        <w:rPr>
          <w:lang w:val="de-DE"/>
        </w:rPr>
        <w:t xml:space="preserve"> kann von einer fremden Kraft herr</w:t>
      </w:r>
      <w:r w:rsidR="006873DF"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hren, wie die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Gewalt des Schlages, womit der Hammer wirket, nicht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von der Eigenmacht des Hammers, </w:t>
      </w:r>
      <w:r>
        <w:rPr>
          <w:lang w:val="de-DE"/>
        </w:rPr>
        <w:t>s</w:t>
      </w:r>
      <w:r w:rsidR="0041609F" w:rsidRPr="00505CA9">
        <w:rPr>
          <w:lang w:val="de-DE"/>
        </w:rPr>
        <w:t>ondern von der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Kraft des Arms abh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nget, die nur durch jenen als durch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einen Mittelk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rper hindurch gehet. Soll die </w:t>
      </w:r>
      <w:r w:rsidR="0041609F" w:rsidRPr="00505CA9">
        <w:rPr>
          <w:lang w:val="de-DE"/>
        </w:rPr>
        <w:t>Selb</w:t>
      </w:r>
      <w:r>
        <w:rPr>
          <w:lang w:val="de-DE"/>
        </w:rPr>
        <w:t>s</w:t>
      </w:r>
      <w:r w:rsidR="0041609F"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tigkeit </w:t>
      </w:r>
      <w:r w:rsidR="00584598">
        <w:rPr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="0041609F" w:rsidRPr="00505CA9">
        <w:rPr>
          <w:lang w:val="de-DE"/>
        </w:rPr>
        <w:t>er</w:t>
      </w:r>
      <w:r w:rsidR="0041609F" w:rsidRPr="00505CA9">
        <w:rPr>
          <w:lang w:val="de-DE"/>
        </w:rPr>
        <w:t xml:space="preserve"> Gr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ße nach ge</w:t>
      </w:r>
      <w:r>
        <w:rPr>
          <w:lang w:val="de-DE"/>
        </w:rPr>
        <w:t>s</w:t>
      </w:r>
      <w:r w:rsidR="0041609F" w:rsidRPr="00505CA9">
        <w:rPr>
          <w:lang w:val="de-DE"/>
        </w:rPr>
        <w:t>ch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tzet werden, </w:t>
      </w:r>
      <w:r>
        <w:rPr>
          <w:lang w:val="de-DE"/>
        </w:rPr>
        <w:t>s</w:t>
      </w:r>
      <w:r w:rsidR="0041609F" w:rsidRPr="00505CA9">
        <w:rPr>
          <w:lang w:val="de-DE"/>
        </w:rPr>
        <w:t>o muß man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darauf </w:t>
      </w:r>
      <w:r>
        <w:rPr>
          <w:lang w:val="de-DE"/>
        </w:rPr>
        <w:t>s</w:t>
      </w:r>
      <w:r w:rsidR="0041609F" w:rsidRPr="00505CA9">
        <w:rPr>
          <w:lang w:val="de-DE"/>
        </w:rPr>
        <w:t>ehen, in wie ferne die th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tige und verur</w:t>
      </w:r>
      <w:r>
        <w:rPr>
          <w:lang w:val="de-DE"/>
        </w:rPr>
        <w:t>s</w:t>
      </w:r>
      <w:r w:rsidR="0041609F" w:rsidRPr="00505CA9">
        <w:rPr>
          <w:lang w:val="de-DE"/>
        </w:rPr>
        <w:t>achende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Kraft, von der die Wirkung abh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ngt, ein </w:t>
      </w:r>
      <w:r w:rsidR="0041609F" w:rsidRPr="00780CDC">
        <w:rPr>
          <w:b/>
          <w:bCs/>
          <w:lang w:val="de-DE"/>
        </w:rPr>
        <w:t>inneres</w:t>
      </w:r>
      <w:r w:rsidR="00B97BB6" w:rsidRPr="00B97BB6">
        <w:rPr>
          <w:rFonts w:ascii="Calibri" w:hAnsi="Calibri"/>
          <w:lang w:val="de-DE"/>
        </w:rPr>
        <w:br/>
      </w:r>
      <w:r w:rsidR="0041609F" w:rsidRPr="00780CDC">
        <w:rPr>
          <w:b/>
          <w:bCs/>
          <w:lang w:val="de-DE"/>
        </w:rPr>
        <w:t>Princip</w:t>
      </w:r>
      <w:r w:rsidR="0041609F" w:rsidRPr="00505CA9">
        <w:rPr>
          <w:lang w:val="de-DE"/>
        </w:rPr>
        <w:t xml:space="preserve"> in der Sub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tanz </w:t>
      </w:r>
      <w:r>
        <w:rPr>
          <w:lang w:val="de-DE"/>
        </w:rPr>
        <w:t>s</w:t>
      </w:r>
      <w:r w:rsidR="0041609F" w:rsidRPr="00505CA9">
        <w:rPr>
          <w:lang w:val="de-DE"/>
        </w:rPr>
        <w:t>elb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t 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ey. Die </w:t>
      </w:r>
      <w:r w:rsidR="0041609F" w:rsidRPr="00505CA9">
        <w:rPr>
          <w:lang w:val="de-DE"/>
        </w:rPr>
        <w:t>Selb</w:t>
      </w:r>
      <w:r>
        <w:rPr>
          <w:lang w:val="de-DE"/>
        </w:rPr>
        <w:t>s</w:t>
      </w:r>
      <w:r w:rsidR="0041609F"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tig-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keit </w:t>
      </w:r>
      <w:r w:rsidR="0041609F" w:rsidRPr="00505CA9">
        <w:rPr>
          <w:lang w:val="de-DE"/>
        </w:rPr>
        <w:t>eines We</w:t>
      </w:r>
      <w:r>
        <w:rPr>
          <w:lang w:val="de-DE"/>
        </w:rPr>
        <w:t>s</w:t>
      </w:r>
      <w:r w:rsidR="0041609F" w:rsidRPr="00505CA9">
        <w:rPr>
          <w:lang w:val="de-DE"/>
        </w:rPr>
        <w:t>ens i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t </w:t>
      </w:r>
      <w:r>
        <w:rPr>
          <w:lang w:val="de-DE"/>
        </w:rPr>
        <w:t>s</w:t>
      </w:r>
      <w:r w:rsidR="0041609F" w:rsidRPr="00505CA9">
        <w:rPr>
          <w:lang w:val="de-DE"/>
        </w:rPr>
        <w:t>o groß, als der Antheil, den das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innere Princip durch 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eine eigene, nur aus ihm </w:t>
      </w:r>
      <w:r>
        <w:rPr>
          <w:lang w:val="de-DE"/>
        </w:rPr>
        <w:t>s</w:t>
      </w:r>
      <w:r w:rsidR="0041609F" w:rsidRPr="00505CA9">
        <w:rPr>
          <w:lang w:val="de-DE"/>
        </w:rPr>
        <w:t>elb</w:t>
      </w:r>
      <w:r>
        <w:rPr>
          <w:lang w:val="de-DE"/>
        </w:rPr>
        <w:t>s</w:t>
      </w:r>
      <w:r w:rsidR="0041609F" w:rsidRPr="00505CA9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ent</w:t>
      </w:r>
      <w:r>
        <w:rPr>
          <w:lang w:val="de-DE"/>
        </w:rPr>
        <w:t>s</w:t>
      </w:r>
      <w:r w:rsidR="0041609F" w:rsidRPr="00505CA9">
        <w:rPr>
          <w:lang w:val="de-DE"/>
        </w:rPr>
        <w:t>tehende, nicht blos durch ihn von einer fremden Kraft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durchfließende Aktion an der Wirkung hat, welche </w:t>
      </w:r>
      <w:r w:rsidR="0041609F" w:rsidRPr="00505CA9">
        <w:rPr>
          <w:lang w:val="de-DE"/>
        </w:rPr>
        <w:t>hervor-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gebracht</w:t>
      </w:r>
      <w:r w:rsidR="0041609F" w:rsidRPr="00505CA9">
        <w:rPr>
          <w:lang w:val="de-DE"/>
        </w:rPr>
        <w:t xml:space="preserve"> wird. Was </w:t>
      </w:r>
      <w:r w:rsidRPr="00780CDC">
        <w:rPr>
          <w:b/>
          <w:bCs/>
          <w:lang w:val="de-DE"/>
        </w:rPr>
        <w:t>s</w:t>
      </w:r>
      <w:r w:rsidR="0041609F" w:rsidRPr="00780CDC">
        <w:rPr>
          <w:b/>
          <w:bCs/>
          <w:lang w:val="de-DE"/>
        </w:rPr>
        <w:t>elb</w:t>
      </w:r>
      <w:r w:rsidRPr="00780CDC">
        <w:rPr>
          <w:b/>
          <w:bCs/>
          <w:lang w:val="de-DE"/>
        </w:rPr>
        <w:t>s</w:t>
      </w:r>
      <w:r w:rsidR="0041609F" w:rsidRPr="00780CDC">
        <w:rPr>
          <w:b/>
          <w:bCs/>
          <w:lang w:val="de-DE"/>
        </w:rPr>
        <w:t>tth</w:t>
      </w:r>
      <w:r w:rsidR="006873DF" w:rsidRPr="00780CDC">
        <w:rPr>
          <w:rFonts w:ascii="Calibri" w:hAnsi="Calibri"/>
          <w:b/>
          <w:bCs/>
          <w:lang w:val="de-DE"/>
        </w:rPr>
        <w:t>ä</w:t>
      </w:r>
      <w:r w:rsidR="0041609F" w:rsidRPr="00780CDC">
        <w:rPr>
          <w:b/>
          <w:bCs/>
          <w:lang w:val="de-DE"/>
        </w:rPr>
        <w:t>tig</w:t>
      </w:r>
      <w:r w:rsidR="0041609F" w:rsidRPr="00505CA9">
        <w:rPr>
          <w:lang w:val="de-DE"/>
        </w:rPr>
        <w:t xml:space="preserve"> </w:t>
      </w:r>
      <w:r w:rsidR="0041609F" w:rsidRPr="00780CDC">
        <w:rPr>
          <w:b/>
          <w:bCs/>
          <w:lang w:val="de-DE"/>
        </w:rPr>
        <w:t>wirket</w:t>
      </w:r>
      <w:r w:rsidR="0041609F" w:rsidRPr="00505CA9">
        <w:rPr>
          <w:lang w:val="de-DE"/>
        </w:rPr>
        <w:t>, hat die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er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te Quelle der Aktion in 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ich </w:t>
      </w:r>
      <w:r>
        <w:rPr>
          <w:lang w:val="de-DE"/>
        </w:rPr>
        <w:t>s</w:t>
      </w:r>
      <w:r w:rsidR="0041609F" w:rsidRPr="00505CA9">
        <w:rPr>
          <w:lang w:val="de-DE"/>
        </w:rPr>
        <w:t>elb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t, in einem ihm </w:t>
      </w:r>
      <w:r w:rsidR="0041609F" w:rsidRPr="00505CA9">
        <w:rPr>
          <w:lang w:val="de-DE"/>
        </w:rPr>
        <w:t>bey-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wohnenden</w:t>
      </w:r>
      <w:r w:rsidR="0041609F" w:rsidRPr="00505CA9">
        <w:rPr>
          <w:lang w:val="de-DE"/>
        </w:rPr>
        <w:t xml:space="preserve"> Verm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gen. Dieß Verm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gen mag wohl</w:t>
      </w:r>
      <w:r w:rsidR="0041609F" w:rsidRPr="00505CA9">
        <w:rPr>
          <w:lang w:val="de-DE"/>
        </w:rPr>
        <w:t xml:space="preserve"> ei-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ner</w:t>
      </w:r>
      <w:r w:rsidR="0041609F" w:rsidRPr="00505CA9">
        <w:rPr>
          <w:lang w:val="de-DE"/>
        </w:rPr>
        <w:t xml:space="preserve"> </w:t>
      </w:r>
      <w:r w:rsidR="0041609F" w:rsidRPr="00780CDC">
        <w:rPr>
          <w:b/>
          <w:bCs/>
          <w:lang w:val="de-DE"/>
        </w:rPr>
        <w:t>Anreizung von außen</w:t>
      </w:r>
      <w:r w:rsidR="0041609F" w:rsidRPr="00505CA9">
        <w:rPr>
          <w:lang w:val="de-DE"/>
        </w:rPr>
        <w:t xml:space="preserve"> bed</w:t>
      </w:r>
      <w:r w:rsidR="006873DF"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 xml:space="preserve">rfen, ehe es </w:t>
      </w:r>
      <w:r>
        <w:rPr>
          <w:lang w:val="de-DE"/>
        </w:rPr>
        <w:t>s</w:t>
      </w:r>
      <w:r w:rsidR="0041609F" w:rsidRPr="00505CA9">
        <w:rPr>
          <w:lang w:val="de-DE"/>
        </w:rPr>
        <w:t>ich in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Th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tigkeit offenbaret, </w:t>
      </w:r>
      <w:r>
        <w:rPr>
          <w:lang w:val="de-DE"/>
        </w:rPr>
        <w:t>s</w:t>
      </w:r>
      <w:r w:rsidR="0041609F" w:rsidRPr="00505CA9">
        <w:rPr>
          <w:lang w:val="de-DE"/>
        </w:rPr>
        <w:t>o wie man oft einer Quelle vorher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eine </w:t>
      </w:r>
      <w:r w:rsidR="0041609F" w:rsidRPr="00505CA9">
        <w:rPr>
          <w:lang w:val="de-DE"/>
        </w:rPr>
        <w:t>Oefnung</w:t>
      </w:r>
      <w:r w:rsidR="0041609F" w:rsidRPr="00505CA9">
        <w:rPr>
          <w:lang w:val="de-DE"/>
        </w:rPr>
        <w:t xml:space="preserve"> machen muß, ehe das Wa</w:t>
      </w:r>
      <w:r>
        <w:rPr>
          <w:lang w:val="de-DE"/>
        </w:rPr>
        <w:t>ss</w:t>
      </w:r>
      <w:r w:rsidR="0041609F" w:rsidRPr="00505CA9">
        <w:rPr>
          <w:lang w:val="de-DE"/>
        </w:rPr>
        <w:t>er ausw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rts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hervortreibet. Aber die Quelle i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t darum kein bloßer </w:t>
      </w:r>
      <w:r w:rsidR="0041609F" w:rsidRPr="00505CA9">
        <w:rPr>
          <w:lang w:val="de-DE"/>
        </w:rPr>
        <w:t>Ka-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nal</w:t>
      </w:r>
      <w:r w:rsidR="0041609F" w:rsidRPr="00505CA9">
        <w:rPr>
          <w:lang w:val="de-DE"/>
        </w:rPr>
        <w:t>, wodurch nur das anderswoher ent</w:t>
      </w:r>
      <w:r>
        <w:rPr>
          <w:lang w:val="de-DE"/>
        </w:rPr>
        <w:t>s</w:t>
      </w:r>
      <w:r w:rsidR="0041609F" w:rsidRPr="00505CA9">
        <w:rPr>
          <w:lang w:val="de-DE"/>
        </w:rPr>
        <w:t>pringende Wa</w:t>
      </w:r>
      <w:r>
        <w:rPr>
          <w:lang w:val="de-DE"/>
        </w:rPr>
        <w:t>ss</w:t>
      </w:r>
      <w:r w:rsidR="0041609F" w:rsidRPr="00505CA9">
        <w:rPr>
          <w:lang w:val="de-DE"/>
        </w:rPr>
        <w:t>er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durchgeleitet wird.</w:t>
      </w:r>
    </w:p>
    <w:p w14:paraId="6EAA1A8C" w14:textId="081F739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Die</w:t>
      </w:r>
      <w:r w:rsidR="00505CA9">
        <w:rPr>
          <w:lang w:val="de-DE"/>
        </w:rPr>
        <w:t>s</w:t>
      </w:r>
      <w:r w:rsidRPr="00505CA9">
        <w:rPr>
          <w:lang w:val="de-DE"/>
        </w:rPr>
        <w:t>er obgleich noch nicht genau be</w:t>
      </w:r>
      <w:r w:rsidR="00505CA9">
        <w:rPr>
          <w:lang w:val="de-DE"/>
        </w:rPr>
        <w:t>s</w:t>
      </w:r>
      <w:r w:rsidRPr="00505CA9">
        <w:rPr>
          <w:lang w:val="de-DE"/>
        </w:rPr>
        <w:t>timmte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noch weniger deutlich auseinander </w:t>
      </w:r>
      <w:r w:rsidRPr="00505CA9">
        <w:rPr>
          <w:lang w:val="de-DE"/>
        </w:rPr>
        <w:t>ge</w:t>
      </w:r>
      <w:r w:rsidR="00505CA9">
        <w:rPr>
          <w:lang w:val="de-DE"/>
        </w:rPr>
        <w:t>s</w:t>
      </w:r>
      <w:r w:rsidRPr="00505CA9">
        <w:rPr>
          <w:lang w:val="de-DE"/>
        </w:rPr>
        <w:t>etzte</w:t>
      </w:r>
      <w:r w:rsidRPr="00505CA9">
        <w:rPr>
          <w:lang w:val="de-DE"/>
        </w:rPr>
        <w:t xml:space="preserve"> Begrif von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der </w:t>
      </w:r>
      <w:r w:rsidRPr="00780CDC">
        <w:rPr>
          <w:b/>
          <w:bCs/>
          <w:lang w:val="de-DE"/>
        </w:rPr>
        <w:t>Selb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tth</w:t>
      </w:r>
      <w:r w:rsidR="006873DF" w:rsidRPr="00780CDC">
        <w:rPr>
          <w:rFonts w:ascii="Calibri" w:hAnsi="Calibri"/>
          <w:b/>
          <w:bCs/>
          <w:lang w:val="de-DE"/>
        </w:rPr>
        <w:t>ä</w:t>
      </w:r>
      <w:r w:rsidRPr="00780CDC">
        <w:rPr>
          <w:b/>
          <w:bCs/>
          <w:lang w:val="de-DE"/>
        </w:rPr>
        <w:t>tigkeit</w:t>
      </w:r>
      <w:r w:rsidRPr="00505CA9">
        <w:rPr>
          <w:lang w:val="de-DE"/>
        </w:rPr>
        <w:t xml:space="preserve"> mag hier gen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gen. Man wird</w:t>
      </w:r>
    </w:p>
    <w:p w14:paraId="44FEE615" w14:textId="3C1E3A29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ihn</w:t>
      </w:r>
    </w:p>
    <w:p w14:paraId="66238A2B" w14:textId="7F784BBF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>I. Band. B b b</w:t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754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XI. Ver</w:t>
      </w:r>
      <w:r w:rsidR="00505CA9">
        <w:rPr>
          <w:lang w:val="de-DE"/>
        </w:rPr>
        <w:t>s</w:t>
      </w:r>
      <w:r w:rsidRPr="00505CA9">
        <w:rPr>
          <w:lang w:val="de-DE"/>
        </w:rPr>
        <w:t>uch. Ueber die Grundkraft</w:t>
      </w:r>
    </w:p>
    <w:p w14:paraId="5E02AC3C" w14:textId="1F7E5A3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ihn wenig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tens </w:t>
      </w:r>
      <w:r w:rsidR="00505CA9">
        <w:rPr>
          <w:lang w:val="de-DE"/>
        </w:rPr>
        <w:t>s</w:t>
      </w:r>
      <w:r w:rsidRPr="00505CA9">
        <w:rPr>
          <w:lang w:val="de-DE"/>
        </w:rPr>
        <w:t>o deutlich finden, als es n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thig i</w:t>
      </w:r>
      <w:r w:rsidR="00505CA9">
        <w:rPr>
          <w:lang w:val="de-DE"/>
        </w:rPr>
        <w:t>s</w:t>
      </w:r>
      <w:r w:rsidRPr="00505CA9">
        <w:rPr>
          <w:lang w:val="de-DE"/>
        </w:rPr>
        <w:t>t, um die</w:t>
      </w:r>
      <w:r w:rsidR="00505CA9">
        <w:rPr>
          <w:lang w:val="de-DE"/>
        </w:rPr>
        <w:t>s</w:t>
      </w:r>
      <w:r w:rsidRPr="00505CA9">
        <w:rPr>
          <w:lang w:val="de-DE"/>
        </w:rPr>
        <w:t>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Folgerung zu begreifen, daß wenn </w:t>
      </w:r>
      <w:r w:rsidRPr="00780CDC">
        <w:rPr>
          <w:b/>
          <w:bCs/>
          <w:lang w:val="de-DE"/>
        </w:rPr>
        <w:t xml:space="preserve">zwey 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elb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tth</w:t>
      </w:r>
      <w:r w:rsidR="006873DF" w:rsidRPr="00780CDC">
        <w:rPr>
          <w:rFonts w:ascii="Calibri" w:hAnsi="Calibri"/>
          <w:b/>
          <w:bCs/>
          <w:lang w:val="de-DE"/>
        </w:rPr>
        <w:t>ä</w:t>
      </w:r>
      <w:r w:rsidRPr="00780CDC">
        <w:rPr>
          <w:b/>
          <w:bCs/>
          <w:lang w:val="de-DE"/>
        </w:rPr>
        <w:t>tige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in </w:t>
      </w:r>
      <w:r w:rsidR="00505CA9">
        <w:rPr>
          <w:lang w:val="de-DE"/>
        </w:rPr>
        <w:t>s</w:t>
      </w:r>
      <w:r w:rsidRPr="00505CA9">
        <w:rPr>
          <w:lang w:val="de-DE"/>
        </w:rPr>
        <w:t>o genauer Vereinigung mit einander wirken,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wie die Seelen und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rper bey den Thieren, daß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Pr="00505CA9">
        <w:rPr>
          <w:lang w:val="de-DE"/>
        </w:rPr>
        <w:t>al-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lemal</w:t>
      </w:r>
      <w:r w:rsidRPr="00505CA9">
        <w:rPr>
          <w:lang w:val="de-DE"/>
        </w:rPr>
        <w:t xml:space="preserve"> beide an den einzelnen Ver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nderungen des Ganzen,</w:t>
      </w:r>
      <w:r w:rsidR="00584598" w:rsidRPr="00B97BB6">
        <w:rPr>
          <w:rFonts w:ascii="Calibri" w:hAnsi="Calibri"/>
          <w:lang w:val="de-DE"/>
        </w:rPr>
        <w:t xml:space="preserve"> </w:t>
      </w:r>
      <w:del w:id="51" w:author="John Hymers" w:date="2024-04-13T00:01:00Z">
        <w:r w:rsidR="00B97BB6" w:rsidRPr="00B97BB6">
          <w:rPr>
            <w:rFonts w:ascii="Calibri" w:hAnsi="Calibri"/>
            <w:lang w:val="de-DE"/>
          </w:rPr>
          <w:br/>
        </w:r>
      </w:del>
      <w:ins w:id="52" w:author="John Hymers" w:date="2024-04-13T00:01:00Z">
        <w:r w:rsidR="00584598" w:rsidRPr="00271324">
          <w:rPr>
            <w:lang w:val="de-DE"/>
          </w:rPr>
          <w:t>jedes</w:t>
        </w:r>
      </w:ins>
      <w:r w:rsidR="00584598" w:rsidRPr="00505CA9">
        <w:rPr>
          <w:lang w:val="de-DE"/>
        </w:rPr>
        <w:t xml:space="preserve"> </w:t>
      </w:r>
      <w:del w:id="53" w:author="John Hymers" w:date="2024-04-13T00:01:00Z">
        <w:r w:rsidRPr="00505CA9">
          <w:rPr>
            <w:lang w:val="de-DE"/>
          </w:rPr>
          <w:delText>jede</w:delText>
        </w:r>
      </w:del>
      <w:r w:rsidRPr="00505CA9">
        <w:rPr>
          <w:lang w:val="de-DE"/>
        </w:rPr>
        <w:t xml:space="preserve"> durch</w:t>
      </w:r>
      <w:ins w:id="54" w:author="John Hymers" w:date="2024-04-13T00:01:00Z">
        <w:r w:rsidR="00A964D4" w:rsidRPr="00271324">
          <w:rPr>
            <w:lang w:val="de-DE"/>
          </w:rPr>
          <w:t>seine</w:t>
        </w:r>
      </w:ins>
      <w:del w:id="55" w:author="John Hymers" w:date="2024-04-13T00:01:00Z">
        <w:r w:rsidRPr="00505CA9">
          <w:rPr>
            <w:lang w:val="de-DE"/>
          </w:rPr>
          <w:delText xml:space="preserve"> </w:delText>
        </w:r>
      </w:del>
      <w:del w:id="56" w:author="John Hymers" w:date="2024-04-17T00:42:00Z">
        <w:r w:rsidR="00584598" w:rsidDel="00584598">
          <w:rPr>
            <w:lang w:val="de-DE"/>
          </w:rPr>
          <w:delText>ihre</w:delText>
        </w:r>
      </w:del>
      <w:r w:rsidR="00584598">
        <w:rPr>
          <w:lang w:val="de-DE"/>
        </w:rPr>
        <w:t xml:space="preserve"> </w:t>
      </w:r>
      <w:r w:rsidR="00780CDC">
        <w:rPr>
          <w:lang w:val="de-DE"/>
        </w:rPr>
        <w:t xml:space="preserve">[[note: both also in UMich]] </w:t>
      </w:r>
      <w:r w:rsidRPr="00505CA9">
        <w:rPr>
          <w:lang w:val="de-DE"/>
        </w:rPr>
        <w:t xml:space="preserve">eigene Kraft, beytragen, es </w:t>
      </w:r>
      <w:r w:rsidRPr="00780CDC">
        <w:rPr>
          <w:b/>
          <w:bCs/>
          <w:lang w:val="de-DE"/>
        </w:rPr>
        <w:t>unendliche</w:t>
      </w:r>
      <w:r w:rsidR="00B97BB6" w:rsidRPr="00B97BB6">
        <w:rPr>
          <w:rFonts w:ascii="Calibri" w:hAnsi="Calibri"/>
          <w:lang w:val="de-DE"/>
        </w:rPr>
        <w:br/>
      </w:r>
      <w:r w:rsidRPr="00780CDC">
        <w:rPr>
          <w:b/>
          <w:bCs/>
          <w:lang w:val="de-DE"/>
        </w:rPr>
        <w:t>Ver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 xml:space="preserve">chiedenheiten in dem </w:t>
      </w:r>
      <w:r w:rsidRPr="00780CDC">
        <w:rPr>
          <w:b/>
          <w:bCs/>
          <w:lang w:val="de-DE"/>
        </w:rPr>
        <w:t>Verh</w:t>
      </w:r>
      <w:r w:rsidR="006873DF" w:rsidRPr="00780CDC">
        <w:rPr>
          <w:rFonts w:ascii="Calibri" w:hAnsi="Calibri"/>
          <w:b/>
          <w:bCs/>
          <w:lang w:val="de-DE"/>
        </w:rPr>
        <w:t>ä</w:t>
      </w:r>
      <w:r w:rsidRPr="00780CDC">
        <w:rPr>
          <w:b/>
          <w:bCs/>
          <w:lang w:val="de-DE"/>
        </w:rPr>
        <w:t>ltni</w:t>
      </w:r>
      <w:r w:rsidR="00505CA9" w:rsidRPr="00780CDC">
        <w:rPr>
          <w:b/>
          <w:bCs/>
          <w:lang w:val="de-DE"/>
        </w:rPr>
        <w:t>ss</w:t>
      </w:r>
      <w:r w:rsidRPr="00780CDC">
        <w:rPr>
          <w:b/>
          <w:bCs/>
          <w:lang w:val="de-DE"/>
        </w:rPr>
        <w:t>e</w:t>
      </w:r>
      <w:r w:rsidRPr="00780CDC">
        <w:rPr>
          <w:b/>
          <w:bCs/>
          <w:lang w:val="de-DE"/>
        </w:rPr>
        <w:t xml:space="preserve"> geben</w:t>
      </w:r>
      <w:r w:rsidR="00B97BB6" w:rsidRPr="00780CDC">
        <w:rPr>
          <w:rFonts w:ascii="Calibri" w:hAnsi="Calibri"/>
          <w:b/>
          <w:bCs/>
          <w:lang w:val="de-DE"/>
        </w:rPr>
        <w:br/>
      </w:r>
      <w:r w:rsidRPr="00780CDC">
        <w:rPr>
          <w:b/>
          <w:bCs/>
          <w:lang w:val="de-DE"/>
        </w:rPr>
        <w:t>m</w:t>
      </w:r>
      <w:r w:rsidR="006873DF" w:rsidRPr="00780CDC">
        <w:rPr>
          <w:rFonts w:ascii="Calibri" w:hAnsi="Calibri"/>
          <w:b/>
          <w:bCs/>
          <w:lang w:val="de-DE"/>
        </w:rPr>
        <w:t>ü</w:t>
      </w:r>
      <w:r w:rsidR="00505CA9" w:rsidRPr="00780CDC">
        <w:rPr>
          <w:b/>
          <w:bCs/>
          <w:lang w:val="de-DE"/>
        </w:rPr>
        <w:t>ss</w:t>
      </w:r>
      <w:r w:rsidRPr="00780CDC">
        <w:rPr>
          <w:b/>
          <w:bCs/>
          <w:lang w:val="de-DE"/>
        </w:rPr>
        <w:t xml:space="preserve">e, in dem 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ie dazu beytragen</w:t>
      </w:r>
      <w:r w:rsidRPr="00505CA9">
        <w:rPr>
          <w:lang w:val="de-DE"/>
        </w:rPr>
        <w:t>, und daß 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al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eben </w:t>
      </w:r>
      <w:r w:rsidR="00505CA9">
        <w:rPr>
          <w:lang w:val="de-DE"/>
        </w:rPr>
        <w:t>s</w:t>
      </w:r>
      <w:r w:rsidRPr="00505CA9">
        <w:rPr>
          <w:lang w:val="de-DE"/>
        </w:rPr>
        <w:t>o viele Stufen geben 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e, in </w:t>
      </w:r>
      <w:ins w:id="57" w:author="John Hymers" w:date="2024-04-13T00:01:00Z">
        <w:r w:rsidR="00A964D4" w:rsidRPr="00271324">
          <w:rPr>
            <w:lang w:val="de-DE"/>
          </w:rPr>
          <w:t>denen</w:t>
        </w:r>
      </w:ins>
      <w:r w:rsidR="00780CDC">
        <w:rPr>
          <w:lang w:val="de-DE"/>
        </w:rPr>
        <w:t xml:space="preserve"> </w:t>
      </w:r>
      <w:del w:id="58" w:author="John Hymers" w:date="2024-04-13T00:01:00Z">
        <w:r w:rsidRPr="00505CA9">
          <w:rPr>
            <w:lang w:val="de-DE"/>
          </w:rPr>
          <w:delText>der</w:delText>
        </w:r>
      </w:del>
      <w:r w:rsidRPr="00505CA9">
        <w:rPr>
          <w:lang w:val="de-DE"/>
        </w:rPr>
        <w:t xml:space="preserve"> </w:t>
      </w:r>
      <w:r w:rsidR="00780CDC">
        <w:rPr>
          <w:lang w:val="de-DE"/>
        </w:rPr>
        <w:t xml:space="preserve">[[note: also in UMich]] </w:t>
      </w:r>
      <w:r w:rsidRPr="00505CA9">
        <w:rPr>
          <w:lang w:val="de-DE"/>
        </w:rPr>
        <w:t>die erfolgte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Wirkung von der Eigenmacht der Seele allein, oder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auch des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rpers allein abhangen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nne.</w:t>
      </w:r>
    </w:p>
    <w:p w14:paraId="73AFD0DA" w14:textId="77777777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2.</w:t>
      </w:r>
    </w:p>
    <w:p w14:paraId="4DFC3B69" w14:textId="2194447B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Unter den be</w:t>
      </w:r>
      <w:r w:rsidR="00505CA9">
        <w:rPr>
          <w:lang w:val="de-DE"/>
        </w:rPr>
        <w:t>s</w:t>
      </w:r>
      <w:r w:rsidRPr="00505CA9">
        <w:rPr>
          <w:lang w:val="de-DE"/>
        </w:rPr>
        <w:t>eelten We</w:t>
      </w:r>
      <w:r w:rsidR="00505CA9">
        <w:rPr>
          <w:lang w:val="de-DE"/>
        </w:rPr>
        <w:t>s</w:t>
      </w:r>
      <w:r w:rsidRPr="00505CA9">
        <w:rPr>
          <w:lang w:val="de-DE"/>
        </w:rPr>
        <w:t>en, von dem Meer</w:t>
      </w:r>
      <w:r w:rsidR="00505CA9">
        <w:rPr>
          <w:lang w:val="de-DE"/>
        </w:rPr>
        <w:t>s</w:t>
      </w:r>
      <w:r w:rsidRPr="00505CA9">
        <w:rPr>
          <w:lang w:val="de-DE"/>
        </w:rPr>
        <w:t>chwamm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oder von der Tremella an, bis zu den Men</w:t>
      </w:r>
      <w:r w:rsidR="00505CA9">
        <w:rPr>
          <w:lang w:val="de-DE"/>
        </w:rPr>
        <w:t>s</w:t>
      </w:r>
      <w:r w:rsidRPr="00505CA9">
        <w:rPr>
          <w:lang w:val="de-DE"/>
        </w:rPr>
        <w:t>chen, giebt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es ohne Zweifel in Hin</w:t>
      </w:r>
      <w:r w:rsidR="00505CA9">
        <w:rPr>
          <w:lang w:val="de-DE"/>
        </w:rPr>
        <w:t>s</w:t>
      </w:r>
      <w:r w:rsidRPr="00505CA9">
        <w:rPr>
          <w:lang w:val="de-DE"/>
        </w:rPr>
        <w:t>icht die</w:t>
      </w:r>
      <w:r w:rsidR="00505CA9">
        <w:rPr>
          <w:lang w:val="de-DE"/>
        </w:rPr>
        <w:t>s</w:t>
      </w:r>
      <w:r w:rsidRPr="00505CA9">
        <w:rPr>
          <w:lang w:val="de-DE"/>
        </w:rPr>
        <w:t>er Selb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tigkeit eine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Stufenleiter. Woferne anders die</w:t>
      </w:r>
      <w:r w:rsidR="00505CA9">
        <w:rPr>
          <w:lang w:val="de-DE"/>
        </w:rPr>
        <w:t>s</w:t>
      </w:r>
      <w:r w:rsidRPr="00505CA9">
        <w:rPr>
          <w:lang w:val="de-DE"/>
        </w:rPr>
        <w:t>e We</w:t>
      </w:r>
      <w:r w:rsidR="00505CA9">
        <w:rPr>
          <w:lang w:val="de-DE"/>
        </w:rPr>
        <w:t>s</w:t>
      </w:r>
      <w:r w:rsidRPr="00505CA9">
        <w:rPr>
          <w:lang w:val="de-DE"/>
        </w:rPr>
        <w:t>en noch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</w:t>
      </w:r>
      <w:r w:rsidR="00505CA9">
        <w:rPr>
          <w:lang w:val="de-DE"/>
        </w:rPr>
        <w:t>s</w:t>
      </w:r>
      <w:r w:rsidRPr="00505CA9">
        <w:rPr>
          <w:lang w:val="de-DE"/>
        </w:rPr>
        <w:t>eelt anzu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ehen </w:t>
      </w:r>
      <w:r w:rsidR="00505CA9">
        <w:rPr>
          <w:lang w:val="de-DE"/>
        </w:rPr>
        <w:t>s</w:t>
      </w:r>
      <w:r w:rsidRPr="00505CA9">
        <w:rPr>
          <w:lang w:val="de-DE"/>
        </w:rPr>
        <w:t>ind, die</w:t>
      </w:r>
      <w:r w:rsidR="00505CA9">
        <w:rPr>
          <w:lang w:val="de-DE"/>
        </w:rPr>
        <w:t>s</w:t>
      </w:r>
      <w:r w:rsidRPr="00505CA9">
        <w:rPr>
          <w:lang w:val="de-DE"/>
        </w:rPr>
        <w:t>e Seele mag nun be</w:t>
      </w:r>
      <w:r w:rsidR="00505CA9">
        <w:rPr>
          <w:lang w:val="de-DE"/>
        </w:rPr>
        <w:t>s</w:t>
      </w:r>
      <w:r w:rsidRPr="00505CA9">
        <w:rPr>
          <w:lang w:val="de-DE"/>
        </w:rPr>
        <w:t>tehen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worinn </w:t>
      </w:r>
      <w:r w:rsidR="00505CA9">
        <w:rPr>
          <w:lang w:val="de-DE"/>
        </w:rPr>
        <w:t>s</w:t>
      </w:r>
      <w:r w:rsidRPr="00505CA9">
        <w:rPr>
          <w:lang w:val="de-DE"/>
        </w:rPr>
        <w:t>ie wolle, und vielleicht nicht einmal eine Seele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in dem Sinne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eyn, wie </w:t>
      </w:r>
      <w:r w:rsidR="00505CA9">
        <w:rPr>
          <w:lang w:val="de-DE"/>
        </w:rPr>
        <w:t>s</w:t>
      </w:r>
      <w:r w:rsidRPr="00505CA9">
        <w:rPr>
          <w:lang w:val="de-DE"/>
        </w:rPr>
        <w:t>ie den vollkommenen Thieren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beygeleget wird. Denn unter Seele oder </w:t>
      </w:r>
      <w:r w:rsidRPr="00780CDC">
        <w:rPr>
          <w:b/>
          <w:bCs/>
          <w:lang w:val="de-DE"/>
        </w:rPr>
        <w:t>Seelenwe-</w:t>
      </w:r>
      <w:r w:rsidR="00B97BB6" w:rsidRPr="00780CDC">
        <w:rPr>
          <w:rFonts w:ascii="Calibri" w:hAnsi="Calibri"/>
          <w:b/>
          <w:bCs/>
          <w:lang w:val="de-DE"/>
        </w:rPr>
        <w:br/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en</w:t>
      </w:r>
      <w:r w:rsidRPr="00780CDC">
        <w:rPr>
          <w:b/>
          <w:bCs/>
          <w:lang w:val="de-DE"/>
        </w:rPr>
        <w:t xml:space="preserve"> </w:t>
      </w:r>
      <w:r w:rsidRPr="00505CA9">
        <w:rPr>
          <w:lang w:val="de-DE"/>
        </w:rPr>
        <w:t>kann man doch im Allgemeinen bey der Betrachtung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Thiere nichts anders ver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tehen, als das innere </w:t>
      </w:r>
      <w:r w:rsidRPr="00505CA9">
        <w:rPr>
          <w:lang w:val="de-DE"/>
        </w:rPr>
        <w:t>Prin-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cip</w:t>
      </w:r>
      <w:r w:rsidRPr="00505CA9">
        <w:rPr>
          <w:lang w:val="de-DE"/>
        </w:rPr>
        <w:t xml:space="preserve"> der </w:t>
      </w:r>
      <w:r w:rsidRPr="00505CA9">
        <w:rPr>
          <w:lang w:val="de-DE"/>
        </w:rPr>
        <w:t>Empfindungen</w:t>
      </w:r>
      <w:r w:rsidRPr="00505CA9">
        <w:rPr>
          <w:lang w:val="de-DE"/>
        </w:rPr>
        <w:t xml:space="preserve"> und eigenm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chtigen Bewegungen,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vor uns das Merkmal der thieri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Natur </w:t>
      </w:r>
      <w:r w:rsidR="00505CA9">
        <w:rPr>
          <w:lang w:val="de-DE"/>
        </w:rPr>
        <w:t>s</w:t>
      </w:r>
      <w:r w:rsidRPr="00505CA9">
        <w:rPr>
          <w:lang w:val="de-DE"/>
        </w:rPr>
        <w:t>ind.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Dieß Princip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Seele, wenn es nicht durch den </w:t>
      </w:r>
      <w:r w:rsidRPr="00505CA9">
        <w:rPr>
          <w:lang w:val="de-DE"/>
        </w:rPr>
        <w:t>gan-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zen</w:t>
      </w:r>
      <w:r w:rsidRPr="00505CA9">
        <w:rPr>
          <w:lang w:val="de-DE"/>
        </w:rPr>
        <w:t xml:space="preserve"> organi</w:t>
      </w:r>
      <w:r w:rsidR="00505CA9">
        <w:rPr>
          <w:lang w:val="de-DE"/>
        </w:rPr>
        <w:t>s</w:t>
      </w:r>
      <w:r w:rsidRPr="00505CA9">
        <w:rPr>
          <w:lang w:val="de-DE"/>
        </w:rPr>
        <w:t>irten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 und de</w:t>
      </w:r>
      <w:r w:rsidR="00505CA9">
        <w:rPr>
          <w:lang w:val="de-DE"/>
        </w:rPr>
        <w:t>ss</w:t>
      </w:r>
      <w:r w:rsidRPr="00505CA9">
        <w:rPr>
          <w:lang w:val="de-DE"/>
        </w:rPr>
        <w:t>en Theile verbreitet i</w:t>
      </w:r>
      <w:r w:rsidR="00505CA9">
        <w:rPr>
          <w:lang w:val="de-DE"/>
        </w:rPr>
        <w:t>s</w:t>
      </w:r>
      <w:r w:rsidRPr="00505CA9">
        <w:rPr>
          <w:lang w:val="de-DE"/>
        </w:rPr>
        <w:t>t,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ondern in einem eigenen Theile de</w:t>
      </w:r>
      <w:r w:rsidR="00505CA9">
        <w:rPr>
          <w:lang w:val="de-DE"/>
        </w:rPr>
        <w:t>ss</w:t>
      </w:r>
      <w:r w:rsidRPr="00505CA9">
        <w:rPr>
          <w:lang w:val="de-DE"/>
        </w:rPr>
        <w:t>elben, dergleichen das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Gehirn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</w:t>
      </w:r>
      <w:r w:rsidR="00505CA9">
        <w:rPr>
          <w:lang w:val="de-DE"/>
        </w:rPr>
        <w:t>s</w:t>
      </w:r>
      <w:r w:rsidRPr="00505CA9">
        <w:rPr>
          <w:lang w:val="de-DE"/>
        </w:rPr>
        <w:t>ich in 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glich</w:t>
      </w:r>
      <w:r w:rsidR="00505CA9">
        <w:rPr>
          <w:lang w:val="de-DE"/>
        </w:rPr>
        <w:t>s</w:t>
      </w:r>
      <w:r w:rsidRPr="00505CA9">
        <w:rPr>
          <w:lang w:val="de-DE"/>
        </w:rPr>
        <w:t>ter Maaße befindet,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dadurch als ein von dem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brigen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 unter</w:t>
      </w:r>
      <w:r w:rsidR="00505CA9">
        <w:rPr>
          <w:lang w:val="de-DE"/>
        </w:rPr>
        <w:t>s</w:t>
      </w:r>
      <w:r w:rsidRPr="00505CA9">
        <w:rPr>
          <w:lang w:val="de-DE"/>
        </w:rPr>
        <w:t>chiedenes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mit die</w:t>
      </w:r>
      <w:r w:rsidR="00505CA9">
        <w:rPr>
          <w:lang w:val="de-DE"/>
        </w:rPr>
        <w:t>s</w:t>
      </w:r>
      <w:r w:rsidRPr="00505CA9">
        <w:rPr>
          <w:lang w:val="de-DE"/>
        </w:rPr>
        <w:t>em verbundenes We</w:t>
      </w:r>
      <w:r w:rsidR="00505CA9">
        <w:rPr>
          <w:lang w:val="de-DE"/>
        </w:rPr>
        <w:t>s</w:t>
      </w:r>
      <w:r w:rsidRPr="00505CA9">
        <w:rPr>
          <w:lang w:val="de-DE"/>
        </w:rPr>
        <w:t>en ange</w:t>
      </w:r>
      <w:r w:rsidR="00505CA9">
        <w:rPr>
          <w:lang w:val="de-DE"/>
        </w:rPr>
        <w:t>s</w:t>
      </w:r>
      <w:r w:rsidRPr="00505CA9">
        <w:rPr>
          <w:lang w:val="de-DE"/>
        </w:rPr>
        <w:t>ehen werden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kann.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 xml:space="preserve"> einem be</w:t>
      </w:r>
      <w:r w:rsidR="00505CA9">
        <w:rPr>
          <w:lang w:val="de-DE"/>
        </w:rPr>
        <w:t>s</w:t>
      </w:r>
      <w:r w:rsidRPr="00505CA9">
        <w:rPr>
          <w:lang w:val="de-DE"/>
        </w:rPr>
        <w:t>eelten 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muß es irgendwo </w:t>
      </w:r>
      <w:r w:rsidRPr="00505CA9">
        <w:rPr>
          <w:lang w:val="de-DE"/>
        </w:rPr>
        <w:t>ei-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nen</w:t>
      </w:r>
      <w:r w:rsidRPr="00505CA9">
        <w:rPr>
          <w:lang w:val="de-DE"/>
        </w:rPr>
        <w:t xml:space="preserve"> Theil geben, der gleich</w:t>
      </w:r>
      <w:r w:rsidR="00505CA9">
        <w:rPr>
          <w:lang w:val="de-DE"/>
        </w:rPr>
        <w:t>s</w:t>
      </w:r>
      <w:r w:rsidRPr="00505CA9">
        <w:rPr>
          <w:lang w:val="de-DE"/>
        </w:rPr>
        <w:t>am der Mittelpunkt aller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thieri</w:t>
      </w:r>
      <w:r w:rsidR="00505CA9">
        <w:rPr>
          <w:lang w:val="de-DE"/>
        </w:rPr>
        <w:t>s</w:t>
      </w:r>
      <w:r w:rsidRPr="00505CA9">
        <w:rPr>
          <w:lang w:val="de-DE"/>
        </w:rPr>
        <w:t>chen Ver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nderungen i</w:t>
      </w:r>
      <w:r w:rsidR="00505CA9">
        <w:rPr>
          <w:lang w:val="de-DE"/>
        </w:rPr>
        <w:t>s</w:t>
      </w:r>
      <w:r w:rsidRPr="00505CA9">
        <w:rPr>
          <w:lang w:val="de-DE"/>
        </w:rPr>
        <w:t>t, wohin die Eindr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cke von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außen zu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ammen laufen, und von dem alle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tige</w:t>
      </w:r>
    </w:p>
    <w:p w14:paraId="2BF29636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Bewe-</w:t>
      </w:r>
    </w:p>
    <w:p w14:paraId="06D88022" w14:textId="60800FFF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755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0D184255" w14:textId="1ACFF5C3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Bewegungen wieder herausgehen.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 xml:space="preserve">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em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tande</w:t>
      </w:r>
      <w:r w:rsidRPr="00505CA9">
        <w:rPr>
          <w:lang w:val="de-DE"/>
        </w:rPr>
        <w:t xml:space="preserve">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rde auch vielleicht Hr. </w:t>
      </w:r>
      <w:r w:rsidRPr="00780CDC">
        <w:rPr>
          <w:b/>
          <w:bCs/>
          <w:lang w:val="de-DE"/>
        </w:rPr>
        <w:t>Unzer</w:t>
      </w:r>
      <w:r w:rsidRPr="00505CA9">
        <w:rPr>
          <w:lang w:val="de-DE"/>
        </w:rPr>
        <w:t>,</w:t>
      </w:r>
      <w:r w:rsidRPr="00505CA9">
        <w:rPr>
          <w:lang w:val="de-DE"/>
        </w:rPr>
        <w:t xml:space="preserve"> *)</w:t>
      </w:r>
      <w:r w:rsidRPr="00505CA9">
        <w:rPr>
          <w:lang w:val="de-DE"/>
        </w:rPr>
        <w:t xml:space="preserve"> der </w:t>
      </w:r>
      <w:r w:rsidR="00505CA9">
        <w:rPr>
          <w:lang w:val="de-DE"/>
        </w:rPr>
        <w:t>s</w:t>
      </w:r>
      <w:r w:rsidRPr="00505CA9">
        <w:rPr>
          <w:lang w:val="de-DE"/>
        </w:rPr>
        <w:t>on</w:t>
      </w:r>
      <w:r w:rsidR="00505CA9">
        <w:rPr>
          <w:lang w:val="de-DE"/>
        </w:rPr>
        <w:t>s</w:t>
      </w:r>
      <w:r w:rsidRPr="00505CA9">
        <w:rPr>
          <w:lang w:val="de-DE"/>
        </w:rPr>
        <w:t>ten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unvollkommenen Thiere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blos organi</w:t>
      </w:r>
      <w:r w:rsidR="00505CA9">
        <w:rPr>
          <w:lang w:val="de-DE"/>
        </w:rPr>
        <w:t>s</w:t>
      </w:r>
      <w:r w:rsidRPr="00505CA9">
        <w:rPr>
          <w:lang w:val="de-DE"/>
        </w:rPr>
        <w:t>irte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lt, ihnen eine Seele beylegen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nnen, wofern noch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irgend ein Gehirn oder ein anderes die Stelle des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hirns</w:t>
      </w:r>
      <w:r w:rsidRPr="00505CA9">
        <w:rPr>
          <w:lang w:val="de-DE"/>
        </w:rPr>
        <w:t xml:space="preserve"> vertretendes Werkzeug da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das von den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brigen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Theilen des organi</w:t>
      </w:r>
      <w:r w:rsidR="00505CA9">
        <w:rPr>
          <w:lang w:val="de-DE"/>
        </w:rPr>
        <w:t>s</w:t>
      </w:r>
      <w:r w:rsidRPr="00505CA9">
        <w:rPr>
          <w:lang w:val="de-DE"/>
        </w:rPr>
        <w:t>chen Ganzen unter</w:t>
      </w:r>
      <w:r w:rsidR="00505CA9">
        <w:rPr>
          <w:lang w:val="de-DE"/>
        </w:rPr>
        <w:t>s</w:t>
      </w:r>
      <w:r w:rsidRPr="00505CA9">
        <w:rPr>
          <w:lang w:val="de-DE"/>
        </w:rPr>
        <w:t>chieden werden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kann. Die letzte Stufe in den be</w:t>
      </w:r>
      <w:r w:rsidR="00505CA9">
        <w:rPr>
          <w:lang w:val="de-DE"/>
        </w:rPr>
        <w:t>s</w:t>
      </w:r>
      <w:r w:rsidRPr="00505CA9">
        <w:rPr>
          <w:lang w:val="de-DE"/>
        </w:rPr>
        <w:t>eelten 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kann </w:t>
      </w:r>
      <w:r w:rsidR="00505CA9">
        <w:rPr>
          <w:lang w:val="de-DE"/>
        </w:rPr>
        <w:t>s</w:t>
      </w:r>
      <w:r w:rsidRPr="00505CA9">
        <w:rPr>
          <w:lang w:val="de-DE"/>
        </w:rPr>
        <w:t>ich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endlich in </w:t>
      </w:r>
      <w:r w:rsidR="00505CA9">
        <w:rPr>
          <w:lang w:val="de-DE"/>
        </w:rPr>
        <w:t>s</w:t>
      </w:r>
      <w:r w:rsidRPr="00505CA9">
        <w:rPr>
          <w:lang w:val="de-DE"/>
        </w:rPr>
        <w:t>olche verlieren, die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 nichts mehr als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bloße organi</w:t>
      </w:r>
      <w:r w:rsidR="00505CA9">
        <w:rPr>
          <w:lang w:val="de-DE"/>
        </w:rPr>
        <w:t>s</w:t>
      </w:r>
      <w:r w:rsidRPr="00505CA9">
        <w:rPr>
          <w:lang w:val="de-DE"/>
        </w:rPr>
        <w:t>irte Ma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chinen </w:t>
      </w:r>
      <w:r w:rsidR="00505CA9">
        <w:rPr>
          <w:lang w:val="de-DE"/>
        </w:rPr>
        <w:t>s</w:t>
      </w:r>
      <w:r w:rsidRPr="00505CA9">
        <w:rPr>
          <w:lang w:val="de-DE"/>
        </w:rPr>
        <w:t>ind, bey welchen die Quelle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eigenm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chtigen Lebensbewegungen,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ferne es </w:t>
      </w:r>
      <w:r w:rsidRPr="00505CA9">
        <w:rPr>
          <w:lang w:val="de-DE"/>
        </w:rPr>
        <w:t>der-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gleichen</w:t>
      </w:r>
      <w:r w:rsidRPr="00505CA9">
        <w:rPr>
          <w:lang w:val="de-DE"/>
        </w:rPr>
        <w:t xml:space="preserve"> giebt, mehr gleichf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rmig durch die Theile des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Ganzen verbreitet i</w:t>
      </w:r>
      <w:r w:rsidR="00505CA9">
        <w:rPr>
          <w:lang w:val="de-DE"/>
        </w:rPr>
        <w:t>s</w:t>
      </w:r>
      <w:r w:rsidRPr="00505CA9">
        <w:rPr>
          <w:lang w:val="de-DE"/>
        </w:rPr>
        <w:t>t, ohne daß ein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onderes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Pr="00505CA9">
        <w:rPr>
          <w:lang w:val="de-DE"/>
        </w:rPr>
        <w:t>aus-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nehmendes</w:t>
      </w:r>
      <w:r w:rsidRPr="00505CA9">
        <w:rPr>
          <w:lang w:val="de-DE"/>
        </w:rPr>
        <w:t xml:space="preserve"> Beh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ltniß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er innern </w:t>
      </w:r>
      <w:r w:rsidRPr="00505CA9">
        <w:rPr>
          <w:lang w:val="de-DE"/>
        </w:rPr>
        <w:t>wirk</w:t>
      </w:r>
      <w:r w:rsidR="00505CA9">
        <w:rPr>
          <w:lang w:val="de-DE"/>
        </w:rPr>
        <w:t>s</w:t>
      </w:r>
      <w:r w:rsidRPr="00505CA9">
        <w:rPr>
          <w:lang w:val="de-DE"/>
        </w:rPr>
        <w:t>amen Lebens-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kraft</w:t>
      </w:r>
      <w:r w:rsidRPr="00505CA9">
        <w:rPr>
          <w:lang w:val="de-DE"/>
        </w:rPr>
        <w:t xml:space="preserve"> in ihnen vorhanden </w:t>
      </w:r>
      <w:r w:rsidR="00505CA9">
        <w:rPr>
          <w:lang w:val="de-DE"/>
        </w:rPr>
        <w:t>s</w:t>
      </w:r>
      <w:r w:rsidRPr="00505CA9">
        <w:rPr>
          <w:lang w:val="de-DE"/>
        </w:rPr>
        <w:t>ey.</w:t>
      </w:r>
    </w:p>
    <w:p w14:paraId="298A0D8D" w14:textId="4B78B4E6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Ein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olches </w:t>
      </w:r>
      <w:r w:rsidRPr="00780CDC">
        <w:rPr>
          <w:b/>
          <w:bCs/>
          <w:lang w:val="de-DE"/>
        </w:rPr>
        <w:t>Seelenwe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en</w:t>
      </w:r>
      <w:r w:rsidRPr="00505CA9">
        <w:rPr>
          <w:lang w:val="de-DE"/>
        </w:rPr>
        <w:t xml:space="preserve"> oder eine </w:t>
      </w:r>
      <w:r w:rsidRPr="00780CDC">
        <w:rPr>
          <w:b/>
          <w:bCs/>
          <w:lang w:val="de-DE"/>
        </w:rPr>
        <w:t>p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ychologi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che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Seele, kann nun zwar als der Mittelpunkt der </w:t>
      </w:r>
      <w:r w:rsidRPr="00505CA9">
        <w:rPr>
          <w:lang w:val="de-DE"/>
        </w:rPr>
        <w:t>thieri-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Pr="00505CA9">
        <w:rPr>
          <w:lang w:val="de-DE"/>
        </w:rPr>
        <w:t xml:space="preserve"> Natur und der thieri</w:t>
      </w:r>
      <w:r w:rsidR="00505CA9">
        <w:rPr>
          <w:lang w:val="de-DE"/>
        </w:rPr>
        <w:t>s</w:t>
      </w:r>
      <w:r w:rsidRPr="00505CA9">
        <w:rPr>
          <w:lang w:val="de-DE"/>
        </w:rPr>
        <w:t>chen Ver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nderungen </w:t>
      </w:r>
      <w:r w:rsidRPr="00505CA9">
        <w:rPr>
          <w:lang w:val="de-DE"/>
        </w:rPr>
        <w:t>vorhan-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</w:t>
      </w:r>
      <w:r w:rsidRPr="00505CA9">
        <w:rPr>
          <w:lang w:val="de-DE"/>
        </w:rPr>
        <w:t>, und al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in </w:t>
      </w:r>
      <w:r w:rsidR="00505CA9">
        <w:rPr>
          <w:lang w:val="de-DE"/>
        </w:rPr>
        <w:t>s</w:t>
      </w:r>
      <w:r w:rsidRPr="00505CA9">
        <w:rPr>
          <w:lang w:val="de-DE"/>
        </w:rPr>
        <w:t>o weit auch Regent des organi</w:t>
      </w:r>
      <w:r w:rsidR="00505CA9">
        <w:rPr>
          <w:lang w:val="de-DE"/>
        </w:rPr>
        <w:t>s</w:t>
      </w:r>
      <w:r w:rsidRPr="00505CA9">
        <w:rPr>
          <w:lang w:val="de-DE"/>
        </w:rPr>
        <w:t>irten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Ganzen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eyn, aber auch hiebey </w:t>
      </w:r>
      <w:r w:rsidR="00505CA9">
        <w:rPr>
          <w:lang w:val="de-DE"/>
        </w:rPr>
        <w:t>s</w:t>
      </w:r>
      <w:r w:rsidRPr="00505CA9">
        <w:rPr>
          <w:lang w:val="de-DE"/>
        </w:rPr>
        <w:t>o pa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iv </w:t>
      </w:r>
      <w:r w:rsidR="00505CA9">
        <w:rPr>
          <w:lang w:val="de-DE"/>
        </w:rPr>
        <w:t>s</w:t>
      </w:r>
      <w:r w:rsidRPr="00505CA9">
        <w:rPr>
          <w:lang w:val="de-DE"/>
        </w:rPr>
        <w:t>ich verhalten,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daß es bloß leidentlich die Eindr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cke aufnimmt, wie </w:t>
      </w:r>
      <w:r w:rsidR="00505CA9">
        <w:rPr>
          <w:lang w:val="de-DE"/>
        </w:rPr>
        <w:t>s</w:t>
      </w:r>
      <w:r w:rsidRPr="00505CA9">
        <w:rPr>
          <w:lang w:val="de-DE"/>
        </w:rPr>
        <w:t>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ihm durch die Empfindungswerkzeuge </w:t>
      </w:r>
      <w:r w:rsidRPr="00505CA9">
        <w:rPr>
          <w:lang w:val="de-DE"/>
        </w:rPr>
        <w:t>zugef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hretwerden,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ie dann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hlet, und zur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ckwirket, nur in der Richtung,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mit der Kraft, die ihm von den organi</w:t>
      </w:r>
      <w:r w:rsidR="00505CA9">
        <w:rPr>
          <w:lang w:val="de-DE"/>
        </w:rPr>
        <w:t>s</w:t>
      </w:r>
      <w:r w:rsidRPr="00505CA9">
        <w:rPr>
          <w:lang w:val="de-DE"/>
        </w:rPr>
        <w:t>chen 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des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rpers beygebracht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wie eine Kugel </w:t>
      </w:r>
      <w:r w:rsidR="00505CA9">
        <w:rPr>
          <w:lang w:val="de-DE"/>
        </w:rPr>
        <w:t>s</w:t>
      </w:r>
      <w:r w:rsidRPr="00505CA9">
        <w:rPr>
          <w:lang w:val="de-DE"/>
        </w:rPr>
        <w:t>ich dahin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treiben l</w:t>
      </w:r>
      <w:r w:rsidR="006873DF" w:rsidRPr="006873DF">
        <w:rPr>
          <w:rFonts w:ascii="Calibri" w:hAnsi="Calibri"/>
          <w:lang w:val="de-DE"/>
        </w:rPr>
        <w:t>ä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et, und mit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vieler bewegenden Kraft </w:t>
      </w:r>
      <w:r w:rsidRPr="00505CA9">
        <w:rPr>
          <w:lang w:val="de-DE"/>
        </w:rPr>
        <w:t>fort-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geht</w:t>
      </w:r>
      <w:r w:rsidRPr="00505CA9">
        <w:rPr>
          <w:lang w:val="de-DE"/>
        </w:rPr>
        <w:t xml:space="preserve">, wie es der Druck oder der Stoß auf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mit </w:t>
      </w:r>
      <w:r w:rsidR="00505CA9">
        <w:rPr>
          <w:lang w:val="de-DE"/>
        </w:rPr>
        <w:t>s</w:t>
      </w:r>
      <w:r w:rsidRPr="00505CA9">
        <w:rPr>
          <w:lang w:val="de-DE"/>
        </w:rPr>
        <w:t>ich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bringet.</w:t>
      </w:r>
    </w:p>
    <w:p w14:paraId="39FD85A5" w14:textId="6A134B4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Solche Seelenwe</w:t>
      </w:r>
      <w:r w:rsidR="00505CA9">
        <w:rPr>
          <w:lang w:val="de-DE"/>
        </w:rPr>
        <w:t>s</w:t>
      </w:r>
      <w:r w:rsidRPr="00505CA9">
        <w:rPr>
          <w:lang w:val="de-DE"/>
        </w:rPr>
        <w:t>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nnen wohl bloße </w:t>
      </w:r>
      <w:r w:rsidRPr="00780CDC">
        <w:rPr>
          <w:b/>
          <w:bCs/>
          <w:lang w:val="de-DE"/>
        </w:rPr>
        <w:t>Gef</w:t>
      </w:r>
      <w:r w:rsidR="006873DF" w:rsidRPr="00780CDC">
        <w:rPr>
          <w:rFonts w:ascii="Calibri" w:hAnsi="Calibri"/>
          <w:b/>
          <w:bCs/>
          <w:lang w:val="de-DE"/>
        </w:rPr>
        <w:t>ü</w:t>
      </w:r>
      <w:r w:rsidRPr="00780CDC">
        <w:rPr>
          <w:b/>
          <w:bCs/>
          <w:lang w:val="de-DE"/>
        </w:rPr>
        <w:t>hle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haben, ohne Vor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tellungen zu machen. Bey den </w:t>
      </w:r>
      <w:r w:rsidRPr="00505CA9">
        <w:rPr>
          <w:lang w:val="de-DE"/>
        </w:rPr>
        <w:t>voll-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kommenen</w:t>
      </w:r>
      <w:r w:rsidRPr="00505CA9">
        <w:rPr>
          <w:lang w:val="de-DE"/>
        </w:rPr>
        <w:t xml:space="preserve"> Thieren finden wir die Seele bis auf einen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gewi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en Grad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tig, nemlich bis dahin, daß </w:t>
      </w:r>
      <w:r w:rsidR="00505CA9">
        <w:rPr>
          <w:lang w:val="de-DE"/>
        </w:rPr>
        <w:t>s</w:t>
      </w:r>
      <w:r w:rsidRPr="00505CA9">
        <w:rPr>
          <w:lang w:val="de-DE"/>
        </w:rPr>
        <w:t>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empfangene Eindr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cke von den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Gegen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nden aus</w:t>
      </w:r>
    </w:p>
    <w:p w14:paraId="10F6C3C8" w14:textId="30369BA3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Eigen-</w:t>
      </w:r>
    </w:p>
    <w:p w14:paraId="79ED1DCF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*) Phy</w:t>
      </w:r>
      <w:r w:rsidR="00505CA9">
        <w:rPr>
          <w:lang w:val="de-DE"/>
        </w:rPr>
        <w:t>s</w:t>
      </w:r>
      <w:r w:rsidRPr="00505CA9">
        <w:rPr>
          <w:lang w:val="de-DE"/>
        </w:rPr>
        <w:t>iologie der eigentlich thieri</w:t>
      </w:r>
      <w:r w:rsidR="00505CA9">
        <w:rPr>
          <w:lang w:val="de-DE"/>
        </w:rPr>
        <w:t>s</w:t>
      </w:r>
      <w:r w:rsidRPr="00505CA9">
        <w:rPr>
          <w:lang w:val="de-DE"/>
        </w:rPr>
        <w:t>chen Natur.</w:t>
      </w:r>
    </w:p>
    <w:p w14:paraId="2DE12B42" w14:textId="4DFCE514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>B b b 2</w:t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756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XI. Ver</w:t>
      </w:r>
      <w:r w:rsidR="00505CA9">
        <w:rPr>
          <w:lang w:val="de-DE"/>
        </w:rPr>
        <w:t>s</w:t>
      </w:r>
      <w:r w:rsidRPr="00505CA9">
        <w:rPr>
          <w:lang w:val="de-DE"/>
        </w:rPr>
        <w:t>uch. Ueber die Grundkraft</w:t>
      </w:r>
    </w:p>
    <w:p w14:paraId="6CE33464" w14:textId="4D8B2BD4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Eigenmacht reproduciren, und al</w:t>
      </w:r>
      <w:r w:rsidR="00505CA9">
        <w:rPr>
          <w:lang w:val="de-DE"/>
        </w:rPr>
        <w:t>s</w:t>
      </w:r>
      <w:r w:rsidRPr="00505CA9">
        <w:rPr>
          <w:lang w:val="de-DE"/>
        </w:rPr>
        <w:t>o Vor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tellungen </w:t>
      </w:r>
      <w:r w:rsidRPr="00505CA9">
        <w:rPr>
          <w:lang w:val="de-DE"/>
        </w:rPr>
        <w:t>ma-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chen</w:t>
      </w:r>
      <w:r w:rsidRPr="00505CA9">
        <w:rPr>
          <w:lang w:val="de-DE"/>
        </w:rPr>
        <w:t xml:space="preserve">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nnen. Vielleicht wohnt auch die</w:t>
      </w:r>
      <w:r w:rsidR="00505CA9">
        <w:rPr>
          <w:lang w:val="de-DE"/>
        </w:rPr>
        <w:t>s</w:t>
      </w:r>
      <w:r w:rsidRPr="00505CA9">
        <w:rPr>
          <w:lang w:val="de-DE"/>
        </w:rPr>
        <w:t>e Seelenkraft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bey ihnen noch mehr in dem Gehirn, dem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rperlichen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Organ des vor</w:t>
      </w:r>
      <w:r w:rsidR="00505CA9">
        <w:rPr>
          <w:lang w:val="de-DE"/>
        </w:rPr>
        <w:t>s</w:t>
      </w:r>
      <w:r w:rsidRPr="00505CA9">
        <w:rPr>
          <w:lang w:val="de-DE"/>
        </w:rPr>
        <w:t>tellenden 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ens, als in der </w:t>
      </w:r>
      <w:r w:rsidRPr="00505CA9">
        <w:rPr>
          <w:lang w:val="de-DE"/>
        </w:rPr>
        <w:t>unk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rperli-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chen</w:t>
      </w:r>
      <w:r w:rsidRPr="00505CA9">
        <w:rPr>
          <w:lang w:val="de-DE"/>
        </w:rPr>
        <w:t>, und eigentlich nur empfindenden Seele. Denn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daß es auch hierinn eine Gradation geben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nne, die uns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auf einen analogi</w:t>
      </w:r>
      <w:r w:rsidR="00505CA9">
        <w:rPr>
          <w:lang w:val="de-DE"/>
        </w:rPr>
        <w:t>s</w:t>
      </w:r>
      <w:r w:rsidRPr="00505CA9">
        <w:rPr>
          <w:lang w:val="de-DE"/>
        </w:rPr>
        <w:t>chen Beweis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 die </w:t>
      </w:r>
      <w:r w:rsidR="006873DF" w:rsidRPr="006873DF">
        <w:rPr>
          <w:rFonts w:ascii="Calibri" w:hAnsi="Calibri"/>
          <w:lang w:val="de-DE"/>
        </w:rPr>
        <w:t>Im</w:t>
      </w:r>
      <w:r w:rsidRPr="00505CA9">
        <w:rPr>
          <w:lang w:val="de-DE"/>
        </w:rPr>
        <w:t>materialit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>chlichen Seele hinf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hret, will ich bey einer </w:t>
      </w:r>
      <w:r w:rsidRPr="00505CA9">
        <w:rPr>
          <w:lang w:val="de-DE"/>
        </w:rPr>
        <w:t>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dern</w:t>
      </w:r>
      <w:r w:rsidRPr="00505CA9">
        <w:rPr>
          <w:lang w:val="de-DE"/>
        </w:rPr>
        <w:t xml:space="preserve"> Gelegenheit mit mehreren zeigen, und hier nur im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Vorbeygehen erinnern, daß die Analogie der Natur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Stufenleiter der 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wenig den </w:t>
      </w:r>
      <w:r w:rsidRPr="00505CA9">
        <w:rPr>
          <w:lang w:val="de-DE"/>
        </w:rPr>
        <w:t>Uebergang</w:t>
      </w:r>
      <w:r w:rsidRPr="00505CA9">
        <w:rPr>
          <w:lang w:val="de-DE"/>
        </w:rPr>
        <w:t xml:space="preserve"> von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blos organi</w:t>
      </w:r>
      <w:r w:rsidR="00505CA9">
        <w:rPr>
          <w:lang w:val="de-DE"/>
        </w:rPr>
        <w:t>s</w:t>
      </w:r>
      <w:r w:rsidRPr="00505CA9">
        <w:rPr>
          <w:lang w:val="de-DE"/>
        </w:rPr>
        <w:t>irten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rpern, zu den mit einfachen Seelen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begabten, oder eigentlich be</w:t>
      </w:r>
      <w:r w:rsidR="00505CA9">
        <w:rPr>
          <w:lang w:val="de-DE"/>
        </w:rPr>
        <w:t>s</w:t>
      </w:r>
      <w:r w:rsidRPr="00505CA9">
        <w:rPr>
          <w:lang w:val="de-DE"/>
        </w:rPr>
        <w:t>eelten aus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chließe, wie </w:t>
      </w:r>
      <w:r w:rsidRPr="00505CA9">
        <w:rPr>
          <w:lang w:val="de-DE"/>
        </w:rPr>
        <w:t>ei-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nige</w:t>
      </w:r>
      <w:r w:rsidRPr="00505CA9">
        <w:rPr>
          <w:lang w:val="de-DE"/>
        </w:rPr>
        <w:t xml:space="preserve"> neuere Vertheidiger des </w:t>
      </w:r>
      <w:r w:rsidRPr="00505CA9">
        <w:rPr>
          <w:lang w:val="de-DE"/>
        </w:rPr>
        <w:t>Materialismus</w:t>
      </w:r>
      <w:r w:rsidRPr="00505CA9">
        <w:rPr>
          <w:lang w:val="de-DE"/>
        </w:rPr>
        <w:t xml:space="preserve"> zu </w:t>
      </w:r>
      <w:r w:rsidRPr="00505CA9">
        <w:rPr>
          <w:lang w:val="de-DE"/>
        </w:rPr>
        <w:t>behau-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pten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uchen, daß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vielmehr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olche zu erfodern </w:t>
      </w:r>
      <w:r w:rsidR="00505CA9">
        <w:rPr>
          <w:lang w:val="de-DE"/>
        </w:rPr>
        <w:t>s</w:t>
      </w:r>
      <w:r w:rsidRPr="00505CA9">
        <w:rPr>
          <w:lang w:val="de-DE"/>
        </w:rPr>
        <w:t>cheine,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und daher die 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ub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tanzielle</w:t>
      </w:r>
      <w:r w:rsidRPr="00505CA9">
        <w:rPr>
          <w:lang w:val="de-DE"/>
        </w:rPr>
        <w:t xml:space="preserve"> </w:t>
      </w:r>
      <w:r w:rsidRPr="00780CDC">
        <w:rPr>
          <w:b/>
          <w:bCs/>
          <w:lang w:val="de-DE"/>
        </w:rPr>
        <w:t>Einheit</w:t>
      </w:r>
      <w:r w:rsidRPr="00505CA9">
        <w:rPr>
          <w:lang w:val="de-DE"/>
        </w:rPr>
        <w:t xml:space="preserve"> der men</w:t>
      </w:r>
      <w:r w:rsidR="00505CA9">
        <w:rPr>
          <w:lang w:val="de-DE"/>
        </w:rPr>
        <w:t>s</w:t>
      </w:r>
      <w:r w:rsidRPr="00505CA9">
        <w:rPr>
          <w:lang w:val="de-DE"/>
        </w:rPr>
        <w:t>chlichen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Seele wahr</w:t>
      </w:r>
      <w:r w:rsidR="00505CA9">
        <w:rPr>
          <w:lang w:val="de-DE"/>
        </w:rPr>
        <w:t>s</w:t>
      </w:r>
      <w:r w:rsidRPr="00505CA9">
        <w:rPr>
          <w:lang w:val="de-DE"/>
        </w:rPr>
        <w:t>cheinlich mache.</w:t>
      </w:r>
    </w:p>
    <w:p w14:paraId="204E17AE" w14:textId="3E0913A4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Bey dem Men</w:t>
      </w:r>
      <w:r w:rsidR="00505CA9">
        <w:rPr>
          <w:lang w:val="de-DE"/>
        </w:rPr>
        <w:t>s</w:t>
      </w:r>
      <w:r w:rsidRPr="00505CA9">
        <w:rPr>
          <w:lang w:val="de-DE"/>
        </w:rPr>
        <w:t>chen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die Seele in einem </w:t>
      </w:r>
      <w:r w:rsidRPr="00780CDC">
        <w:rPr>
          <w:b/>
          <w:bCs/>
          <w:lang w:val="de-DE"/>
        </w:rPr>
        <w:t>h</w:t>
      </w:r>
      <w:r w:rsidR="006873DF" w:rsidRPr="00780CDC">
        <w:rPr>
          <w:rFonts w:ascii="Calibri" w:hAnsi="Calibri"/>
          <w:b/>
          <w:bCs/>
          <w:lang w:val="de-DE"/>
        </w:rPr>
        <w:t>ö</w:t>
      </w:r>
      <w:r w:rsidRPr="00780CDC">
        <w:rPr>
          <w:b/>
          <w:bCs/>
          <w:lang w:val="de-DE"/>
        </w:rPr>
        <w:t>hern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Grad 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elb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tth</w:t>
      </w:r>
      <w:r w:rsidR="006873DF" w:rsidRPr="00780CDC">
        <w:rPr>
          <w:rFonts w:ascii="Calibri" w:hAnsi="Calibri"/>
          <w:b/>
          <w:bCs/>
          <w:lang w:val="de-DE"/>
        </w:rPr>
        <w:t>ä</w:t>
      </w:r>
      <w:r w:rsidRPr="00780CDC">
        <w:rPr>
          <w:b/>
          <w:bCs/>
          <w:lang w:val="de-DE"/>
        </w:rPr>
        <w:t>tig</w:t>
      </w:r>
      <w:r w:rsidRPr="00505CA9">
        <w:rPr>
          <w:lang w:val="de-DE"/>
        </w:rPr>
        <w:t xml:space="preserve">. So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ehr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auch an den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Organen der Empfindung und der Bewegung gebunden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</w:t>
      </w:r>
      <w:r w:rsidR="00505CA9">
        <w:rPr>
          <w:lang w:val="de-DE"/>
        </w:rPr>
        <w:t>s</w:t>
      </w:r>
      <w:r w:rsidRPr="00505CA9">
        <w:rPr>
          <w:lang w:val="de-DE"/>
        </w:rPr>
        <w:t>o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itzet </w:t>
      </w:r>
      <w:r w:rsidR="00505CA9">
        <w:rPr>
          <w:lang w:val="de-DE"/>
        </w:rPr>
        <w:t>s</w:t>
      </w:r>
      <w:r w:rsidRPr="00505CA9">
        <w:rPr>
          <w:lang w:val="de-DE"/>
        </w:rPr>
        <w:t>ie doch eine weit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ßere Selb</w:t>
      </w:r>
      <w:r w:rsidR="00505CA9">
        <w:rPr>
          <w:lang w:val="de-DE"/>
        </w:rPr>
        <w:t>s</w:t>
      </w:r>
      <w:r w:rsidRPr="00505CA9">
        <w:rPr>
          <w:lang w:val="de-DE"/>
        </w:rPr>
        <w:t>tmacht in</w:t>
      </w:r>
      <w:r w:rsidR="00B97BB6" w:rsidRPr="00B97BB6">
        <w:rPr>
          <w:rFonts w:ascii="Calibri" w:hAnsi="Calibri"/>
          <w:lang w:val="de-DE"/>
        </w:rPr>
        <w:br/>
      </w:r>
      <w:r w:rsidR="0058459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er</w:t>
      </w:r>
      <w:r w:rsidRPr="00505CA9">
        <w:rPr>
          <w:lang w:val="de-DE"/>
        </w:rPr>
        <w:t xml:space="preserve"> Grundkraft, als die Seele bey irgend einer andern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Thierart.</w:t>
      </w:r>
    </w:p>
    <w:p w14:paraId="692834DF" w14:textId="5F7E7413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Die</w:t>
      </w:r>
      <w:r w:rsidR="00505CA9">
        <w:rPr>
          <w:lang w:val="de-DE"/>
        </w:rPr>
        <w:t>s</w:t>
      </w:r>
      <w:r w:rsidRPr="00505CA9">
        <w:rPr>
          <w:lang w:val="de-DE"/>
        </w:rPr>
        <w:t>e Selb</w:t>
      </w:r>
      <w:r w:rsidR="00505CA9">
        <w:rPr>
          <w:lang w:val="de-DE"/>
        </w:rPr>
        <w:t>s</w:t>
      </w:r>
      <w:r w:rsidRPr="00505CA9">
        <w:rPr>
          <w:lang w:val="de-DE"/>
        </w:rPr>
        <w:t>tmacht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es, welche </w:t>
      </w:r>
      <w:r w:rsidR="00505CA9">
        <w:rPr>
          <w:lang w:val="de-DE"/>
        </w:rPr>
        <w:t>s</w:t>
      </w:r>
      <w:r w:rsidRPr="00505CA9">
        <w:rPr>
          <w:lang w:val="de-DE"/>
        </w:rPr>
        <w:t>ie aufgelegt macht,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empfangenen Modifikationen oder</w:t>
      </w:r>
      <w:r w:rsidRPr="00505CA9">
        <w:rPr>
          <w:lang w:val="de-DE"/>
        </w:rPr>
        <w:t xml:space="preserve"> </w:t>
      </w:r>
      <w:r w:rsidR="0058459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 nachgebliebe-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nen</w:t>
      </w:r>
      <w:r w:rsidRPr="00505CA9">
        <w:rPr>
          <w:lang w:val="de-DE"/>
        </w:rPr>
        <w:t xml:space="preserve"> Spuren von </w:t>
      </w:r>
      <w:ins w:id="59" w:author="John Hymers" w:date="2024-04-13T00:01:00Z">
        <w:r w:rsidR="00A964D4" w:rsidRPr="00271324">
          <w:rPr>
            <w:lang w:val="de-DE"/>
          </w:rPr>
          <w:t>Neuem</w:t>
        </w:r>
      </w:ins>
      <w:del w:id="60" w:author="John Hymers" w:date="2024-04-13T00:01:00Z">
        <w:r w:rsidRPr="00505CA9">
          <w:rPr>
            <w:lang w:val="de-DE"/>
          </w:rPr>
          <w:delText>neuen</w:delText>
        </w:r>
      </w:del>
      <w:r w:rsidRPr="00505CA9">
        <w:rPr>
          <w:lang w:val="de-DE"/>
        </w:rPr>
        <w:t xml:space="preserve"> durch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wieder zu </w:t>
      </w:r>
      <w:r w:rsidRPr="00505CA9">
        <w:rPr>
          <w:lang w:val="de-DE"/>
        </w:rPr>
        <w:t>erwe-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cken</w:t>
      </w:r>
      <w:r w:rsidRPr="00505CA9">
        <w:rPr>
          <w:lang w:val="de-DE"/>
        </w:rPr>
        <w:t xml:space="preserve">. So wie </w:t>
      </w:r>
      <w:r w:rsidR="00584598">
        <w:rPr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 xml:space="preserve">e </w:t>
      </w:r>
      <w:r w:rsidRPr="00505CA9">
        <w:rPr>
          <w:lang w:val="de-DE"/>
        </w:rPr>
        <w:t>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gliche, feinere, ge</w:t>
      </w:r>
      <w:r w:rsidR="00505CA9">
        <w:rPr>
          <w:lang w:val="de-DE"/>
        </w:rPr>
        <w:t>s</w:t>
      </w:r>
      <w:r w:rsidRPr="00505CA9">
        <w:rPr>
          <w:lang w:val="de-DE"/>
        </w:rPr>
        <w:t>chmeidigere,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Modifikabilit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der </w:t>
      </w:r>
      <w:r w:rsidRPr="00780CDC">
        <w:rPr>
          <w:b/>
          <w:bCs/>
          <w:lang w:val="de-DE"/>
        </w:rPr>
        <w:t>innern</w:t>
      </w:r>
      <w:r w:rsidRPr="00505CA9">
        <w:rPr>
          <w:lang w:val="de-DE"/>
        </w:rPr>
        <w:t xml:space="preserve"> Empfindungen, als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nderungen, </w:t>
      </w:r>
      <w:r w:rsidRPr="00505CA9">
        <w:rPr>
          <w:lang w:val="de-DE"/>
        </w:rPr>
        <w:t xml:space="preserve">die </w:t>
      </w:r>
      <w:r w:rsidR="00505CA9">
        <w:rPr>
          <w:lang w:val="de-DE"/>
        </w:rPr>
        <w:t>s</w:t>
      </w:r>
      <w:r w:rsidRPr="00505CA9">
        <w:rPr>
          <w:lang w:val="de-DE"/>
        </w:rPr>
        <w:t>ich von den von außen empfangenen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Im</w:t>
      </w:r>
      <w:r w:rsidRPr="00505CA9">
        <w:rPr>
          <w:lang w:val="de-DE"/>
        </w:rPr>
        <w:t>pre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ionen mehr und weiter in </w:t>
      </w:r>
      <w:r w:rsidR="00584598">
        <w:rPr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 xml:space="preserve">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ner</w:t>
      </w:r>
      <w:r w:rsidR="00505CA9">
        <w:rPr>
          <w:lang w:val="de-DE"/>
        </w:rPr>
        <w:t>s</w:t>
      </w:r>
      <w:r w:rsidRPr="00505CA9">
        <w:rPr>
          <w:lang w:val="de-DE"/>
        </w:rPr>
        <w:t>tes</w:t>
      </w:r>
      <w:r w:rsidRPr="00505CA9">
        <w:rPr>
          <w:lang w:val="de-DE"/>
        </w:rPr>
        <w:t xml:space="preserve"> und in</w:t>
      </w:r>
      <w:r w:rsidR="00B97BB6" w:rsidRPr="00B97BB6">
        <w:rPr>
          <w:rFonts w:ascii="Calibri" w:hAnsi="Calibri"/>
          <w:lang w:val="de-DE"/>
        </w:rPr>
        <w:br/>
      </w:r>
      <w:r w:rsidR="0058459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</w:t>
      </w:r>
      <w:r w:rsidRPr="00505CA9">
        <w:rPr>
          <w:lang w:val="de-DE"/>
        </w:rPr>
        <w:t xml:space="preserve"> 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 verbreiten, 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hig macht,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macht </w:t>
      </w:r>
      <w:r w:rsidR="0058459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 Selb</w:t>
      </w:r>
      <w:r w:rsidR="00505CA9">
        <w:rPr>
          <w:lang w:val="de-DE"/>
        </w:rPr>
        <w:t>s</w:t>
      </w:r>
      <w:r w:rsidRPr="00505CA9">
        <w:rPr>
          <w:lang w:val="de-DE"/>
        </w:rPr>
        <w:t>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tigkeit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>ie zu einem vor</w:t>
      </w:r>
      <w:r w:rsidR="00505CA9">
        <w:rPr>
          <w:lang w:val="de-DE"/>
        </w:rPr>
        <w:t>s</w:t>
      </w:r>
      <w:r w:rsidRPr="00505CA9">
        <w:rPr>
          <w:lang w:val="de-DE"/>
        </w:rPr>
        <w:t>tellenden und denkenden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</w:t>
      </w:r>
      <w:r w:rsidR="00505CA9">
        <w:rPr>
          <w:lang w:val="de-DE"/>
        </w:rPr>
        <w:t>s</w:t>
      </w:r>
      <w:r w:rsidRPr="00505CA9">
        <w:rPr>
          <w:lang w:val="de-DE"/>
        </w:rPr>
        <w:t>en.</w:t>
      </w:r>
    </w:p>
    <w:p w14:paraId="678F9C42" w14:textId="266A3BF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Eben die</w:t>
      </w:r>
      <w:r w:rsidR="00505CA9">
        <w:rPr>
          <w:lang w:val="de-DE"/>
        </w:rPr>
        <w:t>s</w:t>
      </w:r>
      <w:r w:rsidRPr="00505CA9">
        <w:rPr>
          <w:lang w:val="de-DE"/>
        </w:rPr>
        <w:t>e 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here innere Selb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tmacht </w:t>
      </w:r>
      <w:r w:rsidR="0058459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er</w:t>
      </w:r>
      <w:r w:rsidRPr="00505CA9">
        <w:rPr>
          <w:lang w:val="de-DE"/>
        </w:rPr>
        <w:t xml:space="preserve"> Urkraft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die Quelle von </w:t>
      </w:r>
      <w:r w:rsidR="0058459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er</w:t>
      </w:r>
      <w:r w:rsidRPr="00505CA9">
        <w:rPr>
          <w:lang w:val="de-DE"/>
        </w:rPr>
        <w:t xml:space="preserve">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ßern </w:t>
      </w:r>
      <w:r w:rsidRPr="00780CDC">
        <w:rPr>
          <w:b/>
          <w:bCs/>
          <w:lang w:val="de-DE"/>
        </w:rPr>
        <w:t>Unabh</w:t>
      </w:r>
      <w:r w:rsidR="006873DF" w:rsidRPr="00780CDC">
        <w:rPr>
          <w:rFonts w:ascii="Calibri" w:hAnsi="Calibri"/>
          <w:b/>
          <w:bCs/>
          <w:lang w:val="de-DE"/>
        </w:rPr>
        <w:t>ä</w:t>
      </w:r>
      <w:r w:rsidRPr="00780CDC">
        <w:rPr>
          <w:b/>
          <w:bCs/>
          <w:lang w:val="de-DE"/>
        </w:rPr>
        <w:t>ngigkeit</w:t>
      </w:r>
      <w:r w:rsidRPr="00505CA9">
        <w:rPr>
          <w:lang w:val="de-DE"/>
        </w:rPr>
        <w:t xml:space="preserve"> und</w:t>
      </w:r>
    </w:p>
    <w:p w14:paraId="0DE5B788" w14:textId="548B37D0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von</w:t>
      </w:r>
    </w:p>
    <w:p w14:paraId="40BC6C0B" w14:textId="0B6A73B6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757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6888EF72" w14:textId="47485D92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von </w:t>
      </w:r>
      <w:r w:rsidR="0058459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er</w:t>
      </w:r>
      <w:r w:rsidRPr="00505CA9">
        <w:rPr>
          <w:lang w:val="de-DE"/>
        </w:rPr>
        <w:t xml:space="preserve"> </w:t>
      </w:r>
      <w:r w:rsidRPr="00780CDC">
        <w:rPr>
          <w:b/>
          <w:bCs/>
          <w:lang w:val="de-DE"/>
        </w:rPr>
        <w:t>Freyheit</w:t>
      </w:r>
      <w:r w:rsidRPr="00505CA9">
        <w:rPr>
          <w:lang w:val="de-DE"/>
        </w:rPr>
        <w:t>. Die Freyheit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wie die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nunft</w:t>
      </w:r>
      <w:r w:rsidRPr="00505CA9">
        <w:rPr>
          <w:lang w:val="de-DE"/>
        </w:rPr>
        <w:t xml:space="preserve"> eine der </w:t>
      </w:r>
      <w:r w:rsidR="00505CA9">
        <w:rPr>
          <w:lang w:val="de-DE"/>
        </w:rPr>
        <w:t>s</w:t>
      </w:r>
      <w:r w:rsidRPr="00505CA9">
        <w:rPr>
          <w:lang w:val="de-DE"/>
        </w:rPr>
        <w:t>p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 </w:t>
      </w:r>
      <w:r w:rsidRPr="00505CA9">
        <w:rPr>
          <w:lang w:val="de-DE"/>
        </w:rPr>
        <w:t>Aeußerungen</w:t>
      </w:r>
      <w:r w:rsidRPr="00505CA9">
        <w:rPr>
          <w:lang w:val="de-DE"/>
        </w:rPr>
        <w:t xml:space="preserve"> der zu </w:t>
      </w:r>
      <w:r w:rsidR="00A964D4" w:rsidRPr="00271324">
        <w:rPr>
          <w:lang w:val="de-DE"/>
        </w:rPr>
        <w:t>ihrer</w:t>
      </w:r>
      <w:r w:rsidRPr="00505CA9">
        <w:rPr>
          <w:lang w:val="de-DE"/>
        </w:rPr>
        <w:t xml:space="preserve"> Reife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fort</w:t>
      </w:r>
      <w:r w:rsidR="00505CA9">
        <w:rPr>
          <w:lang w:val="de-DE"/>
        </w:rPr>
        <w:t>s</w:t>
      </w:r>
      <w:r w:rsidRPr="00505CA9">
        <w:rPr>
          <w:lang w:val="de-DE"/>
        </w:rPr>
        <w:t>chreitenden men</w:t>
      </w:r>
      <w:r w:rsidR="00505CA9">
        <w:rPr>
          <w:lang w:val="de-DE"/>
        </w:rPr>
        <w:t>s</w:t>
      </w:r>
      <w:r w:rsidRPr="00505CA9">
        <w:rPr>
          <w:lang w:val="de-DE"/>
        </w:rPr>
        <w:t>chlichen Natur. Daß aber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Freyheit in nichts anders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tehe, als in einer weiter </w:t>
      </w:r>
      <w:r w:rsidRPr="00505CA9">
        <w:rPr>
          <w:lang w:val="de-DE"/>
        </w:rPr>
        <w:t>ent-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wickelten</w:t>
      </w:r>
      <w:r w:rsidRPr="00505CA9">
        <w:rPr>
          <w:lang w:val="de-DE"/>
        </w:rPr>
        <w:t xml:space="preserve"> und erh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heten Selb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tigkeit der Grundkraft,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wie es von der </w:t>
      </w:r>
      <w:r w:rsidRPr="00780CDC">
        <w:rPr>
          <w:b/>
          <w:bCs/>
          <w:lang w:val="de-DE"/>
        </w:rPr>
        <w:t>Vernunft</w:t>
      </w:r>
      <w:r w:rsidRPr="00505CA9">
        <w:rPr>
          <w:lang w:val="de-DE"/>
        </w:rPr>
        <w:t xml:space="preserve"> aus der vorhergehenden </w:t>
      </w:r>
      <w:r w:rsidRPr="00505CA9">
        <w:rPr>
          <w:lang w:val="de-DE"/>
        </w:rPr>
        <w:t>Ana-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ly</w:t>
      </w:r>
      <w:r w:rsidR="00505CA9">
        <w:rPr>
          <w:lang w:val="de-DE"/>
        </w:rPr>
        <w:t>s</w:t>
      </w:r>
      <w:r w:rsidRPr="00505CA9">
        <w:rPr>
          <w:lang w:val="de-DE"/>
        </w:rPr>
        <w:t>is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>ich gezeiget hat, verdienet noch eine weitere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eigene Unter</w:t>
      </w:r>
      <w:r w:rsidR="00505CA9">
        <w:rPr>
          <w:lang w:val="de-DE"/>
        </w:rPr>
        <w:t>s</w:t>
      </w:r>
      <w:r w:rsidRPr="00505CA9">
        <w:rPr>
          <w:lang w:val="de-DE"/>
        </w:rPr>
        <w:t>uchung in dem folgenden.</w:t>
      </w:r>
    </w:p>
    <w:p w14:paraId="665DE724" w14:textId="292BCC4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Ob nicht auch der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 des Men</w:t>
      </w:r>
      <w:r w:rsidR="00505CA9">
        <w:rPr>
          <w:lang w:val="de-DE"/>
        </w:rPr>
        <w:t>s</w:t>
      </w:r>
      <w:r w:rsidRPr="00505CA9">
        <w:rPr>
          <w:lang w:val="de-DE"/>
        </w:rPr>
        <w:t>chen, wenn nicht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ge an Macht und St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 und Ge</w:t>
      </w:r>
      <w:r w:rsidR="00505CA9">
        <w:rPr>
          <w:lang w:val="de-DE"/>
        </w:rPr>
        <w:t>s</w:t>
      </w:r>
      <w:r w:rsidRPr="00505CA9">
        <w:rPr>
          <w:lang w:val="de-DE"/>
        </w:rPr>
        <w:t>chmeidigkeit,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doch dergleichen an innerer Selb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tigkeit und an </w:t>
      </w:r>
      <w:r w:rsidRPr="00505CA9">
        <w:rPr>
          <w:lang w:val="de-DE"/>
        </w:rPr>
        <w:t>Un-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abh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ngigkeit</w:t>
      </w:r>
      <w:r w:rsidRPr="00505CA9">
        <w:rPr>
          <w:lang w:val="de-DE"/>
        </w:rPr>
        <w:t xml:space="preserve"> von dem Einfluß der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Dinge, vor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andern thieri</w:t>
      </w:r>
      <w:r w:rsidR="00505CA9">
        <w:rPr>
          <w:lang w:val="de-DE"/>
        </w:rPr>
        <w:t>s</w:t>
      </w:r>
      <w:r w:rsidRPr="00505CA9">
        <w:rPr>
          <w:lang w:val="de-DE"/>
        </w:rPr>
        <w:t>chen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rpern voraus habe, i</w:t>
      </w:r>
      <w:r w:rsidR="00505CA9">
        <w:rPr>
          <w:lang w:val="de-DE"/>
        </w:rPr>
        <w:t>s</w:t>
      </w:r>
      <w:r w:rsidRPr="00505CA9">
        <w:rPr>
          <w:lang w:val="de-DE"/>
        </w:rPr>
        <w:t>t eine Frage,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wenig</w:t>
      </w:r>
      <w:r w:rsidR="00505CA9">
        <w:rPr>
          <w:lang w:val="de-DE"/>
        </w:rPr>
        <w:t>s</w:t>
      </w:r>
      <w:r w:rsidRPr="00505CA9">
        <w:rPr>
          <w:lang w:val="de-DE"/>
        </w:rPr>
        <w:t>tens mit Wahr</w:t>
      </w:r>
      <w:r w:rsidR="00505CA9">
        <w:rPr>
          <w:lang w:val="de-DE"/>
        </w:rPr>
        <w:t>s</w:t>
      </w:r>
      <w:r w:rsidRPr="00505CA9">
        <w:rPr>
          <w:lang w:val="de-DE"/>
        </w:rPr>
        <w:t>cheinlichkeit bejahet werden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kann. Verr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th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nicht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etwas bey </w:t>
      </w:r>
      <w:r w:rsidR="00505CA9">
        <w:rPr>
          <w:lang w:val="de-DE"/>
        </w:rPr>
        <w:t>s</w:t>
      </w:r>
      <w:r w:rsidRPr="00505CA9">
        <w:rPr>
          <w:lang w:val="de-DE"/>
        </w:rPr>
        <w:t>einer</w:t>
      </w:r>
      <w:r w:rsidRPr="00505CA9">
        <w:rPr>
          <w:lang w:val="de-DE"/>
        </w:rPr>
        <w:t xml:space="preserve"> Ern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rung</w:t>
      </w:r>
      <w:r w:rsidRPr="00505CA9">
        <w:rPr>
          <w:lang w:val="de-DE"/>
        </w:rPr>
        <w:t xml:space="preserve"> und Erhaltung? Die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ußere Luft und </w:t>
      </w:r>
      <w:r w:rsidRPr="00505CA9">
        <w:rPr>
          <w:lang w:val="de-DE"/>
        </w:rPr>
        <w:t>Nahrungs-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mittel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 ihm zwar eben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unentbehrlich, als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Pr="00505CA9">
        <w:rPr>
          <w:lang w:val="de-DE"/>
        </w:rPr>
        <w:t>jed-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weder</w:t>
      </w:r>
      <w:r w:rsidRPr="00505CA9">
        <w:rPr>
          <w:lang w:val="de-DE"/>
        </w:rPr>
        <w:t xml:space="preserve"> Thierart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ind; aber da kein anderes Thier in </w:t>
      </w:r>
      <w:r w:rsidR="00505CA9">
        <w:rPr>
          <w:lang w:val="de-DE"/>
        </w:rPr>
        <w:t>s</w:t>
      </w:r>
      <w:r w:rsidRPr="00505CA9">
        <w:rPr>
          <w:lang w:val="de-DE"/>
        </w:rPr>
        <w:t>o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chiedenen </w:t>
      </w:r>
      <w:r w:rsidRPr="00505CA9">
        <w:rPr>
          <w:lang w:val="de-DE"/>
        </w:rPr>
        <w:t>Himmelsgegenden</w:t>
      </w:r>
      <w:r w:rsidRPr="00505CA9">
        <w:rPr>
          <w:lang w:val="de-DE"/>
        </w:rPr>
        <w:t xml:space="preserve"> und bey </w:t>
      </w:r>
      <w:r w:rsidR="00505CA9">
        <w:rPr>
          <w:lang w:val="de-DE"/>
        </w:rPr>
        <w:t>s</w:t>
      </w:r>
      <w:r w:rsidRPr="00505CA9">
        <w:rPr>
          <w:lang w:val="de-DE"/>
        </w:rPr>
        <w:t>o ver</w:t>
      </w:r>
      <w:r w:rsidR="00505CA9">
        <w:rPr>
          <w:lang w:val="de-DE"/>
        </w:rPr>
        <w:t>s</w:t>
      </w:r>
      <w:r w:rsidRPr="00505CA9">
        <w:rPr>
          <w:lang w:val="de-DE"/>
        </w:rPr>
        <w:t>chiedenen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Nahrungsmitteln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gut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erhalten, </w:t>
      </w:r>
      <w:r w:rsidR="00505CA9">
        <w:rPr>
          <w:lang w:val="de-DE"/>
        </w:rPr>
        <w:t>s</w:t>
      </w:r>
      <w:r w:rsidRPr="00505CA9">
        <w:rPr>
          <w:lang w:val="de-DE"/>
        </w:rPr>
        <w:t>ich fortpflanzen,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und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vermehren </w:t>
      </w:r>
      <w:r w:rsidRPr="00505CA9">
        <w:rPr>
          <w:lang w:val="de-DE"/>
        </w:rPr>
        <w:t>kann</w:t>
      </w:r>
      <w:r w:rsidRPr="00505CA9">
        <w:rPr>
          <w:lang w:val="de-DE"/>
        </w:rPr>
        <w:t>, als das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chenthier, </w:t>
      </w:r>
      <w:r w:rsidR="00505CA9">
        <w:rPr>
          <w:lang w:val="de-DE"/>
        </w:rPr>
        <w:t>s</w:t>
      </w:r>
      <w:r w:rsidRPr="00505CA9">
        <w:rPr>
          <w:lang w:val="de-DE"/>
        </w:rPr>
        <w:t>o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cheinet dieß doch eine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ßere Unabh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ngigkeit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einer </w:t>
      </w:r>
      <w:r w:rsidRPr="00505CA9">
        <w:rPr>
          <w:lang w:val="de-DE"/>
        </w:rPr>
        <w:t>Na-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turkr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</w:t>
      </w:r>
      <w:r w:rsidRPr="00505CA9">
        <w:rPr>
          <w:lang w:val="de-DE"/>
        </w:rPr>
        <w:t xml:space="preserve"> von den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ondern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Gegen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nden zu </w:t>
      </w:r>
      <w:r w:rsidRPr="00505CA9">
        <w:rPr>
          <w:lang w:val="de-DE"/>
        </w:rPr>
        <w:t>be-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wei</w:t>
      </w:r>
      <w:r w:rsidR="00505CA9">
        <w:rPr>
          <w:lang w:val="de-DE"/>
        </w:rPr>
        <w:t>s</w:t>
      </w:r>
      <w:r w:rsidRPr="00505CA9">
        <w:rPr>
          <w:lang w:val="de-DE"/>
        </w:rPr>
        <w:t>en</w:t>
      </w:r>
      <w:r w:rsidRPr="00505CA9">
        <w:rPr>
          <w:lang w:val="de-DE"/>
        </w:rPr>
        <w:t>, welche auf eine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ßere innere Selb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tigkeit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einer thieri</w:t>
      </w:r>
      <w:r w:rsidR="00505CA9">
        <w:rPr>
          <w:lang w:val="de-DE"/>
        </w:rPr>
        <w:t>s</w:t>
      </w:r>
      <w:r w:rsidRPr="00505CA9">
        <w:rPr>
          <w:lang w:val="de-DE"/>
        </w:rPr>
        <w:t>chen 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 zur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hrt. Und die</w:t>
      </w:r>
      <w:r w:rsidR="00505CA9">
        <w:rPr>
          <w:lang w:val="de-DE"/>
        </w:rPr>
        <w:t>s</w:t>
      </w:r>
      <w:r w:rsidRPr="00505CA9">
        <w:rPr>
          <w:lang w:val="de-DE"/>
        </w:rPr>
        <w:t>e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vermuthlich wiederum auf die innere St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rke und </w:t>
      </w:r>
      <w:r w:rsidRPr="00505CA9">
        <w:rPr>
          <w:lang w:val="de-DE"/>
        </w:rPr>
        <w:t>Selb</w:t>
      </w:r>
      <w:r w:rsidR="00505CA9">
        <w:rPr>
          <w:lang w:val="de-DE"/>
        </w:rPr>
        <w:t>s</w:t>
      </w:r>
      <w:r w:rsidRPr="00505CA9">
        <w:rPr>
          <w:lang w:val="de-DE"/>
        </w:rPr>
        <w:t>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tigkeit</w:t>
      </w:r>
      <w:r w:rsidRPr="00505CA9">
        <w:rPr>
          <w:lang w:val="de-DE"/>
        </w:rPr>
        <w:t xml:space="preserve"> des Gehirns und der Seele, als auf </w:t>
      </w:r>
      <w:r w:rsidR="00505CA9">
        <w:rPr>
          <w:lang w:val="de-DE"/>
        </w:rPr>
        <w:t>s</w:t>
      </w:r>
      <w:r w:rsidRPr="00505CA9">
        <w:rPr>
          <w:lang w:val="de-DE"/>
        </w:rPr>
        <w:t>eine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Quelle zur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cke wei</w:t>
      </w:r>
      <w:r w:rsidR="00505CA9">
        <w:rPr>
          <w:lang w:val="de-DE"/>
        </w:rPr>
        <w:t>s</w:t>
      </w:r>
      <w:r w:rsidRPr="00505CA9">
        <w:rPr>
          <w:lang w:val="de-DE"/>
        </w:rPr>
        <w:t>en, wenn man nur die Fakta mit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Sorgfalt </w:t>
      </w:r>
      <w:r w:rsidR="00505CA9">
        <w:rPr>
          <w:lang w:val="de-DE"/>
        </w:rPr>
        <w:t>s</w:t>
      </w:r>
      <w:r w:rsidRPr="00505CA9">
        <w:rPr>
          <w:lang w:val="de-DE"/>
        </w:rPr>
        <w:t>ammlen und vergleichen wollte. Denn wenn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man die Bey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piele von </w:t>
      </w:r>
      <w:r w:rsidR="00505CA9">
        <w:rPr>
          <w:lang w:val="de-DE"/>
        </w:rPr>
        <w:t>s</w:t>
      </w:r>
      <w:r w:rsidRPr="00505CA9">
        <w:rPr>
          <w:lang w:val="de-DE"/>
        </w:rPr>
        <w:t>olchen Per</w:t>
      </w:r>
      <w:r w:rsidR="00505CA9">
        <w:rPr>
          <w:lang w:val="de-DE"/>
        </w:rPr>
        <w:t>s</w:t>
      </w:r>
      <w:r w:rsidRPr="00505CA9">
        <w:rPr>
          <w:lang w:val="de-DE"/>
        </w:rPr>
        <w:t>onen betrachtet,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auf Rei</w:t>
      </w:r>
      <w:r w:rsidR="00505CA9">
        <w:rPr>
          <w:lang w:val="de-DE"/>
        </w:rPr>
        <w:t>s</w:t>
      </w:r>
      <w:r w:rsidRPr="00505CA9">
        <w:rPr>
          <w:lang w:val="de-DE"/>
        </w:rPr>
        <w:t>en in entfernten 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ndern, dem Einfluß der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chiedenen</w:t>
      </w:r>
      <w:r w:rsidRPr="00505CA9">
        <w:rPr>
          <w:lang w:val="de-DE"/>
        </w:rPr>
        <w:t xml:space="preserve"> Witterungen, des Klima und der</w:t>
      </w:r>
      <w:r w:rsidRPr="00505CA9">
        <w:rPr>
          <w:lang w:val="de-DE"/>
        </w:rPr>
        <w:t xml:space="preserve"> Nahrungs-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mittel</w:t>
      </w:r>
      <w:r w:rsidRPr="00505CA9">
        <w:rPr>
          <w:lang w:val="de-DE"/>
        </w:rPr>
        <w:t xml:space="preserve"> wider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tanden, und </w:t>
      </w:r>
      <w:r w:rsidR="00505CA9">
        <w:rPr>
          <w:lang w:val="de-DE"/>
        </w:rPr>
        <w:t>s</w:t>
      </w:r>
      <w:r w:rsidRPr="00505CA9">
        <w:rPr>
          <w:lang w:val="de-DE"/>
        </w:rPr>
        <w:t>ich dabey munter und ge</w:t>
      </w:r>
      <w:r w:rsidR="00505CA9">
        <w:rPr>
          <w:lang w:val="de-DE"/>
        </w:rPr>
        <w:t>s</w:t>
      </w:r>
      <w:r w:rsidRPr="00505CA9">
        <w:rPr>
          <w:lang w:val="de-DE"/>
        </w:rPr>
        <w:t>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erhalten haben, da andere ihnen untergelegen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ind, </w:t>
      </w:r>
      <w:r w:rsidR="00505CA9">
        <w:rPr>
          <w:lang w:val="de-DE"/>
        </w:rPr>
        <w:t>s</w:t>
      </w:r>
      <w:r w:rsidRPr="00505CA9">
        <w:rPr>
          <w:lang w:val="de-DE"/>
        </w:rPr>
        <w:t>o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hat man Gr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nde zu glauben, daß jene die</w:t>
      </w:r>
      <w:r w:rsidR="00505CA9">
        <w:rPr>
          <w:lang w:val="de-DE"/>
        </w:rPr>
        <w:t>s</w:t>
      </w:r>
      <w:r w:rsidRPr="00505CA9">
        <w:rPr>
          <w:lang w:val="de-DE"/>
        </w:rPr>
        <w:t>en Vorzug</w:t>
      </w:r>
    </w:p>
    <w:p w14:paraId="5AEAA203" w14:textId="78C2D91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mehr</w:t>
      </w:r>
    </w:p>
    <w:p w14:paraId="1E6125C3" w14:textId="5577404D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>B b b 3</w:t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758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XI. Ver</w:t>
      </w:r>
      <w:r w:rsidR="00505CA9">
        <w:rPr>
          <w:lang w:val="de-DE"/>
        </w:rPr>
        <w:t>s</w:t>
      </w:r>
      <w:r w:rsidRPr="00505CA9">
        <w:rPr>
          <w:lang w:val="de-DE"/>
        </w:rPr>
        <w:t>uch. Ueber die Grundkraft</w:t>
      </w:r>
    </w:p>
    <w:p w14:paraId="35E78467" w14:textId="5FD04FB8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mehr </w:t>
      </w:r>
      <w:r w:rsidR="0058459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em</w:t>
      </w:r>
      <w:r w:rsidRPr="00505CA9">
        <w:rPr>
          <w:lang w:val="de-DE"/>
        </w:rPr>
        <w:t xml:space="preserve"> ge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etzten und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tarken Muth, der </w:t>
      </w:r>
      <w:r w:rsidR="00505CA9">
        <w:rPr>
          <w:lang w:val="de-DE"/>
        </w:rPr>
        <w:t>s</w:t>
      </w:r>
      <w:r w:rsidRPr="00505CA9">
        <w:rPr>
          <w:lang w:val="de-DE"/>
        </w:rPr>
        <w:t>ich bey allen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Abwech</w:t>
      </w:r>
      <w:r w:rsidR="00505CA9">
        <w:rPr>
          <w:lang w:val="de-DE"/>
        </w:rPr>
        <w:t>s</w:t>
      </w:r>
      <w:r w:rsidRPr="00505CA9">
        <w:rPr>
          <w:lang w:val="de-DE"/>
        </w:rPr>
        <w:t>elungen aufrecht erh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lt, und al</w:t>
      </w:r>
      <w:r w:rsidR="00505CA9">
        <w:rPr>
          <w:lang w:val="de-DE"/>
        </w:rPr>
        <w:t>s</w:t>
      </w:r>
      <w:r w:rsidRPr="00505CA9">
        <w:rPr>
          <w:lang w:val="de-DE"/>
        </w:rPr>
        <w:t>o</w:t>
      </w:r>
      <w:r w:rsidRPr="00505CA9">
        <w:rPr>
          <w:lang w:val="de-DE"/>
        </w:rPr>
        <w:t xml:space="preserve"> </w:t>
      </w:r>
      <w:r w:rsidR="006873DF" w:rsidRPr="006873DF">
        <w:rPr>
          <w:rFonts w:ascii="Calibri" w:hAnsi="Calibri"/>
          <w:lang w:val="de-DE"/>
        </w:rPr>
        <w:t>Ihr</w:t>
      </w:r>
      <w:r w:rsidRPr="00505CA9">
        <w:rPr>
          <w:lang w:val="de-DE"/>
        </w:rPr>
        <w:t>er Seelen-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</w:t>
      </w:r>
      <w:r w:rsidRPr="00505CA9">
        <w:rPr>
          <w:lang w:val="de-DE"/>
        </w:rPr>
        <w:t>, als der 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glichen Fe</w:t>
      </w:r>
      <w:r w:rsidR="00505CA9">
        <w:rPr>
          <w:lang w:val="de-DE"/>
        </w:rPr>
        <w:t>s</w:t>
      </w:r>
      <w:r w:rsidRPr="00505CA9">
        <w:rPr>
          <w:lang w:val="de-DE"/>
        </w:rPr>
        <w:t>tigkeit und St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rke </w:t>
      </w:r>
      <w:r w:rsidR="0058459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rperlichen 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 zu verdanken haben.</w:t>
      </w:r>
    </w:p>
    <w:p w14:paraId="28DE7D9B" w14:textId="77777777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3.</w:t>
      </w:r>
    </w:p>
    <w:p w14:paraId="5EF8867B" w14:textId="5E6AFB1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Da die Seele ein We</w:t>
      </w:r>
      <w:r w:rsidR="00505CA9">
        <w:rPr>
          <w:lang w:val="de-DE"/>
        </w:rPr>
        <w:t>s</w:t>
      </w:r>
      <w:r w:rsidRPr="00505CA9">
        <w:rPr>
          <w:lang w:val="de-DE"/>
        </w:rPr>
        <w:t>en i</w:t>
      </w:r>
      <w:r w:rsidR="00505CA9">
        <w:rPr>
          <w:lang w:val="de-DE"/>
        </w:rPr>
        <w:t>s</w:t>
      </w:r>
      <w:r w:rsidRPr="00505CA9">
        <w:rPr>
          <w:lang w:val="de-DE"/>
        </w:rPr>
        <w:t>t, welches leidet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wirket,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ins w:id="61" w:author="John Hymers" w:date="2024-04-13T00:01:00Z">
        <w:r w:rsidR="00A964D4" w:rsidRPr="00271324">
          <w:rPr>
            <w:lang w:val="de-DE"/>
          </w:rPr>
          <w:t>modificiren</w:t>
        </w:r>
      </w:ins>
      <w:del w:id="62" w:author="John Hymers" w:date="2024-04-13T00:01:00Z">
        <w:r w:rsidRPr="00505CA9">
          <w:rPr>
            <w:lang w:val="de-DE"/>
          </w:rPr>
          <w:delText>modi</w:delText>
        </w:r>
        <w:r w:rsidR="00505CA9">
          <w:rPr>
            <w:lang w:val="de-DE"/>
          </w:rPr>
          <w:delText>s</w:delText>
        </w:r>
        <w:r w:rsidRPr="00505CA9">
          <w:rPr>
            <w:lang w:val="de-DE"/>
          </w:rPr>
          <w:delText>iciren</w:delText>
        </w:r>
      </w:del>
      <w:r w:rsidRPr="00505CA9">
        <w:rPr>
          <w:lang w:val="de-DE"/>
        </w:rPr>
        <w:t xml:space="preserve"> </w:t>
      </w:r>
      <w:r w:rsidR="003B0808">
        <w:rPr>
          <w:lang w:val="de-DE"/>
        </w:rPr>
        <w:t xml:space="preserve"> [[note: error in DTA]] </w:t>
      </w:r>
      <w:r w:rsidRPr="00505CA9">
        <w:rPr>
          <w:lang w:val="de-DE"/>
        </w:rPr>
        <w:t>l</w:t>
      </w:r>
      <w:r w:rsidR="006873DF" w:rsidRPr="006873DF">
        <w:rPr>
          <w:rFonts w:ascii="Calibri" w:hAnsi="Calibri"/>
          <w:lang w:val="de-DE"/>
        </w:rPr>
        <w:t>ä</w:t>
      </w:r>
      <w:r w:rsidR="00505CA9">
        <w:rPr>
          <w:lang w:val="de-DE"/>
        </w:rPr>
        <w:t>ss</w:t>
      </w:r>
      <w:r w:rsidRPr="00505CA9">
        <w:rPr>
          <w:lang w:val="de-DE"/>
        </w:rPr>
        <w:t>et, und 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 etwas in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außer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hervorbringet;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wird derjenige, der das </w:t>
      </w:r>
      <w:r w:rsidRPr="00505CA9">
        <w:rPr>
          <w:lang w:val="de-DE"/>
        </w:rPr>
        <w:t>Un-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ter</w:t>
      </w:r>
      <w:r w:rsidR="00505CA9">
        <w:rPr>
          <w:lang w:val="de-DE"/>
        </w:rPr>
        <w:t>s</w:t>
      </w:r>
      <w:r w:rsidRPr="00505CA9">
        <w:rPr>
          <w:lang w:val="de-DE"/>
        </w:rPr>
        <w:t>cheidungsmerkmal</w:t>
      </w:r>
      <w:r w:rsidRPr="00505CA9">
        <w:rPr>
          <w:lang w:val="de-DE"/>
        </w:rPr>
        <w:t xml:space="preserve"> der men</w:t>
      </w:r>
      <w:r w:rsidR="00505CA9">
        <w:rPr>
          <w:lang w:val="de-DE"/>
        </w:rPr>
        <w:t>s</w:t>
      </w:r>
      <w:r w:rsidRPr="00505CA9">
        <w:rPr>
          <w:lang w:val="de-DE"/>
        </w:rPr>
        <w:t>chlichen Seele in einer</w:t>
      </w:r>
      <w:r w:rsidR="00B97BB6" w:rsidRPr="00B97BB6">
        <w:rPr>
          <w:rFonts w:ascii="Calibri" w:hAnsi="Calibri"/>
          <w:lang w:val="de-DE"/>
        </w:rPr>
        <w:br/>
      </w:r>
      <w:r w:rsidRPr="00780CDC">
        <w:rPr>
          <w:b/>
          <w:bCs/>
          <w:lang w:val="de-DE"/>
        </w:rPr>
        <w:t>vorz</w:t>
      </w:r>
      <w:r w:rsidR="006873DF" w:rsidRPr="00780CDC">
        <w:rPr>
          <w:rFonts w:ascii="Calibri" w:hAnsi="Calibri"/>
          <w:b/>
          <w:bCs/>
          <w:lang w:val="de-DE"/>
        </w:rPr>
        <w:t>ü</w:t>
      </w:r>
      <w:r w:rsidRPr="00780CDC">
        <w:rPr>
          <w:b/>
          <w:bCs/>
          <w:lang w:val="de-DE"/>
        </w:rPr>
        <w:t>glichen Modifikabilit</w:t>
      </w:r>
      <w:r w:rsidR="006873DF" w:rsidRPr="00780CDC">
        <w:rPr>
          <w:rFonts w:ascii="Calibri" w:hAnsi="Calibri"/>
          <w:b/>
          <w:bCs/>
          <w:lang w:val="de-DE"/>
        </w:rPr>
        <w:t>ä</w:t>
      </w:r>
      <w:r w:rsidRPr="00780CDC">
        <w:rPr>
          <w:b/>
          <w:bCs/>
          <w:lang w:val="de-DE"/>
        </w:rPr>
        <w:t xml:space="preserve">t und </w:t>
      </w:r>
      <w:r w:rsidRPr="00780CDC">
        <w:rPr>
          <w:b/>
          <w:bCs/>
          <w:lang w:val="de-DE"/>
        </w:rPr>
        <w:t>Selb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tth</w:t>
      </w:r>
      <w:r w:rsidR="006873DF" w:rsidRPr="00780CDC">
        <w:rPr>
          <w:rFonts w:ascii="Calibri" w:hAnsi="Calibri"/>
          <w:b/>
          <w:bCs/>
          <w:lang w:val="de-DE"/>
        </w:rPr>
        <w:t>ä</w:t>
      </w:r>
      <w:r w:rsidRPr="00780CDC">
        <w:rPr>
          <w:b/>
          <w:bCs/>
          <w:lang w:val="de-DE"/>
        </w:rPr>
        <w:t>tig-</w:t>
      </w:r>
      <w:r w:rsidR="00B97BB6" w:rsidRPr="00780CDC">
        <w:rPr>
          <w:rFonts w:ascii="Calibri" w:hAnsi="Calibri"/>
          <w:b/>
          <w:bCs/>
          <w:lang w:val="de-DE"/>
        </w:rPr>
        <w:br/>
      </w:r>
      <w:r w:rsidRPr="00780CDC">
        <w:rPr>
          <w:b/>
          <w:bCs/>
          <w:lang w:val="de-DE"/>
        </w:rPr>
        <w:t>keit</w:t>
      </w:r>
      <w:r w:rsidRPr="00780CDC">
        <w:rPr>
          <w:b/>
          <w:bCs/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>etzet, am Ende weder mehr noch weniger als dieß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agen: </w:t>
      </w:r>
      <w:r w:rsidR="00505CA9">
        <w:rPr>
          <w:lang w:val="de-DE"/>
        </w:rPr>
        <w:t>s</w:t>
      </w:r>
      <w:r w:rsidRPr="00505CA9">
        <w:rPr>
          <w:lang w:val="de-DE"/>
        </w:rPr>
        <w:t>ie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Pr="00780CDC">
        <w:rPr>
          <w:b/>
          <w:bCs/>
          <w:lang w:val="de-DE"/>
        </w:rPr>
        <w:t>eine Seele in einem h</w:t>
      </w:r>
      <w:r w:rsidR="006873DF" w:rsidRPr="00780CDC">
        <w:rPr>
          <w:rFonts w:ascii="Calibri" w:hAnsi="Calibri"/>
          <w:b/>
          <w:bCs/>
          <w:lang w:val="de-DE"/>
        </w:rPr>
        <w:t>ö</w:t>
      </w:r>
      <w:r w:rsidRPr="00780CDC">
        <w:rPr>
          <w:b/>
          <w:bCs/>
          <w:lang w:val="de-DE"/>
        </w:rPr>
        <w:t>hern Grade</w:t>
      </w:r>
      <w:r w:rsidRPr="00505CA9">
        <w:rPr>
          <w:lang w:val="de-DE"/>
        </w:rPr>
        <w:t>;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ie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von der </w:t>
      </w:r>
      <w:r w:rsidRPr="00780CDC">
        <w:rPr>
          <w:b/>
          <w:bCs/>
          <w:lang w:val="de-DE"/>
        </w:rPr>
        <w:t>leidenden</w:t>
      </w:r>
      <w:r w:rsidRPr="00505CA9">
        <w:rPr>
          <w:lang w:val="de-DE"/>
        </w:rPr>
        <w:t xml:space="preserve"> Seite betrachtet, von einem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ßern Umfang, und innerlich weicher, mehr und </w:t>
      </w:r>
      <w:r w:rsidRPr="00505CA9">
        <w:rPr>
          <w:lang w:val="de-DE"/>
        </w:rPr>
        <w:t>tie-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fer</w:t>
      </w:r>
      <w:r w:rsidRPr="00505CA9">
        <w:rPr>
          <w:lang w:val="de-DE"/>
        </w:rPr>
        <w:t xml:space="preserve"> durchdringlich, und als </w:t>
      </w:r>
      <w:r w:rsidRPr="00780CDC">
        <w:rPr>
          <w:b/>
          <w:bCs/>
          <w:lang w:val="de-DE"/>
        </w:rPr>
        <w:t>th</w:t>
      </w:r>
      <w:r w:rsidR="006873DF" w:rsidRPr="00780CDC">
        <w:rPr>
          <w:rFonts w:ascii="Calibri" w:hAnsi="Calibri"/>
          <w:b/>
          <w:bCs/>
          <w:lang w:val="de-DE"/>
        </w:rPr>
        <w:t>ä</w:t>
      </w:r>
      <w:r w:rsidRPr="00780CDC">
        <w:rPr>
          <w:b/>
          <w:bCs/>
          <w:lang w:val="de-DE"/>
        </w:rPr>
        <w:t>tiges</w:t>
      </w:r>
      <w:r w:rsidRPr="00505CA9">
        <w:rPr>
          <w:lang w:val="de-DE"/>
        </w:rPr>
        <w:t xml:space="preserve"> We</w:t>
      </w:r>
      <w:r w:rsidR="00505CA9">
        <w:rPr>
          <w:lang w:val="de-DE"/>
        </w:rPr>
        <w:t>s</w:t>
      </w:r>
      <w:r w:rsidRPr="00505CA9">
        <w:rPr>
          <w:lang w:val="de-DE"/>
        </w:rPr>
        <w:t>en betrachtet,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hat </w:t>
      </w:r>
      <w:r w:rsidR="00505CA9">
        <w:rPr>
          <w:lang w:val="de-DE"/>
        </w:rPr>
        <w:t>s</w:t>
      </w:r>
      <w:r w:rsidRPr="00505CA9">
        <w:rPr>
          <w:lang w:val="de-DE"/>
        </w:rPr>
        <w:t>ie eine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ßere innere Kraft, auf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und auf </w:t>
      </w:r>
      <w:r w:rsidRPr="00505CA9">
        <w:rPr>
          <w:lang w:val="de-DE"/>
        </w:rPr>
        <w:t>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dere</w:t>
      </w:r>
      <w:r w:rsidRPr="00505CA9">
        <w:rPr>
          <w:lang w:val="de-DE"/>
        </w:rPr>
        <w:t xml:space="preserve"> Dinge zu wirken.</w:t>
      </w:r>
    </w:p>
    <w:p w14:paraId="20AA7F70" w14:textId="714F3CD0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Gehen wir nun aber mit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er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ee, von einer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ßern Empf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nglichkeit und einer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ßern Selb</w:t>
      </w:r>
      <w:r w:rsidR="00505CA9">
        <w:rPr>
          <w:lang w:val="de-DE"/>
        </w:rPr>
        <w:t>s</w:t>
      </w:r>
      <w:r w:rsidRPr="00505CA9">
        <w:rPr>
          <w:lang w:val="de-DE"/>
        </w:rPr>
        <w:t>tmacht,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bis auf die Naturkraft der Seele in dem Zu</w:t>
      </w:r>
      <w:r w:rsidR="00505CA9">
        <w:rPr>
          <w:lang w:val="de-DE"/>
        </w:rPr>
        <w:t>s</w:t>
      </w:r>
      <w:r w:rsidRPr="00505CA9">
        <w:rPr>
          <w:lang w:val="de-DE"/>
        </w:rPr>
        <w:t>tand zur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 welchem die</w:t>
      </w:r>
      <w:r w:rsidR="00505CA9">
        <w:rPr>
          <w:lang w:val="de-DE"/>
        </w:rPr>
        <w:t>s</w:t>
      </w:r>
      <w:r w:rsidRPr="00505CA9">
        <w:rPr>
          <w:lang w:val="de-DE"/>
        </w:rPr>
        <w:t>e vor</w:t>
      </w:r>
      <w:r w:rsidR="003B0808">
        <w:rPr>
          <w:lang w:val="de-DE"/>
        </w:rPr>
        <w:t xml:space="preserve"> </w:t>
      </w:r>
      <w:r w:rsidR="00A964D4" w:rsidRPr="00271324">
        <w:rPr>
          <w:lang w:val="de-DE"/>
        </w:rPr>
        <w:t>ihrer</w:t>
      </w:r>
      <w:r w:rsidRPr="00505CA9">
        <w:rPr>
          <w:lang w:val="de-DE"/>
        </w:rPr>
        <w:t xml:space="preserve"> Entwickelung zu einem </w:t>
      </w:r>
      <w:r w:rsidRPr="00505CA9">
        <w:rPr>
          <w:lang w:val="de-DE"/>
        </w:rPr>
        <w:t>vor-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tellenden</w:t>
      </w:r>
      <w:r w:rsidRPr="00505CA9">
        <w:rPr>
          <w:lang w:val="de-DE"/>
        </w:rPr>
        <w:t xml:space="preserve"> und denkenden 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</w:t>
      </w:r>
      <w:r w:rsidR="00505CA9">
        <w:rPr>
          <w:lang w:val="de-DE"/>
        </w:rPr>
        <w:t>s</w:t>
      </w:r>
      <w:r w:rsidRPr="00505CA9">
        <w:rPr>
          <w:lang w:val="de-DE"/>
        </w:rPr>
        <w:t>ich befindet,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wir alsdenn </w:t>
      </w:r>
      <w:r w:rsidR="00A964D4" w:rsidRPr="00271324">
        <w:rPr>
          <w:lang w:val="de-DE"/>
        </w:rPr>
        <w:t>ihr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>olche auch in die</w:t>
      </w:r>
      <w:r w:rsidR="00505CA9">
        <w:rPr>
          <w:lang w:val="de-DE"/>
        </w:rPr>
        <w:t>s</w:t>
      </w:r>
      <w:r w:rsidRPr="00505CA9">
        <w:rPr>
          <w:lang w:val="de-DE"/>
        </w:rPr>
        <w:t>er Verfa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ung noch </w:t>
      </w:r>
      <w:r w:rsidRPr="00505CA9">
        <w:rPr>
          <w:lang w:val="de-DE"/>
        </w:rPr>
        <w:t>zu-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chreiben?</w:t>
      </w:r>
      <w:r w:rsidRPr="00505CA9">
        <w:rPr>
          <w:lang w:val="de-DE"/>
        </w:rPr>
        <w:t xml:space="preserve"> oder i</w:t>
      </w:r>
      <w:r w:rsidR="00505CA9">
        <w:rPr>
          <w:lang w:val="de-DE"/>
        </w:rPr>
        <w:t>s</w:t>
      </w:r>
      <w:r w:rsidRPr="00505CA9">
        <w:rPr>
          <w:lang w:val="de-DE"/>
        </w:rPr>
        <w:t>t es nicht vielmehr nur eine Anlage zu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einer </w:t>
      </w:r>
      <w:r w:rsidR="00505CA9">
        <w:rPr>
          <w:lang w:val="de-DE"/>
        </w:rPr>
        <w:t>s</w:t>
      </w:r>
      <w:r w:rsidRPr="00505CA9">
        <w:rPr>
          <w:lang w:val="de-DE"/>
        </w:rPr>
        <w:t>olchen Selb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tmacht zu gelangen, die der Urkraft </w:t>
      </w:r>
      <w:r w:rsidRPr="00505CA9">
        <w:rPr>
          <w:lang w:val="de-DE"/>
        </w:rPr>
        <w:t>zu-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</w:t>
      </w:r>
      <w:r w:rsidR="00505CA9">
        <w:rPr>
          <w:lang w:val="de-DE"/>
        </w:rPr>
        <w:t>s</w:t>
      </w:r>
      <w:r w:rsidRPr="00505CA9">
        <w:rPr>
          <w:lang w:val="de-DE"/>
        </w:rPr>
        <w:t>chrieben</w:t>
      </w:r>
      <w:r w:rsidRPr="00505CA9">
        <w:rPr>
          <w:lang w:val="de-DE"/>
        </w:rPr>
        <w:t xml:space="preserve"> werden kann? Laßt uns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agen, die </w:t>
      </w:r>
      <w:r w:rsidRPr="00505CA9">
        <w:rPr>
          <w:lang w:val="de-DE"/>
        </w:rPr>
        <w:t>Grund-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kraft</w:t>
      </w:r>
      <w:r w:rsidRPr="00505CA9">
        <w:rPr>
          <w:lang w:val="de-DE"/>
        </w:rPr>
        <w:t xml:space="preserve"> der Seele be</w:t>
      </w:r>
      <w:r w:rsidR="00505CA9">
        <w:rPr>
          <w:lang w:val="de-DE"/>
        </w:rPr>
        <w:t>s</w:t>
      </w:r>
      <w:r w:rsidRPr="00505CA9">
        <w:rPr>
          <w:lang w:val="de-DE"/>
        </w:rPr>
        <w:t>itze eine 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gliche Perfektibilit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 an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tmacht,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irren wir nicht, weil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als ein </w:t>
      </w:r>
      <w:r w:rsidR="00505CA9">
        <w:rPr>
          <w:lang w:val="de-DE"/>
        </w:rPr>
        <w:t>s</w:t>
      </w:r>
      <w:r w:rsidRPr="00505CA9">
        <w:rPr>
          <w:lang w:val="de-DE"/>
        </w:rPr>
        <w:t>ol-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ches</w:t>
      </w:r>
      <w:r w:rsidRPr="00505CA9">
        <w:rPr>
          <w:lang w:val="de-DE"/>
        </w:rPr>
        <w:t xml:space="preserve"> We</w:t>
      </w:r>
      <w:r w:rsidR="00505CA9">
        <w:rPr>
          <w:lang w:val="de-DE"/>
        </w:rPr>
        <w:t>s</w:t>
      </w:r>
      <w:r w:rsidRPr="00505CA9">
        <w:rPr>
          <w:lang w:val="de-DE"/>
        </w:rPr>
        <w:t>en nachher wirklich bewei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et, woferne wir </w:t>
      </w:r>
      <w:r w:rsidRPr="00505CA9">
        <w:rPr>
          <w:lang w:val="de-DE"/>
        </w:rPr>
        <w:t>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ders</w:t>
      </w:r>
      <w:r w:rsidRPr="00505CA9">
        <w:rPr>
          <w:lang w:val="de-DE"/>
        </w:rPr>
        <w:t xml:space="preserve"> nicht die ganze Ur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ache </w:t>
      </w:r>
      <w:r w:rsidR="00A964D4" w:rsidRPr="00271324">
        <w:rPr>
          <w:lang w:val="de-DE"/>
        </w:rPr>
        <w:t>ihres</w:t>
      </w:r>
      <w:r w:rsidRPr="00505CA9">
        <w:rPr>
          <w:lang w:val="de-DE"/>
        </w:rPr>
        <w:t xml:space="preserve"> nachherigen Vorzuges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 den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rper, durch den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ausbildet, </w:t>
      </w:r>
      <w:r w:rsidR="00505CA9">
        <w:rPr>
          <w:lang w:val="de-DE"/>
        </w:rPr>
        <w:t>s</w:t>
      </w:r>
      <w:r w:rsidRPr="00505CA9">
        <w:rPr>
          <w:lang w:val="de-DE"/>
        </w:rPr>
        <w:t>etzen wollen.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dennoch, wenn wir auch alles auf die Einwirkung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ußerer Ur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achen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chieben wollten,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>ind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Pr="00505CA9">
        <w:rPr>
          <w:lang w:val="de-DE"/>
        </w:rPr>
        <w:t>be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dig</w:t>
      </w:r>
      <w:r w:rsidRPr="00505CA9">
        <w:rPr>
          <w:lang w:val="de-DE"/>
        </w:rPr>
        <w:t xml:space="preserve"> mit dem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</w:t>
      </w:r>
      <w:r w:rsidRPr="00505CA9">
        <w:rPr>
          <w:lang w:val="de-DE"/>
        </w:rPr>
        <w:t>Seelenwe</w:t>
      </w:r>
      <w:r w:rsidR="00505CA9">
        <w:rPr>
          <w:lang w:val="de-DE"/>
        </w:rPr>
        <w:t>s</w:t>
      </w:r>
      <w:r w:rsidRPr="00505CA9">
        <w:rPr>
          <w:lang w:val="de-DE"/>
        </w:rPr>
        <w:t>en</w:t>
      </w:r>
      <w:r w:rsidRPr="00505CA9">
        <w:rPr>
          <w:lang w:val="de-DE"/>
        </w:rPr>
        <w:t xml:space="preserve"> von dem er</w:t>
      </w:r>
      <w:r w:rsidR="00505CA9">
        <w:rPr>
          <w:lang w:val="de-DE"/>
        </w:rPr>
        <w:t>s</w:t>
      </w:r>
      <w:r w:rsidRPr="00505CA9">
        <w:rPr>
          <w:lang w:val="de-DE"/>
        </w:rPr>
        <w:t>ten</w:t>
      </w:r>
    </w:p>
    <w:p w14:paraId="2107A3ED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embryo-</w:t>
      </w:r>
    </w:p>
    <w:p w14:paraId="3CA3AEC5" w14:textId="47E7C1EE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759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53FB8581" w14:textId="682103AD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embryoni</w:t>
      </w:r>
      <w:r w:rsidR="00505CA9">
        <w:rPr>
          <w:lang w:val="de-DE"/>
        </w:rPr>
        <w:t>s</w:t>
      </w:r>
      <w:r w:rsidRPr="00505CA9">
        <w:rPr>
          <w:lang w:val="de-DE"/>
        </w:rPr>
        <w:t>chen Zu</w:t>
      </w:r>
      <w:r w:rsidR="00505CA9">
        <w:rPr>
          <w:lang w:val="de-DE"/>
        </w:rPr>
        <w:t>s</w:t>
      </w:r>
      <w:r w:rsidRPr="00505CA9">
        <w:rPr>
          <w:lang w:val="de-DE"/>
        </w:rPr>
        <w:t>tande an verbunden, daß wir die</w:t>
      </w:r>
      <w:r w:rsidR="00505CA9">
        <w:rPr>
          <w:lang w:val="de-DE"/>
        </w:rPr>
        <w:t>s</w:t>
      </w:r>
      <w:r w:rsidRPr="00505CA9">
        <w:rPr>
          <w:lang w:val="de-DE"/>
        </w:rPr>
        <w:t>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glich </w:t>
      </w:r>
      <w:r w:rsidRPr="00780CDC">
        <w:rPr>
          <w:b/>
          <w:bCs/>
          <w:lang w:val="de-DE"/>
        </w:rPr>
        <w:t>perfektible Selb</w:t>
      </w:r>
      <w:r w:rsidR="00505CA9" w:rsidRPr="00780CDC">
        <w:rPr>
          <w:b/>
          <w:bCs/>
          <w:lang w:val="de-DE"/>
        </w:rPr>
        <w:t>s</w:t>
      </w:r>
      <w:r w:rsidRPr="00780CDC">
        <w:rPr>
          <w:b/>
          <w:bCs/>
          <w:lang w:val="de-DE"/>
        </w:rPr>
        <w:t>tth</w:t>
      </w:r>
      <w:r w:rsidR="006873DF" w:rsidRPr="00780CDC">
        <w:rPr>
          <w:rFonts w:ascii="Calibri" w:hAnsi="Calibri"/>
          <w:b/>
          <w:bCs/>
          <w:lang w:val="de-DE"/>
        </w:rPr>
        <w:t>ä</w:t>
      </w:r>
      <w:r w:rsidRPr="00780CDC">
        <w:rPr>
          <w:b/>
          <w:bCs/>
          <w:lang w:val="de-DE"/>
        </w:rPr>
        <w:t>tigkeit</w:t>
      </w:r>
      <w:r w:rsidRPr="00505CA9">
        <w:rPr>
          <w:lang w:val="de-DE"/>
        </w:rPr>
        <w:t xml:space="preserve"> noch immer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als ein Grundmerkmal gebrauchen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nnen, wenn wir 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Vergleichung der Men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eelen und der </w:t>
      </w:r>
      <w:r w:rsidRPr="00505CA9">
        <w:rPr>
          <w:lang w:val="de-DE"/>
        </w:rPr>
        <w:t>Thier</w:t>
      </w:r>
      <w:r w:rsidR="00505CA9">
        <w:rPr>
          <w:lang w:val="de-DE"/>
        </w:rPr>
        <w:t>s</w:t>
      </w:r>
      <w:r w:rsidRPr="00505CA9">
        <w:rPr>
          <w:lang w:val="de-DE"/>
        </w:rPr>
        <w:t>ee-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len</w:t>
      </w:r>
      <w:r w:rsidRPr="00505CA9">
        <w:rPr>
          <w:lang w:val="de-DE"/>
        </w:rPr>
        <w:t xml:space="preserve"> nicht weiter als auf jenen er</w:t>
      </w:r>
      <w:r w:rsidR="00505CA9">
        <w:rPr>
          <w:lang w:val="de-DE"/>
        </w:rPr>
        <w:t>s</w:t>
      </w:r>
      <w:r w:rsidRPr="00505CA9">
        <w:rPr>
          <w:lang w:val="de-DE"/>
        </w:rPr>
        <w:t>ten embryoni</w:t>
      </w:r>
      <w:r w:rsidR="00505CA9">
        <w:rPr>
          <w:lang w:val="de-DE"/>
        </w:rPr>
        <w:t>s</w:t>
      </w:r>
      <w:r w:rsidRPr="00505CA9">
        <w:rPr>
          <w:lang w:val="de-DE"/>
        </w:rPr>
        <w:t>chen Stand,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wo die Ausbildung zum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lligen Thiere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chon </w:t>
      </w:r>
      <w:r w:rsidRPr="00505CA9">
        <w:rPr>
          <w:lang w:val="de-DE"/>
        </w:rPr>
        <w:t>angefan-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gen </w:t>
      </w:r>
      <w:r w:rsidRPr="00505CA9">
        <w:rPr>
          <w:lang w:val="de-DE"/>
        </w:rPr>
        <w:t>hat, hinausgehen wollen. Und dieß 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re </w:t>
      </w:r>
      <w:r w:rsidR="00505CA9">
        <w:rPr>
          <w:lang w:val="de-DE"/>
        </w:rPr>
        <w:t>s</w:t>
      </w:r>
      <w:r w:rsidRPr="00505CA9">
        <w:rPr>
          <w:lang w:val="de-DE"/>
        </w:rPr>
        <w:t>chon weit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genug gegangen.</w:t>
      </w:r>
    </w:p>
    <w:p w14:paraId="19926B7B" w14:textId="6D546C5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Wenn die 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gliche Selb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tmacht als ein </w:t>
      </w:r>
      <w:r w:rsidRPr="00505CA9">
        <w:rPr>
          <w:lang w:val="de-DE"/>
        </w:rPr>
        <w:t>Unter-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cheidungsmerkmal</w:t>
      </w:r>
      <w:r w:rsidRPr="00505CA9">
        <w:rPr>
          <w:lang w:val="de-DE"/>
        </w:rPr>
        <w:t xml:space="preserve"> der Urkraft der Seele ange</w:t>
      </w:r>
      <w:r w:rsidR="00505CA9">
        <w:rPr>
          <w:lang w:val="de-DE"/>
        </w:rPr>
        <w:t>s</w:t>
      </w:r>
      <w:r w:rsidRPr="00505CA9">
        <w:rPr>
          <w:lang w:val="de-DE"/>
        </w:rPr>
        <w:t>ehen wird,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o wird ein Schluß gemacht von der Anlage, 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glich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tig zu werden, auf ein wirklich vorhandenes </w:t>
      </w:r>
      <w:r w:rsidRPr="00505CA9">
        <w:rPr>
          <w:lang w:val="de-DE"/>
        </w:rPr>
        <w:t>vor-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gliches</w:t>
      </w:r>
      <w:r w:rsidRPr="00505CA9">
        <w:rPr>
          <w:lang w:val="de-DE"/>
        </w:rPr>
        <w:t xml:space="preserve">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gen, auf eine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chon in </w:t>
      </w:r>
      <w:r w:rsidR="00A964D4" w:rsidRPr="00271324">
        <w:rPr>
          <w:lang w:val="de-DE"/>
        </w:rPr>
        <w:t>ihr</w:t>
      </w:r>
      <w:r w:rsidRPr="00505CA9">
        <w:rPr>
          <w:lang w:val="de-DE"/>
        </w:rPr>
        <w:t xml:space="preserve"> exi</w:t>
      </w:r>
      <w:r w:rsidR="00505CA9">
        <w:rPr>
          <w:lang w:val="de-DE"/>
        </w:rPr>
        <w:t>s</w:t>
      </w:r>
      <w:r w:rsidRPr="00505CA9">
        <w:rPr>
          <w:lang w:val="de-DE"/>
        </w:rPr>
        <w:t>tirende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tkraft. </w:t>
      </w:r>
      <w:r w:rsidR="006873DF" w:rsidRPr="006873DF">
        <w:rPr>
          <w:rFonts w:ascii="Calibri" w:hAnsi="Calibri"/>
          <w:lang w:val="de-DE"/>
        </w:rPr>
        <w:t>Ist</w:t>
      </w:r>
      <w:r w:rsidRPr="00505CA9">
        <w:rPr>
          <w:lang w:val="de-DE"/>
        </w:rPr>
        <w:t xml:space="preserve">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 Folgerung nicht etwas </w:t>
      </w:r>
      <w:r w:rsidRPr="00505CA9">
        <w:rPr>
          <w:lang w:val="de-DE"/>
        </w:rPr>
        <w:t>bedenk-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lich</w:t>
      </w:r>
      <w:r w:rsidRPr="00505CA9">
        <w:rPr>
          <w:lang w:val="de-DE"/>
        </w:rPr>
        <w:t>?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nnen die wirklichen reellen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 in einem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nicht dermalen geringer und </w:t>
      </w:r>
      <w:r w:rsidR="00505CA9">
        <w:rPr>
          <w:lang w:val="de-DE"/>
        </w:rPr>
        <w:t>s</w:t>
      </w:r>
      <w:r w:rsidRPr="00505CA9">
        <w:rPr>
          <w:lang w:val="de-DE"/>
        </w:rPr>
        <w:t>chw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cher </w:t>
      </w:r>
      <w:r w:rsidR="00505CA9">
        <w:rPr>
          <w:lang w:val="de-DE"/>
        </w:rPr>
        <w:t>s</w:t>
      </w:r>
      <w:r w:rsidRPr="00505CA9">
        <w:rPr>
          <w:lang w:val="de-DE"/>
        </w:rPr>
        <w:t>eyn, als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 einem andern, wenn jenes gleich aufgelegt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</w:t>
      </w:r>
      <w:r w:rsidRPr="00505CA9">
        <w:rPr>
          <w:lang w:val="de-DE"/>
        </w:rPr>
        <w:t>meh-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rere</w:t>
      </w:r>
      <w:r w:rsidRPr="00505CA9">
        <w:rPr>
          <w:lang w:val="de-DE"/>
        </w:rPr>
        <w:t xml:space="preserve"> als dieß letztere anzunehmen, und in der Folge </w:t>
      </w:r>
      <w:r w:rsidR="00505CA9">
        <w:rPr>
          <w:lang w:val="de-DE"/>
        </w:rPr>
        <w:t>s</w:t>
      </w:r>
      <w:r w:rsidRPr="00505CA9">
        <w:rPr>
          <w:lang w:val="de-DE"/>
        </w:rPr>
        <w:t>ich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es zu erheben? </w:t>
      </w:r>
      <w:r w:rsidR="006873DF" w:rsidRPr="006873DF">
        <w:rPr>
          <w:rFonts w:ascii="Calibri" w:hAnsi="Calibri"/>
          <w:lang w:val="de-DE"/>
        </w:rPr>
        <w:t>Ist</w:t>
      </w:r>
      <w:r w:rsidRPr="00505CA9">
        <w:rPr>
          <w:lang w:val="de-DE"/>
        </w:rPr>
        <w:t xml:space="preserve"> die treibende Kraft in dem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Saamen der Eiche darum innerlich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ßer, 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rker,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chtiger, als in dem Saamen der </w:t>
      </w:r>
      <w:r w:rsidR="00505CA9">
        <w:rPr>
          <w:lang w:val="de-DE"/>
        </w:rPr>
        <w:t>s</w:t>
      </w:r>
      <w:r w:rsidRPr="00505CA9">
        <w:rPr>
          <w:lang w:val="de-DE"/>
        </w:rPr>
        <w:t>chneller nach allen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ionen </w:t>
      </w:r>
      <w:r w:rsidR="00505CA9">
        <w:rPr>
          <w:lang w:val="de-DE"/>
        </w:rPr>
        <w:t>s</w:t>
      </w:r>
      <w:r w:rsidRPr="00505CA9">
        <w:rPr>
          <w:lang w:val="de-DE"/>
        </w:rPr>
        <w:t>ich entwickelnden Kohl</w:t>
      </w:r>
      <w:r w:rsidR="00505CA9">
        <w:rPr>
          <w:lang w:val="de-DE"/>
        </w:rPr>
        <w:t>s</w:t>
      </w:r>
      <w:r w:rsidRPr="00505CA9">
        <w:rPr>
          <w:lang w:val="de-DE"/>
        </w:rPr>
        <w:t>taude, weil jene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noch immerfort mehr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gen annehmen, </w:t>
      </w:r>
      <w:r w:rsidR="00505CA9">
        <w:rPr>
          <w:lang w:val="de-DE"/>
        </w:rPr>
        <w:t>s</w:t>
      </w:r>
      <w:r w:rsidRPr="00505CA9">
        <w:rPr>
          <w:lang w:val="de-DE"/>
        </w:rPr>
        <w:t>ich immer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mehr entwickeln und wach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en, und die letztere </w:t>
      </w:r>
      <w:r w:rsidR="00505CA9">
        <w:rPr>
          <w:lang w:val="de-DE"/>
        </w:rPr>
        <w:t>s</w:t>
      </w:r>
      <w:r w:rsidRPr="00505CA9">
        <w:rPr>
          <w:lang w:val="de-DE"/>
        </w:rPr>
        <w:t>o weit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hinter </w:t>
      </w:r>
      <w:r w:rsidR="00505CA9">
        <w:rPr>
          <w:lang w:val="de-DE"/>
        </w:rPr>
        <w:t>s</w:t>
      </w:r>
      <w:r w:rsidRPr="00505CA9">
        <w:rPr>
          <w:lang w:val="de-DE"/>
        </w:rPr>
        <w:t>ich zur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ckla</w:t>
      </w:r>
      <w:r w:rsidR="00505CA9">
        <w:rPr>
          <w:lang w:val="de-DE"/>
        </w:rPr>
        <w:t>ss</w:t>
      </w:r>
      <w:r w:rsidRPr="00505CA9">
        <w:rPr>
          <w:lang w:val="de-DE"/>
        </w:rPr>
        <w:t>en kann?</w:t>
      </w:r>
    </w:p>
    <w:p w14:paraId="157D5DEA" w14:textId="4289A091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Wir verlieren uns in die Dunkelheit der Begriffe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von </w:t>
      </w:r>
      <w:r w:rsidRPr="00780CDC">
        <w:rPr>
          <w:b/>
          <w:bCs/>
          <w:lang w:val="de-DE"/>
        </w:rPr>
        <w:t>Kr</w:t>
      </w:r>
      <w:r w:rsidR="006873DF" w:rsidRPr="00780CDC">
        <w:rPr>
          <w:rFonts w:ascii="Calibri" w:hAnsi="Calibri"/>
          <w:b/>
          <w:bCs/>
          <w:lang w:val="de-DE"/>
        </w:rPr>
        <w:t>ä</w:t>
      </w:r>
      <w:r w:rsidRPr="00780CDC">
        <w:rPr>
          <w:b/>
          <w:bCs/>
          <w:lang w:val="de-DE"/>
        </w:rPr>
        <w:t>ften, Verm</w:t>
      </w:r>
      <w:r w:rsidR="006873DF" w:rsidRPr="00780CDC">
        <w:rPr>
          <w:rFonts w:ascii="Calibri" w:hAnsi="Calibri"/>
          <w:b/>
          <w:bCs/>
          <w:lang w:val="de-DE"/>
        </w:rPr>
        <w:t>ö</w:t>
      </w:r>
      <w:r w:rsidRPr="00780CDC">
        <w:rPr>
          <w:b/>
          <w:bCs/>
          <w:lang w:val="de-DE"/>
        </w:rPr>
        <w:t>gen, Anlagen, Graden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und </w:t>
      </w:r>
      <w:r w:rsidRPr="00780CDC">
        <w:rPr>
          <w:b/>
          <w:bCs/>
          <w:lang w:val="de-DE"/>
        </w:rPr>
        <w:t>Entwickelungen</w:t>
      </w:r>
      <w:r w:rsidRPr="00505CA9">
        <w:rPr>
          <w:lang w:val="de-DE"/>
        </w:rPr>
        <w:t xml:space="preserve">, wenn wir weiter hierinn </w:t>
      </w:r>
      <w:r w:rsidRPr="00505CA9">
        <w:rPr>
          <w:lang w:val="de-DE"/>
        </w:rPr>
        <w:t>hin-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eingehen</w:t>
      </w:r>
      <w:r w:rsidRPr="00505CA9">
        <w:rPr>
          <w:lang w:val="de-DE"/>
        </w:rPr>
        <w:t xml:space="preserve">, und </w:t>
      </w:r>
      <w:r w:rsidR="00505CA9">
        <w:rPr>
          <w:lang w:val="de-DE"/>
        </w:rPr>
        <w:t>s</w:t>
      </w:r>
      <w:r w:rsidRPr="00505CA9">
        <w:rPr>
          <w:lang w:val="de-DE"/>
        </w:rPr>
        <w:t>ammlen 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ch</w:t>
      </w:r>
      <w:r w:rsidR="00505CA9">
        <w:rPr>
          <w:lang w:val="de-DE"/>
        </w:rPr>
        <w:t>s</w:t>
      </w:r>
      <w:r w:rsidRPr="00505CA9">
        <w:rPr>
          <w:lang w:val="de-DE"/>
        </w:rPr>
        <w:t>tens noch Ein Bey</w:t>
      </w:r>
      <w:r w:rsidR="00505CA9">
        <w:rPr>
          <w:lang w:val="de-DE"/>
        </w:rPr>
        <w:t>s</w:t>
      </w:r>
      <w:r w:rsidRPr="00505CA9">
        <w:rPr>
          <w:lang w:val="de-DE"/>
        </w:rPr>
        <w:t>piel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mehr zu </w:t>
      </w:r>
      <w:r w:rsidR="00505CA9">
        <w:rPr>
          <w:lang w:val="de-DE"/>
        </w:rPr>
        <w:t>s</w:t>
      </w:r>
      <w:r w:rsidRPr="00505CA9">
        <w:rPr>
          <w:lang w:val="de-DE"/>
        </w:rPr>
        <w:t>o vielen andern, wie unentbehrlich zu jeder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ndlichen Unter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uchung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die Natur der wirklichen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Dinge die Aufl</w:t>
      </w:r>
      <w:r w:rsidR="006873DF" w:rsidRPr="006873DF">
        <w:rPr>
          <w:rFonts w:ascii="Calibri" w:hAnsi="Calibri"/>
          <w:lang w:val="de-DE"/>
        </w:rPr>
        <w:t>ö</w:t>
      </w:r>
      <w:r w:rsidR="00505CA9">
        <w:rPr>
          <w:lang w:val="de-DE"/>
        </w:rPr>
        <w:t>s</w:t>
      </w:r>
      <w:r w:rsidRPr="00505CA9">
        <w:rPr>
          <w:lang w:val="de-DE"/>
        </w:rPr>
        <w:t>ung der allgemeinen Ver</w:t>
      </w:r>
      <w:r w:rsidR="00505CA9">
        <w:rPr>
          <w:lang w:val="de-DE"/>
        </w:rPr>
        <w:t>s</w:t>
      </w:r>
      <w:r w:rsidRPr="00505CA9">
        <w:rPr>
          <w:lang w:val="de-DE"/>
        </w:rPr>
        <w:t>tandesbegriffe,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das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eine </w:t>
      </w:r>
      <w:ins w:id="63" w:author="John Hymers" w:date="2024-04-13T00:01:00Z">
        <w:r w:rsidR="00A964D4" w:rsidRPr="00271324">
          <w:rPr>
            <w:lang w:val="de-DE"/>
          </w:rPr>
          <w:t>vernünftige</w:t>
        </w:r>
      </w:ins>
      <w:del w:id="64" w:author="John Hymers" w:date="2024-04-13T00:01:00Z">
        <w:r w:rsidRPr="00505CA9">
          <w:rPr>
            <w:lang w:val="de-DE"/>
          </w:rPr>
          <w:delText>vern</w:delText>
        </w:r>
        <w:r w:rsidR="006873DF" w:rsidRPr="006873DF">
          <w:rPr>
            <w:rFonts w:ascii="Calibri" w:hAnsi="Calibri"/>
            <w:lang w:val="de-DE"/>
          </w:rPr>
          <w:delText>ü</w:delText>
        </w:r>
        <w:r w:rsidRPr="00505CA9">
          <w:rPr>
            <w:lang w:val="de-DE"/>
          </w:rPr>
          <w:delText>n</w:delText>
        </w:r>
        <w:r w:rsidR="00505CA9">
          <w:rPr>
            <w:lang w:val="de-DE"/>
          </w:rPr>
          <w:delText>s</w:delText>
        </w:r>
        <w:r w:rsidRPr="00505CA9">
          <w:rPr>
            <w:lang w:val="de-DE"/>
          </w:rPr>
          <w:delText>tige</w:delText>
        </w:r>
      </w:del>
      <w:r w:rsidRPr="00505CA9">
        <w:rPr>
          <w:lang w:val="de-DE"/>
        </w:rPr>
        <w:t xml:space="preserve"> </w:t>
      </w:r>
      <w:r w:rsidR="003B0808">
        <w:rPr>
          <w:lang w:val="de-DE"/>
        </w:rPr>
        <w:t xml:space="preserve">[[note: error in DTA]] </w:t>
      </w:r>
      <w:r w:rsidRPr="00505CA9">
        <w:rPr>
          <w:lang w:val="de-DE"/>
        </w:rPr>
        <w:t>Metaphy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ik </w:t>
      </w:r>
      <w:r w:rsidR="00505CA9">
        <w:rPr>
          <w:lang w:val="de-DE"/>
        </w:rPr>
        <w:t>s</w:t>
      </w:r>
      <w:r w:rsidRPr="00505CA9">
        <w:rPr>
          <w:lang w:val="de-DE"/>
        </w:rPr>
        <w:t>ey. Es i</w:t>
      </w:r>
      <w:r w:rsidR="00505CA9">
        <w:rPr>
          <w:lang w:val="de-DE"/>
        </w:rPr>
        <w:t>s</w:t>
      </w:r>
      <w:r w:rsidRPr="00505CA9">
        <w:rPr>
          <w:lang w:val="de-DE"/>
        </w:rPr>
        <w:t>t meiner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jetzigen Ab</w:t>
      </w:r>
      <w:r w:rsidR="00505CA9">
        <w:rPr>
          <w:lang w:val="de-DE"/>
        </w:rPr>
        <w:t>s</w:t>
      </w:r>
      <w:r w:rsidRPr="00505CA9">
        <w:rPr>
          <w:lang w:val="de-DE"/>
        </w:rPr>
        <w:t>icht gem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ßer, bey der Perfektibilit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 an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tmacht </w:t>
      </w:r>
      <w:r w:rsidR="00505CA9">
        <w:rPr>
          <w:lang w:val="de-DE"/>
        </w:rPr>
        <w:t>s</w:t>
      </w:r>
      <w:r w:rsidRPr="00505CA9">
        <w:rPr>
          <w:lang w:val="de-DE"/>
        </w:rPr>
        <w:t>tehen zu bleiben, als noch weiter den Grund</w:t>
      </w:r>
    </w:p>
    <w:p w14:paraId="0640540F" w14:textId="2131FB2B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die</w:t>
      </w:r>
      <w:r w:rsidR="00505CA9">
        <w:rPr>
          <w:lang w:val="de-DE"/>
        </w:rPr>
        <w:t>s</w:t>
      </w:r>
      <w:r w:rsidRPr="00505CA9">
        <w:rPr>
          <w:lang w:val="de-DE"/>
        </w:rPr>
        <w:t>er</w:t>
      </w:r>
    </w:p>
    <w:p w14:paraId="7DE7B937" w14:textId="24F280B5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>B b b 4</w:t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760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XI. Ver</w:t>
      </w:r>
      <w:r w:rsidR="00505CA9">
        <w:rPr>
          <w:lang w:val="de-DE"/>
        </w:rPr>
        <w:t>s</w:t>
      </w:r>
      <w:r w:rsidRPr="00505CA9">
        <w:rPr>
          <w:lang w:val="de-DE"/>
        </w:rPr>
        <w:t>uch. Ueber die Grundkraft</w:t>
      </w:r>
    </w:p>
    <w:p w14:paraId="6601392D" w14:textId="2A6FE3E4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die</w:t>
      </w:r>
      <w:r w:rsidR="00505CA9">
        <w:rPr>
          <w:lang w:val="de-DE"/>
        </w:rPr>
        <w:t>s</w:t>
      </w:r>
      <w:r w:rsidRPr="00505CA9">
        <w:rPr>
          <w:lang w:val="de-DE"/>
        </w:rPr>
        <w:t>er Perfektibilit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in einer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ßern Stufe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 der Urkraft aufzu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uchen. Aber </w:t>
      </w:r>
      <w:r w:rsidR="00505CA9">
        <w:rPr>
          <w:lang w:val="de-DE"/>
        </w:rPr>
        <w:t>s</w:t>
      </w:r>
      <w:r w:rsidRPr="00505CA9">
        <w:rPr>
          <w:lang w:val="de-DE"/>
        </w:rPr>
        <w:t>o viel i</w:t>
      </w:r>
      <w:r w:rsidR="00505CA9">
        <w:rPr>
          <w:lang w:val="de-DE"/>
        </w:rPr>
        <w:t>s</w:t>
      </w:r>
      <w:r w:rsidRPr="00505CA9">
        <w:rPr>
          <w:lang w:val="de-DE"/>
        </w:rPr>
        <w:t>t doch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ohne viele Spekulationen leicht zu begreifen, daß von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zwo 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ften, die im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brigen an 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</w:t>
      </w:r>
      <w:r w:rsidR="00505CA9">
        <w:rPr>
          <w:lang w:val="de-DE"/>
        </w:rPr>
        <w:t>s</w:t>
      </w:r>
      <w:r w:rsidRPr="00505CA9">
        <w:rPr>
          <w:lang w:val="de-DE"/>
        </w:rPr>
        <w:t>ten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 zu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wirken, nichts vor einander voraus haben, davon Eine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eine Erh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hung annehmen kann, deren die andere nicht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 i</w:t>
      </w:r>
      <w:r w:rsidR="00505CA9">
        <w:rPr>
          <w:lang w:val="de-DE"/>
        </w:rPr>
        <w:t>s</w:t>
      </w:r>
      <w:r w:rsidRPr="00505CA9">
        <w:rPr>
          <w:lang w:val="de-DE"/>
        </w:rPr>
        <w:t>t, die er</w:t>
      </w:r>
      <w:r w:rsidR="00505CA9">
        <w:rPr>
          <w:lang w:val="de-DE"/>
        </w:rPr>
        <w:t>s</w:t>
      </w:r>
      <w:r w:rsidRPr="00505CA9">
        <w:rPr>
          <w:lang w:val="de-DE"/>
        </w:rPr>
        <w:t>tere die</w:t>
      </w:r>
      <w:r w:rsidR="00505CA9">
        <w:rPr>
          <w:lang w:val="de-DE"/>
        </w:rPr>
        <w:t>s</w:t>
      </w:r>
      <w:r w:rsidRPr="00505CA9">
        <w:rPr>
          <w:lang w:val="de-DE"/>
        </w:rPr>
        <w:t>er Perfektibilit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 wegen, auch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chon eine innere </w:t>
      </w:r>
      <w:r w:rsidRPr="00A72BEE">
        <w:rPr>
          <w:b/>
          <w:bCs/>
          <w:lang w:val="de-DE"/>
        </w:rPr>
        <w:t>ab</w:t>
      </w:r>
      <w:r w:rsidR="00505CA9" w:rsidRPr="00A72BEE">
        <w:rPr>
          <w:b/>
          <w:bCs/>
          <w:lang w:val="de-DE"/>
        </w:rPr>
        <w:t>s</w:t>
      </w:r>
      <w:r w:rsidRPr="00A72BEE">
        <w:rPr>
          <w:b/>
          <w:bCs/>
          <w:lang w:val="de-DE"/>
        </w:rPr>
        <w:t>olute</w:t>
      </w:r>
      <w:r w:rsidRPr="00505CA9">
        <w:rPr>
          <w:lang w:val="de-DE"/>
        </w:rPr>
        <w:t xml:space="preserve"> Realit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 be</w:t>
      </w:r>
      <w:r w:rsidR="00505CA9">
        <w:rPr>
          <w:lang w:val="de-DE"/>
        </w:rPr>
        <w:t>s</w:t>
      </w:r>
      <w:r w:rsidRPr="00505CA9">
        <w:rPr>
          <w:lang w:val="de-DE"/>
        </w:rPr>
        <w:t>itzen 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e, </w:t>
      </w:r>
      <w:r w:rsidR="00505CA9">
        <w:rPr>
          <w:lang w:val="de-DE"/>
        </w:rPr>
        <w:t>s</w:t>
      </w:r>
      <w:r w:rsidRPr="00505CA9">
        <w:rPr>
          <w:lang w:val="de-DE"/>
        </w:rPr>
        <w:t>ie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 nun eine bloße </w:t>
      </w:r>
      <w:r w:rsidRPr="00A72BEE">
        <w:rPr>
          <w:b/>
          <w:bCs/>
          <w:lang w:val="de-DE"/>
        </w:rPr>
        <w:t>Anlage</w:t>
      </w:r>
      <w:r w:rsidRPr="00505CA9">
        <w:rPr>
          <w:lang w:val="de-DE"/>
        </w:rPr>
        <w:t>, oder ein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ßeres inneres</w:t>
      </w:r>
      <w:r w:rsidR="00B97BB6" w:rsidRPr="00B97BB6">
        <w:rPr>
          <w:rFonts w:ascii="Calibri" w:hAnsi="Calibri"/>
          <w:lang w:val="de-DE"/>
        </w:rPr>
        <w:br/>
      </w:r>
      <w:r w:rsidRPr="00A72BEE">
        <w:rPr>
          <w:b/>
          <w:bCs/>
          <w:lang w:val="de-DE"/>
        </w:rPr>
        <w:t>Be</w:t>
      </w:r>
      <w:r w:rsidR="00505CA9" w:rsidRPr="00A72BEE">
        <w:rPr>
          <w:b/>
          <w:bCs/>
          <w:lang w:val="de-DE"/>
        </w:rPr>
        <w:t>s</w:t>
      </w:r>
      <w:r w:rsidRPr="00A72BEE">
        <w:rPr>
          <w:b/>
          <w:bCs/>
          <w:lang w:val="de-DE"/>
        </w:rPr>
        <w:t>treben</w:t>
      </w:r>
      <w:r w:rsidRPr="00505CA9">
        <w:rPr>
          <w:lang w:val="de-DE"/>
        </w:rPr>
        <w:t xml:space="preserve">, ein 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rkerer An</w:t>
      </w:r>
      <w:r w:rsidR="00505CA9">
        <w:rPr>
          <w:lang w:val="de-DE"/>
        </w:rPr>
        <w:t>s</w:t>
      </w:r>
      <w:r w:rsidRPr="00505CA9">
        <w:rPr>
          <w:lang w:val="de-DE"/>
        </w:rPr>
        <w:t>atz oder Drang, oder was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wolle, welche der andern mangelt. Denn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die</w:t>
      </w:r>
      <w:r w:rsidR="00B97BB6" w:rsidRPr="00B97BB6">
        <w:rPr>
          <w:rFonts w:ascii="Calibri" w:hAnsi="Calibri"/>
          <w:lang w:val="de-DE"/>
        </w:rPr>
        <w:br/>
      </w:r>
      <w:r w:rsidRPr="00A72BEE">
        <w:rPr>
          <w:b/>
          <w:bCs/>
          <w:lang w:val="de-DE"/>
        </w:rPr>
        <w:t>Empf</w:t>
      </w:r>
      <w:r w:rsidR="006873DF" w:rsidRPr="00A72BEE">
        <w:rPr>
          <w:rFonts w:ascii="Calibri" w:hAnsi="Calibri"/>
          <w:b/>
          <w:bCs/>
          <w:lang w:val="de-DE"/>
        </w:rPr>
        <w:t>ä</w:t>
      </w:r>
      <w:r w:rsidRPr="00A72BEE">
        <w:rPr>
          <w:b/>
          <w:bCs/>
          <w:lang w:val="de-DE"/>
        </w:rPr>
        <w:t>nglichkeit</w:t>
      </w:r>
      <w:r w:rsidRPr="00505CA9">
        <w:rPr>
          <w:lang w:val="de-DE"/>
        </w:rPr>
        <w:t xml:space="preserve"> zu einem 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hern Grade in dem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gen, </w:t>
      </w:r>
      <w:r w:rsidRPr="00505CA9">
        <w:rPr>
          <w:lang w:val="de-DE"/>
        </w:rPr>
        <w:t>die</w:t>
      </w:r>
      <w:r w:rsidR="00505CA9">
        <w:rPr>
          <w:lang w:val="de-DE"/>
        </w:rPr>
        <w:t>s</w:t>
      </w:r>
      <w:r w:rsidRPr="00505CA9">
        <w:rPr>
          <w:lang w:val="de-DE"/>
        </w:rPr>
        <w:t>e bloße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glichkeit, daß eine Leichtigkeit </w:t>
      </w:r>
      <w:r w:rsidRPr="00505CA9">
        <w:rPr>
          <w:lang w:val="de-DE"/>
        </w:rPr>
        <w:t>et-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was</w:t>
      </w:r>
      <w:r w:rsidRPr="00505CA9">
        <w:rPr>
          <w:lang w:val="de-DE"/>
        </w:rPr>
        <w:t xml:space="preserve"> zu wirken ent</w:t>
      </w:r>
      <w:r w:rsidR="00505CA9">
        <w:rPr>
          <w:lang w:val="de-DE"/>
        </w:rPr>
        <w:t>s</w:t>
      </w:r>
      <w:r w:rsidRPr="00505CA9">
        <w:rPr>
          <w:lang w:val="de-DE"/>
        </w:rPr>
        <w:t>tehe, erfodert doch etwas po</w:t>
      </w:r>
      <w:r w:rsidR="00505CA9">
        <w:rPr>
          <w:lang w:val="de-DE"/>
        </w:rPr>
        <w:t>s</w:t>
      </w:r>
      <w:r w:rsidRPr="00505CA9">
        <w:rPr>
          <w:lang w:val="de-DE"/>
        </w:rPr>
        <w:t>itives 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Kraft, als eine Anlage dazu, oder als ein Keim,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der entwickelt werden kann, wofern nicht etwan die </w:t>
      </w:r>
      <w:r w:rsidRPr="00505CA9">
        <w:rPr>
          <w:lang w:val="de-DE"/>
        </w:rPr>
        <w:t>nach-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herige</w:t>
      </w:r>
      <w:r w:rsidRPr="00505CA9">
        <w:rPr>
          <w:lang w:val="de-DE"/>
        </w:rPr>
        <w:t xml:space="preserve"> Erh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hung nur allein von der Wegr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umung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rer </w:t>
      </w:r>
      <w:r w:rsidRPr="00505CA9">
        <w:rPr>
          <w:lang w:val="de-DE"/>
        </w:rPr>
        <w:t>Hinderni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 abhangen, oder eine Wirkung einer </w:t>
      </w:r>
      <w:r w:rsidRPr="00505CA9">
        <w:rPr>
          <w:lang w:val="de-DE"/>
        </w:rPr>
        <w:t>frem-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</w:t>
      </w:r>
      <w:r w:rsidRPr="00505CA9">
        <w:rPr>
          <w:lang w:val="de-DE"/>
        </w:rPr>
        <w:t xml:space="preserve"> Kraft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oll, die </w:t>
      </w:r>
      <w:r w:rsidR="00505CA9">
        <w:rPr>
          <w:lang w:val="de-DE"/>
        </w:rPr>
        <w:t>s</w:t>
      </w:r>
      <w:r w:rsidRPr="00505CA9">
        <w:rPr>
          <w:lang w:val="de-DE"/>
        </w:rPr>
        <w:t>ich mit dem empf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nglichen</w:t>
      </w:r>
      <w:r w:rsidRPr="00505CA9">
        <w:rPr>
          <w:lang w:val="de-DE"/>
        </w:rPr>
        <w:t xml:space="preserve"> We-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fen</w:t>
      </w:r>
      <w:r w:rsidRPr="00505CA9">
        <w:rPr>
          <w:lang w:val="de-DE"/>
        </w:rPr>
        <w:t xml:space="preserve"> verbindet, und nun eine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ßere Kraft mit jener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bunden</w:t>
      </w:r>
      <w:r w:rsidRPr="00505CA9">
        <w:rPr>
          <w:lang w:val="de-DE"/>
        </w:rPr>
        <w:t xml:space="preserve"> ausmacht. Aber die</w:t>
      </w:r>
      <w:r w:rsidR="00505CA9">
        <w:rPr>
          <w:lang w:val="de-DE"/>
        </w:rPr>
        <w:t>s</w:t>
      </w:r>
      <w:r w:rsidRPr="00505CA9">
        <w:rPr>
          <w:lang w:val="de-DE"/>
        </w:rPr>
        <w:t>er Anwachs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 auch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nur uneigentlich als eine Erh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hung des 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tern </w:t>
      </w:r>
      <w:r w:rsidRPr="00505CA9">
        <w:rPr>
          <w:lang w:val="de-DE"/>
        </w:rPr>
        <w:t>empf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ng-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lichen </w:t>
      </w:r>
      <w:r w:rsidRPr="00505CA9">
        <w:rPr>
          <w:lang w:val="de-DE"/>
        </w:rPr>
        <w:t>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gens ange</w:t>
      </w:r>
      <w:r w:rsidR="00505CA9">
        <w:rPr>
          <w:lang w:val="de-DE"/>
        </w:rPr>
        <w:t>s</w:t>
      </w:r>
      <w:r w:rsidRPr="00505CA9">
        <w:rPr>
          <w:lang w:val="de-DE"/>
        </w:rPr>
        <w:t>ehen werden. Denn wenn eine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ßere Stufe eines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gens in dem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nern eines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Dinges ent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tehen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oll, </w:t>
      </w:r>
      <w:r w:rsidR="00505CA9">
        <w:rPr>
          <w:lang w:val="de-DE"/>
        </w:rPr>
        <w:t>s</w:t>
      </w:r>
      <w:r w:rsidRPr="00505CA9">
        <w:rPr>
          <w:lang w:val="de-DE"/>
        </w:rPr>
        <w:t>o 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>en auch eigene Grundz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ge,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als die Grundanlagen dazu vorhanden </w:t>
      </w:r>
      <w:r w:rsidR="00505CA9">
        <w:rPr>
          <w:lang w:val="de-DE"/>
        </w:rPr>
        <w:t>s</w:t>
      </w:r>
      <w:r w:rsidRPr="00505CA9">
        <w:rPr>
          <w:lang w:val="de-DE"/>
        </w:rPr>
        <w:t>eyn; es mag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Uebergang</w:t>
      </w:r>
      <w:r w:rsidRPr="00505CA9">
        <w:rPr>
          <w:lang w:val="de-DE"/>
        </w:rPr>
        <w:t xml:space="preserve"> von der Anlage zu dem wirklichen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von dem entferntern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 zu dem 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hern; von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glichkeit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zu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zur Wirklichkeit; von bloßer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Dispo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ition zur Leichtigkeit, durch eine Art von </w:t>
      </w:r>
      <w:r w:rsidRPr="00505CA9">
        <w:rPr>
          <w:lang w:val="de-DE"/>
        </w:rPr>
        <w:t>Epige-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ne</w:t>
      </w:r>
      <w:r w:rsidR="00505CA9">
        <w:rPr>
          <w:lang w:val="de-DE"/>
        </w:rPr>
        <w:t>s</w:t>
      </w:r>
      <w:r w:rsidRPr="00505CA9">
        <w:rPr>
          <w:lang w:val="de-DE"/>
        </w:rPr>
        <w:t>is</w:t>
      </w:r>
      <w:r w:rsidRPr="00505CA9">
        <w:rPr>
          <w:lang w:val="de-DE"/>
        </w:rPr>
        <w:t>, von Anwach</w:t>
      </w:r>
      <w:r w:rsidR="00505CA9">
        <w:rPr>
          <w:lang w:val="de-DE"/>
        </w:rPr>
        <w:t>s</w:t>
      </w:r>
      <w:r w:rsidRPr="00505CA9">
        <w:rPr>
          <w:lang w:val="de-DE"/>
        </w:rPr>
        <w:t>en, oder durch eine Evolution des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Vorhandenen vor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gehen. </w:t>
      </w:r>
      <w:r w:rsidR="006873DF" w:rsidRPr="006873DF">
        <w:rPr>
          <w:rFonts w:ascii="Calibri" w:hAnsi="Calibri"/>
          <w:lang w:val="de-DE"/>
        </w:rPr>
        <w:t>Ich</w:t>
      </w:r>
      <w:r w:rsidRPr="00505CA9">
        <w:rPr>
          <w:lang w:val="de-DE"/>
        </w:rPr>
        <w:t xml:space="preserve">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 daher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mich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kein Bedenken haben, die 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gliche </w:t>
      </w:r>
      <w:r w:rsidRPr="00505CA9">
        <w:rPr>
          <w:lang w:val="de-DE"/>
        </w:rPr>
        <w:t>Perfektibi-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 </w:t>
      </w:r>
      <w:r w:rsidRPr="00505CA9">
        <w:rPr>
          <w:lang w:val="de-DE"/>
        </w:rPr>
        <w:t xml:space="preserve">an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tiger Kraft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 eine Folge einer </w:t>
      </w:r>
      <w:r w:rsidRPr="00505CA9">
        <w:rPr>
          <w:lang w:val="de-DE"/>
        </w:rPr>
        <w:t>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lichen </w:t>
      </w:r>
      <w:r w:rsidRPr="00505CA9">
        <w:rPr>
          <w:lang w:val="de-DE"/>
        </w:rPr>
        <w:t>innern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 der Urverm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 anzunehmen, und</w:t>
      </w:r>
    </w:p>
    <w:p w14:paraId="646A3B72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al</w:t>
      </w:r>
      <w:r w:rsidR="00505CA9">
        <w:rPr>
          <w:lang w:val="de-DE"/>
        </w:rPr>
        <w:t>s</w:t>
      </w:r>
      <w:r w:rsidRPr="00505CA9">
        <w:rPr>
          <w:lang w:val="de-DE"/>
        </w:rPr>
        <w:t>o</w:t>
      </w:r>
    </w:p>
    <w:p w14:paraId="4A3D6236" w14:textId="57FB72A6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761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31FFE2EC" w14:textId="2334D410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al</w:t>
      </w:r>
      <w:r w:rsidR="00505CA9">
        <w:rPr>
          <w:lang w:val="de-DE"/>
        </w:rPr>
        <w:t>s</w:t>
      </w:r>
      <w:r w:rsidRPr="00505CA9">
        <w:rPr>
          <w:lang w:val="de-DE"/>
        </w:rPr>
        <w:t>o auch in der 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glichen </w:t>
      </w:r>
      <w:r w:rsidRPr="00A72BEE">
        <w:rPr>
          <w:b/>
          <w:bCs/>
          <w:lang w:val="de-DE"/>
        </w:rPr>
        <w:t>Modifikabilit</w:t>
      </w:r>
      <w:r w:rsidR="006873DF" w:rsidRPr="00A72BEE">
        <w:rPr>
          <w:rFonts w:ascii="Calibri" w:hAnsi="Calibri"/>
          <w:b/>
          <w:bCs/>
          <w:lang w:val="de-DE"/>
        </w:rPr>
        <w:t>ä</w:t>
      </w:r>
      <w:r w:rsidRPr="00A72BEE">
        <w:rPr>
          <w:b/>
          <w:bCs/>
          <w:lang w:val="de-DE"/>
        </w:rPr>
        <w:t>t und</w:t>
      </w:r>
      <w:r w:rsidR="00B97BB6" w:rsidRPr="00A72BEE">
        <w:rPr>
          <w:rFonts w:ascii="Calibri" w:hAnsi="Calibri"/>
          <w:b/>
          <w:bCs/>
          <w:lang w:val="de-DE"/>
        </w:rPr>
        <w:br/>
      </w:r>
      <w:r w:rsidRPr="00A72BEE">
        <w:rPr>
          <w:b/>
          <w:bCs/>
          <w:lang w:val="de-DE"/>
        </w:rPr>
        <w:t>in der gr</w:t>
      </w:r>
      <w:r w:rsidR="006873DF" w:rsidRPr="00A72BEE">
        <w:rPr>
          <w:rFonts w:ascii="Calibri" w:hAnsi="Calibri"/>
          <w:b/>
          <w:bCs/>
          <w:lang w:val="de-DE"/>
        </w:rPr>
        <w:t>ö</w:t>
      </w:r>
      <w:r w:rsidRPr="00A72BEE">
        <w:rPr>
          <w:b/>
          <w:bCs/>
          <w:lang w:val="de-DE"/>
        </w:rPr>
        <w:t>ßern innern St</w:t>
      </w:r>
      <w:r w:rsidR="006873DF" w:rsidRPr="00A72BEE">
        <w:rPr>
          <w:rFonts w:ascii="Calibri" w:hAnsi="Calibri"/>
          <w:b/>
          <w:bCs/>
          <w:lang w:val="de-DE"/>
        </w:rPr>
        <w:t>ä</w:t>
      </w:r>
      <w:r w:rsidRPr="00A72BEE">
        <w:rPr>
          <w:b/>
          <w:bCs/>
          <w:lang w:val="de-DE"/>
        </w:rPr>
        <w:t>rke der th</w:t>
      </w:r>
      <w:r w:rsidR="006873DF" w:rsidRPr="00A72BEE">
        <w:rPr>
          <w:rFonts w:ascii="Calibri" w:hAnsi="Calibri"/>
          <w:b/>
          <w:bCs/>
          <w:lang w:val="de-DE"/>
        </w:rPr>
        <w:t>ä</w:t>
      </w:r>
      <w:r w:rsidRPr="00A72BEE">
        <w:rPr>
          <w:b/>
          <w:bCs/>
          <w:lang w:val="de-DE"/>
        </w:rPr>
        <w:t>tigen Kraft</w:t>
      </w:r>
      <w:r w:rsidRPr="00505CA9">
        <w:rPr>
          <w:lang w:val="de-DE"/>
        </w:rPr>
        <w:t>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einen Grundcharakter der men</w:t>
      </w:r>
      <w:r w:rsidR="00505CA9">
        <w:rPr>
          <w:lang w:val="de-DE"/>
        </w:rPr>
        <w:t>s</w:t>
      </w:r>
      <w:r w:rsidRPr="00505CA9">
        <w:rPr>
          <w:lang w:val="de-DE"/>
        </w:rPr>
        <w:t>chlichen Seele auch bis 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entfernte</w:t>
      </w:r>
      <w:r w:rsidR="00505CA9">
        <w:rPr>
          <w:lang w:val="de-DE"/>
        </w:rPr>
        <w:t>s</w:t>
      </w:r>
      <w:r w:rsidRPr="00505CA9">
        <w:rPr>
          <w:lang w:val="de-DE"/>
        </w:rPr>
        <w:t>te Urkraft hin zu erkennen. Und es ließe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hiemit wohl vereinigen, daß die mit minderer </w:t>
      </w:r>
      <w:r w:rsidRPr="00505CA9">
        <w:rPr>
          <w:lang w:val="de-DE"/>
        </w:rPr>
        <w:t>Selb</w:t>
      </w:r>
      <w:r w:rsidR="00505CA9">
        <w:rPr>
          <w:lang w:val="de-DE"/>
        </w:rPr>
        <w:t>s</w:t>
      </w:r>
      <w:r w:rsidRPr="00505CA9">
        <w:rPr>
          <w:lang w:val="de-DE"/>
        </w:rPr>
        <w:t>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macht</w:t>
      </w:r>
      <w:r w:rsidRPr="00505CA9">
        <w:rPr>
          <w:lang w:val="de-DE"/>
        </w:rPr>
        <w:t xml:space="preserve"> in </w:t>
      </w:r>
      <w:r w:rsidR="003B080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er</w:t>
      </w:r>
      <w:r w:rsidRPr="00505CA9">
        <w:rPr>
          <w:lang w:val="de-DE"/>
        </w:rPr>
        <w:t xml:space="preserve"> Grundkraft ver</w:t>
      </w:r>
      <w:r w:rsidR="00505CA9">
        <w:rPr>
          <w:lang w:val="de-DE"/>
        </w:rPr>
        <w:t>s</w:t>
      </w:r>
      <w:r w:rsidRPr="00505CA9">
        <w:rPr>
          <w:lang w:val="de-DE"/>
        </w:rPr>
        <w:t>ehene Thier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eelen, </w:t>
      </w:r>
      <w:r w:rsidRPr="00505CA9">
        <w:rPr>
          <w:lang w:val="de-DE"/>
        </w:rPr>
        <w:t>den-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noch</w:t>
      </w:r>
      <w:r w:rsidRPr="00505CA9">
        <w:rPr>
          <w:lang w:val="de-DE"/>
        </w:rPr>
        <w:t xml:space="preserve"> in Hin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icht der </w:t>
      </w:r>
      <w:r w:rsidR="00505CA9">
        <w:rPr>
          <w:lang w:val="de-DE"/>
        </w:rPr>
        <w:t>s</w:t>
      </w:r>
      <w:r w:rsidRPr="00505CA9">
        <w:rPr>
          <w:lang w:val="de-DE"/>
        </w:rPr>
        <w:t>chon entwickelten Selb</w:t>
      </w:r>
      <w:r w:rsidR="00505CA9">
        <w:rPr>
          <w:lang w:val="de-DE"/>
        </w:rPr>
        <w:t>s</w:t>
      </w:r>
      <w:r w:rsidRPr="00505CA9">
        <w:rPr>
          <w:lang w:val="de-DE"/>
        </w:rPr>
        <w:t>tmacht bey</w:t>
      </w:r>
      <w:r w:rsidR="00B97BB6" w:rsidRPr="00B97BB6">
        <w:rPr>
          <w:rFonts w:ascii="Calibri" w:hAnsi="Calibri"/>
          <w:lang w:val="de-DE"/>
        </w:rPr>
        <w:br/>
      </w:r>
      <w:r w:rsidR="003B080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er</w:t>
      </w:r>
      <w:r w:rsidRPr="00505CA9">
        <w:rPr>
          <w:lang w:val="de-DE"/>
        </w:rPr>
        <w:t xml:space="preserve"> Geburt einen Vor</w:t>
      </w:r>
      <w:r w:rsidR="00505CA9">
        <w:rPr>
          <w:lang w:val="de-DE"/>
        </w:rPr>
        <w:t>s</w:t>
      </w:r>
      <w:r w:rsidRPr="00505CA9">
        <w:rPr>
          <w:lang w:val="de-DE"/>
        </w:rPr>
        <w:t>prung vor den Men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="00505CA9">
        <w:rPr>
          <w:lang w:val="de-DE"/>
        </w:rPr>
        <w:t>s</w:t>
      </w:r>
      <w:r w:rsidRPr="00505CA9">
        <w:rPr>
          <w:lang w:val="de-DE"/>
        </w:rPr>
        <w:t>eelen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voraus haben, wie die einj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hrige Weide vor der </w:t>
      </w:r>
      <w:r w:rsidRPr="00505CA9">
        <w:rPr>
          <w:lang w:val="de-DE"/>
        </w:rPr>
        <w:t>einj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rigen</w:t>
      </w:r>
      <w:r w:rsidRPr="00505CA9">
        <w:rPr>
          <w:lang w:val="de-DE"/>
        </w:rPr>
        <w:t xml:space="preserve"> Eiche voraus hat. Aber ich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berla</w:t>
      </w:r>
      <w:r w:rsidR="00505CA9">
        <w:rPr>
          <w:lang w:val="de-DE"/>
        </w:rPr>
        <w:t>ss</w:t>
      </w:r>
      <w:r w:rsidRPr="00505CA9">
        <w:rPr>
          <w:lang w:val="de-DE"/>
        </w:rPr>
        <w:t>e andern die</w:t>
      </w:r>
      <w:r w:rsidR="00505CA9">
        <w:rPr>
          <w:lang w:val="de-DE"/>
        </w:rPr>
        <w:t>s</w:t>
      </w:r>
      <w:r w:rsidRPr="00505CA9">
        <w:rPr>
          <w:lang w:val="de-DE"/>
        </w:rPr>
        <w:t>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Hypothe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 als eine Vermuthung, die </w:t>
      </w:r>
      <w:r w:rsidR="003B080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en</w:t>
      </w:r>
      <w:r w:rsidRPr="00505CA9">
        <w:rPr>
          <w:lang w:val="de-DE"/>
        </w:rPr>
        <w:t xml:space="preserve"> Grund in </w:t>
      </w:r>
      <w:r w:rsidRPr="00505CA9">
        <w:rPr>
          <w:lang w:val="de-DE"/>
        </w:rPr>
        <w:t>ei-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ner</w:t>
      </w:r>
      <w:r w:rsidRPr="00505CA9">
        <w:rPr>
          <w:lang w:val="de-DE"/>
        </w:rPr>
        <w:t xml:space="preserve"> Spekulation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 und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 hat, die ich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zur Zeit aber weder durch eine evidente Demon</w:t>
      </w:r>
      <w:r w:rsidR="00505CA9">
        <w:rPr>
          <w:lang w:val="de-DE"/>
        </w:rPr>
        <w:t>s</w:t>
      </w:r>
      <w:r w:rsidRPr="00505CA9">
        <w:rPr>
          <w:lang w:val="de-DE"/>
        </w:rPr>
        <w:t>tration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 erwei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en, noch durch eine </w:t>
      </w:r>
      <w:r w:rsidRPr="00505CA9">
        <w:rPr>
          <w:lang w:val="de-DE"/>
        </w:rPr>
        <w:t>einleuchtende</w:t>
      </w:r>
      <w:r w:rsidRPr="00505CA9">
        <w:rPr>
          <w:lang w:val="de-DE"/>
        </w:rPr>
        <w:t xml:space="preserve"> Analogie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wahr</w:t>
      </w:r>
      <w:r w:rsidR="00505CA9">
        <w:rPr>
          <w:lang w:val="de-DE"/>
        </w:rPr>
        <w:t>s</w:t>
      </w:r>
      <w:r w:rsidRPr="00505CA9">
        <w:rPr>
          <w:lang w:val="de-DE"/>
        </w:rPr>
        <w:t>cheinlich zu machen weis.</w:t>
      </w:r>
    </w:p>
    <w:p w14:paraId="40256193" w14:textId="77777777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4.</w:t>
      </w:r>
    </w:p>
    <w:p w14:paraId="6C0C57A9" w14:textId="720E20C2" w:rsidR="00B97BB6" w:rsidRPr="00B97BB6" w:rsidRDefault="006873DF" w:rsidP="0041609F">
      <w:pPr>
        <w:rPr>
          <w:rFonts w:ascii="Calibri" w:hAnsi="Calibri"/>
          <w:lang w:val="de-DE"/>
        </w:rPr>
      </w:pPr>
      <w:r w:rsidRPr="006873DF">
        <w:rPr>
          <w:rFonts w:ascii="Calibri" w:hAnsi="Calibri"/>
          <w:lang w:val="de-DE"/>
        </w:rPr>
        <w:t>Ist</w:t>
      </w:r>
      <w:r w:rsidR="0041609F" w:rsidRPr="00505CA9">
        <w:rPr>
          <w:lang w:val="de-DE"/>
        </w:rPr>
        <w:t xml:space="preserve"> nun aber gleich ein h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herer Grad innerer </w:t>
      </w:r>
      <w:r w:rsidR="0041609F" w:rsidRPr="00505CA9">
        <w:rPr>
          <w:lang w:val="de-DE"/>
        </w:rPr>
        <w:t>Re-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ceptivit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t</w:t>
      </w:r>
      <w:r w:rsidR="0041609F" w:rsidRPr="00505CA9">
        <w:rPr>
          <w:lang w:val="de-DE"/>
        </w:rPr>
        <w:t xml:space="preserve"> und Perfektibilit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t der Selb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tmacht ein</w:t>
      </w:r>
      <w:r w:rsidR="0041609F" w:rsidRPr="00505CA9">
        <w:rPr>
          <w:lang w:val="de-DE"/>
        </w:rPr>
        <w:t xml:space="preserve"> Grund-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charakter</w:t>
      </w:r>
      <w:r w:rsidR="0041609F" w:rsidRPr="00505CA9">
        <w:rPr>
          <w:lang w:val="de-DE"/>
        </w:rPr>
        <w:t xml:space="preserve"> der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chheit,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o verdienet noch dieß eine </w:t>
      </w:r>
      <w:r w:rsidR="0041609F" w:rsidRPr="00505CA9">
        <w:rPr>
          <w:lang w:val="de-DE"/>
        </w:rPr>
        <w:t>Un-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ter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uchung</w:t>
      </w:r>
      <w:r w:rsidR="0041609F" w:rsidRPr="00505CA9">
        <w:rPr>
          <w:lang w:val="de-DE"/>
        </w:rPr>
        <w:t xml:space="preserve">, ob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olcher voll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ndig und be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timmt genug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ey? Es verr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th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ich bald, was hieran noch fehle.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Wie groß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oll denn die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er Vorzug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eyn, und welches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 das Maaß, wodurch die Gr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ße de</w:t>
      </w:r>
      <w:r w:rsidR="00505CA9">
        <w:rPr>
          <w:lang w:val="de-DE"/>
        </w:rPr>
        <w:t>ss</w:t>
      </w:r>
      <w:r w:rsidR="0041609F" w:rsidRPr="00505CA9">
        <w:rPr>
          <w:lang w:val="de-DE"/>
        </w:rPr>
        <w:t>elben angegeben,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und </w:t>
      </w:r>
      <w:r w:rsidR="00A964D4" w:rsidRPr="00271324">
        <w:rPr>
          <w:lang w:val="de-DE"/>
        </w:rPr>
        <w:t>ihr</w:t>
      </w:r>
      <w:r w:rsidR="0041609F" w:rsidRPr="00505CA9">
        <w:rPr>
          <w:lang w:val="de-DE"/>
        </w:rPr>
        <w:t xml:space="preserve"> Ab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tand von dem Grade in den Thier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eelen </w:t>
      </w:r>
      <w:r w:rsidR="0041609F" w:rsidRPr="00505CA9">
        <w:rPr>
          <w:lang w:val="de-DE"/>
        </w:rPr>
        <w:t>be-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timmet</w:t>
      </w:r>
      <w:r w:rsidR="0041609F" w:rsidRPr="00505CA9">
        <w:rPr>
          <w:lang w:val="de-DE"/>
        </w:rPr>
        <w:t xml:space="preserve"> werden kann? H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ch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tens kann man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o viel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a-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gen</w:t>
      </w:r>
      <w:del w:id="65" w:author="John Hymers" w:date="2024-04-17T10:12:00Z">
        <w:r w:rsidR="0041609F" w:rsidRPr="00505CA9" w:rsidDel="003B0808">
          <w:rPr>
            <w:lang w:val="de-DE"/>
          </w:rPr>
          <w:delText>;</w:delText>
        </w:r>
        <w:r w:rsidR="0041609F" w:rsidRPr="00505CA9" w:rsidDel="003B0808">
          <w:rPr>
            <w:lang w:val="de-DE"/>
          </w:rPr>
          <w:delText xml:space="preserve"> </w:delText>
        </w:r>
      </w:del>
      <w:ins w:id="66" w:author="John Hymers" w:date="2024-04-17T10:12:00Z">
        <w:r w:rsidR="003B0808">
          <w:rPr>
            <w:lang w:val="de-DE"/>
          </w:rPr>
          <w:t>:</w:t>
        </w:r>
        <w:r w:rsidR="003B0808" w:rsidRPr="00505CA9">
          <w:rPr>
            <w:lang w:val="de-DE"/>
          </w:rPr>
          <w:t xml:space="preserve"> </w:t>
        </w:r>
      </w:ins>
      <w:r w:rsidR="0041609F" w:rsidRPr="00505CA9">
        <w:rPr>
          <w:lang w:val="de-DE"/>
        </w:rPr>
        <w:t>jene k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nne bis zur Vernunft und Freyheit </w:t>
      </w:r>
      <w:r w:rsidR="0041609F" w:rsidRPr="00505CA9">
        <w:rPr>
          <w:lang w:val="de-DE"/>
        </w:rPr>
        <w:t>entwi-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ckelt</w:t>
      </w:r>
      <w:r w:rsidR="0041609F" w:rsidRPr="00505CA9">
        <w:rPr>
          <w:lang w:val="de-DE"/>
        </w:rPr>
        <w:t xml:space="preserve"> werden, die Thierkraft nicht. Aber wie weit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denn das Gr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ßte in der thieri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chen Entwickelung unter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dem Gr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ßten in</w:t>
      </w:r>
      <w:r w:rsidR="0041609F" w:rsidRPr="00505CA9">
        <w:rPr>
          <w:lang w:val="de-DE"/>
        </w:rPr>
        <w:t xml:space="preserve"> der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chlichen?</w:t>
      </w:r>
    </w:p>
    <w:p w14:paraId="00FD0FF9" w14:textId="0C89231D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Wie viele Fragen bleiben hier noch mehr zur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ck, auf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die ich keine Antwort weiß. </w:t>
      </w:r>
      <w:r w:rsidR="006873DF" w:rsidRPr="006873DF">
        <w:rPr>
          <w:rFonts w:ascii="Calibri" w:hAnsi="Calibri"/>
          <w:lang w:val="de-DE"/>
        </w:rPr>
        <w:t>Ist</w:t>
      </w:r>
      <w:r w:rsidRPr="00505CA9">
        <w:rPr>
          <w:lang w:val="de-DE"/>
        </w:rPr>
        <w:t xml:space="preserve"> nun der Unter</w:t>
      </w:r>
      <w:r w:rsidR="00505CA9">
        <w:rPr>
          <w:lang w:val="de-DE"/>
        </w:rPr>
        <w:t>s</w:t>
      </w:r>
      <w:r w:rsidRPr="00505CA9">
        <w:rPr>
          <w:lang w:val="de-DE"/>
        </w:rPr>
        <w:t>chied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zwi</w:t>
      </w:r>
      <w:r w:rsidR="00505CA9">
        <w:rPr>
          <w:lang w:val="de-DE"/>
        </w:rPr>
        <w:t>s</w:t>
      </w:r>
      <w:r w:rsidRPr="00505CA9">
        <w:rPr>
          <w:lang w:val="de-DE"/>
        </w:rPr>
        <w:t>chen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und Thieren blos ein </w:t>
      </w:r>
      <w:r w:rsidRPr="00A72BEE">
        <w:rPr>
          <w:b/>
          <w:bCs/>
          <w:lang w:val="de-DE"/>
        </w:rPr>
        <w:t>Stufenunter-</w:t>
      </w:r>
      <w:r w:rsidR="00B97BB6" w:rsidRPr="00A72BEE">
        <w:rPr>
          <w:rFonts w:ascii="Calibri" w:hAnsi="Calibri"/>
          <w:b/>
          <w:bCs/>
          <w:lang w:val="de-DE"/>
        </w:rPr>
        <w:br/>
      </w:r>
      <w:r w:rsidR="00505CA9" w:rsidRPr="00A72BEE">
        <w:rPr>
          <w:b/>
          <w:bCs/>
          <w:lang w:val="de-DE"/>
        </w:rPr>
        <w:t>s</w:t>
      </w:r>
      <w:r w:rsidRPr="00A72BEE">
        <w:rPr>
          <w:b/>
          <w:bCs/>
          <w:lang w:val="de-DE"/>
        </w:rPr>
        <w:t>chied</w:t>
      </w:r>
      <w:r w:rsidRPr="00505CA9">
        <w:rPr>
          <w:lang w:val="de-DE"/>
        </w:rPr>
        <w:t>?</w:t>
      </w:r>
      <w:r w:rsidRPr="00505CA9">
        <w:rPr>
          <w:lang w:val="de-DE"/>
        </w:rPr>
        <w:t xml:space="preserve"> oder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Pr="00A72BEE">
        <w:rPr>
          <w:b/>
          <w:bCs/>
          <w:lang w:val="de-DE"/>
        </w:rPr>
        <w:t>Ver</w:t>
      </w:r>
      <w:r w:rsidR="00505CA9" w:rsidRPr="00A72BEE">
        <w:rPr>
          <w:b/>
          <w:bCs/>
          <w:lang w:val="de-DE"/>
        </w:rPr>
        <w:t>s</w:t>
      </w:r>
      <w:r w:rsidRPr="00A72BEE">
        <w:rPr>
          <w:b/>
          <w:bCs/>
          <w:lang w:val="de-DE"/>
        </w:rPr>
        <w:t>chiedenartigkeit</w:t>
      </w:r>
      <w:r w:rsidRPr="00505CA9">
        <w:rPr>
          <w:lang w:val="de-DE"/>
        </w:rPr>
        <w:t xml:space="preserve"> da?</w:t>
      </w:r>
      <w:r w:rsidRPr="00505CA9">
        <w:rPr>
          <w:lang w:val="de-DE"/>
        </w:rPr>
        <w:t xml:space="preserve"> *)</w:t>
      </w:r>
      <w:r w:rsidRPr="00505CA9">
        <w:rPr>
          <w:lang w:val="de-DE"/>
        </w:rPr>
        <w:t xml:space="preserve"> </w:t>
      </w:r>
      <w:r w:rsidR="006873DF" w:rsidRPr="006873DF">
        <w:rPr>
          <w:rFonts w:ascii="Calibri" w:hAnsi="Calibri"/>
          <w:lang w:val="de-DE"/>
        </w:rPr>
        <w:t>Ist</w:t>
      </w:r>
      <w:r w:rsidRPr="00505CA9">
        <w:rPr>
          <w:lang w:val="de-DE"/>
        </w:rPr>
        <w:t xml:space="preserve"> der</w:t>
      </w:r>
    </w:p>
    <w:p w14:paraId="17465AC9" w14:textId="308BDF2A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Stufen-</w:t>
      </w:r>
    </w:p>
    <w:p w14:paraId="36494CB6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*) Man </w:t>
      </w:r>
      <w:r w:rsidR="00505CA9">
        <w:rPr>
          <w:lang w:val="de-DE"/>
        </w:rPr>
        <w:t>s</w:t>
      </w:r>
      <w:r w:rsidRPr="00505CA9">
        <w:rPr>
          <w:lang w:val="de-DE"/>
        </w:rPr>
        <w:t>ehe den er</w:t>
      </w:r>
      <w:r w:rsidR="00505CA9">
        <w:rPr>
          <w:lang w:val="de-DE"/>
        </w:rPr>
        <w:t>s</w:t>
      </w:r>
      <w:r w:rsidRPr="00505CA9">
        <w:rPr>
          <w:lang w:val="de-DE"/>
        </w:rPr>
        <w:t>ten Ver</w:t>
      </w:r>
      <w:r w:rsidR="00505CA9">
        <w:rPr>
          <w:lang w:val="de-DE"/>
        </w:rPr>
        <w:t>s</w:t>
      </w:r>
      <w:r w:rsidRPr="00505CA9">
        <w:rPr>
          <w:lang w:val="de-DE"/>
        </w:rPr>
        <w:t>uch.</w:t>
      </w:r>
      <w:r w:rsidRPr="00505CA9">
        <w:rPr>
          <w:lang w:val="de-DE"/>
        </w:rPr>
        <w:t xml:space="preserve"> XVI. 1. 2. 3.</w:t>
      </w:r>
    </w:p>
    <w:p w14:paraId="0D264AB1" w14:textId="075A8267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>B b b 5</w:t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762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XI. Ver</w:t>
      </w:r>
      <w:r w:rsidR="00505CA9">
        <w:rPr>
          <w:lang w:val="de-DE"/>
        </w:rPr>
        <w:t>s</w:t>
      </w:r>
      <w:r w:rsidRPr="00505CA9">
        <w:rPr>
          <w:lang w:val="de-DE"/>
        </w:rPr>
        <w:t>uch. Ueber die Grundkraft</w:t>
      </w:r>
    </w:p>
    <w:p w14:paraId="5D2E7167" w14:textId="2D94421C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Stufenunter</w:t>
      </w:r>
      <w:r w:rsidR="00505CA9">
        <w:rPr>
          <w:lang w:val="de-DE"/>
        </w:rPr>
        <w:t>s</w:t>
      </w:r>
      <w:r w:rsidRPr="00505CA9">
        <w:rPr>
          <w:lang w:val="de-DE"/>
        </w:rPr>
        <w:t>chied zuf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llig, ver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nderlich, oder nat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rlich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unab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nderlich? Wenn dieß letztere i</w:t>
      </w:r>
      <w:r w:rsidR="00505CA9">
        <w:rPr>
          <w:lang w:val="de-DE"/>
        </w:rPr>
        <w:t>s</w:t>
      </w:r>
      <w:r w:rsidRPr="00505CA9">
        <w:rPr>
          <w:lang w:val="de-DE"/>
        </w:rPr>
        <w:t>t,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hrt denn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nicht eine nothwendige Ein</w:t>
      </w:r>
      <w:r w:rsidR="00505CA9">
        <w:rPr>
          <w:lang w:val="de-DE"/>
        </w:rPr>
        <w:t>s</w:t>
      </w:r>
      <w:r w:rsidRPr="00505CA9">
        <w:rPr>
          <w:lang w:val="de-DE"/>
        </w:rPr>
        <w:t>chr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nkung und eine </w:t>
      </w:r>
      <w:r w:rsidRPr="00505CA9">
        <w:rPr>
          <w:lang w:val="de-DE"/>
        </w:rPr>
        <w:t>we</w:t>
      </w:r>
      <w:r w:rsidR="00505CA9">
        <w:rPr>
          <w:lang w:val="de-DE"/>
        </w:rPr>
        <w:t>s</w:t>
      </w:r>
      <w:r w:rsidRPr="00505CA9">
        <w:rPr>
          <w:lang w:val="de-DE"/>
        </w:rPr>
        <w:t>entli-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</w:t>
      </w:r>
      <w:r w:rsidRPr="00505CA9">
        <w:rPr>
          <w:lang w:val="de-DE"/>
        </w:rPr>
        <w:t xml:space="preserve"> Unf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higkeit, auf immer aus gewi</w:t>
      </w:r>
      <w:r w:rsidR="00505CA9">
        <w:rPr>
          <w:lang w:val="de-DE"/>
        </w:rPr>
        <w:t>ss</w:t>
      </w:r>
      <w:r w:rsidRPr="00505CA9">
        <w:rPr>
          <w:lang w:val="de-DE"/>
        </w:rPr>
        <w:t>en Gr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nzen </w:t>
      </w:r>
      <w:r w:rsidRPr="00505CA9">
        <w:rPr>
          <w:lang w:val="de-DE"/>
        </w:rPr>
        <w:t>her-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auszugehen</w:t>
      </w:r>
      <w:r w:rsidRPr="00505CA9">
        <w:rPr>
          <w:lang w:val="de-DE"/>
        </w:rPr>
        <w:t xml:space="preserve">, nicht auf einen andern Mangel in der </w:t>
      </w:r>
      <w:r w:rsidRPr="00505CA9">
        <w:rPr>
          <w:lang w:val="de-DE"/>
        </w:rPr>
        <w:t>Na-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tur</w:t>
      </w:r>
      <w:r w:rsidRPr="00505CA9">
        <w:rPr>
          <w:lang w:val="de-DE"/>
        </w:rPr>
        <w:t xml:space="preserve"> zur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ck, der nicht wiederum nur in einem mindern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Grade</w:t>
      </w:r>
      <w:ins w:id="67" w:author="John Hymers" w:date="2024-04-13T00:01:00Z">
        <w:r w:rsidR="00A964D4" w:rsidRPr="00271324">
          <w:rPr>
            <w:lang w:val="de-DE"/>
          </w:rPr>
          <w:t>bestehen</w:t>
        </w:r>
      </w:ins>
      <w:del w:id="68" w:author="John Hymers" w:date="2024-04-13T00:01:00Z">
        <w:r w:rsidRPr="00505CA9">
          <w:rPr>
            <w:lang w:val="de-DE"/>
          </w:rPr>
          <w:delText xml:space="preserve"> be</w:delText>
        </w:r>
        <w:r w:rsidR="00505CA9">
          <w:rPr>
            <w:lang w:val="de-DE"/>
          </w:rPr>
          <w:delText>s</w:delText>
        </w:r>
        <w:r w:rsidRPr="00505CA9">
          <w:rPr>
            <w:lang w:val="de-DE"/>
          </w:rPr>
          <w:delText>tehet</w:delText>
        </w:r>
      </w:del>
      <w:r w:rsidRPr="00505CA9">
        <w:rPr>
          <w:lang w:val="de-DE"/>
        </w:rPr>
        <w:t xml:space="preserve"> kann, </w:t>
      </w:r>
      <w:r w:rsidR="00505CA9">
        <w:rPr>
          <w:lang w:val="de-DE"/>
        </w:rPr>
        <w:t>s</w:t>
      </w:r>
      <w:r w:rsidRPr="00505CA9">
        <w:rPr>
          <w:lang w:val="de-DE"/>
        </w:rPr>
        <w:t>ondern eine Qualit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 und eine </w:t>
      </w:r>
      <w:r w:rsidRPr="00505CA9">
        <w:rPr>
          <w:lang w:val="de-DE"/>
        </w:rPr>
        <w:t>Be-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ziehung</w:t>
      </w:r>
      <w:r w:rsidRPr="00505CA9">
        <w:rPr>
          <w:lang w:val="de-DE"/>
        </w:rPr>
        <w:t xml:space="preserve"> der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 auf einander in der Urkraft,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wir nicht kennen, und al</w:t>
      </w:r>
      <w:r w:rsidR="00505CA9">
        <w:rPr>
          <w:lang w:val="de-DE"/>
        </w:rPr>
        <w:t>s</w:t>
      </w:r>
      <w:r w:rsidRPr="00505CA9">
        <w:rPr>
          <w:lang w:val="de-DE"/>
        </w:rPr>
        <w:t>o einen g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nzlichen Mangel </w:t>
      </w:r>
      <w:r w:rsidRPr="00505CA9">
        <w:rPr>
          <w:lang w:val="de-DE"/>
        </w:rPr>
        <w:t>ei-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ner</w:t>
      </w:r>
      <w:r w:rsidRPr="00505CA9">
        <w:rPr>
          <w:lang w:val="de-DE"/>
        </w:rPr>
        <w:t xml:space="preserve"> ab</w:t>
      </w:r>
      <w:r w:rsidR="00505CA9">
        <w:rPr>
          <w:lang w:val="de-DE"/>
        </w:rPr>
        <w:t>s</w:t>
      </w:r>
      <w:r w:rsidRPr="00505CA9">
        <w:rPr>
          <w:lang w:val="de-DE"/>
        </w:rPr>
        <w:t>oluten Realit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 zum Grunde haben muß? oder i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bey der </w:t>
      </w:r>
      <w:r w:rsidRPr="00A72BEE">
        <w:rPr>
          <w:b/>
          <w:bCs/>
          <w:lang w:val="de-DE"/>
        </w:rPr>
        <w:t>g</w:t>
      </w:r>
      <w:r w:rsidR="006873DF" w:rsidRPr="00A72BEE">
        <w:rPr>
          <w:rFonts w:ascii="Calibri" w:hAnsi="Calibri"/>
          <w:b/>
          <w:bCs/>
          <w:lang w:val="de-DE"/>
        </w:rPr>
        <w:t>ä</w:t>
      </w:r>
      <w:r w:rsidRPr="00A72BEE">
        <w:rPr>
          <w:b/>
          <w:bCs/>
          <w:lang w:val="de-DE"/>
        </w:rPr>
        <w:t>nzlichen Einartigkeit der Urkr</w:t>
      </w:r>
      <w:r w:rsidR="006873DF" w:rsidRPr="00A72BEE">
        <w:rPr>
          <w:rFonts w:ascii="Calibri" w:hAnsi="Calibri"/>
          <w:b/>
          <w:bCs/>
          <w:lang w:val="de-DE"/>
        </w:rPr>
        <w:t>ä</w:t>
      </w:r>
      <w:r w:rsidRPr="00A72BEE">
        <w:rPr>
          <w:b/>
          <w:bCs/>
          <w:lang w:val="de-DE"/>
        </w:rPr>
        <w:t>fte in</w:t>
      </w:r>
      <w:r w:rsidR="00B97BB6" w:rsidRPr="00A72BEE">
        <w:rPr>
          <w:rFonts w:ascii="Calibri" w:hAnsi="Calibri"/>
          <w:b/>
          <w:bCs/>
          <w:lang w:val="de-DE"/>
        </w:rPr>
        <w:br/>
      </w:r>
      <w:r w:rsidRPr="00A72BEE">
        <w:rPr>
          <w:b/>
          <w:bCs/>
          <w:lang w:val="de-DE"/>
        </w:rPr>
        <w:t>den einfachen We</w:t>
      </w:r>
      <w:r w:rsidR="00505CA9" w:rsidRPr="00A72BEE">
        <w:rPr>
          <w:b/>
          <w:bCs/>
          <w:lang w:val="de-DE"/>
        </w:rPr>
        <w:t>s</w:t>
      </w:r>
      <w:r w:rsidRPr="00A72BEE">
        <w:rPr>
          <w:b/>
          <w:bCs/>
          <w:lang w:val="de-DE"/>
        </w:rPr>
        <w:t>en</w:t>
      </w:r>
      <w:r w:rsidRPr="00505CA9">
        <w:rPr>
          <w:lang w:val="de-DE"/>
        </w:rPr>
        <w:t>, die Leibnitz am lebhafte</w:t>
      </w:r>
      <w:r w:rsidR="00505CA9">
        <w:rPr>
          <w:lang w:val="de-DE"/>
        </w:rPr>
        <w:t>s</w:t>
      </w:r>
      <w:r w:rsidRPr="00505CA9">
        <w:rPr>
          <w:lang w:val="de-DE"/>
        </w:rPr>
        <w:t>ten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am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 dachte, dennoch der </w:t>
      </w:r>
      <w:r w:rsidRPr="00505CA9">
        <w:rPr>
          <w:lang w:val="de-DE"/>
        </w:rPr>
        <w:t>Stufenunter</w:t>
      </w:r>
      <w:r w:rsidR="00505CA9">
        <w:rPr>
          <w:lang w:val="de-DE"/>
        </w:rPr>
        <w:t>s</w:t>
      </w:r>
      <w:r w:rsidRPr="00505CA9">
        <w:rPr>
          <w:lang w:val="de-DE"/>
        </w:rPr>
        <w:t>cheid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zwi</w:t>
      </w:r>
      <w:r w:rsidR="00505CA9">
        <w:rPr>
          <w:lang w:val="de-DE"/>
        </w:rPr>
        <w:t>s</w:t>
      </w:r>
      <w:r w:rsidRPr="00505CA9">
        <w:rPr>
          <w:lang w:val="de-DE"/>
        </w:rPr>
        <w:t>chen ihnen, den ihnen der Sch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pfer vom Anfang </w:t>
      </w:r>
      <w:r w:rsidRPr="00505CA9">
        <w:rPr>
          <w:lang w:val="de-DE"/>
        </w:rPr>
        <w:t>ih-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res</w:t>
      </w:r>
      <w:r w:rsidRPr="00505CA9">
        <w:rPr>
          <w:lang w:val="de-DE"/>
        </w:rPr>
        <w:t xml:space="preserve"> Da</w:t>
      </w:r>
      <w:r w:rsidR="00505CA9">
        <w:rPr>
          <w:lang w:val="de-DE"/>
        </w:rPr>
        <w:t>s</w:t>
      </w:r>
      <w:r w:rsidRPr="00505CA9">
        <w:rPr>
          <w:lang w:val="de-DE"/>
        </w:rPr>
        <w:t>eyns an mitgetheilet hat, von unendlicher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ße?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o daß die Kluft zwi</w:t>
      </w:r>
      <w:r w:rsidR="00505CA9">
        <w:rPr>
          <w:lang w:val="de-DE"/>
        </w:rPr>
        <w:t>s</w:t>
      </w:r>
      <w:r w:rsidRPr="00505CA9">
        <w:rPr>
          <w:lang w:val="de-DE"/>
        </w:rPr>
        <w:t>chen dem niedern We</w:t>
      </w:r>
      <w:r w:rsidR="00505CA9">
        <w:rPr>
          <w:lang w:val="de-DE"/>
        </w:rPr>
        <w:t>s</w:t>
      </w:r>
      <w:r w:rsidRPr="00505CA9">
        <w:rPr>
          <w:lang w:val="de-DE"/>
        </w:rPr>
        <w:t>en und 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</w:t>
      </w:r>
      <w:r w:rsidR="00505CA9">
        <w:rPr>
          <w:lang w:val="de-DE"/>
        </w:rPr>
        <w:t>s</w:t>
      </w:r>
      <w:r w:rsidRPr="00505CA9">
        <w:rPr>
          <w:lang w:val="de-DE"/>
        </w:rPr>
        <w:t>en der 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hern Gattung auch bey einem immer </w:t>
      </w:r>
      <w:r w:rsidRPr="00505CA9">
        <w:rPr>
          <w:lang w:val="de-DE"/>
        </w:rPr>
        <w:t>dau-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ernden</w:t>
      </w:r>
      <w:r w:rsidRPr="00505CA9">
        <w:rPr>
          <w:lang w:val="de-DE"/>
        </w:rPr>
        <w:t xml:space="preserve"> Fort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chritt in der Entwickelung nicht zu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</w:t>
      </w:r>
      <w:r w:rsidR="00505CA9">
        <w:rPr>
          <w:lang w:val="de-DE"/>
        </w:rPr>
        <w:t>s</w:t>
      </w:r>
      <w:r w:rsidRPr="00505CA9">
        <w:rPr>
          <w:lang w:val="de-DE"/>
        </w:rPr>
        <w:t>tei-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</w:t>
      </w:r>
      <w:r w:rsidRPr="00505CA9">
        <w:rPr>
          <w:lang w:val="de-DE"/>
        </w:rPr>
        <w:t xml:space="preserve">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t? </w:t>
      </w:r>
      <w:r w:rsidR="00505CA9">
        <w:rPr>
          <w:lang w:val="de-DE"/>
        </w:rPr>
        <w:t>s</w:t>
      </w:r>
      <w:r w:rsidRPr="00505CA9">
        <w:rPr>
          <w:lang w:val="de-DE"/>
        </w:rPr>
        <w:t>o daß das niedrige 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in </w:t>
      </w:r>
      <w:r w:rsidR="00505CA9">
        <w:rPr>
          <w:lang w:val="de-DE"/>
        </w:rPr>
        <w:t>s</w:t>
      </w:r>
      <w:r w:rsidRPr="00505CA9">
        <w:rPr>
          <w:lang w:val="de-DE"/>
        </w:rPr>
        <w:t>einer 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ch</w:t>
      </w:r>
      <w:r w:rsidR="00505CA9">
        <w:rPr>
          <w:lang w:val="de-DE"/>
        </w:rPr>
        <w:t>s</w:t>
      </w:r>
      <w:r w:rsidRPr="00505CA9">
        <w:rPr>
          <w:lang w:val="de-DE"/>
        </w:rPr>
        <w:t>ten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Stufe das 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here,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wie es in </w:t>
      </w:r>
      <w:r w:rsidR="00505CA9">
        <w:rPr>
          <w:lang w:val="de-DE"/>
        </w:rPr>
        <w:t>s</w:t>
      </w:r>
      <w:r w:rsidRPr="00505CA9">
        <w:rPr>
          <w:lang w:val="de-DE"/>
        </w:rPr>
        <w:t>einer niedrig</w:t>
      </w:r>
      <w:r w:rsidR="00505CA9">
        <w:rPr>
          <w:lang w:val="de-DE"/>
        </w:rPr>
        <w:t>s</w:t>
      </w:r>
      <w:r w:rsidRPr="00505CA9">
        <w:rPr>
          <w:lang w:val="de-DE"/>
        </w:rPr>
        <w:t>ten i</w:t>
      </w:r>
      <w:r w:rsidR="00505CA9">
        <w:rPr>
          <w:lang w:val="de-DE"/>
        </w:rPr>
        <w:t>s</w:t>
      </w:r>
      <w:r w:rsidRPr="00505CA9">
        <w:rPr>
          <w:lang w:val="de-DE"/>
        </w:rPr>
        <w:t>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nimmermehr erreichen kann? Die mehre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 </w:t>
      </w:r>
      <w:r w:rsidRPr="00505CA9">
        <w:rPr>
          <w:lang w:val="de-DE"/>
        </w:rPr>
        <w:t>Philo</w:t>
      </w:r>
      <w:r w:rsidR="00505CA9">
        <w:rPr>
          <w:lang w:val="de-DE"/>
        </w:rPr>
        <w:t>s</w:t>
      </w:r>
      <w:r w:rsidRPr="00505CA9">
        <w:rPr>
          <w:lang w:val="de-DE"/>
        </w:rPr>
        <w:t>o-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phen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>ehen den Unter</w:t>
      </w:r>
      <w:r w:rsidR="00505CA9">
        <w:rPr>
          <w:lang w:val="de-DE"/>
        </w:rPr>
        <w:t>s</w:t>
      </w:r>
      <w:r w:rsidRPr="00505CA9">
        <w:rPr>
          <w:lang w:val="de-DE"/>
        </w:rPr>
        <w:t>cheid der Seelen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zuf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llig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ver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nderlich an, und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chreiben ihn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ogar nur den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Um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nden und </w:t>
      </w:r>
      <w:r w:rsidR="00A964D4" w:rsidRPr="00271324">
        <w:rPr>
          <w:lang w:val="de-DE"/>
        </w:rPr>
        <w:t>ihrer</w:t>
      </w:r>
      <w:r w:rsidRPr="00505CA9">
        <w:rPr>
          <w:lang w:val="de-DE"/>
        </w:rPr>
        <w:t xml:space="preserve"> Lage in der Welt zu. </w:t>
      </w:r>
      <w:r w:rsidR="006873DF" w:rsidRPr="006873DF">
        <w:rPr>
          <w:rFonts w:ascii="Calibri" w:hAnsi="Calibri"/>
          <w:lang w:val="de-DE"/>
        </w:rPr>
        <w:t>Ich</w:t>
      </w:r>
      <w:r w:rsidRPr="00505CA9">
        <w:rPr>
          <w:lang w:val="de-DE"/>
        </w:rPr>
        <w:t xml:space="preserve"> </w:t>
      </w:r>
      <w:ins w:id="69" w:author="John Hymers" w:date="2024-04-13T00:01:00Z">
        <w:r w:rsidR="00A964D4" w:rsidRPr="00271324">
          <w:rPr>
            <w:lang w:val="de-DE"/>
          </w:rPr>
          <w:t>weiß</w:t>
        </w:r>
      </w:ins>
      <w:r w:rsidR="003B0808">
        <w:rPr>
          <w:lang w:val="de-DE"/>
        </w:rPr>
        <w:t xml:space="preserve"> </w:t>
      </w:r>
      <w:del w:id="70" w:author="John Hymers" w:date="2024-04-13T00:01:00Z">
        <w:r w:rsidRPr="00505CA9">
          <w:rPr>
            <w:lang w:val="de-DE"/>
          </w:rPr>
          <w:delText>weis</w:delText>
        </w:r>
      </w:del>
      <w:r w:rsidRPr="00505CA9">
        <w:rPr>
          <w:lang w:val="de-DE"/>
        </w:rPr>
        <w:t xml:space="preserve"> keine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nde, womit ich dieß behaupten oder 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ugnen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nnte.</w:t>
      </w:r>
    </w:p>
    <w:p w14:paraId="69227321" w14:textId="70EE6F21" w:rsidR="00B97BB6" w:rsidRPr="00B97BB6" w:rsidRDefault="006873DF" w:rsidP="0041609F">
      <w:pPr>
        <w:rPr>
          <w:rFonts w:ascii="Calibri" w:hAnsi="Calibri"/>
          <w:lang w:val="de-DE"/>
        </w:rPr>
      </w:pPr>
      <w:r w:rsidRPr="006873DF">
        <w:rPr>
          <w:rFonts w:ascii="Calibri" w:hAnsi="Calibri"/>
          <w:lang w:val="de-DE"/>
        </w:rPr>
        <w:t>Ist</w:t>
      </w:r>
      <w:r w:rsidR="0041609F" w:rsidRPr="00505CA9">
        <w:rPr>
          <w:lang w:val="de-DE"/>
        </w:rPr>
        <w:t xml:space="preserve"> aber in dem neugebohrnen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chen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chon der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be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timmte nat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 xml:space="preserve">rliche Vorzug vorhanden;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o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 es auch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außer Zweifel, daß die 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te </w:t>
      </w:r>
      <w:r w:rsidR="0041609F" w:rsidRPr="00505CA9">
        <w:rPr>
          <w:lang w:val="de-DE"/>
        </w:rPr>
        <w:t>Aeußerung</w:t>
      </w:r>
      <w:r w:rsidR="0041609F" w:rsidRPr="00505CA9">
        <w:rPr>
          <w:lang w:val="de-DE"/>
        </w:rPr>
        <w:t xml:space="preserve"> einer </w:t>
      </w:r>
      <w:r w:rsidR="0041609F" w:rsidRPr="00505CA9">
        <w:rPr>
          <w:lang w:val="de-DE"/>
        </w:rPr>
        <w:t>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chli-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chen</w:t>
      </w:r>
      <w:r w:rsidR="0041609F" w:rsidRPr="00505CA9">
        <w:rPr>
          <w:lang w:val="de-DE"/>
        </w:rPr>
        <w:t xml:space="preserve"> Seele, und </w:t>
      </w:r>
      <w:r w:rsidR="003B0808">
        <w:rPr>
          <w:rFonts w:ascii="Calibri" w:hAnsi="Calibri"/>
          <w:lang w:val="de-DE"/>
        </w:rPr>
        <w:t>i</w:t>
      </w:r>
      <w:r w:rsidRPr="006873DF">
        <w:rPr>
          <w:rFonts w:ascii="Calibri" w:hAnsi="Calibri"/>
          <w:lang w:val="de-DE"/>
        </w:rPr>
        <w:t>hr</w:t>
      </w:r>
      <w:r w:rsidR="0041609F" w:rsidRPr="00505CA9">
        <w:rPr>
          <w:lang w:val="de-DE"/>
        </w:rPr>
        <w:t xml:space="preserve"> 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tes Gef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hl, von der 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ten </w:t>
      </w:r>
      <w:r w:rsidR="0041609F" w:rsidRPr="00505CA9">
        <w:rPr>
          <w:lang w:val="de-DE"/>
        </w:rPr>
        <w:t>Aeu-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ßerung</w:t>
      </w:r>
      <w:r w:rsidR="0041609F" w:rsidRPr="00505CA9">
        <w:rPr>
          <w:lang w:val="de-DE"/>
        </w:rPr>
        <w:t xml:space="preserve"> und dem 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ten Gef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hl einer Thier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eele </w:t>
      </w:r>
      <w:r w:rsidR="0041609F" w:rsidRPr="00505CA9">
        <w:rPr>
          <w:lang w:val="de-DE"/>
        </w:rPr>
        <w:t>unter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chie-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den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eyn m</w:t>
      </w:r>
      <w:r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="0041609F" w:rsidRPr="00505CA9">
        <w:rPr>
          <w:lang w:val="de-DE"/>
        </w:rPr>
        <w:t xml:space="preserve">e. Jeder Eindruck wird dorten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chon mehr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verbreitet, tiefer eingezogen, und mit mehrerer</w:t>
      </w:r>
      <w:r w:rsidR="0041609F" w:rsidRPr="00505CA9">
        <w:rPr>
          <w:lang w:val="de-DE"/>
        </w:rPr>
        <w:t xml:space="preserve"> Perfek-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tibilit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t</w:t>
      </w:r>
      <w:r w:rsidR="0041609F" w:rsidRPr="00505CA9">
        <w:rPr>
          <w:lang w:val="de-DE"/>
        </w:rPr>
        <w:t xml:space="preserve"> ergriffen, als hier; das heißt dorten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t die </w:t>
      </w:r>
      <w:r w:rsidR="0041609F" w:rsidRPr="00505CA9">
        <w:rPr>
          <w:lang w:val="de-DE"/>
        </w:rPr>
        <w:t>Em-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pfindung</w:t>
      </w:r>
      <w:r w:rsidR="0041609F" w:rsidRPr="00505CA9">
        <w:rPr>
          <w:lang w:val="de-DE"/>
        </w:rPr>
        <w:t xml:space="preserve">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chlich, mit dem Anfang des Denkens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verbunden, obgleich die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es noch unbemerkbar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t. Und</w:t>
      </w:r>
    </w:p>
    <w:p w14:paraId="5FEEBBB3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in</w:t>
      </w:r>
    </w:p>
    <w:p w14:paraId="02C60D2F" w14:textId="69A7A841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763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752653BB" w14:textId="5D686BB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in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em </w:t>
      </w:r>
      <w:r w:rsidRPr="00505CA9">
        <w:rPr>
          <w:lang w:val="de-DE"/>
        </w:rPr>
        <w:t>Ver</w:t>
      </w:r>
      <w:r w:rsidR="00505CA9">
        <w:rPr>
          <w:lang w:val="de-DE"/>
        </w:rPr>
        <w:t>s</w:t>
      </w:r>
      <w:r w:rsidRPr="00505CA9">
        <w:rPr>
          <w:lang w:val="de-DE"/>
        </w:rPr>
        <w:t>tande lieget in jedwedem 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hl einer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eele </w:t>
      </w:r>
      <w:r w:rsidR="00505CA9">
        <w:rPr>
          <w:lang w:val="de-DE"/>
        </w:rPr>
        <w:t>s</w:t>
      </w:r>
      <w:r w:rsidRPr="00505CA9">
        <w:rPr>
          <w:lang w:val="de-DE"/>
        </w:rPr>
        <w:t>chon der An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atz zum </w:t>
      </w:r>
      <w:r w:rsidRPr="00505CA9">
        <w:rPr>
          <w:lang w:val="de-DE"/>
        </w:rPr>
        <w:t>Gedanken</w:t>
      </w:r>
      <w:r w:rsidRPr="00505CA9">
        <w:rPr>
          <w:lang w:val="de-DE"/>
        </w:rPr>
        <w:t>. Denn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jedwede einzelne Handlung einer Sub</w:t>
      </w:r>
      <w:r w:rsidR="00505CA9">
        <w:rPr>
          <w:lang w:val="de-DE"/>
        </w:rPr>
        <w:t>s</w:t>
      </w:r>
      <w:r w:rsidRPr="00505CA9">
        <w:rPr>
          <w:lang w:val="de-DE"/>
        </w:rPr>
        <w:t>tanz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in </w:t>
      </w:r>
      <w:r w:rsidR="00A964D4" w:rsidRPr="00271324">
        <w:rPr>
          <w:lang w:val="de-DE"/>
        </w:rPr>
        <w:t xml:space="preserve">ihrer 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lligen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dividualit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 betrachtet, ein Effekt von </w:t>
      </w:r>
      <w:r w:rsidR="00A964D4" w:rsidRPr="00271324">
        <w:rPr>
          <w:lang w:val="de-DE"/>
        </w:rPr>
        <w:t xml:space="preserve">ihren 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</w:t>
      </w:r>
      <w:r w:rsidR="00505CA9">
        <w:rPr>
          <w:lang w:val="de-DE"/>
        </w:rPr>
        <w:t>s</w:t>
      </w:r>
      <w:r w:rsidRPr="00505CA9">
        <w:rPr>
          <w:lang w:val="de-DE"/>
        </w:rPr>
        <w:t>ammten Naturverm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gen, ob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gleich nicht von </w:t>
      </w:r>
      <w:r w:rsidRPr="00505CA9">
        <w:rPr>
          <w:lang w:val="de-DE"/>
        </w:rPr>
        <w:t>je-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dem</w:t>
      </w:r>
      <w:r w:rsidRPr="00505CA9">
        <w:rPr>
          <w:lang w:val="de-DE"/>
        </w:rPr>
        <w:t xml:space="preserve"> einzelnen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 hervor</w:t>
      </w:r>
      <w:r w:rsidR="00505CA9">
        <w:rPr>
          <w:lang w:val="de-DE"/>
        </w:rPr>
        <w:t>s</w:t>
      </w:r>
      <w:r w:rsidRPr="00505CA9">
        <w:rPr>
          <w:lang w:val="de-DE"/>
        </w:rPr>
        <w:t>techende 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ge in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Pr="00505CA9">
        <w:rPr>
          <w:lang w:val="de-DE"/>
        </w:rPr>
        <w:t>ent-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lt</w:t>
      </w:r>
      <w:r w:rsidRPr="00505CA9">
        <w:rPr>
          <w:lang w:val="de-DE"/>
        </w:rPr>
        <w:t xml:space="preserve">. Nur </w:t>
      </w:r>
      <w:r w:rsidR="00505CA9">
        <w:rPr>
          <w:lang w:val="de-DE"/>
        </w:rPr>
        <w:t>s</w:t>
      </w:r>
      <w:r w:rsidRPr="00505CA9">
        <w:rPr>
          <w:lang w:val="de-DE"/>
        </w:rPr>
        <w:t>ind wir dadurch noch nicht berechtiget, zu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agen, das neugebohrne Kind mache </w:t>
      </w:r>
      <w:r w:rsidR="00505CA9">
        <w:rPr>
          <w:lang w:val="de-DE"/>
        </w:rPr>
        <w:t>s</w:t>
      </w:r>
      <w:r w:rsidRPr="00505CA9">
        <w:rPr>
          <w:lang w:val="de-DE"/>
        </w:rPr>
        <w:t>chon Schl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>e,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handle mit Freyheit. Die Bl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then und die Fr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chte des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Baums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 </w:t>
      </w:r>
      <w:r w:rsidR="003B080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er</w:t>
      </w:r>
      <w:r w:rsidRPr="00505CA9">
        <w:rPr>
          <w:lang w:val="de-DE"/>
        </w:rPr>
        <w:t xml:space="preserve"> </w:t>
      </w:r>
      <w:r w:rsidRPr="00034A7E">
        <w:rPr>
          <w:b/>
          <w:bCs/>
          <w:lang w:val="de-DE"/>
        </w:rPr>
        <w:t>Anlage</w:t>
      </w:r>
      <w:r w:rsidRPr="00505CA9">
        <w:rPr>
          <w:lang w:val="de-DE"/>
        </w:rPr>
        <w:t xml:space="preserve"> nach in der jungen Pflanze,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aus der Erde hervorgeht. Aber auch nur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Anlage nach, welches freylich nach der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 derer,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die die Evolution behaupten, eben </w:t>
      </w:r>
      <w:r w:rsidR="00505CA9">
        <w:rPr>
          <w:lang w:val="de-DE"/>
        </w:rPr>
        <w:t>s</w:t>
      </w:r>
      <w:r w:rsidRPr="00505CA9">
        <w:rPr>
          <w:lang w:val="de-DE"/>
        </w:rPr>
        <w:t>o viel i</w:t>
      </w:r>
      <w:r w:rsidR="00505CA9">
        <w:rPr>
          <w:lang w:val="de-DE"/>
        </w:rPr>
        <w:t>s</w:t>
      </w:r>
      <w:r w:rsidRPr="00505CA9">
        <w:rPr>
          <w:lang w:val="de-DE"/>
        </w:rPr>
        <w:t>t, als dem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Anfang nach.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de</w:t>
      </w:r>
      <w:r w:rsidR="00505CA9">
        <w:rPr>
          <w:lang w:val="de-DE"/>
        </w:rPr>
        <w:t>ss</w:t>
      </w:r>
      <w:r w:rsidRPr="00505CA9">
        <w:rPr>
          <w:lang w:val="de-DE"/>
        </w:rPr>
        <w:t>en wenn auch die Anf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nge oder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 Elemente vorhanden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ind, </w:t>
      </w:r>
      <w:r w:rsidR="00505CA9">
        <w:rPr>
          <w:lang w:val="de-DE"/>
        </w:rPr>
        <w:t>s</w:t>
      </w:r>
      <w:r w:rsidRPr="00505CA9">
        <w:rPr>
          <w:lang w:val="de-DE"/>
        </w:rPr>
        <w:t>o i</w:t>
      </w:r>
      <w:r w:rsidR="00505CA9">
        <w:rPr>
          <w:lang w:val="de-DE"/>
        </w:rPr>
        <w:t>s</w:t>
      </w:r>
      <w:r w:rsidRPr="00505CA9">
        <w:rPr>
          <w:lang w:val="de-DE"/>
        </w:rPr>
        <w:t>t es doch mehr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innreich und </w:t>
      </w:r>
      <w:ins w:id="71" w:author="John Hymers" w:date="2024-04-13T00:01:00Z">
        <w:r w:rsidR="00A964D4" w:rsidRPr="00271324">
          <w:rPr>
            <w:lang w:val="de-DE"/>
          </w:rPr>
          <w:t>schön</w:t>
        </w:r>
      </w:ins>
      <w:del w:id="72" w:author="John Hymers" w:date="2024-04-13T00:01:00Z">
        <w:r w:rsidR="00505CA9">
          <w:rPr>
            <w:lang w:val="de-DE"/>
          </w:rPr>
          <w:delText>s</w:delText>
        </w:r>
        <w:r w:rsidRPr="00505CA9">
          <w:rPr>
            <w:lang w:val="de-DE"/>
          </w:rPr>
          <w:delText>chon</w:delText>
        </w:r>
      </w:del>
      <w:r w:rsidRPr="00505CA9">
        <w:rPr>
          <w:lang w:val="de-DE"/>
        </w:rPr>
        <w:t xml:space="preserve"> </w:t>
      </w:r>
      <w:r w:rsidR="00A72BEE">
        <w:rPr>
          <w:lang w:val="de-DE"/>
        </w:rPr>
        <w:t xml:space="preserve">[[note: also in UMich]] </w:t>
      </w:r>
      <w:r w:rsidRPr="00505CA9">
        <w:rPr>
          <w:lang w:val="de-DE"/>
        </w:rPr>
        <w:t>als philo</w:t>
      </w:r>
      <w:r w:rsidR="00505CA9">
        <w:rPr>
          <w:lang w:val="de-DE"/>
        </w:rPr>
        <w:t>s</w:t>
      </w:r>
      <w:r w:rsidRPr="00505CA9">
        <w:rPr>
          <w:lang w:val="de-DE"/>
        </w:rPr>
        <w:t>ophi</w:t>
      </w:r>
      <w:r w:rsidR="00505CA9">
        <w:rPr>
          <w:lang w:val="de-DE"/>
        </w:rPr>
        <w:t>s</w:t>
      </w:r>
      <w:r w:rsidRPr="00505CA9">
        <w:rPr>
          <w:lang w:val="de-DE"/>
        </w:rPr>
        <w:t>ch richtig ge</w:t>
      </w:r>
      <w:r w:rsidR="00505CA9">
        <w:rPr>
          <w:lang w:val="de-DE"/>
        </w:rPr>
        <w:t>s</w:t>
      </w:r>
      <w:r w:rsidRPr="00505CA9">
        <w:rPr>
          <w:lang w:val="de-DE"/>
        </w:rPr>
        <w:t>agt, daß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die Sache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chon im kleinen vorhanden </w:t>
      </w:r>
      <w:r w:rsidR="00505CA9">
        <w:rPr>
          <w:lang w:val="de-DE"/>
        </w:rPr>
        <w:t>s</w:t>
      </w:r>
      <w:r w:rsidRPr="00505CA9">
        <w:rPr>
          <w:lang w:val="de-DE"/>
        </w:rPr>
        <w:t>ey.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erfoderliche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ße giebt </w:t>
      </w:r>
      <w:r w:rsidR="00A964D4" w:rsidRPr="00271324">
        <w:rPr>
          <w:lang w:val="de-DE"/>
        </w:rPr>
        <w:t>ihr</w:t>
      </w:r>
      <w:r w:rsidRPr="00505CA9">
        <w:rPr>
          <w:lang w:val="de-DE"/>
        </w:rPr>
        <w:t xml:space="preserve"> 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A964D4" w:rsidRPr="00271324">
        <w:rPr>
          <w:lang w:val="de-DE"/>
        </w:rPr>
        <w:t>ihr</w:t>
      </w:r>
      <w:r w:rsidRPr="00505CA9">
        <w:rPr>
          <w:lang w:val="de-DE"/>
        </w:rPr>
        <w:t xml:space="preserve"> 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und </w:t>
      </w:r>
      <w:r w:rsidR="00A964D4" w:rsidRPr="00271324">
        <w:rPr>
          <w:lang w:val="de-DE"/>
        </w:rPr>
        <w:t xml:space="preserve">ihren 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Namen, und der Anfang der Sache kann gar </w:t>
      </w:r>
      <w:r w:rsidR="00505CA9">
        <w:rPr>
          <w:lang w:val="de-DE"/>
        </w:rPr>
        <w:t>s</w:t>
      </w:r>
      <w:r w:rsidRPr="00505CA9">
        <w:rPr>
          <w:lang w:val="de-DE"/>
        </w:rPr>
        <w:t>ehr von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der Sache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unter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chieden </w:t>
      </w:r>
      <w:r w:rsidR="00505CA9">
        <w:rPr>
          <w:lang w:val="de-DE"/>
        </w:rPr>
        <w:t>s</w:t>
      </w:r>
      <w:r w:rsidRPr="00505CA9">
        <w:rPr>
          <w:lang w:val="de-DE"/>
        </w:rPr>
        <w:t>eyn.</w:t>
      </w:r>
    </w:p>
    <w:p w14:paraId="3FA95296" w14:textId="46B3032D" w:rsidR="00B97BB6" w:rsidRPr="00B97BB6" w:rsidRDefault="006873DF" w:rsidP="0041609F">
      <w:pPr>
        <w:rPr>
          <w:rFonts w:ascii="Calibri" w:hAnsi="Calibri"/>
          <w:lang w:val="de-DE"/>
        </w:rPr>
      </w:pPr>
      <w:r w:rsidRPr="006873DF">
        <w:rPr>
          <w:rFonts w:ascii="Calibri" w:hAnsi="Calibri"/>
          <w:lang w:val="de-DE"/>
        </w:rPr>
        <w:t>Ist</w:t>
      </w:r>
      <w:r w:rsidR="0041609F" w:rsidRPr="00505CA9">
        <w:rPr>
          <w:lang w:val="de-DE"/>
        </w:rPr>
        <w:t xml:space="preserve"> die angebohrne Perfektibilit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t der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chlichen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Seele gr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ßer, als bey den Thieren,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o kann es damit,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wie oben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chon erinnert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t, wohl be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tehen, daß dennoch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die Thier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eelen mit gr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ßern und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chnellern Schritten zu</w:t>
      </w:r>
      <w:r w:rsidR="00B97BB6" w:rsidRPr="00B97BB6">
        <w:rPr>
          <w:rFonts w:ascii="Calibri" w:hAnsi="Calibri"/>
          <w:lang w:val="de-DE"/>
        </w:rPr>
        <w:br/>
      </w:r>
      <w:r w:rsidR="003B0808">
        <w:rPr>
          <w:rFonts w:ascii="Calibri" w:hAnsi="Calibri"/>
          <w:lang w:val="de-DE"/>
        </w:rPr>
        <w:t>i</w:t>
      </w:r>
      <w:r w:rsidRPr="006873DF">
        <w:rPr>
          <w:rFonts w:ascii="Calibri" w:hAnsi="Calibri"/>
          <w:lang w:val="de-DE"/>
        </w:rPr>
        <w:t>hr</w:t>
      </w:r>
      <w:r w:rsidR="0041609F" w:rsidRPr="00505CA9">
        <w:rPr>
          <w:lang w:val="de-DE"/>
        </w:rPr>
        <w:t>er</w:t>
      </w:r>
      <w:r w:rsidR="0041609F" w:rsidRPr="00505CA9">
        <w:rPr>
          <w:lang w:val="de-DE"/>
        </w:rPr>
        <w:t xml:space="preserve"> v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lligen Auswickelung fortgehen, als die </w:t>
      </w:r>
      <w:r w:rsidR="0041609F" w:rsidRPr="00505CA9">
        <w:rPr>
          <w:lang w:val="de-DE"/>
        </w:rPr>
        <w:t>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chen-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eelen. </w:t>
      </w:r>
      <w:r w:rsidR="0041609F" w:rsidRPr="00505CA9">
        <w:rPr>
          <w:lang w:val="de-DE"/>
        </w:rPr>
        <w:t xml:space="preserve">Denn man kann nicht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chließen, weil das Thier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einer Sinne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chneller bedienen lernet, und an Seele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und K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rper ge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chwinder zu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einer gr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ßten </w:t>
      </w:r>
      <w:r w:rsidR="0041609F" w:rsidRPr="00505CA9">
        <w:rPr>
          <w:lang w:val="de-DE"/>
        </w:rPr>
        <w:t>Vollkommen-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heit</w:t>
      </w:r>
      <w:r w:rsidR="0041609F" w:rsidRPr="00505CA9">
        <w:rPr>
          <w:lang w:val="de-DE"/>
        </w:rPr>
        <w:t xml:space="preserve"> gelanget, als der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ch,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o m</w:t>
      </w:r>
      <w:r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="0041609F" w:rsidRPr="00505CA9">
        <w:rPr>
          <w:lang w:val="de-DE"/>
        </w:rPr>
        <w:t xml:space="preserve">e die </w:t>
      </w:r>
      <w:r w:rsidR="0041609F" w:rsidRPr="00505CA9">
        <w:rPr>
          <w:lang w:val="de-DE"/>
        </w:rPr>
        <w:t>Perfektibi-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lit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t</w:t>
      </w:r>
      <w:r w:rsidR="0041609F" w:rsidRPr="00505CA9">
        <w:rPr>
          <w:lang w:val="de-DE"/>
        </w:rPr>
        <w:t>, als eine po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itive Eigen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chaft der angebohrnen </w:t>
      </w:r>
      <w:r w:rsidR="0041609F" w:rsidRPr="00505CA9">
        <w:rPr>
          <w:lang w:val="de-DE"/>
        </w:rPr>
        <w:t>Na-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turkraft </w:t>
      </w:r>
      <w:r w:rsidR="0041609F" w:rsidRPr="00505CA9">
        <w:rPr>
          <w:lang w:val="de-DE"/>
        </w:rPr>
        <w:t xml:space="preserve">bey jenen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rker wirken und gr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ßer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eyn, als bey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den lang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amer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ich entwickelnden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chen. Der </w:t>
      </w:r>
      <w:r w:rsidR="0041609F" w:rsidRPr="00505CA9">
        <w:rPr>
          <w:lang w:val="de-DE"/>
        </w:rPr>
        <w:t>Vor-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zug</w:t>
      </w:r>
      <w:r w:rsidR="0041609F" w:rsidRPr="00505CA9">
        <w:rPr>
          <w:lang w:val="de-DE"/>
        </w:rPr>
        <w:t xml:space="preserve"> des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chen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oll in einer gr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ßern Anlage an </w:t>
      </w:r>
      <w:r w:rsidR="0041609F" w:rsidRPr="00034A7E">
        <w:rPr>
          <w:b/>
          <w:bCs/>
          <w:lang w:val="de-DE"/>
        </w:rPr>
        <w:t>See-</w:t>
      </w:r>
      <w:r w:rsidR="00B97BB6" w:rsidRPr="00034A7E">
        <w:rPr>
          <w:rFonts w:ascii="Calibri" w:hAnsi="Calibri"/>
          <w:b/>
          <w:bCs/>
          <w:lang w:val="de-DE"/>
        </w:rPr>
        <w:br/>
      </w:r>
      <w:r w:rsidR="0041609F" w:rsidRPr="00034A7E">
        <w:rPr>
          <w:b/>
          <w:bCs/>
          <w:lang w:val="de-DE"/>
        </w:rPr>
        <w:t>lenverm</w:t>
      </w:r>
      <w:r w:rsidRPr="00034A7E">
        <w:rPr>
          <w:rFonts w:ascii="Calibri" w:hAnsi="Calibri"/>
          <w:b/>
          <w:bCs/>
          <w:lang w:val="de-DE"/>
        </w:rPr>
        <w:t>ö</w:t>
      </w:r>
      <w:r w:rsidR="0041609F" w:rsidRPr="00034A7E">
        <w:rPr>
          <w:b/>
          <w:bCs/>
          <w:lang w:val="de-DE"/>
        </w:rPr>
        <w:t>gen</w:t>
      </w:r>
      <w:r w:rsidR="0041609F" w:rsidRPr="00505CA9">
        <w:rPr>
          <w:lang w:val="de-DE"/>
        </w:rPr>
        <w:t xml:space="preserve"> be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tehen. Die Seelenkraft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 aber nicht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einerley mit der ganzen </w:t>
      </w:r>
      <w:r w:rsidR="0041609F" w:rsidRPr="00034A7E">
        <w:rPr>
          <w:b/>
          <w:bCs/>
          <w:lang w:val="de-DE"/>
        </w:rPr>
        <w:t>Lebens</w:t>
      </w:r>
      <w:r w:rsidR="0041609F" w:rsidRPr="00505CA9">
        <w:rPr>
          <w:lang w:val="de-DE"/>
        </w:rPr>
        <w:t xml:space="preserve">- und </w:t>
      </w:r>
      <w:r w:rsidR="0041609F" w:rsidRPr="00034A7E">
        <w:rPr>
          <w:b/>
          <w:bCs/>
          <w:lang w:val="de-DE"/>
        </w:rPr>
        <w:t>Einwickelungs</w:t>
      </w:r>
      <w:r w:rsidR="0041609F" w:rsidRPr="00505CA9">
        <w:rPr>
          <w:lang w:val="de-DE"/>
        </w:rPr>
        <w:t>-</w:t>
      </w:r>
    </w:p>
    <w:p w14:paraId="62C83EB1" w14:textId="5C8DBDDF" w:rsidR="00B97BB6" w:rsidRPr="00034A7E" w:rsidRDefault="0041609F" w:rsidP="0041609F">
      <w:pPr>
        <w:rPr>
          <w:rFonts w:ascii="Calibri" w:hAnsi="Calibri"/>
          <w:b/>
          <w:bCs/>
          <w:lang w:val="de-DE"/>
        </w:rPr>
      </w:pPr>
      <w:r w:rsidRPr="00034A7E">
        <w:rPr>
          <w:b/>
          <w:bCs/>
          <w:lang w:val="de-DE"/>
        </w:rPr>
        <w:t>kraft</w:t>
      </w:r>
    </w:p>
    <w:p w14:paraId="28340675" w14:textId="5DD22AFE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764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XI. Ver</w:t>
      </w:r>
      <w:r w:rsidR="00505CA9">
        <w:rPr>
          <w:lang w:val="de-DE"/>
        </w:rPr>
        <w:t>s</w:t>
      </w:r>
      <w:r w:rsidRPr="00505CA9">
        <w:rPr>
          <w:lang w:val="de-DE"/>
        </w:rPr>
        <w:t>uch. Ueber die Grundkraft</w:t>
      </w:r>
    </w:p>
    <w:p w14:paraId="7C6A2D86" w14:textId="3440C41F" w:rsidR="00B97BB6" w:rsidRPr="00B97BB6" w:rsidRDefault="0041609F" w:rsidP="0041609F">
      <w:pPr>
        <w:rPr>
          <w:rFonts w:ascii="Calibri" w:hAnsi="Calibri"/>
          <w:lang w:val="de-DE"/>
        </w:rPr>
      </w:pPr>
      <w:r w:rsidRPr="00034A7E">
        <w:rPr>
          <w:b/>
          <w:bCs/>
          <w:lang w:val="de-DE"/>
        </w:rPr>
        <w:t>kraft</w:t>
      </w:r>
      <w:r w:rsidRPr="00505CA9">
        <w:rPr>
          <w:lang w:val="de-DE"/>
        </w:rPr>
        <w:t xml:space="preserve"> des Thiers, welche in der Seele, in der </w:t>
      </w:r>
      <w:r w:rsidRPr="00505CA9">
        <w:rPr>
          <w:lang w:val="de-DE"/>
        </w:rPr>
        <w:t>Organi-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ation</w:t>
      </w:r>
      <w:r w:rsidRPr="00505CA9">
        <w:rPr>
          <w:lang w:val="de-DE"/>
        </w:rPr>
        <w:t xml:space="preserve"> des Gehirns, und in dem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thieri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</w:t>
      </w:r>
      <w:r w:rsidRPr="00505CA9">
        <w:rPr>
          <w:lang w:val="de-DE"/>
        </w:rPr>
        <w:t>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per</w:t>
      </w:r>
      <w:r w:rsidRPr="00505CA9">
        <w:rPr>
          <w:lang w:val="de-DE"/>
        </w:rPr>
        <w:t xml:space="preserve">, auch wohl in den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Ur</w:t>
      </w:r>
      <w:r w:rsidR="00505CA9">
        <w:rPr>
          <w:lang w:val="de-DE"/>
        </w:rPr>
        <w:t>s</w:t>
      </w:r>
      <w:r w:rsidRPr="00505CA9">
        <w:rPr>
          <w:lang w:val="de-DE"/>
        </w:rPr>
        <w:t>achen vereiniget i</w:t>
      </w:r>
      <w:r w:rsidR="00505CA9">
        <w:rPr>
          <w:lang w:val="de-DE"/>
        </w:rPr>
        <w:t>s</w:t>
      </w:r>
      <w:r w:rsidRPr="00505CA9">
        <w:rPr>
          <w:lang w:val="de-DE"/>
        </w:rPr>
        <w:t>t.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Das Thier kann </w:t>
      </w:r>
      <w:r w:rsidR="00505CA9">
        <w:rPr>
          <w:lang w:val="de-DE"/>
        </w:rPr>
        <w:t>s</w:t>
      </w:r>
      <w:r w:rsidRPr="00505CA9">
        <w:rPr>
          <w:lang w:val="de-DE"/>
        </w:rPr>
        <w:t>ich al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wohl </w:t>
      </w:r>
      <w:r w:rsidR="00505CA9">
        <w:rPr>
          <w:lang w:val="de-DE"/>
        </w:rPr>
        <w:t>s</w:t>
      </w:r>
      <w:r w:rsidRPr="00505CA9">
        <w:rPr>
          <w:lang w:val="de-DE"/>
        </w:rPr>
        <w:t>chneller perfektioniren,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chneller Empfindungen auf</w:t>
      </w:r>
      <w:r w:rsidR="00505CA9">
        <w:rPr>
          <w:lang w:val="de-DE"/>
        </w:rPr>
        <w:t>s</w:t>
      </w:r>
      <w:r w:rsidRPr="00505CA9">
        <w:rPr>
          <w:lang w:val="de-DE"/>
        </w:rPr>
        <w:t>ammeln, und mit</w:t>
      </w:r>
      <w:r w:rsidRPr="00505CA9">
        <w:rPr>
          <w:lang w:val="de-DE"/>
        </w:rPr>
        <w:t xml:space="preserve"> Vor-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tellungen</w:t>
      </w:r>
      <w:r w:rsidRPr="00505CA9">
        <w:rPr>
          <w:lang w:val="de-DE"/>
        </w:rPr>
        <w:t xml:space="preserve"> erf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llen, weil </w:t>
      </w:r>
      <w:r w:rsidR="00505CA9">
        <w:rPr>
          <w:lang w:val="de-DE"/>
        </w:rPr>
        <w:t>s</w:t>
      </w:r>
      <w:r w:rsidRPr="00505CA9">
        <w:rPr>
          <w:lang w:val="de-DE"/>
        </w:rPr>
        <w:t>eine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rperlichen Nervenkr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chneller wach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und </w:t>
      </w:r>
      <w:r w:rsidR="00A964D4" w:rsidRPr="00271324">
        <w:rPr>
          <w:lang w:val="de-DE"/>
        </w:rPr>
        <w:t>ihr</w:t>
      </w:r>
      <w:r w:rsidRPr="00505CA9">
        <w:rPr>
          <w:lang w:val="de-DE"/>
        </w:rPr>
        <w:t xml:space="preserve"> Trieb zur Entwickelung in </w:t>
      </w:r>
      <w:r w:rsidRPr="00505CA9">
        <w:rPr>
          <w:lang w:val="de-DE"/>
        </w:rPr>
        <w:t>die-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em</w:t>
      </w:r>
      <w:r w:rsidRPr="00505CA9">
        <w:rPr>
          <w:lang w:val="de-DE"/>
        </w:rPr>
        <w:t xml:space="preserve"> auch die Seele mit entwickelt, nicht aber weil das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Princip in der Seele m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chtiger treibet. Bey dem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chen, wo die Seele mehr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durch </w:t>
      </w:r>
      <w:r w:rsidR="003B080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 ei-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gene </w:t>
      </w:r>
      <w:r w:rsidRPr="00505CA9">
        <w:rPr>
          <w:lang w:val="de-DE"/>
        </w:rPr>
        <w:t xml:space="preserve">Kraft entfalten </w:t>
      </w:r>
      <w:r w:rsidR="00505CA9">
        <w:rPr>
          <w:lang w:val="de-DE"/>
        </w:rPr>
        <w:t>s</w:t>
      </w:r>
      <w:r w:rsidRPr="00505CA9">
        <w:rPr>
          <w:lang w:val="de-DE"/>
        </w:rPr>
        <w:t>oll,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nnen die Entwickelungen im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Ganzen wohl lang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amer erfolgen, und </w:t>
      </w:r>
      <w:r w:rsidR="003B0808">
        <w:rPr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 xml:space="preserve">e </w:t>
      </w:r>
      <w:r w:rsidRPr="00505CA9">
        <w:rPr>
          <w:lang w:val="de-DE"/>
        </w:rPr>
        <w:t>Wirkungen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anfangs geringer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eyn, obgleich die Seelenkraft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mehr arbeitet. Aber wenn man allein die </w:t>
      </w:r>
      <w:r w:rsidRPr="00505CA9">
        <w:rPr>
          <w:lang w:val="de-DE"/>
        </w:rPr>
        <w:t>Seelenhand-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lungen</w:t>
      </w:r>
      <w:r w:rsidRPr="00505CA9">
        <w:rPr>
          <w:lang w:val="de-DE"/>
        </w:rPr>
        <w:t xml:space="preserve"> mit einander vergleichet,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kann man es mit </w:t>
      </w:r>
      <w:r w:rsidRPr="00505CA9">
        <w:rPr>
          <w:lang w:val="de-DE"/>
        </w:rPr>
        <w:t>gu-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tem</w:t>
      </w:r>
      <w:r w:rsidRPr="00505CA9">
        <w:rPr>
          <w:lang w:val="de-DE"/>
        </w:rPr>
        <w:t xml:space="preserve"> Fug bezweifeln, daß die Men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="00505CA9">
        <w:rPr>
          <w:lang w:val="de-DE"/>
        </w:rPr>
        <w:t>s</w:t>
      </w:r>
      <w:r w:rsidRPr="00505CA9">
        <w:rPr>
          <w:lang w:val="de-DE"/>
        </w:rPr>
        <w:t>eele in der er</w:t>
      </w:r>
      <w:r w:rsidR="00505CA9">
        <w:rPr>
          <w:lang w:val="de-DE"/>
        </w:rPr>
        <w:t>s</w:t>
      </w:r>
      <w:r w:rsidRPr="00505CA9">
        <w:rPr>
          <w:lang w:val="de-DE"/>
        </w:rPr>
        <w:t>ten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Zeit des Lebens hinter den Thier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eelen in </w:t>
      </w:r>
      <w:r w:rsidR="003B0808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en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</w:t>
      </w:r>
      <w:r w:rsidRPr="00505CA9">
        <w:rPr>
          <w:lang w:val="de-DE"/>
        </w:rPr>
        <w:t xml:space="preserve"> zur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ck bleibe.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 xml:space="preserve"> dem er</w:t>
      </w:r>
      <w:r w:rsidR="00505CA9">
        <w:rPr>
          <w:lang w:val="de-DE"/>
        </w:rPr>
        <w:t>s</w:t>
      </w:r>
      <w:r w:rsidRPr="00505CA9">
        <w:rPr>
          <w:lang w:val="de-DE"/>
        </w:rPr>
        <w:t>ten 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cheln des Kindes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fand Ari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toteles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chon mit Recht die Merkmale der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nunft</w:t>
      </w:r>
      <w:r w:rsidRPr="00505CA9">
        <w:rPr>
          <w:lang w:val="de-DE"/>
        </w:rPr>
        <w:t>, und die Handlungen der mei</w:t>
      </w:r>
      <w:r w:rsidR="00505CA9">
        <w:rPr>
          <w:lang w:val="de-DE"/>
        </w:rPr>
        <w:t>s</w:t>
      </w:r>
      <w:r w:rsidRPr="00505CA9">
        <w:rPr>
          <w:lang w:val="de-DE"/>
        </w:rPr>
        <w:t>ten unter den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erwach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enen Thieren verrathen nicht </w:t>
      </w:r>
      <w:r w:rsidR="00505CA9">
        <w:rPr>
          <w:lang w:val="de-DE"/>
        </w:rPr>
        <w:t>s</w:t>
      </w:r>
      <w:r w:rsidRPr="00505CA9">
        <w:rPr>
          <w:lang w:val="de-DE"/>
        </w:rPr>
        <w:t>oviel Vor</w:t>
      </w:r>
      <w:r w:rsidR="00505CA9">
        <w:rPr>
          <w:lang w:val="de-DE"/>
        </w:rPr>
        <w:t>s</w:t>
      </w:r>
      <w:r w:rsidRPr="00505CA9">
        <w:rPr>
          <w:lang w:val="de-DE"/>
        </w:rPr>
        <w:t>tellungs-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Beziehungsverm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gen, als die Mienen und </w:t>
      </w:r>
      <w:r w:rsidRPr="00505CA9">
        <w:rPr>
          <w:lang w:val="de-DE"/>
        </w:rPr>
        <w:t>Gebehr-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den </w:t>
      </w:r>
      <w:r w:rsidRPr="00505CA9">
        <w:rPr>
          <w:lang w:val="de-DE"/>
        </w:rPr>
        <w:t>des S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uglings von vier Wochen, wenn er 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chelt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oder weinet. Die angebohrne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 der Men</w:t>
      </w:r>
      <w:r w:rsidR="00505CA9">
        <w:rPr>
          <w:lang w:val="de-DE"/>
        </w:rPr>
        <w:t>s</w:t>
      </w:r>
      <w:r w:rsidRPr="00505CA9">
        <w:rPr>
          <w:lang w:val="de-DE"/>
        </w:rPr>
        <w:t>chheit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cheint in dem 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 Anblick des Kindes deutlich </w:t>
      </w:r>
      <w:r w:rsidRPr="00505CA9">
        <w:rPr>
          <w:lang w:val="de-DE"/>
        </w:rPr>
        <w:t>hervor-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zuleuchten</w:t>
      </w:r>
      <w:r w:rsidRPr="00505CA9">
        <w:rPr>
          <w:lang w:val="de-DE"/>
        </w:rPr>
        <w:t>, da man in den k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</w:t>
      </w:r>
      <w:r w:rsidR="00505CA9">
        <w:rPr>
          <w:lang w:val="de-DE"/>
        </w:rPr>
        <w:t>s</w:t>
      </w:r>
      <w:r w:rsidRPr="00505CA9">
        <w:rPr>
          <w:lang w:val="de-DE"/>
        </w:rPr>
        <w:t>tlich</w:t>
      </w:r>
      <w:r w:rsidR="00505CA9">
        <w:rPr>
          <w:lang w:val="de-DE"/>
        </w:rPr>
        <w:t>s</w:t>
      </w:r>
      <w:r w:rsidRPr="00505CA9">
        <w:rPr>
          <w:lang w:val="de-DE"/>
        </w:rPr>
        <w:t>ten Handlungen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Thiere nichts mehr als ein vernunftlo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es Thier </w:t>
      </w:r>
      <w:r w:rsidR="00505CA9">
        <w:rPr>
          <w:lang w:val="de-DE"/>
        </w:rPr>
        <w:t>s</w:t>
      </w:r>
      <w:r w:rsidRPr="00505CA9">
        <w:rPr>
          <w:lang w:val="de-DE"/>
        </w:rPr>
        <w:t>iehet, das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auch da, wo wir am mei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ber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 </w:t>
      </w:r>
      <w:r w:rsidR="006873DF" w:rsidRPr="006873DF">
        <w:rPr>
          <w:rFonts w:ascii="Calibri" w:hAnsi="Calibri"/>
          <w:lang w:val="de-DE"/>
        </w:rPr>
        <w:t>In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tinkte </w:t>
      </w:r>
      <w:r w:rsidRPr="00505CA9">
        <w:rPr>
          <w:lang w:val="de-DE"/>
        </w:rPr>
        <w:t>er</w:t>
      </w:r>
      <w:r w:rsidR="00505CA9">
        <w:rPr>
          <w:lang w:val="de-DE"/>
        </w:rPr>
        <w:t>s</w:t>
      </w:r>
      <w:r w:rsidRPr="00505CA9">
        <w:rPr>
          <w:lang w:val="de-DE"/>
        </w:rPr>
        <w:t>tau-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nen</w:t>
      </w:r>
      <w:r w:rsidRPr="00505CA9">
        <w:rPr>
          <w:lang w:val="de-DE"/>
        </w:rPr>
        <w:t xml:space="preserve">, nicht anders </w:t>
      </w:r>
      <w:r w:rsidR="00505CA9">
        <w:rPr>
          <w:lang w:val="de-DE"/>
        </w:rPr>
        <w:t>s</w:t>
      </w:r>
      <w:r w:rsidRPr="00505CA9">
        <w:rPr>
          <w:lang w:val="de-DE"/>
        </w:rPr>
        <w:t>ich zeiget, als ein We</w:t>
      </w:r>
      <w:r w:rsidR="00505CA9">
        <w:rPr>
          <w:lang w:val="de-DE"/>
        </w:rPr>
        <w:t>s</w:t>
      </w:r>
      <w:r w:rsidRPr="00505CA9">
        <w:rPr>
          <w:lang w:val="de-DE"/>
        </w:rPr>
        <w:t>en, de</w:t>
      </w:r>
      <w:r w:rsidR="00505CA9">
        <w:rPr>
          <w:lang w:val="de-DE"/>
        </w:rPr>
        <w:t>ss</w:t>
      </w:r>
      <w:r w:rsidRPr="00505CA9">
        <w:rPr>
          <w:lang w:val="de-DE"/>
        </w:rPr>
        <w:t>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wunderbare Organi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ation zwar die Weisheit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eines </w:t>
      </w:r>
      <w:r w:rsidRPr="00505CA9">
        <w:rPr>
          <w:lang w:val="de-DE"/>
        </w:rPr>
        <w:t>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ten</w:t>
      </w:r>
      <w:r w:rsidRPr="00505CA9">
        <w:rPr>
          <w:lang w:val="de-DE"/>
        </w:rPr>
        <w:t xml:space="preserve"> Urhebers dar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tellet, das aber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keine </w:t>
      </w:r>
      <w:r w:rsidRPr="00505CA9">
        <w:rPr>
          <w:lang w:val="de-DE"/>
        </w:rPr>
        <w:t>Be</w:t>
      </w:r>
      <w:r w:rsidR="00505CA9">
        <w:rPr>
          <w:lang w:val="de-DE"/>
        </w:rPr>
        <w:t>s</w:t>
      </w:r>
      <w:r w:rsidRPr="00505CA9">
        <w:rPr>
          <w:lang w:val="de-DE"/>
        </w:rPr>
        <w:t>tre-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bungen</w:t>
      </w:r>
      <w:r w:rsidRPr="00505CA9">
        <w:rPr>
          <w:lang w:val="de-DE"/>
        </w:rPr>
        <w:t xml:space="preserve"> oder 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tigkeiten einer wei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und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berlegenden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Seele zu erkennen giebt. Was die K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 der </w:t>
      </w:r>
      <w:r w:rsidRPr="00505CA9">
        <w:rPr>
          <w:lang w:val="de-DE"/>
        </w:rPr>
        <w:t>abge-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richteten</w:t>
      </w:r>
      <w:r w:rsidRPr="00505CA9">
        <w:rPr>
          <w:lang w:val="de-DE"/>
        </w:rPr>
        <w:t xml:space="preserve"> Thiere </w:t>
      </w:r>
      <w:ins w:id="73" w:author="John Hymers" w:date="2024-04-13T00:01:00Z">
        <w:r w:rsidR="00A964D4" w:rsidRPr="00271324">
          <w:rPr>
            <w:lang w:val="de-DE"/>
          </w:rPr>
          <w:t>betrifft</w:t>
        </w:r>
      </w:ins>
      <w:del w:id="74" w:author="John Hymers" w:date="2024-04-13T00:01:00Z">
        <w:r w:rsidRPr="00505CA9">
          <w:rPr>
            <w:lang w:val="de-DE"/>
          </w:rPr>
          <w:delText>betrift</w:delText>
        </w:r>
      </w:del>
      <w:r w:rsidRPr="00505CA9">
        <w:rPr>
          <w:lang w:val="de-DE"/>
        </w:rPr>
        <w:t xml:space="preserve">, </w:t>
      </w:r>
      <w:r w:rsidR="00505CA9">
        <w:rPr>
          <w:lang w:val="de-DE"/>
        </w:rPr>
        <w:t>s</w:t>
      </w:r>
      <w:r w:rsidRPr="00505CA9">
        <w:rPr>
          <w:lang w:val="de-DE"/>
        </w:rPr>
        <w:t>o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nnen </w:t>
      </w:r>
      <w:r w:rsidR="00505CA9">
        <w:rPr>
          <w:lang w:val="de-DE"/>
        </w:rPr>
        <w:t>s</w:t>
      </w:r>
      <w:r w:rsidRPr="00505CA9">
        <w:rPr>
          <w:lang w:val="de-DE"/>
        </w:rPr>
        <w:t>olche noch weniger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mit den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Handlungen des Kindes in </w:t>
      </w:r>
      <w:r w:rsidRPr="00505CA9">
        <w:rPr>
          <w:lang w:val="de-DE"/>
        </w:rPr>
        <w:t>Ver-</w:t>
      </w:r>
    </w:p>
    <w:p w14:paraId="0570A0E3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glei-</w:t>
      </w:r>
    </w:p>
    <w:p w14:paraId="02509E7B" w14:textId="10617275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765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Seele </w:t>
      </w:r>
      <w:r w:rsidR="00505CA9" w:rsidRPr="00505CA9">
        <w:rPr>
          <w:rFonts w:ascii="Calibri" w:hAnsi="Calibri" w:cs="Tahoma"/>
          <w:lang w:val="de-DE"/>
        </w:rPr>
        <w:t>etc.</w:t>
      </w:r>
    </w:p>
    <w:p w14:paraId="38620D62" w14:textId="52998976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gleichung</w:t>
      </w:r>
      <w:r w:rsidRPr="00505CA9">
        <w:rPr>
          <w:lang w:val="de-DE"/>
        </w:rPr>
        <w:t xml:space="preserve"> kommen. Sie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 </w:t>
      </w:r>
      <w:r w:rsidR="00505CA9">
        <w:rPr>
          <w:lang w:val="de-DE"/>
        </w:rPr>
        <w:t>s</w:t>
      </w:r>
      <w:r w:rsidRPr="00505CA9">
        <w:rPr>
          <w:lang w:val="de-DE"/>
        </w:rPr>
        <w:t>o wenig Bewei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 von </w:t>
      </w:r>
      <w:r w:rsidRPr="00505CA9">
        <w:rPr>
          <w:lang w:val="de-DE"/>
        </w:rPr>
        <w:t>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heten</w:t>
      </w:r>
      <w:r w:rsidRPr="00505CA9">
        <w:rPr>
          <w:lang w:val="de-DE"/>
        </w:rPr>
        <w:t xml:space="preserve"> Seelenkr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ften in den Thieren,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ehr wir </w:t>
      </w:r>
      <w:r w:rsidR="00505CA9">
        <w:rPr>
          <w:lang w:val="de-DE"/>
        </w:rPr>
        <w:t>s</w:t>
      </w:r>
      <w:r w:rsidRPr="00505CA9">
        <w:rPr>
          <w:lang w:val="de-DE"/>
        </w:rPr>
        <w:t>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auch bewundern, weil wir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an Thieren </w:t>
      </w:r>
      <w:r w:rsidR="00505CA9">
        <w:rPr>
          <w:lang w:val="de-DE"/>
        </w:rPr>
        <w:t>s</w:t>
      </w:r>
      <w:r w:rsidRPr="00505CA9">
        <w:rPr>
          <w:lang w:val="de-DE"/>
        </w:rPr>
        <w:t>ehen, wo wir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nicht gewohnt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ind, daß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vielmehr eine wahre </w:t>
      </w:r>
      <w:r w:rsidRPr="00505CA9">
        <w:rPr>
          <w:lang w:val="de-DE"/>
        </w:rPr>
        <w:t>Her-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etzung </w:t>
      </w:r>
      <w:r w:rsidRPr="00505CA9">
        <w:rPr>
          <w:lang w:val="de-DE"/>
        </w:rPr>
        <w:t>der thieri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Natur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ind, die bey der </w:t>
      </w:r>
      <w:r w:rsidRPr="00505CA9">
        <w:rPr>
          <w:lang w:val="de-DE"/>
        </w:rPr>
        <w:t>gewalt-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amen</w:t>
      </w:r>
      <w:r w:rsidRPr="00505CA9">
        <w:rPr>
          <w:lang w:val="de-DE"/>
        </w:rPr>
        <w:t xml:space="preserve"> Einklemmung in eine gewi</w:t>
      </w:r>
      <w:r w:rsidR="00505CA9">
        <w:rPr>
          <w:lang w:val="de-DE"/>
        </w:rPr>
        <w:t>ss</w:t>
      </w:r>
      <w:r w:rsidRPr="00505CA9">
        <w:rPr>
          <w:lang w:val="de-DE"/>
        </w:rPr>
        <w:t>e Form ge</w:t>
      </w:r>
      <w:r w:rsidR="00505CA9">
        <w:rPr>
          <w:lang w:val="de-DE"/>
        </w:rPr>
        <w:t>s</w:t>
      </w:r>
      <w:r w:rsidRPr="00505CA9">
        <w:rPr>
          <w:lang w:val="de-DE"/>
        </w:rPr>
        <w:t>chw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chet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zerdr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cket worden i</w:t>
      </w:r>
      <w:r w:rsidR="00505CA9">
        <w:rPr>
          <w:lang w:val="de-DE"/>
        </w:rPr>
        <w:t>s</w:t>
      </w:r>
      <w:r w:rsidRPr="00505CA9">
        <w:rPr>
          <w:lang w:val="de-DE"/>
        </w:rPr>
        <w:t>t. Es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bekannt, daß die </w:t>
      </w:r>
      <w:r w:rsidRPr="00505CA9">
        <w:rPr>
          <w:lang w:val="de-DE"/>
        </w:rPr>
        <w:t>Ge</w:t>
      </w:r>
      <w:r w:rsidR="00505CA9">
        <w:rPr>
          <w:lang w:val="de-DE"/>
        </w:rPr>
        <w:t>s</w:t>
      </w:r>
      <w:r w:rsidRPr="00505CA9">
        <w:rPr>
          <w:lang w:val="de-DE"/>
        </w:rPr>
        <w:t>chick-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lichkeit</w:t>
      </w:r>
      <w:r w:rsidRPr="00505CA9">
        <w:rPr>
          <w:lang w:val="de-DE"/>
        </w:rPr>
        <w:t xml:space="preserve"> des zur Jagd abgerichteten Falken, die uns von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außen eine Wirkung eines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ßern Witzes zu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 </w:t>
      </w:r>
      <w:r w:rsidR="00505CA9">
        <w:rPr>
          <w:lang w:val="de-DE"/>
        </w:rPr>
        <w:t>s</w:t>
      </w:r>
      <w:r w:rsidRPr="00505CA9">
        <w:rPr>
          <w:lang w:val="de-DE"/>
        </w:rPr>
        <w:t>chei-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net</w:t>
      </w:r>
      <w:r w:rsidRPr="00505CA9">
        <w:rPr>
          <w:lang w:val="de-DE"/>
        </w:rPr>
        <w:t>, in der That in Furcht und Aberwitz gegr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ndet i</w:t>
      </w:r>
      <w:r w:rsidR="00505CA9">
        <w:rPr>
          <w:lang w:val="de-DE"/>
        </w:rPr>
        <w:t>s</w:t>
      </w:r>
      <w:r w:rsidRPr="00505CA9">
        <w:rPr>
          <w:lang w:val="de-DE"/>
        </w:rPr>
        <w:t>t.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Und </w:t>
      </w:r>
      <w:r w:rsidR="00505CA9">
        <w:rPr>
          <w:lang w:val="de-DE"/>
        </w:rPr>
        <w:t>s</w:t>
      </w:r>
      <w:r w:rsidRPr="00505CA9">
        <w:rPr>
          <w:lang w:val="de-DE"/>
        </w:rPr>
        <w:t>o findet man es bey andern abgerichteten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geln,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Affen, B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ren, und </w:t>
      </w:r>
      <w:r w:rsidR="00505CA9">
        <w:rPr>
          <w:lang w:val="de-DE"/>
        </w:rPr>
        <w:t>s</w:t>
      </w:r>
      <w:r w:rsidRPr="00505CA9">
        <w:rPr>
          <w:lang w:val="de-DE"/>
        </w:rPr>
        <w:t>o gar bey den Hunden.</w:t>
      </w:r>
    </w:p>
    <w:p w14:paraId="663A9886" w14:textId="3B5C7D85" w:rsidR="00B97BB6" w:rsidRPr="00B97BB6" w:rsidRDefault="006873DF" w:rsidP="0041609F">
      <w:pPr>
        <w:rPr>
          <w:rFonts w:ascii="Calibri" w:hAnsi="Calibri"/>
          <w:lang w:val="de-DE"/>
        </w:rPr>
      </w:pPr>
      <w:r w:rsidRPr="006873DF">
        <w:rPr>
          <w:rFonts w:ascii="Calibri" w:hAnsi="Calibri"/>
          <w:lang w:val="de-DE"/>
        </w:rPr>
        <w:t>In</w:t>
      </w:r>
      <w:r w:rsidR="0041609F" w:rsidRPr="00505CA9">
        <w:rPr>
          <w:lang w:val="de-DE"/>
        </w:rPr>
        <w:t xml:space="preserve"> der tief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ten Erniedrigung, in der man jemals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die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chliche Natur gefunden hat, in dem Wald</w:t>
      </w:r>
      <w:r w:rsidR="0041609F" w:rsidRPr="00505CA9">
        <w:rPr>
          <w:lang w:val="de-DE"/>
        </w:rPr>
        <w:t>-</w:t>
      </w:r>
      <w:r w:rsidR="0041609F" w:rsidRPr="00505CA9">
        <w:rPr>
          <w:lang w:val="de-DE"/>
        </w:rPr>
        <w:t>B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r-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und Schaf-Men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chen, in den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prachlo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en </w:t>
      </w:r>
      <w:r w:rsidRPr="006873DF">
        <w:rPr>
          <w:rFonts w:ascii="Calibri" w:hAnsi="Calibri"/>
          <w:lang w:val="de-DE"/>
        </w:rPr>
        <w:t>Ich</w:t>
      </w:r>
      <w:r w:rsidR="0041609F" w:rsidRPr="00505CA9">
        <w:rPr>
          <w:lang w:val="de-DE"/>
        </w:rPr>
        <w:t>thyopha-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gen</w:t>
      </w:r>
      <w:r w:rsidR="0041609F" w:rsidRPr="00505CA9">
        <w:rPr>
          <w:lang w:val="de-DE"/>
        </w:rPr>
        <w:t xml:space="preserve"> des Diodors,</w:t>
      </w:r>
      <w:r w:rsidR="0041609F" w:rsidRPr="00505CA9">
        <w:rPr>
          <w:lang w:val="de-DE"/>
        </w:rPr>
        <w:t xml:space="preserve"> *)</w:t>
      </w:r>
      <w:r w:rsidR="0041609F" w:rsidRPr="00505CA9">
        <w:rPr>
          <w:lang w:val="de-DE"/>
        </w:rPr>
        <w:t xml:space="preserve"> wenn es anders dergleichen, wie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zu zweifeln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t, je gegeben hat, wo nur die Naturanlage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voll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ndig gewe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en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t, da hat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ich der Vorzug an </w:t>
      </w:r>
      <w:r w:rsidR="0041609F" w:rsidRPr="00505CA9">
        <w:rPr>
          <w:lang w:val="de-DE"/>
        </w:rPr>
        <w:t>Em-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pfindlichkeit</w:t>
      </w:r>
      <w:r w:rsidR="0041609F" w:rsidRPr="00505CA9">
        <w:rPr>
          <w:lang w:val="de-DE"/>
        </w:rPr>
        <w:t xml:space="preserve"> und Selb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tth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tigkeit, als der </w:t>
      </w:r>
      <w:r w:rsidR="0041609F" w:rsidRPr="00505CA9">
        <w:rPr>
          <w:lang w:val="de-DE"/>
        </w:rPr>
        <w:t>unausl</w:t>
      </w:r>
      <w:r w:rsidRPr="006873DF">
        <w:rPr>
          <w:rFonts w:ascii="Calibri" w:hAnsi="Calibri"/>
          <w:lang w:val="de-DE"/>
        </w:rPr>
        <w:t>ö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liche </w:t>
      </w:r>
      <w:r w:rsidR="0041609F" w:rsidRPr="00505CA9">
        <w:rPr>
          <w:lang w:val="de-DE"/>
        </w:rPr>
        <w:t>Charakter der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chheit offenbaret. Der </w:t>
      </w:r>
      <w:r w:rsidR="0041609F" w:rsidRPr="00505CA9">
        <w:rPr>
          <w:lang w:val="de-DE"/>
        </w:rPr>
        <w:t>B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r-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</w:t>
      </w:r>
      <w:r w:rsidR="0041609F" w:rsidRPr="00505CA9">
        <w:rPr>
          <w:lang w:val="de-DE"/>
        </w:rPr>
        <w:t xml:space="preserve"> war doch mehr als ein B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r; der Schafmen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mehr als ein Schaf. Es giebt unendliche Stufen von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der Form des neugebohrnen Kindes an bis zu der Form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des dreyßigj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hrigen Mannes, und die mannigfaltigen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Modifikationen der 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chheit, womit uns die </w:t>
      </w:r>
      <w:r w:rsidR="0041609F" w:rsidRPr="00505CA9">
        <w:rPr>
          <w:lang w:val="de-DE"/>
        </w:rPr>
        <w:t>Erfah-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rung</w:t>
      </w:r>
      <w:r w:rsidR="0041609F" w:rsidRPr="00505CA9">
        <w:rPr>
          <w:lang w:val="de-DE"/>
        </w:rPr>
        <w:t xml:space="preserve"> bekannt gemacht, zeigen, auf welcher niedrigen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Stufe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ie in </w:t>
      </w:r>
      <w:r w:rsidR="00BF7FDF">
        <w:rPr>
          <w:rFonts w:ascii="Calibri" w:hAnsi="Calibri"/>
          <w:lang w:val="de-DE"/>
        </w:rPr>
        <w:t>i</w:t>
      </w:r>
      <w:r w:rsidRPr="006873DF">
        <w:rPr>
          <w:rFonts w:ascii="Calibri" w:hAnsi="Calibri"/>
          <w:lang w:val="de-DE"/>
        </w:rPr>
        <w:t>hr</w:t>
      </w:r>
      <w:r w:rsidR="0041609F" w:rsidRPr="00505CA9">
        <w:rPr>
          <w:lang w:val="de-DE"/>
        </w:rPr>
        <w:t>er</w:t>
      </w:r>
      <w:r w:rsidR="0041609F" w:rsidRPr="00505CA9">
        <w:rPr>
          <w:lang w:val="de-DE"/>
        </w:rPr>
        <w:t xml:space="preserve"> Entwickelung zur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 xml:space="preserve">ckgehalten </w:t>
      </w:r>
      <w:ins w:id="75" w:author="John Hymers" w:date="2024-04-13T00:01:00Z">
        <w:r w:rsidR="00A964D4" w:rsidRPr="00271324">
          <w:rPr>
            <w:lang w:val="de-DE"/>
          </w:rPr>
          <w:t xml:space="preserve">werden </w:t>
        </w:r>
      </w:ins>
      <w:del w:id="76" w:author="John Hymers" w:date="2024-04-13T00:01:00Z">
        <w:r w:rsidR="0041609F" w:rsidRPr="00505CA9">
          <w:rPr>
            <w:lang w:val="de-DE"/>
          </w:rPr>
          <w:delText>merden</w:delText>
        </w:r>
        <w:r w:rsidR="00B97BB6" w:rsidRPr="00B97BB6">
          <w:rPr>
            <w:rFonts w:ascii="Calibri" w:hAnsi="Calibri"/>
            <w:lang w:val="de-DE"/>
          </w:rPr>
          <w:br/>
        </w:r>
      </w:del>
      <w:r w:rsidR="0041609F" w:rsidRPr="00505CA9">
        <w:rPr>
          <w:lang w:val="de-DE"/>
        </w:rPr>
        <w:t>k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nne. Aber die Naturvorz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 xml:space="preserve">ge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ind in allen. Die </w:t>
      </w:r>
      <w:r w:rsidR="0041609F" w:rsidRPr="00505CA9">
        <w:rPr>
          <w:lang w:val="de-DE"/>
        </w:rPr>
        <w:t>an-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gebohrne</w:t>
      </w:r>
      <w:r w:rsidR="0041609F" w:rsidRPr="00505CA9">
        <w:rPr>
          <w:lang w:val="de-DE"/>
        </w:rPr>
        <w:t xml:space="preserve"> Selb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tmacht bewei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et zwar keine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tarke </w:t>
      </w:r>
      <w:r w:rsidR="0041609F" w:rsidRPr="00505CA9">
        <w:rPr>
          <w:lang w:val="de-DE"/>
        </w:rPr>
        <w:t>Trie-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be</w:t>
      </w:r>
      <w:r w:rsidR="0041609F" w:rsidRPr="00505CA9">
        <w:rPr>
          <w:lang w:val="de-DE"/>
        </w:rPr>
        <w:t xml:space="preserve">, daß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ie ohne Reizungen von außen zu haben, </w:t>
      </w:r>
      <w:r w:rsidR="0041609F" w:rsidRPr="00505CA9">
        <w:rPr>
          <w:lang w:val="de-DE"/>
        </w:rPr>
        <w:t>allent-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halben</w:t>
      </w:r>
      <w:r w:rsidR="0041609F" w:rsidRPr="00505CA9">
        <w:rPr>
          <w:lang w:val="de-DE"/>
        </w:rPr>
        <w:t xml:space="preserve"> in gleicher St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rke hervorgehe,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ich allenthalben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gleich entwickele, und durch alle 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ußere Hinderni</w:t>
      </w:r>
      <w:r w:rsidR="00505CA9">
        <w:rPr>
          <w:lang w:val="de-DE"/>
        </w:rPr>
        <w:t>ss</w:t>
      </w:r>
      <w:r w:rsidR="0041609F" w:rsidRPr="00505CA9">
        <w:rPr>
          <w:lang w:val="de-DE"/>
        </w:rPr>
        <w:t xml:space="preserve">e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ich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nothwendig durcharbeite. Und dieß lehret uns un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ere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Erfahrung in der N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he. Deutlicher und auffallender</w:t>
      </w:r>
    </w:p>
    <w:p w14:paraId="320DD54A" w14:textId="24A843B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lehrt</w:t>
      </w:r>
    </w:p>
    <w:p w14:paraId="6BEE65B1" w14:textId="77777777" w:rsidR="00B97BB6" w:rsidRPr="006873DF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*)</w:t>
      </w:r>
      <w:r w:rsidRPr="00505CA9">
        <w:rPr>
          <w:lang w:val="de-DE"/>
        </w:rPr>
        <w:t xml:space="preserve"> Diodor. Sicul. </w:t>
      </w:r>
      <w:r w:rsidRPr="006873DF">
        <w:rPr>
          <w:lang w:val="de-DE"/>
        </w:rPr>
        <w:t xml:space="preserve">Rer. Ant. Lib. IV. Cap. </w:t>
      </w:r>
      <w:r w:rsidR="00B97BB6" w:rsidRPr="006873DF">
        <w:rPr>
          <w:rFonts w:ascii="Calibri" w:hAnsi="Calibri"/>
          <w:lang w:val="de-DE"/>
        </w:rPr>
        <w:t>3.</w:t>
      </w:r>
    </w:p>
    <w:p w14:paraId="25AF50D3" w14:textId="7A856E89" w:rsidR="0041609F" w:rsidRPr="006873DF" w:rsidRDefault="0041609F" w:rsidP="0041609F">
      <w:pPr>
        <w:rPr>
          <w:lang w:val="de-DE"/>
        </w:rPr>
      </w:pPr>
      <w:r w:rsidRPr="006873DF">
        <w:br w:type="page"/>
      </w:r>
      <w:r w:rsidR="00B97BB6" w:rsidRPr="006873DF">
        <w:rPr>
          <w:rFonts w:ascii="Calibri" w:hAnsi="Calibri"/>
          <w:lang w:val="de-DE"/>
        </w:rPr>
        <w:t>[</w:t>
      </w:r>
      <w:r w:rsidRPr="00505CA9">
        <w:rPr>
          <w:lang w:val="de-DE"/>
        </w:rPr>
        <w:t>766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Anhang</w:t>
      </w:r>
    </w:p>
    <w:p w14:paraId="728E897B" w14:textId="617D790D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lehrt es die Ge</w:t>
      </w:r>
      <w:r w:rsidR="00505CA9">
        <w:rPr>
          <w:lang w:val="de-DE"/>
        </w:rPr>
        <w:t>s</w:t>
      </w:r>
      <w:r w:rsidRPr="00505CA9">
        <w:rPr>
          <w:lang w:val="de-DE"/>
        </w:rPr>
        <w:t>chichte der Men</w:t>
      </w:r>
      <w:r w:rsidR="00505CA9">
        <w:rPr>
          <w:lang w:val="de-DE"/>
        </w:rPr>
        <w:t>s</w:t>
      </w:r>
      <w:r w:rsidRPr="00505CA9">
        <w:rPr>
          <w:lang w:val="de-DE"/>
        </w:rPr>
        <w:t>chheit, was aus einem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olchen We</w:t>
      </w:r>
      <w:r w:rsidR="00505CA9">
        <w:rPr>
          <w:lang w:val="de-DE"/>
        </w:rPr>
        <w:t>s</w:t>
      </w:r>
      <w:r w:rsidRPr="00505CA9">
        <w:rPr>
          <w:lang w:val="de-DE"/>
        </w:rPr>
        <w:t>en, wie der Men</w:t>
      </w:r>
      <w:r w:rsidR="00505CA9">
        <w:rPr>
          <w:lang w:val="de-DE"/>
        </w:rPr>
        <w:t>s</w:t>
      </w:r>
      <w:r w:rsidRPr="00505CA9">
        <w:rPr>
          <w:lang w:val="de-DE"/>
        </w:rPr>
        <w:t>ch i</w:t>
      </w:r>
      <w:r w:rsidR="00505CA9">
        <w:rPr>
          <w:lang w:val="de-DE"/>
        </w:rPr>
        <w:t>s</w:t>
      </w:r>
      <w:r w:rsidRPr="00505CA9">
        <w:rPr>
          <w:lang w:val="de-DE"/>
        </w:rPr>
        <w:t>t, bey der nat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rlichen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Schw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che und Tr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gheit der 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fte, bey der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Mannigfaltigkeit der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rperlichen Bed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rfni</w:t>
      </w:r>
      <w:r w:rsidR="00505CA9">
        <w:rPr>
          <w:lang w:val="de-DE"/>
        </w:rPr>
        <w:t>ss</w:t>
      </w:r>
      <w:r w:rsidRPr="00505CA9">
        <w:rPr>
          <w:lang w:val="de-DE"/>
        </w:rPr>
        <w:t>e, wodurch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thieri</w:t>
      </w:r>
      <w:r w:rsidR="00505CA9">
        <w:rPr>
          <w:lang w:val="de-DE"/>
        </w:rPr>
        <w:t>s</w:t>
      </w:r>
      <w:r w:rsidRPr="00505CA9">
        <w:rPr>
          <w:lang w:val="de-DE"/>
        </w:rPr>
        <w:t>che Kraft zuer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und am 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 </w:t>
      </w:r>
      <w:r w:rsidRPr="00505CA9">
        <w:rPr>
          <w:lang w:val="de-DE"/>
        </w:rPr>
        <w:t>hervorgelo-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cket</w:t>
      </w:r>
      <w:r w:rsidRPr="00505CA9">
        <w:rPr>
          <w:lang w:val="de-DE"/>
        </w:rPr>
        <w:t>, aber auch die feinern Wirkungen der Selb</w:t>
      </w:r>
      <w:r w:rsidR="00505CA9">
        <w:rPr>
          <w:lang w:val="de-DE"/>
        </w:rPr>
        <w:t>s</w:t>
      </w:r>
      <w:r w:rsidRPr="00505CA9">
        <w:rPr>
          <w:lang w:val="de-DE"/>
        </w:rPr>
        <w:t>tmacht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 der Seele verhindert werden, und endlich unter mehr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oder </w:t>
      </w:r>
      <w:r w:rsidRPr="00505CA9">
        <w:rPr>
          <w:lang w:val="de-DE"/>
        </w:rPr>
        <w:t>g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</w:t>
      </w:r>
      <w:r w:rsidR="00505CA9">
        <w:rPr>
          <w:lang w:val="de-DE"/>
        </w:rPr>
        <w:t>s</w:t>
      </w:r>
      <w:r w:rsidRPr="00505CA9">
        <w:rPr>
          <w:lang w:val="de-DE"/>
        </w:rPr>
        <w:t>tigern</w:t>
      </w:r>
      <w:r w:rsidRPr="00505CA9">
        <w:rPr>
          <w:lang w:val="de-DE"/>
        </w:rPr>
        <w:t xml:space="preserve"> Gelegenheiten mit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einer innern </w:t>
      </w:r>
      <w:r w:rsidRPr="00505CA9">
        <w:rPr>
          <w:lang w:val="de-DE"/>
        </w:rPr>
        <w:t>Selb</w:t>
      </w:r>
      <w:r w:rsidR="00505CA9">
        <w:rPr>
          <w:lang w:val="de-DE"/>
        </w:rPr>
        <w:t>s</w:t>
      </w:r>
      <w:r w:rsidRPr="00505CA9">
        <w:rPr>
          <w:lang w:val="de-DE"/>
        </w:rPr>
        <w:t>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tigkeit</w:t>
      </w:r>
      <w:r w:rsidRPr="00505CA9">
        <w:rPr>
          <w:lang w:val="de-DE"/>
        </w:rPr>
        <w:t xml:space="preserve"> zu wirken, werden kann. Aber der</w:t>
      </w:r>
      <w:r w:rsidRPr="00505CA9">
        <w:rPr>
          <w:lang w:val="de-DE"/>
        </w:rPr>
        <w:t xml:space="preserve"> Grundcha-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rakter</w:t>
      </w:r>
      <w:r w:rsidRPr="00505CA9">
        <w:rPr>
          <w:lang w:val="de-DE"/>
        </w:rPr>
        <w:t xml:space="preserve"> der Men</w:t>
      </w:r>
      <w:r w:rsidR="00505CA9">
        <w:rPr>
          <w:lang w:val="de-DE"/>
        </w:rPr>
        <w:t>s</w:t>
      </w:r>
      <w:r w:rsidRPr="00505CA9">
        <w:rPr>
          <w:lang w:val="de-DE"/>
        </w:rPr>
        <w:t>chheit, die 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gliche Modifikabilit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Anlage zur Selb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tigkeit,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mag </w:t>
      </w:r>
      <w:r w:rsidR="00505CA9">
        <w:rPr>
          <w:lang w:val="de-DE"/>
        </w:rPr>
        <w:t>s</w:t>
      </w:r>
      <w:r w:rsidRPr="00505CA9">
        <w:rPr>
          <w:lang w:val="de-DE"/>
        </w:rPr>
        <w:t>ich wenig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oder viel entwickeln, und auch bey den ver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chiedenen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dividuen</w:t>
      </w:r>
      <w:r w:rsidRPr="00505CA9">
        <w:rPr>
          <w:lang w:val="de-DE"/>
        </w:rPr>
        <w:t xml:space="preserve"> von ver</w:t>
      </w:r>
      <w:r w:rsidR="00505CA9">
        <w:rPr>
          <w:lang w:val="de-DE"/>
        </w:rPr>
        <w:t>s</w:t>
      </w:r>
      <w:r w:rsidRPr="00505CA9">
        <w:rPr>
          <w:lang w:val="de-DE"/>
        </w:rPr>
        <w:t>chiedener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ße </w:t>
      </w:r>
      <w:r w:rsidR="00505CA9">
        <w:rPr>
          <w:lang w:val="de-DE"/>
        </w:rPr>
        <w:t>s</w:t>
      </w:r>
      <w:r w:rsidRPr="00505CA9">
        <w:rPr>
          <w:lang w:val="de-DE"/>
        </w:rPr>
        <w:t>eyn, geh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ret unter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unver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nderlichen Kennzeichen der Men</w:t>
      </w:r>
      <w:r w:rsidR="00505CA9">
        <w:rPr>
          <w:lang w:val="de-DE"/>
        </w:rPr>
        <w:t>s</w:t>
      </w:r>
      <w:r w:rsidRPr="00505CA9">
        <w:rPr>
          <w:lang w:val="de-DE"/>
        </w:rPr>
        <w:t>chheit,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man allenthalben findet, wo es Men</w:t>
      </w:r>
      <w:r w:rsidR="00505CA9">
        <w:rPr>
          <w:lang w:val="de-DE"/>
        </w:rPr>
        <w:t>s</w:t>
      </w:r>
      <w:r w:rsidRPr="00505CA9">
        <w:rPr>
          <w:lang w:val="de-DE"/>
        </w:rPr>
        <w:t>chen giebet.</w:t>
      </w:r>
    </w:p>
    <w:p w14:paraId="7F9DFFB3" w14:textId="32282CBA" w:rsidR="00BF7FDF" w:rsidRDefault="00BF7FDF" w:rsidP="0041609F">
      <w:pPr>
        <w:rPr>
          <w:lang w:val="de-DE"/>
        </w:rPr>
      </w:pPr>
      <w:r>
        <w:rPr>
          <w:lang w:val="de-DE"/>
        </w:rPr>
        <w:t>**********************************************</w:t>
      </w:r>
    </w:p>
    <w:p w14:paraId="16D36489" w14:textId="46C49BE8" w:rsidR="00BF7FDF" w:rsidRDefault="0041609F" w:rsidP="0041609F">
      <w:pPr>
        <w:rPr>
          <w:lang w:val="de-DE"/>
        </w:rPr>
      </w:pPr>
      <w:r w:rsidRPr="00505CA9">
        <w:rPr>
          <w:lang w:val="de-DE"/>
        </w:rPr>
        <w:t>Anhang zum eilften Ver</w:t>
      </w:r>
      <w:r w:rsidR="00505CA9">
        <w:rPr>
          <w:lang w:val="de-DE"/>
        </w:rPr>
        <w:t>s</w:t>
      </w:r>
      <w:r w:rsidRPr="00505CA9">
        <w:rPr>
          <w:lang w:val="de-DE"/>
        </w:rPr>
        <w:t>uch.</w:t>
      </w:r>
    </w:p>
    <w:p w14:paraId="05E6DA50" w14:textId="52DA2BE9" w:rsidR="00BF7FDF" w:rsidRDefault="0041609F" w:rsidP="0041609F">
      <w:pPr>
        <w:rPr>
          <w:lang w:val="de-DE"/>
        </w:rPr>
      </w:pPr>
      <w:r w:rsidRPr="00505CA9">
        <w:rPr>
          <w:lang w:val="de-DE"/>
        </w:rPr>
        <w:t xml:space="preserve">Einige Anmerkungen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die nat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rliche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Sprachf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higkeit</w:t>
      </w:r>
      <w:r w:rsidRPr="00505CA9">
        <w:rPr>
          <w:lang w:val="de-DE"/>
        </w:rPr>
        <w:t xml:space="preserve"> des Men</w:t>
      </w:r>
      <w:r w:rsidR="00505CA9">
        <w:rPr>
          <w:lang w:val="de-DE"/>
        </w:rPr>
        <w:t>s</w:t>
      </w:r>
      <w:r w:rsidRPr="00505CA9">
        <w:rPr>
          <w:lang w:val="de-DE"/>
        </w:rPr>
        <w:t>chen.</w:t>
      </w:r>
    </w:p>
    <w:p w14:paraId="6847B6F4" w14:textId="046DDDE9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I.</w:t>
      </w:r>
    </w:p>
    <w:p w14:paraId="08EAFEC1" w14:textId="77777777" w:rsidR="00034A7E" w:rsidRDefault="0041609F" w:rsidP="0041609F">
      <w:pPr>
        <w:rPr>
          <w:lang w:val="de-DE"/>
        </w:rPr>
      </w:pPr>
      <w:r w:rsidRPr="00505CA9">
        <w:rPr>
          <w:lang w:val="de-DE"/>
        </w:rPr>
        <w:t>Aus der nat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rlichen Vernunft- und </w:t>
      </w:r>
      <w:r w:rsidRPr="00505CA9">
        <w:rPr>
          <w:lang w:val="de-DE"/>
        </w:rPr>
        <w:t>Sprach-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higkeit</w:t>
      </w:r>
      <w:r w:rsidRPr="00505CA9">
        <w:rPr>
          <w:lang w:val="de-DE"/>
        </w:rPr>
        <w:t xml:space="preserve"> des Men</w:t>
      </w:r>
      <w:r w:rsidR="00505CA9">
        <w:rPr>
          <w:lang w:val="de-DE"/>
        </w:rPr>
        <w:t>s</w:t>
      </w:r>
      <w:r w:rsidRPr="00505CA9">
        <w:rPr>
          <w:lang w:val="de-DE"/>
        </w:rPr>
        <w:t>chen kann nicht ge</w:t>
      </w:r>
      <w:r w:rsidR="00505CA9">
        <w:rPr>
          <w:lang w:val="de-DE"/>
        </w:rPr>
        <w:t>s</w:t>
      </w:r>
      <w:r w:rsidRPr="00505CA9">
        <w:rPr>
          <w:lang w:val="de-DE"/>
        </w:rPr>
        <w:t>chlo</w:t>
      </w:r>
      <w:r w:rsidR="00505CA9">
        <w:rPr>
          <w:lang w:val="de-DE"/>
        </w:rPr>
        <w:t>ss</w:t>
      </w:r>
      <w:r w:rsidRPr="00505CA9">
        <w:rPr>
          <w:lang w:val="de-DE"/>
        </w:rPr>
        <w:t>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werden, daß </w:t>
      </w:r>
      <w:r w:rsidR="00505CA9">
        <w:rPr>
          <w:lang w:val="de-DE"/>
        </w:rPr>
        <w:t>s</w:t>
      </w:r>
      <w:r w:rsidRPr="00505CA9">
        <w:rPr>
          <w:lang w:val="de-DE"/>
        </w:rPr>
        <w:t>olche bey ihm auch hinreiche,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505CA9">
        <w:rPr>
          <w:lang w:val="de-DE"/>
        </w:rPr>
        <w:t>ich eine Sprache zu erfinden.</w:t>
      </w:r>
    </w:p>
    <w:p w14:paraId="2C36E0CE" w14:textId="37566845" w:rsidR="00B97BB6" w:rsidRPr="00B97BB6" w:rsidRDefault="00B97BB6" w:rsidP="0041609F">
      <w:pPr>
        <w:rPr>
          <w:rFonts w:ascii="Calibri" w:hAnsi="Calibri"/>
          <w:lang w:val="de-DE"/>
        </w:rPr>
      </w:pPr>
      <w:r w:rsidRPr="00B97BB6">
        <w:rPr>
          <w:rFonts w:ascii="Calibri" w:hAnsi="Calibri"/>
          <w:lang w:val="de-DE"/>
        </w:rPr>
        <w:t>1.</w:t>
      </w:r>
    </w:p>
    <w:p w14:paraId="48932341" w14:textId="0E81F93E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Wenn 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</w:t>
      </w:r>
      <w:r w:rsidR="00505CA9">
        <w:rPr>
          <w:lang w:val="de-DE"/>
        </w:rPr>
        <w:t>s</w:t>
      </w:r>
      <w:r w:rsidRPr="00505CA9">
        <w:rPr>
          <w:lang w:val="de-DE"/>
        </w:rPr>
        <w:t>o weit gekommen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daß er </w:t>
      </w:r>
      <w:r w:rsidR="00505CA9">
        <w:rPr>
          <w:lang w:val="de-DE"/>
        </w:rPr>
        <w:t>s</w:t>
      </w:r>
      <w:r w:rsidRPr="00505CA9">
        <w:rPr>
          <w:lang w:val="de-DE"/>
        </w:rPr>
        <w:t>pre-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chen</w:t>
      </w:r>
      <w:r w:rsidRPr="00505CA9">
        <w:rPr>
          <w:lang w:val="de-DE"/>
        </w:rPr>
        <w:t xml:space="preserve"> kann,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>ind alle Grundz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ge der Seele </w:t>
      </w:r>
      <w:r w:rsidRPr="00505CA9">
        <w:rPr>
          <w:lang w:val="de-DE"/>
        </w:rPr>
        <w:t>deut-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lich</w:t>
      </w:r>
      <w:r w:rsidRPr="00505CA9">
        <w:rPr>
          <w:lang w:val="de-DE"/>
        </w:rPr>
        <w:t xml:space="preserve"> entwickelt, und der Men</w:t>
      </w:r>
      <w:r w:rsidR="00505CA9">
        <w:rPr>
          <w:lang w:val="de-DE"/>
        </w:rPr>
        <w:t>s</w:t>
      </w:r>
      <w:r w:rsidRPr="00505CA9">
        <w:rPr>
          <w:lang w:val="de-DE"/>
        </w:rPr>
        <w:t>ch der Seele nach</w:t>
      </w:r>
      <w:r w:rsidRPr="00505CA9">
        <w:rPr>
          <w:lang w:val="de-DE"/>
        </w:rPr>
        <w:t>,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lig</w:t>
      </w:r>
      <w:r w:rsidRPr="00505CA9">
        <w:rPr>
          <w:lang w:val="de-DE"/>
        </w:rPr>
        <w:t xml:space="preserve"> ausgebildet,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daß alles was nun noch weiter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chehen</w:t>
      </w:r>
      <w:r w:rsidRPr="00505CA9">
        <w:rPr>
          <w:lang w:val="de-DE"/>
        </w:rPr>
        <w:t xml:space="preserve"> kann, blos im Auswach</w:t>
      </w:r>
      <w:r w:rsidR="00505CA9">
        <w:rPr>
          <w:lang w:val="de-DE"/>
        </w:rPr>
        <w:t>s</w:t>
      </w:r>
      <w:r w:rsidRPr="00505CA9">
        <w:rPr>
          <w:lang w:val="de-DE"/>
        </w:rPr>
        <w:t>en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tehet. </w:t>
      </w:r>
      <w:r w:rsidR="006873DF" w:rsidRPr="006873DF">
        <w:rPr>
          <w:rFonts w:ascii="Calibri" w:hAnsi="Calibri"/>
          <w:lang w:val="de-DE"/>
        </w:rPr>
        <w:t>Ist</w:t>
      </w:r>
      <w:r w:rsidRPr="00505CA9">
        <w:rPr>
          <w:lang w:val="de-DE"/>
        </w:rPr>
        <w:t xml:space="preserve"> </w:t>
      </w:r>
      <w:r w:rsidRPr="00505CA9">
        <w:rPr>
          <w:lang w:val="de-DE"/>
        </w:rPr>
        <w:t>Spra-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</w:t>
      </w:r>
      <w:r w:rsidRPr="00505CA9">
        <w:rPr>
          <w:lang w:val="de-DE"/>
        </w:rPr>
        <w:t xml:space="preserve"> da, </w:t>
      </w:r>
      <w:r w:rsidR="00505CA9">
        <w:rPr>
          <w:lang w:val="de-DE"/>
        </w:rPr>
        <w:t>s</w:t>
      </w:r>
      <w:r w:rsidRPr="00505CA9">
        <w:rPr>
          <w:lang w:val="de-DE"/>
        </w:rPr>
        <w:t>o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auch </w:t>
      </w:r>
      <w:r w:rsidR="00505CA9">
        <w:rPr>
          <w:lang w:val="de-DE"/>
        </w:rPr>
        <w:t>s</w:t>
      </w:r>
      <w:r w:rsidRPr="00505CA9">
        <w:rPr>
          <w:lang w:val="de-DE"/>
        </w:rPr>
        <w:t>chon ein wirklicher Gebrauch des</w:t>
      </w:r>
    </w:p>
    <w:p w14:paraId="0687C4E7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Ver-</w:t>
      </w:r>
    </w:p>
    <w:p w14:paraId="5D7A645E" w14:textId="4FBC514D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767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zum eilften Ver</w:t>
      </w:r>
      <w:r w:rsidR="00505CA9">
        <w:rPr>
          <w:lang w:val="de-DE"/>
        </w:rPr>
        <w:t>s</w:t>
      </w:r>
      <w:r w:rsidRPr="00505CA9">
        <w:rPr>
          <w:lang w:val="de-DE"/>
        </w:rPr>
        <w:t>uch.</w:t>
      </w:r>
    </w:p>
    <w:p w14:paraId="19154B93" w14:textId="422F88D4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Ver</w:t>
      </w:r>
      <w:r w:rsidR="00505CA9">
        <w:rPr>
          <w:lang w:val="de-DE"/>
        </w:rPr>
        <w:t>s</w:t>
      </w:r>
      <w:r w:rsidRPr="00505CA9">
        <w:rPr>
          <w:lang w:val="de-DE"/>
        </w:rPr>
        <w:t>tandes da; und i</w:t>
      </w:r>
      <w:r w:rsidR="00505CA9">
        <w:rPr>
          <w:lang w:val="de-DE"/>
        </w:rPr>
        <w:t>s</w:t>
      </w:r>
      <w:r w:rsidRPr="00505CA9">
        <w:rPr>
          <w:lang w:val="de-DE"/>
        </w:rPr>
        <w:t>t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er da, </w:t>
      </w:r>
      <w:r w:rsidR="00505CA9">
        <w:rPr>
          <w:lang w:val="de-DE"/>
        </w:rPr>
        <w:t>s</w:t>
      </w:r>
      <w:r w:rsidRPr="00505CA9">
        <w:rPr>
          <w:lang w:val="de-DE"/>
        </w:rPr>
        <w:t>o wirket der Men</w:t>
      </w:r>
      <w:r w:rsidR="00505CA9">
        <w:rPr>
          <w:lang w:val="de-DE"/>
        </w:rPr>
        <w:t>s</w:t>
      </w:r>
      <w:r w:rsidRPr="00505CA9">
        <w:rPr>
          <w:lang w:val="de-DE"/>
        </w:rPr>
        <w:t>ch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chon als ein freyes We</w:t>
      </w:r>
      <w:r w:rsidR="00505CA9">
        <w:rPr>
          <w:lang w:val="de-DE"/>
        </w:rPr>
        <w:t>s</w:t>
      </w:r>
      <w:r w:rsidRPr="00505CA9">
        <w:rPr>
          <w:lang w:val="de-DE"/>
        </w:rPr>
        <w:t>en. Vielleicht kann man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Seele noch fr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hzeitiger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 gebildet an</w:t>
      </w:r>
      <w:r w:rsidR="00505CA9">
        <w:rPr>
          <w:lang w:val="de-DE"/>
        </w:rPr>
        <w:t>s</w:t>
      </w:r>
      <w:r w:rsidRPr="00505CA9">
        <w:rPr>
          <w:lang w:val="de-DE"/>
        </w:rPr>
        <w:t>ehen, ehe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es noch zum Sprechen kommt, aber de</w:t>
      </w:r>
      <w:r w:rsidR="00505CA9">
        <w:rPr>
          <w:lang w:val="de-DE"/>
        </w:rPr>
        <w:t>s</w:t>
      </w:r>
      <w:r w:rsidRPr="00505CA9">
        <w:rPr>
          <w:lang w:val="de-DE"/>
        </w:rPr>
        <w:t>to gewi</w:t>
      </w:r>
      <w:r w:rsidR="00505CA9">
        <w:rPr>
          <w:lang w:val="de-DE"/>
        </w:rPr>
        <w:t>ss</w:t>
      </w:r>
      <w:r w:rsidRPr="00505CA9">
        <w:rPr>
          <w:lang w:val="de-DE"/>
        </w:rPr>
        <w:t>er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505CA9">
        <w:rPr>
          <w:lang w:val="de-DE"/>
        </w:rPr>
        <w:t>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es in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er Epoche, in der nicht blos Anlage zur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nunft</w:t>
      </w:r>
      <w:r w:rsidRPr="00505CA9">
        <w:rPr>
          <w:lang w:val="de-DE"/>
        </w:rPr>
        <w:t xml:space="preserve">, und Anlage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prechen zu lernen, </w:t>
      </w:r>
      <w:r w:rsidR="00505CA9">
        <w:rPr>
          <w:lang w:val="de-DE"/>
        </w:rPr>
        <w:t>s</w:t>
      </w:r>
      <w:r w:rsidRPr="00505CA9">
        <w:rPr>
          <w:lang w:val="de-DE"/>
        </w:rPr>
        <w:t>ondern auch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wirkliche Vernunft, und Sprachf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higkeit, als </w:t>
      </w:r>
      <w:r w:rsidRPr="00505CA9">
        <w:rPr>
          <w:lang w:val="de-DE"/>
        </w:rPr>
        <w:t>unmit-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telbare</w:t>
      </w:r>
      <w:r w:rsidRPr="00505CA9">
        <w:rPr>
          <w:lang w:val="de-DE"/>
        </w:rPr>
        <w:t xml:space="preserve"> 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</w:t>
      </w:r>
      <w:r w:rsidR="00505CA9">
        <w:rPr>
          <w:lang w:val="de-DE"/>
        </w:rPr>
        <w:t>s</w:t>
      </w:r>
      <w:r w:rsidRPr="00505CA9">
        <w:rPr>
          <w:lang w:val="de-DE"/>
        </w:rPr>
        <w:t>te 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gen vorhanden </w:t>
      </w:r>
      <w:r w:rsidR="00505CA9">
        <w:rPr>
          <w:lang w:val="de-DE"/>
        </w:rPr>
        <w:t>s</w:t>
      </w:r>
      <w:r w:rsidRPr="00505CA9">
        <w:rPr>
          <w:lang w:val="de-DE"/>
        </w:rPr>
        <w:t>ind.</w:t>
      </w:r>
    </w:p>
    <w:p w14:paraId="7E53B4D6" w14:textId="61025393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Laß es uns dahin ge</w:t>
      </w:r>
      <w:r w:rsidR="00505CA9">
        <w:rPr>
          <w:lang w:val="de-DE"/>
        </w:rPr>
        <w:t>s</w:t>
      </w:r>
      <w:r w:rsidRPr="00505CA9">
        <w:rPr>
          <w:lang w:val="de-DE"/>
        </w:rPr>
        <w:t>tellet la</w:t>
      </w:r>
      <w:r w:rsidR="00505CA9">
        <w:rPr>
          <w:lang w:val="de-DE"/>
        </w:rPr>
        <w:t>ss</w:t>
      </w:r>
      <w:r w:rsidRPr="00505CA9">
        <w:rPr>
          <w:lang w:val="de-DE"/>
        </w:rPr>
        <w:t>en, auf welche Art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Entwickelung der Grundkraft bis dahin vor </w:t>
      </w:r>
      <w:r w:rsidR="00505CA9">
        <w:rPr>
          <w:lang w:val="de-DE"/>
        </w:rPr>
        <w:t>s</w:t>
      </w:r>
      <w:r w:rsidRPr="00505CA9">
        <w:rPr>
          <w:lang w:val="de-DE"/>
        </w:rPr>
        <w:t>ich gehe,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was in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er die angebohrne Anlage zu jenen </w:t>
      </w:r>
      <w:r w:rsidRPr="00505CA9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higkei-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ten</w:t>
      </w:r>
      <w:r w:rsidRPr="00505CA9">
        <w:rPr>
          <w:lang w:val="de-DE"/>
        </w:rPr>
        <w:t xml:space="preserve"> eigentlich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ey, und in welcher Beziehung </w:t>
      </w:r>
      <w:r w:rsidR="00505CA9">
        <w:rPr>
          <w:lang w:val="de-DE"/>
        </w:rPr>
        <w:t>s</w:t>
      </w:r>
      <w:r w:rsidRPr="00505CA9">
        <w:rPr>
          <w:lang w:val="de-DE"/>
        </w:rPr>
        <w:t>ie auf die</w:t>
      </w:r>
      <w:r w:rsidR="00505CA9">
        <w:rPr>
          <w:lang w:val="de-DE"/>
        </w:rPr>
        <w:t>s</w:t>
      </w:r>
      <w:r w:rsidRPr="00505CA9">
        <w:rPr>
          <w:lang w:val="de-DE"/>
        </w:rPr>
        <w:t>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letztern </w:t>
      </w:r>
      <w:r w:rsidR="00505CA9">
        <w:rPr>
          <w:lang w:val="de-DE"/>
        </w:rPr>
        <w:t>s</w:t>
      </w:r>
      <w:r w:rsidRPr="00505CA9">
        <w:rPr>
          <w:lang w:val="de-DE"/>
        </w:rPr>
        <w:t>tehen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gen? </w:t>
      </w:r>
      <w:r w:rsidR="00505CA9">
        <w:rPr>
          <w:lang w:val="de-DE"/>
        </w:rPr>
        <w:t>s</w:t>
      </w:r>
      <w:r w:rsidRPr="00505CA9">
        <w:rPr>
          <w:lang w:val="de-DE"/>
        </w:rPr>
        <w:t>o muß uns doch noch eine andere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fruchtbare Unter</w:t>
      </w:r>
      <w:r w:rsidR="00505CA9">
        <w:rPr>
          <w:lang w:val="de-DE"/>
        </w:rPr>
        <w:t>s</w:t>
      </w:r>
      <w:r w:rsidRPr="00505CA9">
        <w:rPr>
          <w:lang w:val="de-DE"/>
        </w:rPr>
        <w:t>uchung auf</w:t>
      </w:r>
      <w:r w:rsidR="00505CA9">
        <w:rPr>
          <w:lang w:val="de-DE"/>
        </w:rPr>
        <w:t>s</w:t>
      </w:r>
      <w:r w:rsidRPr="00505CA9">
        <w:rPr>
          <w:lang w:val="de-DE"/>
        </w:rPr>
        <w:t>toßen, wenn wir bey die</w:t>
      </w:r>
      <w:r w:rsidR="00505CA9">
        <w:rPr>
          <w:lang w:val="de-DE"/>
        </w:rPr>
        <w:t>s</w:t>
      </w:r>
      <w:r w:rsidRPr="00505CA9">
        <w:rPr>
          <w:lang w:val="de-DE"/>
        </w:rPr>
        <w:t>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Entwickelung auf die </w:t>
      </w:r>
      <w:r w:rsidR="006873DF" w:rsidRPr="00034A7E">
        <w:rPr>
          <w:rFonts w:ascii="Calibri" w:hAnsi="Calibri"/>
          <w:b/>
          <w:bCs/>
          <w:lang w:val="de-DE"/>
        </w:rPr>
        <w:t>ä</w:t>
      </w:r>
      <w:r w:rsidRPr="00034A7E">
        <w:rPr>
          <w:b/>
          <w:bCs/>
          <w:lang w:val="de-DE"/>
        </w:rPr>
        <w:t>ußern Um</w:t>
      </w:r>
      <w:r w:rsidR="00505CA9" w:rsidRPr="00034A7E">
        <w:rPr>
          <w:b/>
          <w:bCs/>
          <w:lang w:val="de-DE"/>
        </w:rPr>
        <w:t>s</w:t>
      </w:r>
      <w:r w:rsidRPr="00034A7E">
        <w:rPr>
          <w:b/>
          <w:bCs/>
          <w:lang w:val="de-DE"/>
        </w:rPr>
        <w:t>t</w:t>
      </w:r>
      <w:r w:rsidR="006873DF" w:rsidRPr="00034A7E">
        <w:rPr>
          <w:rFonts w:ascii="Calibri" w:hAnsi="Calibri"/>
          <w:b/>
          <w:bCs/>
          <w:lang w:val="de-DE"/>
        </w:rPr>
        <w:t>ä</w:t>
      </w:r>
      <w:r w:rsidRPr="00034A7E">
        <w:rPr>
          <w:b/>
          <w:bCs/>
          <w:lang w:val="de-DE"/>
        </w:rPr>
        <w:t>nde und Ur</w:t>
      </w:r>
      <w:r w:rsidR="00505CA9" w:rsidRPr="00034A7E">
        <w:rPr>
          <w:b/>
          <w:bCs/>
          <w:lang w:val="de-DE"/>
        </w:rPr>
        <w:t>s</w:t>
      </w:r>
      <w:r w:rsidRPr="00034A7E">
        <w:rPr>
          <w:b/>
          <w:bCs/>
          <w:lang w:val="de-DE"/>
        </w:rPr>
        <w:t>achen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ehen, deren Einfluß zu </w:t>
      </w:r>
      <w:r w:rsidR="00A964D4" w:rsidRPr="00271324">
        <w:rPr>
          <w:lang w:val="de-DE"/>
        </w:rPr>
        <w:t>ihr</w:t>
      </w:r>
      <w:r w:rsidRPr="00505CA9">
        <w:rPr>
          <w:lang w:val="de-DE"/>
        </w:rPr>
        <w:t xml:space="preserve"> erfodert wird, und auf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ßere oder geringere Nothwendigkeit die</w:t>
      </w:r>
      <w:r w:rsidR="00505CA9">
        <w:rPr>
          <w:lang w:val="de-DE"/>
        </w:rPr>
        <w:t>s</w:t>
      </w:r>
      <w:r w:rsidRPr="00505CA9">
        <w:rPr>
          <w:lang w:val="de-DE"/>
        </w:rPr>
        <w:t>es Einflußes.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Die Anlagen zur Sprache und Vernunft </w:t>
      </w:r>
      <w:r w:rsidR="00505CA9">
        <w:rPr>
          <w:lang w:val="de-DE"/>
        </w:rPr>
        <w:t>s</w:t>
      </w:r>
      <w:r w:rsidRPr="00505CA9">
        <w:rPr>
          <w:lang w:val="de-DE"/>
        </w:rPr>
        <w:t>ind in der</w:t>
      </w:r>
      <w:r w:rsidRPr="00505CA9">
        <w:rPr>
          <w:lang w:val="de-DE"/>
        </w:rPr>
        <w:t xml:space="preserve"> 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gebohrnen</w:t>
      </w:r>
      <w:r w:rsidRPr="00505CA9">
        <w:rPr>
          <w:lang w:val="de-DE"/>
        </w:rPr>
        <w:t xml:space="preserve"> Natur; und die</w:t>
      </w:r>
      <w:r w:rsidR="00505CA9">
        <w:rPr>
          <w:lang w:val="de-DE"/>
        </w:rPr>
        <w:t>s</w:t>
      </w:r>
      <w:r w:rsidRPr="00505CA9">
        <w:rPr>
          <w:lang w:val="de-DE"/>
        </w:rPr>
        <w:t>e Natur treibet durch innere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Kraft wie der Keim in den Pflanzen, wenn die ihn 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tigkeit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etzende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Ur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achen vorhanden </w:t>
      </w:r>
      <w:r w:rsidR="00505CA9">
        <w:rPr>
          <w:lang w:val="de-DE"/>
        </w:rPr>
        <w:t>s</w:t>
      </w:r>
      <w:r w:rsidRPr="00505CA9">
        <w:rPr>
          <w:lang w:val="de-DE"/>
        </w:rPr>
        <w:t>ind,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Um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nde eher </w:t>
      </w:r>
      <w:r w:rsidR="00505CA9">
        <w:rPr>
          <w:lang w:val="de-DE"/>
        </w:rPr>
        <w:t>s</w:t>
      </w:r>
      <w:r w:rsidRPr="00505CA9">
        <w:rPr>
          <w:lang w:val="de-DE"/>
        </w:rPr>
        <w:t>einer Natur gem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ß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entwickeln </w:t>
      </w:r>
      <w:r w:rsidRPr="00505CA9">
        <w:rPr>
          <w:lang w:val="de-DE"/>
        </w:rPr>
        <w:t>la</w:t>
      </w:r>
      <w:r w:rsidR="00505CA9">
        <w:rPr>
          <w:lang w:val="de-DE"/>
        </w:rPr>
        <w:t>s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en</w:t>
      </w:r>
      <w:r w:rsidRPr="00505CA9">
        <w:rPr>
          <w:lang w:val="de-DE"/>
        </w:rPr>
        <w:t xml:space="preserve">. Da nun aber die erfolgende Entwickelung </w:t>
      </w:r>
      <w:r w:rsidR="00505CA9">
        <w:rPr>
          <w:lang w:val="de-DE"/>
        </w:rPr>
        <w:t>s</w:t>
      </w:r>
      <w:r w:rsidRPr="00505CA9">
        <w:rPr>
          <w:lang w:val="de-DE"/>
        </w:rPr>
        <w:t>o wohl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von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als von innern Ur</w:t>
      </w:r>
      <w:r w:rsidR="00505CA9">
        <w:rPr>
          <w:lang w:val="de-DE"/>
        </w:rPr>
        <w:t>s</w:t>
      </w:r>
      <w:r w:rsidRPr="00505CA9">
        <w:rPr>
          <w:lang w:val="de-DE"/>
        </w:rPr>
        <w:t>achen abh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ngt, wie weit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 jene unentbehrlich, wenn wir blos hier die </w:t>
      </w:r>
      <w:r w:rsidRPr="00505CA9">
        <w:rPr>
          <w:lang w:val="de-DE"/>
        </w:rPr>
        <w:t>Sprach-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higkeit</w:t>
      </w:r>
      <w:r w:rsidRPr="00505CA9">
        <w:rPr>
          <w:lang w:val="de-DE"/>
        </w:rPr>
        <w:t xml:space="preserve"> in Betracht ziehen? Wie </w:t>
      </w:r>
      <w:r w:rsidR="00505CA9">
        <w:rPr>
          <w:lang w:val="de-DE"/>
        </w:rPr>
        <w:t>s</w:t>
      </w:r>
      <w:r w:rsidRPr="00505CA9">
        <w:rPr>
          <w:lang w:val="de-DE"/>
        </w:rPr>
        <w:t>tarktreibend i</w:t>
      </w:r>
      <w:r w:rsidR="00505CA9">
        <w:rPr>
          <w:lang w:val="de-DE"/>
        </w:rPr>
        <w:t>s</w:t>
      </w:r>
      <w:r w:rsidRPr="00505CA9">
        <w:rPr>
          <w:lang w:val="de-DE"/>
        </w:rPr>
        <w:t>t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innere Naturanlage dazu und wie weit braucht es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Pflege und der Reizung von außen? </w:t>
      </w:r>
      <w:r w:rsidR="006873DF" w:rsidRPr="006873DF">
        <w:rPr>
          <w:rFonts w:ascii="Calibri" w:hAnsi="Calibri"/>
          <w:lang w:val="de-DE"/>
        </w:rPr>
        <w:t>Ist</w:t>
      </w:r>
      <w:r w:rsidRPr="00505CA9">
        <w:rPr>
          <w:lang w:val="de-DE"/>
        </w:rPr>
        <w:t xml:space="preserve"> hier nichts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weiter n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thig, als was der nat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rlich nothwendige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brauch</w:t>
      </w:r>
      <w:r w:rsidRPr="00505CA9">
        <w:rPr>
          <w:lang w:val="de-DE"/>
        </w:rPr>
        <w:t xml:space="preserve"> voll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ndiger und ge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under Sinnglieder </w:t>
      </w:r>
      <w:r w:rsidR="00505CA9">
        <w:rPr>
          <w:lang w:val="de-DE"/>
        </w:rPr>
        <w:t>s</w:t>
      </w:r>
      <w:r w:rsidRPr="00505CA9">
        <w:rPr>
          <w:lang w:val="de-DE"/>
        </w:rPr>
        <w:t>chon mit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ich bringet? oder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berdieß noch eine </w:t>
      </w:r>
      <w:r w:rsidRPr="00034A7E">
        <w:rPr>
          <w:b/>
          <w:bCs/>
          <w:lang w:val="de-DE"/>
        </w:rPr>
        <w:t>Anf</w:t>
      </w:r>
      <w:r w:rsidR="006873DF" w:rsidRPr="00034A7E">
        <w:rPr>
          <w:rFonts w:ascii="Calibri" w:hAnsi="Calibri"/>
          <w:b/>
          <w:bCs/>
          <w:lang w:val="de-DE"/>
        </w:rPr>
        <w:t>ü</w:t>
      </w:r>
      <w:r w:rsidRPr="00034A7E">
        <w:rPr>
          <w:b/>
          <w:bCs/>
          <w:lang w:val="de-DE"/>
        </w:rPr>
        <w:t>hrung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von andern </w:t>
      </w:r>
      <w:r w:rsidR="00505CA9">
        <w:rPr>
          <w:lang w:val="de-DE"/>
        </w:rPr>
        <w:t>s</w:t>
      </w:r>
      <w:r w:rsidRPr="00505CA9">
        <w:rPr>
          <w:lang w:val="de-DE"/>
        </w:rPr>
        <w:t>chon bis zur Sprache entwickelten Men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und eine </w:t>
      </w:r>
      <w:r w:rsidR="006873DF" w:rsidRPr="00034A7E">
        <w:rPr>
          <w:rFonts w:ascii="Calibri" w:hAnsi="Calibri"/>
          <w:b/>
          <w:bCs/>
          <w:lang w:val="de-DE"/>
        </w:rPr>
        <w:t>In</w:t>
      </w:r>
      <w:r w:rsidR="00505CA9" w:rsidRPr="00034A7E">
        <w:rPr>
          <w:b/>
          <w:bCs/>
          <w:lang w:val="de-DE"/>
        </w:rPr>
        <w:t>s</w:t>
      </w:r>
      <w:r w:rsidRPr="00034A7E">
        <w:rPr>
          <w:b/>
          <w:bCs/>
          <w:lang w:val="de-DE"/>
        </w:rPr>
        <w:t>truktion</w:t>
      </w:r>
      <w:r w:rsidRPr="00505CA9">
        <w:rPr>
          <w:lang w:val="de-DE"/>
        </w:rPr>
        <w:t xml:space="preserve"> erfoderlich, wie eine Art von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</w:t>
      </w:r>
      <w:r w:rsidR="00505CA9">
        <w:rPr>
          <w:lang w:val="de-DE"/>
        </w:rPr>
        <w:t>s</w:t>
      </w:r>
      <w:r w:rsidRPr="00505CA9">
        <w:rPr>
          <w:lang w:val="de-DE"/>
        </w:rPr>
        <w:t>tlicher Pflege bey un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eren Pflanzen </w:t>
      </w:r>
      <w:ins w:id="77" w:author="John Hymers" w:date="2024-04-13T00:01:00Z">
        <w:r w:rsidR="00A964D4" w:rsidRPr="00271324">
          <w:rPr>
            <w:lang w:val="de-DE"/>
          </w:rPr>
          <w:t>aus</w:t>
        </w:r>
      </w:ins>
      <w:del w:id="78" w:author="John Hymers" w:date="2024-04-13T00:01:00Z">
        <w:r w:rsidRPr="00505CA9">
          <w:rPr>
            <w:lang w:val="de-DE"/>
          </w:rPr>
          <w:delText>und</w:delText>
        </w:r>
      </w:del>
      <w:r w:rsidRPr="00505CA9">
        <w:rPr>
          <w:lang w:val="de-DE"/>
        </w:rPr>
        <w:t xml:space="preserve"> </w:t>
      </w:r>
      <w:r w:rsidR="00034A7E">
        <w:rPr>
          <w:lang w:val="de-DE"/>
        </w:rPr>
        <w:t xml:space="preserve">[[note: also in UMich]] </w:t>
      </w:r>
      <w:r w:rsidRPr="00505CA9">
        <w:rPr>
          <w:lang w:val="de-DE"/>
        </w:rPr>
        <w:t xml:space="preserve">heißen </w:t>
      </w:r>
      <w:r w:rsidRPr="00505CA9">
        <w:rPr>
          <w:lang w:val="de-DE"/>
        </w:rPr>
        <w:t>Erd-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trichen</w:t>
      </w:r>
      <w:r w:rsidRPr="00505CA9">
        <w:rPr>
          <w:lang w:val="de-DE"/>
        </w:rPr>
        <w:t xml:space="preserve">, wenn </w:t>
      </w:r>
      <w:r w:rsidR="00505CA9">
        <w:rPr>
          <w:lang w:val="de-DE"/>
        </w:rPr>
        <w:t>s</w:t>
      </w:r>
      <w:r w:rsidRPr="00505CA9">
        <w:rPr>
          <w:lang w:val="de-DE"/>
        </w:rPr>
        <w:t>ie zu Bl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the kommen und reife Fr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chte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geben </w:t>
      </w:r>
      <w:r w:rsidR="00505CA9">
        <w:rPr>
          <w:lang w:val="de-DE"/>
        </w:rPr>
        <w:t>s</w:t>
      </w:r>
      <w:r w:rsidRPr="00505CA9">
        <w:rPr>
          <w:lang w:val="de-DE"/>
        </w:rPr>
        <w:t>ollen.</w:t>
      </w:r>
    </w:p>
    <w:p w14:paraId="3C217E27" w14:textId="223E53F6" w:rsidR="0041609F" w:rsidRPr="00505CA9" w:rsidRDefault="006873DF" w:rsidP="0041609F">
      <w:pPr>
        <w:rPr>
          <w:lang w:val="de-DE"/>
        </w:rPr>
      </w:pPr>
      <w:r w:rsidRPr="006873DF">
        <w:rPr>
          <w:rFonts w:ascii="Calibri" w:hAnsi="Calibri"/>
          <w:lang w:val="de-DE"/>
        </w:rPr>
        <w:t>In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="0041609F" w:rsidRPr="00505CA9">
        <w:rPr>
          <w:lang w:val="de-DE"/>
        </w:rPr>
        <w:t>768</w:t>
      </w:r>
      <w:r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="0041609F" w:rsidRPr="00505CA9">
        <w:rPr>
          <w:lang w:val="de-DE"/>
        </w:rPr>
        <w:t>Anhang</w:t>
      </w:r>
    </w:p>
    <w:p w14:paraId="72EC1412" w14:textId="30CC31A9" w:rsidR="00B97BB6" w:rsidRPr="00B97BB6" w:rsidRDefault="006873DF" w:rsidP="0041609F">
      <w:pPr>
        <w:rPr>
          <w:rFonts w:ascii="Calibri" w:hAnsi="Calibri"/>
          <w:lang w:val="de-DE"/>
        </w:rPr>
      </w:pPr>
      <w:r w:rsidRPr="006873DF">
        <w:rPr>
          <w:rFonts w:ascii="Calibri" w:hAnsi="Calibri"/>
          <w:lang w:val="de-DE"/>
        </w:rPr>
        <w:t>In</w:t>
      </w:r>
      <w:r w:rsidR="0041609F" w:rsidRPr="00505CA9">
        <w:rPr>
          <w:lang w:val="de-DE"/>
        </w:rPr>
        <w:t xml:space="preserve"> den neuern Unter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uchungen, die durch die </w:t>
      </w:r>
      <w:r w:rsidR="0041609F" w:rsidRPr="00505CA9">
        <w:rPr>
          <w:lang w:val="de-DE"/>
        </w:rPr>
        <w:t>be-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kannte</w:t>
      </w:r>
      <w:r w:rsidR="0041609F" w:rsidRPr="00505CA9">
        <w:rPr>
          <w:lang w:val="de-DE"/>
        </w:rPr>
        <w:t xml:space="preserve"> Berlini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che Aufgabe 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ber die Erfindung der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Sprache veranla</w:t>
      </w:r>
      <w:r w:rsidR="00505CA9">
        <w:rPr>
          <w:lang w:val="de-DE"/>
        </w:rPr>
        <w:t>ss</w:t>
      </w:r>
      <w:r w:rsidR="0041609F" w:rsidRPr="00505CA9">
        <w:rPr>
          <w:lang w:val="de-DE"/>
        </w:rPr>
        <w:t xml:space="preserve">et worden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ind,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 die allgemeine Frage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be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onders in der </w:t>
      </w:r>
      <w:r w:rsidR="0041609F" w:rsidRPr="00505CA9">
        <w:rPr>
          <w:lang w:val="de-DE"/>
        </w:rPr>
        <w:t>letzterw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hnten</w:t>
      </w:r>
      <w:r w:rsidR="0041609F" w:rsidRPr="00505CA9">
        <w:rPr>
          <w:lang w:val="de-DE"/>
        </w:rPr>
        <w:t xml:space="preserve"> Anwendung auf die</w:t>
      </w:r>
      <w:r w:rsidR="00B97BB6" w:rsidRPr="00B97BB6">
        <w:rPr>
          <w:rFonts w:ascii="Calibri" w:hAnsi="Calibri"/>
          <w:lang w:val="de-DE"/>
        </w:rPr>
        <w:br/>
      </w:r>
      <w:r w:rsidR="0041609F" w:rsidRPr="00034A7E">
        <w:rPr>
          <w:b/>
          <w:bCs/>
          <w:lang w:val="de-DE"/>
        </w:rPr>
        <w:t>Sprachf</w:t>
      </w:r>
      <w:r w:rsidRPr="00034A7E">
        <w:rPr>
          <w:rFonts w:ascii="Calibri" w:hAnsi="Calibri"/>
          <w:b/>
          <w:bCs/>
          <w:lang w:val="de-DE"/>
        </w:rPr>
        <w:t>ä</w:t>
      </w:r>
      <w:r w:rsidR="0041609F" w:rsidRPr="00034A7E">
        <w:rPr>
          <w:b/>
          <w:bCs/>
          <w:lang w:val="de-DE"/>
        </w:rPr>
        <w:t>higkeit</w:t>
      </w:r>
      <w:r w:rsidR="0041609F" w:rsidRPr="00505CA9">
        <w:rPr>
          <w:lang w:val="de-DE"/>
        </w:rPr>
        <w:t xml:space="preserve"> vorgekommen. Aber da die Art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und Wei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e, nach welcher die Entwickelung der Anlage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zum Sprechen innerlich erfolget, am mei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ten die</w:t>
      </w:r>
      <w:r w:rsidR="0041609F" w:rsidRPr="00505CA9">
        <w:rPr>
          <w:lang w:val="de-DE"/>
        </w:rPr>
        <w:t xml:space="preserve"> Auf-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merk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amkeit</w:t>
      </w:r>
      <w:r w:rsidR="0041609F" w:rsidRPr="00505CA9">
        <w:rPr>
          <w:lang w:val="de-DE"/>
        </w:rPr>
        <w:t xml:space="preserve"> der Philo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ophen erfodert hat, die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ich mit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der Aufl</w:t>
      </w:r>
      <w:r w:rsidRPr="006873DF">
        <w:rPr>
          <w:rFonts w:ascii="Calibri" w:hAnsi="Calibri"/>
          <w:lang w:val="de-DE"/>
        </w:rPr>
        <w:t>ö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ung der Aufgabe be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ftiget,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o hat es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ich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am Ende gezeigt, daß der Punkt, von der </w:t>
      </w:r>
      <w:r w:rsidR="0041609F" w:rsidRPr="00034A7E">
        <w:rPr>
          <w:b/>
          <w:bCs/>
          <w:lang w:val="de-DE"/>
        </w:rPr>
        <w:t>Entbehr-</w:t>
      </w:r>
      <w:r w:rsidR="00B97BB6" w:rsidRPr="00034A7E">
        <w:rPr>
          <w:rFonts w:ascii="Calibri" w:hAnsi="Calibri"/>
          <w:b/>
          <w:bCs/>
          <w:lang w:val="de-DE"/>
        </w:rPr>
        <w:br/>
      </w:r>
      <w:r w:rsidR="0041609F" w:rsidRPr="00034A7E">
        <w:rPr>
          <w:b/>
          <w:bCs/>
          <w:lang w:val="de-DE"/>
        </w:rPr>
        <w:t>lichkeit</w:t>
      </w:r>
      <w:r w:rsidR="0041609F" w:rsidRPr="00034A7E">
        <w:rPr>
          <w:b/>
          <w:bCs/>
          <w:lang w:val="de-DE"/>
        </w:rPr>
        <w:t xml:space="preserve"> oder Unentbehrlichkeit der men</w:t>
      </w:r>
      <w:r w:rsidR="00505CA9" w:rsidRPr="00034A7E">
        <w:rPr>
          <w:b/>
          <w:bCs/>
          <w:lang w:val="de-DE"/>
        </w:rPr>
        <w:t>s</w:t>
      </w:r>
      <w:r w:rsidR="0041609F" w:rsidRPr="00034A7E">
        <w:rPr>
          <w:b/>
          <w:bCs/>
          <w:lang w:val="de-DE"/>
        </w:rPr>
        <w:t>chlichen</w:t>
      </w:r>
      <w:r w:rsidR="00B97BB6" w:rsidRPr="00034A7E">
        <w:rPr>
          <w:rFonts w:ascii="Calibri" w:hAnsi="Calibri"/>
          <w:b/>
          <w:bCs/>
          <w:lang w:val="de-DE"/>
        </w:rPr>
        <w:br/>
      </w:r>
      <w:r w:rsidR="0041609F" w:rsidRPr="00034A7E">
        <w:rPr>
          <w:b/>
          <w:bCs/>
          <w:lang w:val="de-DE"/>
        </w:rPr>
        <w:t>Anf</w:t>
      </w:r>
      <w:r w:rsidRPr="00034A7E">
        <w:rPr>
          <w:rFonts w:ascii="Calibri" w:hAnsi="Calibri"/>
          <w:b/>
          <w:bCs/>
          <w:lang w:val="de-DE"/>
        </w:rPr>
        <w:t>ü</w:t>
      </w:r>
      <w:r w:rsidR="0041609F" w:rsidRPr="00034A7E">
        <w:rPr>
          <w:b/>
          <w:bCs/>
          <w:lang w:val="de-DE"/>
        </w:rPr>
        <w:t>hrung</w:t>
      </w:r>
      <w:r w:rsidR="0041609F" w:rsidRPr="00505CA9">
        <w:rPr>
          <w:lang w:val="de-DE"/>
        </w:rPr>
        <w:t>, der doch Einer der we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entlich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ten St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cke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war, wenige Aufkl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rung mehr erhalten habe, als er nicht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vorher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chon hatte. Die Verbindung der Vernunft und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der Sprache mit einander, </w:t>
      </w:r>
      <w:r w:rsidR="00A964D4" w:rsidRPr="00271324">
        <w:rPr>
          <w:lang w:val="de-DE"/>
        </w:rPr>
        <w:t>ihr</w:t>
      </w:r>
      <w:r w:rsidR="0041609F" w:rsidRPr="00505CA9">
        <w:rPr>
          <w:lang w:val="de-DE"/>
        </w:rPr>
        <w:t xml:space="preserve"> wech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el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eitiger Einfluß in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einander, und die Art, wie die Grundkraft des </w:t>
      </w:r>
      <w:ins w:id="79" w:author="John Hymers" w:date="2024-04-13T00:01:00Z">
        <w:r w:rsidR="00A964D4" w:rsidRPr="00271324">
          <w:rPr>
            <w:lang w:val="de-DE"/>
          </w:rPr>
          <w:t>Menschen</w:t>
        </w:r>
      </w:ins>
      <w:del w:id="80" w:author="John Hymers" w:date="2024-04-13T00:01:00Z">
        <w:r w:rsidR="0041609F" w:rsidRPr="00505CA9">
          <w:rPr>
            <w:lang w:val="de-DE"/>
          </w:rPr>
          <w:delText>Men-</w:delText>
        </w:r>
        <w:r w:rsidR="00B97BB6" w:rsidRPr="00B97BB6">
          <w:rPr>
            <w:rFonts w:ascii="Calibri" w:hAnsi="Calibri"/>
            <w:lang w:val="de-DE"/>
          </w:rPr>
          <w:br/>
        </w:r>
        <w:r w:rsidR="00505CA9">
          <w:rPr>
            <w:lang w:val="de-DE"/>
          </w:rPr>
          <w:delText>s</w:delText>
        </w:r>
        <w:r w:rsidR="0041609F" w:rsidRPr="00505CA9">
          <w:rPr>
            <w:lang w:val="de-DE"/>
          </w:rPr>
          <w:delText>chen</w:delText>
        </w:r>
      </w:del>
      <w:r w:rsidR="0041609F" w:rsidRPr="00505CA9">
        <w:rPr>
          <w:lang w:val="de-DE"/>
        </w:rPr>
        <w:t xml:space="preserve"> unter der Voraus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etzung, daß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ie aus innerer</w:t>
      </w:r>
      <w:r w:rsidR="006B32E2">
        <w:rPr>
          <w:lang w:val="de-DE"/>
        </w:rPr>
        <w:t xml:space="preserve"> </w:t>
      </w:r>
      <w:ins w:id="81" w:author="John Hymers" w:date="2024-04-13T00:01:00Z">
        <w:r w:rsidR="00A964D4" w:rsidRPr="00271324">
          <w:rPr>
            <w:lang w:val="de-DE"/>
          </w:rPr>
          <w:t>Genügsamkeit</w:t>
        </w:r>
      </w:ins>
      <w:del w:id="82" w:author="John Hymers" w:date="2024-04-13T00:01:00Z">
        <w:r w:rsidR="0041609F" w:rsidRPr="00505CA9">
          <w:rPr>
            <w:lang w:val="de-DE"/>
          </w:rPr>
          <w:delText xml:space="preserve"> Ge-</w:delText>
        </w:r>
      </w:del>
      <w:r w:rsidR="00B97BB6" w:rsidRPr="00B97BB6">
        <w:rPr>
          <w:rFonts w:ascii="Calibri" w:hAnsi="Calibri"/>
          <w:lang w:val="de-DE"/>
        </w:rPr>
        <w:br/>
      </w:r>
      <w:del w:id="83" w:author="John Hymers" w:date="2024-04-13T00:01:00Z">
        <w:r w:rsidR="0041609F" w:rsidRPr="00505CA9">
          <w:rPr>
            <w:lang w:val="de-DE"/>
          </w:rPr>
          <w:delText>nug</w:delText>
        </w:r>
        <w:r w:rsidR="00505CA9">
          <w:rPr>
            <w:lang w:val="de-DE"/>
          </w:rPr>
          <w:delText>s</w:delText>
        </w:r>
        <w:r w:rsidR="0041609F" w:rsidRPr="00505CA9">
          <w:rPr>
            <w:lang w:val="de-DE"/>
          </w:rPr>
          <w:delText>amkeit</w:delText>
        </w:r>
      </w:del>
      <w:r w:rsidR="0041609F"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ich </w:t>
      </w:r>
      <w:r w:rsidRPr="006873DF">
        <w:rPr>
          <w:rFonts w:ascii="Calibri" w:hAnsi="Calibri"/>
          <w:lang w:val="de-DE"/>
        </w:rPr>
        <w:t>Id</w:t>
      </w:r>
      <w:r w:rsidR="0041609F" w:rsidRPr="00505CA9">
        <w:rPr>
          <w:lang w:val="de-DE"/>
        </w:rPr>
        <w:t>een und Begriffe ver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chaffe, auch </w:t>
      </w:r>
      <w:r w:rsidR="0041609F" w:rsidRPr="00505CA9">
        <w:rPr>
          <w:lang w:val="de-DE"/>
        </w:rPr>
        <w:t>zu-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gleich</w:t>
      </w:r>
      <w:r w:rsidR="0041609F" w:rsidRPr="00505CA9">
        <w:rPr>
          <w:lang w:val="de-DE"/>
        </w:rPr>
        <w:t xml:space="preserve"> auf </w:t>
      </w:r>
      <w:r w:rsidR="0041609F" w:rsidRPr="00034A7E">
        <w:rPr>
          <w:b/>
          <w:bCs/>
          <w:lang w:val="de-DE"/>
        </w:rPr>
        <w:t>W</w:t>
      </w:r>
      <w:r w:rsidRPr="00034A7E">
        <w:rPr>
          <w:rFonts w:ascii="Calibri" w:hAnsi="Calibri"/>
          <w:b/>
          <w:bCs/>
          <w:lang w:val="de-DE"/>
        </w:rPr>
        <w:t>ö</w:t>
      </w:r>
      <w:r w:rsidR="0041609F" w:rsidRPr="00034A7E">
        <w:rPr>
          <w:b/>
          <w:bCs/>
          <w:lang w:val="de-DE"/>
        </w:rPr>
        <w:t>rter</w:t>
      </w:r>
      <w:r w:rsidR="0041609F" w:rsidRPr="00505CA9">
        <w:rPr>
          <w:lang w:val="de-DE"/>
        </w:rPr>
        <w:t xml:space="preserve"> kommen m</w:t>
      </w:r>
      <w:r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="0041609F" w:rsidRPr="00505CA9">
        <w:rPr>
          <w:lang w:val="de-DE"/>
        </w:rPr>
        <w:t>e, und wie die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 </w:t>
      </w:r>
      <w:r w:rsidR="0041609F" w:rsidRPr="00505CA9">
        <w:rPr>
          <w:lang w:val="de-DE"/>
        </w:rPr>
        <w:t>wie-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derum</w:t>
      </w:r>
      <w:r w:rsidR="0041609F" w:rsidRPr="00505CA9">
        <w:rPr>
          <w:lang w:val="de-DE"/>
        </w:rPr>
        <w:t xml:space="preserve"> die Begriffe bef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rdern,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t, wie ich meine, </w:t>
      </w:r>
      <w:r w:rsidR="0041609F" w:rsidRPr="00505CA9">
        <w:rPr>
          <w:lang w:val="de-DE"/>
        </w:rPr>
        <w:t>v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l-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lig</w:t>
      </w:r>
      <w:r w:rsidR="0041609F" w:rsidRPr="00505CA9">
        <w:rPr>
          <w:lang w:val="de-DE"/>
        </w:rPr>
        <w:t xml:space="preserve"> ins Helle ge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etzt. Aber was die Fort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chreitung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von dem angebohrnen Zu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tand der Grundkraft bis zu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den 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ten Begriffen und deren </w:t>
      </w:r>
      <w:r w:rsidR="0041609F" w:rsidRPr="00505CA9">
        <w:rPr>
          <w:lang w:val="de-DE"/>
        </w:rPr>
        <w:t>Bezeichung</w:t>
      </w:r>
      <w:r w:rsidR="0041609F" w:rsidRPr="00505CA9">
        <w:rPr>
          <w:lang w:val="de-DE"/>
        </w:rPr>
        <w:t xml:space="preserve"> durch T</w:t>
      </w:r>
      <w:r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ne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betrift, und insbe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ondere die Frage</w:t>
      </w:r>
      <w:ins w:id="84" w:author="John Hymers" w:date="2024-04-13T00:01:00Z">
        <w:r w:rsidR="00A964D4" w:rsidRPr="00271324">
          <w:rPr>
            <w:lang w:val="de-DE"/>
          </w:rPr>
          <w:t>,</w:t>
        </w:r>
      </w:ins>
      <w:del w:id="85" w:author="John Hymers" w:date="2024-04-13T00:01:00Z">
        <w:r w:rsidR="0041609F" w:rsidRPr="00505CA9">
          <w:rPr>
            <w:lang w:val="de-DE"/>
          </w:rPr>
          <w:delText>;</w:delText>
        </w:r>
      </w:del>
      <w:r w:rsidR="0041609F" w:rsidRPr="00505CA9">
        <w:rPr>
          <w:lang w:val="de-DE"/>
        </w:rPr>
        <w:t xml:space="preserve"> ob nicht Bey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piele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anderer, Ermunterungen, Anf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hrungen durch gewi</w:t>
      </w:r>
      <w:r w:rsidR="00505CA9">
        <w:rPr>
          <w:lang w:val="de-DE"/>
        </w:rPr>
        <w:t>ss</w:t>
      </w:r>
      <w:r w:rsidR="0041609F" w:rsidRPr="00505CA9">
        <w:rPr>
          <w:lang w:val="de-DE"/>
        </w:rPr>
        <w:t>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gefli</w:t>
      </w:r>
      <w:r w:rsidR="00505CA9">
        <w:rPr>
          <w:lang w:val="de-DE"/>
        </w:rPr>
        <w:t>ss</w:t>
      </w:r>
      <w:r w:rsidR="0041609F" w:rsidRPr="00505CA9">
        <w:rPr>
          <w:lang w:val="de-DE"/>
        </w:rPr>
        <w:t>entlich eingelenkte Um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nde, unter welchen man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die Naturkraft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etzen kann, als Geburtshelfer des </w:t>
      </w:r>
      <w:r w:rsidR="0041609F" w:rsidRPr="00505CA9">
        <w:rPr>
          <w:lang w:val="de-DE"/>
        </w:rPr>
        <w:t>wirk-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lichen</w:t>
      </w:r>
      <w:r w:rsidR="0041609F" w:rsidRPr="00505CA9">
        <w:rPr>
          <w:lang w:val="de-DE"/>
        </w:rPr>
        <w:t xml:space="preserve"> Gebrauchs des Ver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tandes, und der </w:t>
      </w:r>
      <w:r w:rsidR="0041609F" w:rsidRPr="00505CA9">
        <w:rPr>
          <w:lang w:val="de-DE"/>
        </w:rPr>
        <w:t>Sprachf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higkeit</w:t>
      </w:r>
      <w:r w:rsidR="0041609F" w:rsidRPr="00505CA9">
        <w:rPr>
          <w:lang w:val="de-DE"/>
        </w:rPr>
        <w:t xml:space="preserve">, nothwendig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ind, und unter welchen </w:t>
      </w:r>
      <w:r w:rsidR="0041609F" w:rsidRPr="00505CA9">
        <w:rPr>
          <w:lang w:val="de-DE"/>
        </w:rPr>
        <w:t>Bedingun-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gen?</w:t>
      </w:r>
      <w:r w:rsidR="0041609F"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o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t zwar hier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ber von einigen vieles vortrefliches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ge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>agt, aber auch noch vieles zur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ckgela</w:t>
      </w:r>
      <w:r w:rsidR="00505CA9">
        <w:rPr>
          <w:lang w:val="de-DE"/>
        </w:rPr>
        <w:t>ss</w:t>
      </w:r>
      <w:r w:rsidR="0041609F" w:rsidRPr="00505CA9">
        <w:rPr>
          <w:lang w:val="de-DE"/>
        </w:rPr>
        <w:t>en worden.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Der angebohrnen Vernunft- und Sprachf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higkeit </w:t>
      </w:r>
      <w:r w:rsidR="0041609F" w:rsidRPr="00505CA9">
        <w:rPr>
          <w:lang w:val="de-DE"/>
        </w:rPr>
        <w:t>ohn-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geachtet</w:t>
      </w:r>
      <w:r w:rsidR="0041609F" w:rsidRPr="00505CA9">
        <w:rPr>
          <w:lang w:val="de-DE"/>
        </w:rPr>
        <w:t xml:space="preserve"> hat es doch Waldmen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chen gegeben. Dieß </w:t>
      </w:r>
      <w:r w:rsidR="0041609F" w:rsidRPr="00505CA9">
        <w:rPr>
          <w:lang w:val="de-DE"/>
        </w:rPr>
        <w:t>al-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lein</w:t>
      </w:r>
      <w:r w:rsidR="0041609F" w:rsidRPr="00505CA9">
        <w:rPr>
          <w:lang w:val="de-DE"/>
        </w:rPr>
        <w:t xml:space="preserve"> i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t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chon </w:t>
      </w:r>
      <w:ins w:id="86" w:author="John Hymers" w:date="2024-04-13T00:01:00Z">
        <w:r w:rsidR="00A964D4" w:rsidRPr="00271324">
          <w:rPr>
            <w:lang w:val="de-DE"/>
          </w:rPr>
          <w:t>Beweis</w:t>
        </w:r>
      </w:ins>
      <w:del w:id="87" w:author="John Hymers" w:date="2024-04-13T00:01:00Z">
        <w:r w:rsidR="0041609F" w:rsidRPr="00505CA9">
          <w:rPr>
            <w:lang w:val="de-DE"/>
          </w:rPr>
          <w:delText>Bewei</w:delText>
        </w:r>
        <w:r w:rsidR="00505CA9">
          <w:rPr>
            <w:lang w:val="de-DE"/>
          </w:rPr>
          <w:delText>s</w:delText>
        </w:r>
        <w:r w:rsidR="0041609F" w:rsidRPr="00505CA9">
          <w:rPr>
            <w:lang w:val="de-DE"/>
          </w:rPr>
          <w:delText>es</w:delText>
        </w:r>
      </w:del>
      <w:r w:rsidR="0041609F" w:rsidRPr="00505CA9">
        <w:rPr>
          <w:lang w:val="de-DE"/>
        </w:rPr>
        <w:t xml:space="preserve"> genug, daß damit die Sache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nicht erkl</w:t>
      </w:r>
      <w:r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ret werde, wenn man </w:t>
      </w:r>
      <w:r w:rsidR="00505CA9">
        <w:rPr>
          <w:lang w:val="de-DE"/>
        </w:rPr>
        <w:t>s</w:t>
      </w:r>
      <w:r w:rsidR="0041609F" w:rsidRPr="00505CA9">
        <w:rPr>
          <w:lang w:val="de-DE"/>
        </w:rPr>
        <w:t xml:space="preserve">ich nur </w:t>
      </w:r>
      <w:r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berhaupt auf</w:t>
      </w:r>
    </w:p>
    <w:p w14:paraId="368B2738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die</w:t>
      </w:r>
    </w:p>
    <w:p w14:paraId="18818B88" w14:textId="65CAF7A3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769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zum eilften Ver</w:t>
      </w:r>
      <w:r w:rsidR="00505CA9">
        <w:rPr>
          <w:lang w:val="de-DE"/>
        </w:rPr>
        <w:t>s</w:t>
      </w:r>
      <w:r w:rsidRPr="00505CA9">
        <w:rPr>
          <w:lang w:val="de-DE"/>
        </w:rPr>
        <w:t>uch.</w:t>
      </w:r>
    </w:p>
    <w:p w14:paraId="405CA9A3" w14:textId="333A237A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die men</w:t>
      </w:r>
      <w:r w:rsidR="00505CA9">
        <w:rPr>
          <w:lang w:val="de-DE"/>
        </w:rPr>
        <w:t>s</w:t>
      </w:r>
      <w:r w:rsidRPr="00505CA9">
        <w:rPr>
          <w:lang w:val="de-DE"/>
        </w:rPr>
        <w:t>chliche Anlage zur Sprache und auf die Art,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olche entwickeln </w:t>
      </w:r>
      <w:r w:rsidRPr="00034A7E">
        <w:rPr>
          <w:b/>
          <w:bCs/>
          <w:lang w:val="de-DE"/>
        </w:rPr>
        <w:t>k</w:t>
      </w:r>
      <w:r w:rsidR="006873DF" w:rsidRPr="00034A7E">
        <w:rPr>
          <w:rFonts w:ascii="Calibri" w:hAnsi="Calibri"/>
          <w:b/>
          <w:bCs/>
          <w:lang w:val="de-DE"/>
        </w:rPr>
        <w:t>ö</w:t>
      </w:r>
      <w:r w:rsidRPr="00034A7E">
        <w:rPr>
          <w:b/>
          <w:bCs/>
          <w:lang w:val="de-DE"/>
        </w:rPr>
        <w:t>nne</w:t>
      </w:r>
      <w:r w:rsidRPr="00505CA9">
        <w:rPr>
          <w:lang w:val="de-DE"/>
        </w:rPr>
        <w:t>, berufet. Es geh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ret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mehr dazu, wenn man erwei</w:t>
      </w:r>
      <w:r w:rsidR="00505CA9">
        <w:rPr>
          <w:lang w:val="de-DE"/>
        </w:rPr>
        <w:t>s</w:t>
      </w:r>
      <w:r w:rsidRPr="00505CA9">
        <w:rPr>
          <w:lang w:val="de-DE"/>
        </w:rPr>
        <w:t>en will, der Men</w:t>
      </w:r>
      <w:r w:rsidR="00505CA9">
        <w:rPr>
          <w:lang w:val="de-DE"/>
        </w:rPr>
        <w:t>s</w:t>
      </w:r>
      <w:r w:rsidRPr="00505CA9">
        <w:rPr>
          <w:lang w:val="de-DE"/>
        </w:rPr>
        <w:t>ch habe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durch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 innere Naturkraft, ohne Vorgang und </w:t>
      </w:r>
      <w:r w:rsidRPr="00505CA9">
        <w:rPr>
          <w:lang w:val="de-DE"/>
        </w:rPr>
        <w:t>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hrung</w:t>
      </w:r>
      <w:r w:rsidRPr="00505CA9">
        <w:rPr>
          <w:lang w:val="de-DE"/>
        </w:rPr>
        <w:t>, eine Sprache wirklich erfinden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nnen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>en.</w:t>
      </w:r>
    </w:p>
    <w:p w14:paraId="0605E527" w14:textId="4D6274E8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Hier will ich nicht wiederholen, was andere,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was 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dar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in einer be</w:t>
      </w:r>
      <w:r w:rsidR="00505CA9">
        <w:rPr>
          <w:lang w:val="de-DE"/>
        </w:rPr>
        <w:t>s</w:t>
      </w:r>
      <w:r w:rsidRPr="00505CA9">
        <w:rPr>
          <w:lang w:val="de-DE"/>
        </w:rPr>
        <w:t>ondern</w:t>
      </w:r>
      <w:r w:rsidRPr="00505CA9">
        <w:rPr>
          <w:lang w:val="de-DE"/>
        </w:rPr>
        <w:t xml:space="preserve"> Schrift *) ge-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agt </w:t>
      </w:r>
      <w:r w:rsidRPr="00505CA9">
        <w:rPr>
          <w:lang w:val="de-DE"/>
        </w:rPr>
        <w:t xml:space="preserve">habe. Die </w:t>
      </w:r>
      <w:r w:rsidRPr="00034A7E">
        <w:rPr>
          <w:b/>
          <w:bCs/>
          <w:lang w:val="de-DE"/>
        </w:rPr>
        <w:t>Sprachm</w:t>
      </w:r>
      <w:r w:rsidR="006873DF" w:rsidRPr="00034A7E">
        <w:rPr>
          <w:rFonts w:ascii="Calibri" w:hAnsi="Calibri"/>
          <w:b/>
          <w:bCs/>
          <w:lang w:val="de-DE"/>
        </w:rPr>
        <w:t>ö</w:t>
      </w:r>
      <w:r w:rsidRPr="00034A7E">
        <w:rPr>
          <w:b/>
          <w:bCs/>
          <w:lang w:val="de-DE"/>
        </w:rPr>
        <w:t>glichkeit</w:t>
      </w:r>
      <w:r w:rsidRPr="00505CA9">
        <w:rPr>
          <w:lang w:val="de-DE"/>
        </w:rPr>
        <w:t xml:space="preserve">, die </w:t>
      </w:r>
      <w:r w:rsidRPr="00034A7E">
        <w:rPr>
          <w:b/>
          <w:bCs/>
          <w:lang w:val="de-DE"/>
        </w:rPr>
        <w:t>Anlage</w:t>
      </w:r>
      <w:r w:rsidR="00B97BB6" w:rsidRPr="00B97BB6">
        <w:rPr>
          <w:rFonts w:ascii="Calibri" w:hAnsi="Calibri"/>
          <w:lang w:val="de-DE"/>
        </w:rPr>
        <w:br/>
      </w:r>
      <w:r w:rsidRPr="00034A7E">
        <w:rPr>
          <w:b/>
          <w:bCs/>
          <w:lang w:val="de-DE"/>
        </w:rPr>
        <w:t>zum</w:t>
      </w:r>
      <w:r w:rsidRPr="00505CA9">
        <w:rPr>
          <w:lang w:val="de-DE"/>
        </w:rPr>
        <w:t xml:space="preserve"> </w:t>
      </w:r>
      <w:r w:rsidRPr="00034A7E">
        <w:rPr>
          <w:b/>
          <w:bCs/>
          <w:lang w:val="de-DE"/>
        </w:rPr>
        <w:t>Sprechen</w:t>
      </w:r>
      <w:r w:rsidRPr="00505CA9">
        <w:rPr>
          <w:lang w:val="de-DE"/>
        </w:rPr>
        <w:t>, oder, wenn man lieber will,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Sprachf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higkeit des Men</w:t>
      </w:r>
      <w:r w:rsidR="00505CA9">
        <w:rPr>
          <w:lang w:val="de-DE"/>
        </w:rPr>
        <w:t>s</w:t>
      </w:r>
      <w:r w:rsidRPr="00505CA9">
        <w:rPr>
          <w:lang w:val="de-DE"/>
        </w:rPr>
        <w:t>chen i</w:t>
      </w:r>
      <w:r w:rsidR="00505CA9">
        <w:rPr>
          <w:lang w:val="de-DE"/>
        </w:rPr>
        <w:t>s</w:t>
      </w:r>
      <w:r w:rsidRPr="00505CA9">
        <w:rPr>
          <w:lang w:val="de-DE"/>
        </w:rPr>
        <w:t>t außer Zweifel;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hat die Anlage,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een und Begriffe aus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einen Empfindungen zu machen; Anlage,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 </w:t>
      </w:r>
      <w:r w:rsidRPr="00505CA9">
        <w:rPr>
          <w:lang w:val="de-DE"/>
        </w:rPr>
        <w:t>Em-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pfindungen </w:t>
      </w:r>
      <w:r w:rsidRPr="00505CA9">
        <w:rPr>
          <w:lang w:val="de-DE"/>
        </w:rPr>
        <w:t xml:space="preserve">und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een durch Zeichen andern zu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erkennen zu geben, und viele und große Veranla</w:t>
      </w:r>
      <w:r w:rsidR="00505CA9">
        <w:rPr>
          <w:lang w:val="de-DE"/>
        </w:rPr>
        <w:t>ss</w:t>
      </w:r>
      <w:r w:rsidRPr="00505CA9">
        <w:rPr>
          <w:lang w:val="de-DE"/>
        </w:rPr>
        <w:t>ungen,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dieß vermittel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eines </w:t>
      </w:r>
      <w:ins w:id="88" w:author="John Hymers" w:date="2024-04-13T00:01:00Z">
        <w:r w:rsidR="00A964D4" w:rsidRPr="00271324">
          <w:rPr>
            <w:lang w:val="de-DE"/>
          </w:rPr>
          <w:t>Stimmorgans</w:t>
        </w:r>
      </w:ins>
      <w:del w:id="89" w:author="John Hymers" w:date="2024-04-13T00:01:00Z">
        <w:r w:rsidRPr="00505CA9">
          <w:rPr>
            <w:lang w:val="de-DE"/>
          </w:rPr>
          <w:delText>Sinnorgans</w:delText>
        </w:r>
      </w:del>
      <w:r w:rsidRPr="00505CA9">
        <w:rPr>
          <w:lang w:val="de-DE"/>
        </w:rPr>
        <w:t xml:space="preserve"> </w:t>
      </w:r>
      <w:r w:rsidR="00034A7E">
        <w:rPr>
          <w:lang w:val="de-DE"/>
        </w:rPr>
        <w:t xml:space="preserve">[[note: also in UMich]] </w:t>
      </w:r>
      <w:r w:rsidRPr="00505CA9">
        <w:rPr>
          <w:lang w:val="de-DE"/>
        </w:rPr>
        <w:t>wirklich zu thun.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Ist</w:t>
      </w:r>
      <w:r w:rsidRPr="00505CA9">
        <w:rPr>
          <w:lang w:val="de-DE"/>
        </w:rPr>
        <w:t xml:space="preserve"> aber einmal ein Anfang im Sprechen gemacht </w:t>
      </w:r>
      <w:r w:rsidRPr="00505CA9">
        <w:rPr>
          <w:lang w:val="de-DE"/>
        </w:rPr>
        <w:t>wor-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</w:t>
      </w:r>
      <w:r w:rsidRPr="00505CA9">
        <w:rPr>
          <w:lang w:val="de-DE"/>
        </w:rPr>
        <w:t xml:space="preserve">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reicht </w:t>
      </w:r>
      <w:r w:rsidR="00505CA9">
        <w:rPr>
          <w:lang w:val="de-DE"/>
        </w:rPr>
        <w:t>s</w:t>
      </w:r>
      <w:r w:rsidRPr="00505CA9">
        <w:rPr>
          <w:lang w:val="de-DE"/>
        </w:rPr>
        <w:t>ein nat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rlicher Witz </w:t>
      </w:r>
      <w:r w:rsidR="00505CA9">
        <w:rPr>
          <w:lang w:val="de-DE"/>
        </w:rPr>
        <w:t>s</w:t>
      </w:r>
      <w:r w:rsidRPr="00505CA9">
        <w:rPr>
          <w:lang w:val="de-DE"/>
        </w:rPr>
        <w:t>o wohl hierinn, als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bey allen </w:t>
      </w:r>
      <w:r w:rsidRPr="00505CA9">
        <w:rPr>
          <w:lang w:val="de-DE"/>
        </w:rPr>
        <w:t>andern</w:t>
      </w:r>
      <w:r w:rsidRPr="00505CA9">
        <w:rPr>
          <w:lang w:val="de-DE"/>
        </w:rPr>
        <w:t xml:space="preserve">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chlichen Erfindungen </w:t>
      </w:r>
      <w:r w:rsidR="00505CA9">
        <w:rPr>
          <w:lang w:val="de-DE"/>
        </w:rPr>
        <w:t>s</w:t>
      </w:r>
      <w:r w:rsidRPr="00505CA9">
        <w:rPr>
          <w:lang w:val="de-DE"/>
        </w:rPr>
        <w:t>chon hin,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er</w:t>
      </w:r>
      <w:r w:rsidR="00505CA9">
        <w:rPr>
          <w:lang w:val="de-DE"/>
        </w:rPr>
        <w:t>s</w:t>
      </w:r>
      <w:r w:rsidRPr="00505CA9">
        <w:rPr>
          <w:lang w:val="de-DE"/>
        </w:rPr>
        <w:t>ten Elemente weiter zu entwickeln. So viel kann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als außer Zweifel ge</w:t>
      </w:r>
      <w:r w:rsidR="00505CA9">
        <w:rPr>
          <w:lang w:val="de-DE"/>
        </w:rPr>
        <w:t>s</w:t>
      </w:r>
      <w:r w:rsidRPr="00505CA9">
        <w:rPr>
          <w:lang w:val="de-DE"/>
        </w:rPr>
        <w:t>etzet, ange</w:t>
      </w:r>
      <w:r w:rsidR="00505CA9">
        <w:rPr>
          <w:lang w:val="de-DE"/>
        </w:rPr>
        <w:t>s</w:t>
      </w:r>
      <w:r w:rsidRPr="00505CA9">
        <w:rPr>
          <w:lang w:val="de-DE"/>
        </w:rPr>
        <w:t>ehen werden; es 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ßt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ich wenig</w:t>
      </w:r>
      <w:r w:rsidR="00505CA9">
        <w:rPr>
          <w:lang w:val="de-DE"/>
        </w:rPr>
        <w:t>s</w:t>
      </w:r>
      <w:r w:rsidRPr="00505CA9">
        <w:rPr>
          <w:lang w:val="de-DE"/>
        </w:rPr>
        <w:t>tens aus dem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 bewei</w:t>
      </w:r>
      <w:r w:rsidR="00505CA9">
        <w:rPr>
          <w:lang w:val="de-DE"/>
        </w:rPr>
        <w:t>s</w:t>
      </w:r>
      <w:r w:rsidRPr="00505CA9">
        <w:rPr>
          <w:lang w:val="de-DE"/>
        </w:rPr>
        <w:t>en, was wir bey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dem Kinde, wenn es eine Sprache von andern erlernet,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wirklich antreffen. Nur was die innere St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 des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Entwickelungstriebes betrift, wenn die Natur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berla</w:t>
      </w:r>
      <w:r w:rsidR="00505CA9">
        <w:rPr>
          <w:lang w:val="de-DE"/>
        </w:rPr>
        <w:t>ss</w:t>
      </w:r>
      <w:r w:rsidRPr="00505CA9">
        <w:rPr>
          <w:lang w:val="de-DE"/>
        </w:rPr>
        <w:t>en i</w:t>
      </w:r>
      <w:r w:rsidR="00505CA9">
        <w:rPr>
          <w:lang w:val="de-DE"/>
        </w:rPr>
        <w:t>s</w:t>
      </w:r>
      <w:r w:rsidRPr="00505CA9">
        <w:rPr>
          <w:lang w:val="de-DE"/>
        </w:rPr>
        <w:t>t, wobey es auf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ßen ankommt, </w:t>
      </w:r>
      <w:r w:rsidR="00505CA9">
        <w:rPr>
          <w:lang w:val="de-DE"/>
        </w:rPr>
        <w:t>s</w:t>
      </w:r>
      <w:r w:rsidRPr="00505CA9">
        <w:rPr>
          <w:lang w:val="de-DE"/>
        </w:rPr>
        <w:t>o i</w:t>
      </w:r>
      <w:r w:rsidR="00505CA9">
        <w:rPr>
          <w:lang w:val="de-DE"/>
        </w:rPr>
        <w:t>s</w:t>
      </w:r>
      <w:r w:rsidRPr="00505CA9">
        <w:rPr>
          <w:lang w:val="de-DE"/>
        </w:rPr>
        <w:t>t es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chwerer, </w:t>
      </w:r>
      <w:r w:rsidR="00505CA9">
        <w:rPr>
          <w:lang w:val="de-DE"/>
        </w:rPr>
        <w:t>s</w:t>
      </w:r>
      <w:r w:rsidRPr="00505CA9">
        <w:rPr>
          <w:lang w:val="de-DE"/>
        </w:rPr>
        <w:t>olche zu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timmen. </w:t>
      </w:r>
      <w:r w:rsidRPr="00034A7E">
        <w:rPr>
          <w:b/>
          <w:bCs/>
          <w:lang w:val="de-DE"/>
        </w:rPr>
        <w:t>Thieri</w:t>
      </w:r>
      <w:r w:rsidR="00505CA9" w:rsidRPr="00034A7E">
        <w:rPr>
          <w:b/>
          <w:bCs/>
          <w:lang w:val="de-DE"/>
        </w:rPr>
        <w:t>s</w:t>
      </w:r>
      <w:r w:rsidRPr="00034A7E">
        <w:rPr>
          <w:b/>
          <w:bCs/>
          <w:lang w:val="de-DE"/>
        </w:rPr>
        <w:t>che</w:t>
      </w:r>
      <w:r w:rsidRPr="00505CA9">
        <w:rPr>
          <w:lang w:val="de-DE"/>
        </w:rPr>
        <w:t xml:space="preserve"> T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ne brechen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von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durch den Mechanismus des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rpers hervor,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aber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der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berla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ene Denktrieb </w:t>
      </w:r>
      <w:r w:rsidR="00505CA9">
        <w:rPr>
          <w:lang w:val="de-DE"/>
        </w:rPr>
        <w:t>s</w:t>
      </w:r>
      <w:r w:rsidRPr="00505CA9">
        <w:rPr>
          <w:lang w:val="de-DE"/>
        </w:rPr>
        <w:t>tark genug,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 bis zur </w:t>
      </w:r>
      <w:r w:rsidRPr="00034A7E">
        <w:rPr>
          <w:b/>
          <w:bCs/>
          <w:lang w:val="de-DE"/>
        </w:rPr>
        <w:t>men</w:t>
      </w:r>
      <w:r w:rsidR="00505CA9" w:rsidRPr="00034A7E">
        <w:rPr>
          <w:b/>
          <w:bCs/>
          <w:lang w:val="de-DE"/>
        </w:rPr>
        <w:t>s</w:t>
      </w:r>
      <w:r w:rsidRPr="00034A7E">
        <w:rPr>
          <w:b/>
          <w:bCs/>
          <w:lang w:val="de-DE"/>
        </w:rPr>
        <w:t>chlichen Sprache</w:t>
      </w:r>
      <w:r w:rsidRPr="00505CA9">
        <w:rPr>
          <w:lang w:val="de-DE"/>
        </w:rPr>
        <w:t xml:space="preserve"> zu erheben? </w:t>
      </w:r>
      <w:ins w:id="90" w:author="John Hymers" w:date="2024-04-13T00:01:00Z">
        <w:r w:rsidR="00A964D4" w:rsidRPr="00271324">
          <w:rPr>
            <w:lang w:val="de-DE"/>
          </w:rPr>
          <w:t>Darüber</w:t>
        </w:r>
      </w:ins>
      <w:r w:rsidR="006B32E2">
        <w:rPr>
          <w:lang w:val="de-DE"/>
        </w:rPr>
        <w:t xml:space="preserve"> </w:t>
      </w:r>
      <w:del w:id="91" w:author="John Hymers" w:date="2024-04-13T00:01:00Z">
        <w:r w:rsidRPr="00505CA9">
          <w:rPr>
            <w:lang w:val="de-DE"/>
          </w:rPr>
          <w:delText>dar-</w:delText>
        </w:r>
        <w:r w:rsidR="00B97BB6" w:rsidRPr="00B97BB6">
          <w:rPr>
            <w:rFonts w:ascii="Calibri" w:hAnsi="Calibri"/>
            <w:lang w:val="de-DE"/>
          </w:rPr>
          <w:br/>
        </w:r>
        <w:r w:rsidR="006873DF" w:rsidRPr="006873DF">
          <w:rPr>
            <w:rFonts w:ascii="Calibri" w:hAnsi="Calibri"/>
            <w:lang w:val="de-DE"/>
          </w:rPr>
          <w:delText>ü</w:delText>
        </w:r>
        <w:r w:rsidRPr="00505CA9">
          <w:rPr>
            <w:lang w:val="de-DE"/>
          </w:rPr>
          <w:delText xml:space="preserve">ber </w:delText>
        </w:r>
      </w:del>
      <w:r w:rsidRPr="00505CA9">
        <w:rPr>
          <w:lang w:val="de-DE"/>
        </w:rPr>
        <w:t>will ich einige Anmerkungen hinzu</w:t>
      </w:r>
      <w:r w:rsidR="00505CA9">
        <w:rPr>
          <w:lang w:val="de-DE"/>
        </w:rPr>
        <w:t>s</w:t>
      </w:r>
      <w:r w:rsidRPr="00505CA9">
        <w:rPr>
          <w:lang w:val="de-DE"/>
        </w:rPr>
        <w:t>etzen. Es i</w:t>
      </w:r>
      <w:r w:rsidR="00505CA9">
        <w:rPr>
          <w:lang w:val="de-DE"/>
        </w:rPr>
        <w:t>s</w:t>
      </w:r>
      <w:r w:rsidRPr="00505CA9">
        <w:rPr>
          <w:lang w:val="de-DE"/>
        </w:rPr>
        <w:t>t dieß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 be</w:t>
      </w:r>
      <w:r w:rsidR="00505CA9">
        <w:rPr>
          <w:lang w:val="de-DE"/>
        </w:rPr>
        <w:t>s</w:t>
      </w:r>
      <w:r w:rsidRPr="00505CA9">
        <w:rPr>
          <w:lang w:val="de-DE"/>
        </w:rPr>
        <w:t>onderes Bey</w:t>
      </w:r>
      <w:r w:rsidR="00505CA9">
        <w:rPr>
          <w:lang w:val="de-DE"/>
        </w:rPr>
        <w:t>s</w:t>
      </w:r>
      <w:r w:rsidRPr="00505CA9">
        <w:rPr>
          <w:lang w:val="de-DE"/>
        </w:rPr>
        <w:t>piel zu der vorhergehenden allgemeinen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Betrachtung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die Be</w:t>
      </w:r>
      <w:r w:rsidR="00505CA9">
        <w:rPr>
          <w:lang w:val="de-DE"/>
        </w:rPr>
        <w:t>s</w:t>
      </w:r>
      <w:r w:rsidRPr="00505CA9">
        <w:rPr>
          <w:lang w:val="de-DE"/>
        </w:rPr>
        <w:t>chaffenheit der Naturanlagen.</w:t>
      </w:r>
    </w:p>
    <w:p w14:paraId="228BE83A" w14:textId="779B57A6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II. Der</w:t>
      </w:r>
    </w:p>
    <w:p w14:paraId="220E1AF4" w14:textId="58209C51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*)</w:t>
      </w:r>
      <w:r w:rsidRPr="00505CA9">
        <w:rPr>
          <w:lang w:val="de-DE"/>
        </w:rPr>
        <w:t xml:space="preserve"> Abhandlung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den</w:t>
      </w:r>
      <w:r w:rsidRPr="00505CA9">
        <w:rPr>
          <w:lang w:val="de-DE"/>
        </w:rPr>
        <w:t xml:space="preserve"> Ur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prung </w:t>
      </w:r>
      <w:r w:rsidRPr="00505CA9">
        <w:rPr>
          <w:lang w:val="de-DE"/>
        </w:rPr>
        <w:t>der Sprache</w:t>
      </w:r>
      <w:r w:rsidRPr="00505CA9">
        <w:rPr>
          <w:lang w:val="de-DE"/>
        </w:rPr>
        <w:t xml:space="preserve">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Schrift</w:t>
      </w:r>
      <w:r w:rsidRPr="00505CA9">
        <w:rPr>
          <w:lang w:val="de-DE"/>
        </w:rPr>
        <w:t>. B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tzow 1772.</w:t>
      </w:r>
    </w:p>
    <w:p w14:paraId="640B29A0" w14:textId="15ECF8BC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>I. Band. C c c</w:t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770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Anhang</w:t>
      </w:r>
    </w:p>
    <w:p w14:paraId="72A4ECDD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I</w:t>
      </w:r>
      <w:r w:rsidR="00B97BB6" w:rsidRPr="00B97BB6">
        <w:rPr>
          <w:rFonts w:ascii="Calibri" w:hAnsi="Calibri"/>
          <w:lang w:val="de-DE"/>
        </w:rPr>
        <w:t>I.</w:t>
      </w:r>
    </w:p>
    <w:p w14:paraId="7E3D055F" w14:textId="77777777" w:rsidR="00A16392" w:rsidRDefault="0041609F" w:rsidP="0041609F">
      <w:pPr>
        <w:rPr>
          <w:lang w:val="de-DE"/>
        </w:rPr>
      </w:pPr>
      <w:r w:rsidRPr="00505CA9">
        <w:rPr>
          <w:lang w:val="de-DE"/>
        </w:rPr>
        <w:t>Der Grund, warum 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glich die T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ne zu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Zeichen der Sachen gebrauchet worden </w:t>
      </w:r>
      <w:r w:rsidR="00505CA9">
        <w:rPr>
          <w:lang w:val="de-DE"/>
        </w:rPr>
        <w:t>s</w:t>
      </w:r>
      <w:r w:rsidRPr="00505CA9">
        <w:rPr>
          <w:lang w:val="de-DE"/>
        </w:rPr>
        <w:t>ind,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liegt nicht </w:t>
      </w:r>
      <w:r w:rsidR="00505CA9">
        <w:rPr>
          <w:lang w:val="de-DE"/>
        </w:rPr>
        <w:t>s</w:t>
      </w:r>
      <w:r w:rsidRPr="00505CA9">
        <w:rPr>
          <w:lang w:val="de-DE"/>
        </w:rPr>
        <w:t>owohl darinn, daß der Sinn des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rs ein mittler Sinn i</w:t>
      </w:r>
      <w:r w:rsidR="00505CA9">
        <w:rPr>
          <w:lang w:val="de-DE"/>
        </w:rPr>
        <w:t>s</w:t>
      </w:r>
      <w:r w:rsidRPr="00505CA9">
        <w:rPr>
          <w:lang w:val="de-DE"/>
        </w:rPr>
        <w:t>t, als darinn, daß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>ch die Eindr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cke auf die</w:t>
      </w:r>
      <w:r w:rsidR="00505CA9">
        <w:rPr>
          <w:lang w:val="de-DE"/>
        </w:rPr>
        <w:t>s</w:t>
      </w:r>
      <w:r w:rsidRPr="00505CA9">
        <w:rPr>
          <w:lang w:val="de-DE"/>
        </w:rPr>
        <w:t>en Sinn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eben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durch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 Stimmorgan andern </w:t>
      </w:r>
      <w:r w:rsidRPr="00505CA9">
        <w:rPr>
          <w:lang w:val="de-DE"/>
        </w:rPr>
        <w:t>em-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pfinden</w:t>
      </w:r>
      <w:r w:rsidRPr="00505CA9">
        <w:rPr>
          <w:lang w:val="de-DE"/>
        </w:rPr>
        <w:t xml:space="preserve"> la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en kann, als 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Pr="00505CA9">
        <w:rPr>
          <w:lang w:val="de-DE"/>
        </w:rPr>
        <w:t>em-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pfunden</w:t>
      </w:r>
      <w:r w:rsidRPr="00505CA9">
        <w:rPr>
          <w:lang w:val="de-DE"/>
        </w:rPr>
        <w:t xml:space="preserve"> hat.</w:t>
      </w:r>
    </w:p>
    <w:p w14:paraId="5C69BF7F" w14:textId="556E298E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Darinnen, daß der </w:t>
      </w:r>
      <w:r w:rsidRPr="00034A7E">
        <w:rPr>
          <w:b/>
          <w:bCs/>
          <w:lang w:val="de-DE"/>
        </w:rPr>
        <w:t>Sinn des Geh</w:t>
      </w:r>
      <w:r w:rsidR="006873DF" w:rsidRPr="00034A7E">
        <w:rPr>
          <w:rFonts w:ascii="Calibri" w:hAnsi="Calibri"/>
          <w:b/>
          <w:bCs/>
          <w:lang w:val="de-DE"/>
        </w:rPr>
        <w:t>ö</w:t>
      </w:r>
      <w:r w:rsidRPr="00034A7E">
        <w:rPr>
          <w:b/>
          <w:bCs/>
          <w:lang w:val="de-DE"/>
        </w:rPr>
        <w:t>rs</w:t>
      </w:r>
      <w:r w:rsidRPr="00505CA9">
        <w:rPr>
          <w:lang w:val="de-DE"/>
        </w:rPr>
        <w:t xml:space="preserve"> unter den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Sinnen in mancher Hin</w:t>
      </w:r>
      <w:r w:rsidR="00505CA9">
        <w:rPr>
          <w:lang w:val="de-DE"/>
        </w:rPr>
        <w:t>s</w:t>
      </w:r>
      <w:r w:rsidRPr="00505CA9">
        <w:rPr>
          <w:lang w:val="de-DE"/>
        </w:rPr>
        <w:t>icht gleich</w:t>
      </w:r>
      <w:r w:rsidR="00505CA9">
        <w:rPr>
          <w:lang w:val="de-DE"/>
        </w:rPr>
        <w:t>s</w:t>
      </w:r>
      <w:r w:rsidRPr="00505CA9">
        <w:rPr>
          <w:lang w:val="de-DE"/>
        </w:rPr>
        <w:t>am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mittlere Sinn i</w:t>
      </w:r>
      <w:r w:rsidR="00505CA9">
        <w:rPr>
          <w:lang w:val="de-DE"/>
        </w:rPr>
        <w:t>s</w:t>
      </w:r>
      <w:r w:rsidRPr="00505CA9">
        <w:rPr>
          <w:lang w:val="de-DE"/>
        </w:rPr>
        <w:t>t, de</w:t>
      </w:r>
      <w:r w:rsidR="00505CA9">
        <w:rPr>
          <w:lang w:val="de-DE"/>
        </w:rPr>
        <w:t>ss</w:t>
      </w:r>
      <w:r w:rsidRPr="00505CA9">
        <w:rPr>
          <w:lang w:val="de-DE"/>
        </w:rPr>
        <w:t>en Eindr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cke nicht zu matt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nicht zu </w:t>
      </w:r>
      <w:r w:rsidR="00505CA9">
        <w:rPr>
          <w:lang w:val="de-DE"/>
        </w:rPr>
        <w:t>s</w:t>
      </w:r>
      <w:r w:rsidRPr="00505CA9">
        <w:rPr>
          <w:lang w:val="de-DE"/>
        </w:rPr>
        <w:t>tark, nicht zu undeutlich, noch zu deutlich, nicht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in zu großer Menge auf einmal die Seele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berfallen</w:t>
      </w:r>
      <w:r w:rsidRPr="00505CA9">
        <w:rPr>
          <w:lang w:val="de-DE"/>
        </w:rPr>
        <w:t>,</w:t>
      </w:r>
      <w:r w:rsidRPr="00505CA9">
        <w:rPr>
          <w:lang w:val="de-DE"/>
        </w:rPr>
        <w:t xml:space="preserve"> u. </w:t>
      </w:r>
      <w:r w:rsidR="00505CA9">
        <w:rPr>
          <w:lang w:val="de-DE"/>
        </w:rPr>
        <w:t>s</w:t>
      </w:r>
      <w:r w:rsidRPr="00505CA9">
        <w:rPr>
          <w:lang w:val="de-DE"/>
        </w:rPr>
        <w:t>. w</w:t>
      </w:r>
      <w:r w:rsidRPr="00505CA9">
        <w:rPr>
          <w:lang w:val="de-DE"/>
        </w:rPr>
        <w:t>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darinnen </w:t>
      </w:r>
      <w:ins w:id="92" w:author="John Hymers" w:date="2024-04-13T00:01:00Z">
        <w:r w:rsidR="00A964D4" w:rsidRPr="00271324">
          <w:rPr>
            <w:lang w:val="de-DE"/>
          </w:rPr>
          <w:t>suchet</w:t>
        </w:r>
      </w:ins>
      <w:del w:id="93" w:author="John Hymers" w:date="2024-04-13T00:01:00Z">
        <w:r w:rsidRPr="00505CA9">
          <w:rPr>
            <w:lang w:val="de-DE"/>
          </w:rPr>
          <w:delText>fuchet</w:delText>
        </w:r>
      </w:del>
      <w:r w:rsidRPr="00505CA9">
        <w:rPr>
          <w:lang w:val="de-DE"/>
        </w:rPr>
        <w:t xml:space="preserve"> </w:t>
      </w:r>
      <w:r w:rsidR="001F6BFD">
        <w:rPr>
          <w:lang w:val="de-DE"/>
        </w:rPr>
        <w:t xml:space="preserve">[[note: </w:t>
      </w:r>
      <w:r w:rsidR="001F6BFD">
        <w:rPr>
          <w:lang w:val="de-DE"/>
        </w:rPr>
        <w:t>error in DTA]]</w:t>
      </w:r>
      <w:r w:rsidRPr="00505CA9">
        <w:rPr>
          <w:lang w:val="de-DE"/>
        </w:rPr>
        <w:t>der Verfa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er der vortrefflichen </w:t>
      </w:r>
      <w:r w:rsidRPr="00505CA9">
        <w:rPr>
          <w:lang w:val="de-DE"/>
        </w:rPr>
        <w:t>Preis-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chrift</w:t>
      </w:r>
      <w:r w:rsidRPr="00505CA9">
        <w:rPr>
          <w:lang w:val="de-DE"/>
        </w:rPr>
        <w:t xml:space="preserve"> die vornehm</w:t>
      </w:r>
      <w:r w:rsidR="00505CA9">
        <w:rPr>
          <w:lang w:val="de-DE"/>
        </w:rPr>
        <w:t>s</w:t>
      </w:r>
      <w:r w:rsidRPr="00505CA9">
        <w:rPr>
          <w:lang w:val="de-DE"/>
        </w:rPr>
        <w:t>te Ur</w:t>
      </w:r>
      <w:r w:rsidR="00505CA9">
        <w:rPr>
          <w:lang w:val="de-DE"/>
        </w:rPr>
        <w:t>s</w:t>
      </w:r>
      <w:r w:rsidRPr="00505CA9">
        <w:rPr>
          <w:lang w:val="de-DE"/>
        </w:rPr>
        <w:t>ache, warum die Eindr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cke auf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</w:t>
      </w:r>
      <w:r w:rsidR="00505CA9">
        <w:rPr>
          <w:lang w:val="de-DE"/>
        </w:rPr>
        <w:t>s</w:t>
      </w:r>
      <w:r w:rsidRPr="00505CA9">
        <w:rPr>
          <w:lang w:val="de-DE"/>
        </w:rPr>
        <w:t>en Sinn zuer</w:t>
      </w:r>
      <w:r w:rsidR="00505CA9">
        <w:rPr>
          <w:lang w:val="de-DE"/>
        </w:rPr>
        <w:t>s</w:t>
      </w:r>
      <w:r w:rsidRPr="00505CA9">
        <w:rPr>
          <w:lang w:val="de-DE"/>
        </w:rPr>
        <w:t>t und am leichte</w:t>
      </w:r>
      <w:r w:rsidR="00505CA9">
        <w:rPr>
          <w:lang w:val="de-DE"/>
        </w:rPr>
        <w:t>s</w:t>
      </w:r>
      <w:r w:rsidRPr="00505CA9">
        <w:rPr>
          <w:lang w:val="de-DE"/>
        </w:rPr>
        <w:t>ten die Merkmale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Objekte darreichen; welches denn die Veranla</w:t>
      </w:r>
      <w:r w:rsidR="00505CA9">
        <w:rPr>
          <w:lang w:val="de-DE"/>
        </w:rPr>
        <w:t>ss</w:t>
      </w:r>
      <w:r w:rsidRPr="00505CA9">
        <w:rPr>
          <w:lang w:val="de-DE"/>
        </w:rPr>
        <w:t>ung war,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daß auch die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brigen aus andern Empfindungen hinzu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gekommenen Merkmale, mit jenen vereinigt, und mit </w:t>
      </w:r>
      <w:r w:rsidRPr="00505CA9">
        <w:rPr>
          <w:lang w:val="de-DE"/>
        </w:rPr>
        <w:t>ih-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nen</w:t>
      </w:r>
      <w:r w:rsidRPr="00505CA9">
        <w:rPr>
          <w:lang w:val="de-DE"/>
        </w:rPr>
        <w:t xml:space="preserve"> auf die</w:t>
      </w:r>
      <w:r w:rsidR="00505CA9">
        <w:rPr>
          <w:lang w:val="de-DE"/>
        </w:rPr>
        <w:t>s</w:t>
      </w:r>
      <w:r w:rsidRPr="00505CA9">
        <w:rPr>
          <w:lang w:val="de-DE"/>
        </w:rPr>
        <w:t>elbige Art durch die Schallarten bezeichnet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wurden. </w:t>
      </w:r>
      <w:r w:rsidRPr="00505CA9">
        <w:rPr>
          <w:lang w:val="de-DE"/>
        </w:rPr>
        <w:t>Ueber</w:t>
      </w:r>
      <w:r w:rsidRPr="00505CA9">
        <w:rPr>
          <w:lang w:val="de-DE"/>
        </w:rPr>
        <w:t xml:space="preserve"> die</w:t>
      </w:r>
      <w:r w:rsidR="00505CA9">
        <w:rPr>
          <w:lang w:val="de-DE"/>
        </w:rPr>
        <w:t>s</w:t>
      </w:r>
      <w:r w:rsidRPr="00505CA9">
        <w:rPr>
          <w:lang w:val="de-DE"/>
        </w:rPr>
        <w:t>e Mittelheit des Geh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rs </w:t>
      </w:r>
      <w:r w:rsidR="00505CA9">
        <w:rPr>
          <w:lang w:val="de-DE"/>
        </w:rPr>
        <w:t>s</w:t>
      </w:r>
      <w:r w:rsidRPr="00505CA9">
        <w:rPr>
          <w:lang w:val="de-DE"/>
        </w:rPr>
        <w:t>aget uns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gedachte Verfa</w:t>
      </w:r>
      <w:r w:rsidR="00505CA9">
        <w:rPr>
          <w:lang w:val="de-DE"/>
        </w:rPr>
        <w:t>ss</w:t>
      </w:r>
      <w:r w:rsidRPr="00505CA9">
        <w:rPr>
          <w:lang w:val="de-DE"/>
        </w:rPr>
        <w:t>er viel Wahres, Sch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nes und </w:t>
      </w:r>
      <w:r w:rsidRPr="00505CA9">
        <w:rPr>
          <w:lang w:val="de-DE"/>
        </w:rPr>
        <w:t>Ein-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nehmendes.</w:t>
      </w:r>
      <w:r w:rsidRPr="00505CA9">
        <w:rPr>
          <w:lang w:val="de-DE"/>
        </w:rPr>
        <w:t xml:space="preserve"> Aber es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cheinet mir </w:t>
      </w:r>
      <w:r w:rsidR="00505CA9">
        <w:rPr>
          <w:lang w:val="de-DE"/>
        </w:rPr>
        <w:t>s</w:t>
      </w:r>
      <w:r w:rsidRPr="00505CA9">
        <w:rPr>
          <w:lang w:val="de-DE"/>
        </w:rPr>
        <w:t>elbige doch nicht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Ur</w:t>
      </w:r>
      <w:r w:rsidR="00505CA9">
        <w:rPr>
          <w:lang w:val="de-DE"/>
        </w:rPr>
        <w:t>s</w:t>
      </w:r>
      <w:r w:rsidRPr="00505CA9">
        <w:rPr>
          <w:lang w:val="de-DE"/>
        </w:rPr>
        <w:t>ache, wenig</w:t>
      </w:r>
      <w:r w:rsidR="00505CA9">
        <w:rPr>
          <w:lang w:val="de-DE"/>
        </w:rPr>
        <w:t>s</w:t>
      </w:r>
      <w:r w:rsidRPr="00505CA9">
        <w:rPr>
          <w:lang w:val="de-DE"/>
        </w:rPr>
        <w:t>tens nicht die vornehm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 von dem zu </w:t>
      </w:r>
      <w:r w:rsidR="00505CA9">
        <w:rPr>
          <w:lang w:val="de-DE"/>
        </w:rPr>
        <w:t>s</w:t>
      </w:r>
      <w:r w:rsidRPr="00505CA9">
        <w:rPr>
          <w:lang w:val="de-DE"/>
        </w:rPr>
        <w:t>eyn,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was Hr. </w:t>
      </w:r>
      <w:r w:rsidRPr="00034A7E">
        <w:rPr>
          <w:b/>
          <w:bCs/>
          <w:lang w:val="de-DE"/>
        </w:rPr>
        <w:t>Herder</w:t>
      </w:r>
      <w:r w:rsidRPr="00505CA9">
        <w:rPr>
          <w:lang w:val="de-DE"/>
        </w:rPr>
        <w:t xml:space="preserve"> daraus herleitet. Sollte das Bl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cken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des Schaafs wohl das er</w:t>
      </w:r>
      <w:r w:rsidR="00505CA9">
        <w:rPr>
          <w:lang w:val="de-DE"/>
        </w:rPr>
        <w:t>s</w:t>
      </w:r>
      <w:r w:rsidRPr="00505CA9">
        <w:rPr>
          <w:lang w:val="de-DE"/>
        </w:rPr>
        <w:t>te Merkzeichen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es </w:t>
      </w:r>
      <w:r w:rsidRPr="00505CA9">
        <w:rPr>
          <w:lang w:val="de-DE"/>
        </w:rPr>
        <w:t>Gegen-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tandes</w:t>
      </w:r>
      <w:r w:rsidRPr="00505CA9">
        <w:rPr>
          <w:lang w:val="de-DE"/>
        </w:rPr>
        <w:t xml:space="preserve"> darbieten? Das 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te, was die Reflexion </w:t>
      </w:r>
      <w:r w:rsidRPr="00505CA9">
        <w:rPr>
          <w:lang w:val="de-DE"/>
        </w:rPr>
        <w:t>fa</w:t>
      </w:r>
      <w:r w:rsidR="00505CA9">
        <w:rPr>
          <w:lang w:val="de-DE"/>
        </w:rPr>
        <w:t>s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en</w:t>
      </w:r>
      <w:r w:rsidRPr="00505CA9">
        <w:rPr>
          <w:lang w:val="de-DE"/>
        </w:rPr>
        <w:t xml:space="preserve">, und was </w:t>
      </w:r>
      <w:r w:rsidR="00505CA9">
        <w:rPr>
          <w:lang w:val="de-DE"/>
        </w:rPr>
        <w:t>s</w:t>
      </w:r>
      <w:r w:rsidRPr="00505CA9">
        <w:rPr>
          <w:lang w:val="de-DE"/>
        </w:rPr>
        <w:t>ie vor allen andern angeben 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>e, wenn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ie das Schaaf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505CA9">
        <w:rPr>
          <w:lang w:val="de-DE"/>
        </w:rPr>
        <w:t>ich bemerken will?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wenn es in die</w:t>
      </w:r>
      <w:r w:rsidR="00505CA9">
        <w:rPr>
          <w:lang w:val="de-DE"/>
        </w:rPr>
        <w:t>s</w:t>
      </w:r>
      <w:r w:rsidRPr="00505CA9">
        <w:rPr>
          <w:lang w:val="de-DE"/>
        </w:rPr>
        <w:t>em einzelnen Fall al</w:t>
      </w:r>
      <w:r w:rsidR="00505CA9">
        <w:rPr>
          <w:lang w:val="de-DE"/>
        </w:rPr>
        <w:t>s</w:t>
      </w:r>
      <w:r w:rsidRPr="00505CA9">
        <w:rPr>
          <w:lang w:val="de-DE"/>
        </w:rPr>
        <w:t>o gewe</w:t>
      </w:r>
      <w:r w:rsidR="00505CA9">
        <w:rPr>
          <w:lang w:val="de-DE"/>
        </w:rPr>
        <w:t>s</w:t>
      </w:r>
      <w:r w:rsidRPr="00505CA9">
        <w:rPr>
          <w:lang w:val="de-DE"/>
        </w:rPr>
        <w:t>en 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re, </w:t>
      </w:r>
      <w:r w:rsidR="00505CA9">
        <w:rPr>
          <w:lang w:val="de-DE"/>
        </w:rPr>
        <w:t>s</w:t>
      </w:r>
      <w:r w:rsidRPr="00505CA9">
        <w:rPr>
          <w:lang w:val="de-DE"/>
        </w:rPr>
        <w:t>oll-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ten </w:t>
      </w:r>
      <w:r w:rsidRPr="00505CA9">
        <w:rPr>
          <w:lang w:val="de-DE"/>
        </w:rPr>
        <w:t xml:space="preserve">denn wohl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berhaupt im Durch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chnitt die </w:t>
      </w:r>
      <w:r w:rsidRPr="00505CA9">
        <w:rPr>
          <w:lang w:val="de-DE"/>
        </w:rPr>
        <w:t>Schallar-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ten</w:t>
      </w:r>
      <w:r w:rsidRPr="00505CA9">
        <w:rPr>
          <w:lang w:val="de-DE"/>
        </w:rPr>
        <w:t xml:space="preserve"> und die T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ne die er</w:t>
      </w:r>
      <w:r w:rsidR="00505CA9">
        <w:rPr>
          <w:lang w:val="de-DE"/>
        </w:rPr>
        <w:t>s</w:t>
      </w:r>
      <w:r w:rsidRPr="00505CA9">
        <w:rPr>
          <w:lang w:val="de-DE"/>
        </w:rPr>
        <w:t>ten Kennzeichen gewe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</w:t>
      </w:r>
      <w:r w:rsidR="00505CA9">
        <w:rPr>
          <w:lang w:val="de-DE"/>
        </w:rPr>
        <w:t>s</w:t>
      </w:r>
      <w:r w:rsidRPr="00505CA9">
        <w:rPr>
          <w:lang w:val="de-DE"/>
        </w:rPr>
        <w:t>eyn,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welche die Reflexion unter</w:t>
      </w:r>
      <w:r w:rsidR="00505CA9">
        <w:rPr>
          <w:lang w:val="de-DE"/>
        </w:rPr>
        <w:t>s</w:t>
      </w:r>
      <w:r w:rsidRPr="00505CA9">
        <w:rPr>
          <w:lang w:val="de-DE"/>
        </w:rPr>
        <w:t>chieden 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tte</w:t>
      </w:r>
      <w:r w:rsidRPr="00505CA9">
        <w:rPr>
          <w:lang w:val="de-DE"/>
        </w:rPr>
        <w:t>.</w:t>
      </w:r>
      <w:r w:rsidRPr="00505CA9">
        <w:rPr>
          <w:lang w:val="de-DE"/>
        </w:rPr>
        <w:t xml:space="preserve"> Die </w:t>
      </w:r>
      <w:r w:rsidR="006873DF" w:rsidRPr="006873DF">
        <w:rPr>
          <w:rFonts w:ascii="Calibri" w:hAnsi="Calibri"/>
          <w:lang w:val="de-DE"/>
        </w:rPr>
        <w:t>Im</w:t>
      </w:r>
      <w:r w:rsidRPr="00505CA9">
        <w:rPr>
          <w:lang w:val="de-DE"/>
        </w:rPr>
        <w:t>pre</w:t>
      </w:r>
      <w:r w:rsidR="00505CA9">
        <w:rPr>
          <w:lang w:val="de-DE"/>
        </w:rPr>
        <w:t>s</w:t>
      </w:r>
      <w:r w:rsidRPr="00505CA9">
        <w:rPr>
          <w:lang w:val="de-DE"/>
        </w:rPr>
        <w:t>-</w:t>
      </w:r>
    </w:p>
    <w:p w14:paraId="529043FE" w14:textId="77777777" w:rsidR="00B97BB6" w:rsidRPr="00B97BB6" w:rsidRDefault="00505CA9" w:rsidP="0041609F">
      <w:pPr>
        <w:rPr>
          <w:rFonts w:ascii="Calibri" w:hAnsi="Calibri"/>
          <w:lang w:val="de-DE"/>
        </w:rPr>
      </w:pPr>
      <w:r>
        <w:rPr>
          <w:lang w:val="de-DE"/>
        </w:rPr>
        <w:t>s</w:t>
      </w:r>
      <w:r w:rsidR="0041609F" w:rsidRPr="00505CA9">
        <w:rPr>
          <w:lang w:val="de-DE"/>
        </w:rPr>
        <w:t>ionen</w:t>
      </w:r>
    </w:p>
    <w:p w14:paraId="68B48224" w14:textId="5FE440A1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771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zum eilften Ver</w:t>
      </w:r>
      <w:r w:rsidR="00505CA9">
        <w:rPr>
          <w:lang w:val="de-DE"/>
        </w:rPr>
        <w:t>s</w:t>
      </w:r>
      <w:r w:rsidRPr="00505CA9">
        <w:rPr>
          <w:lang w:val="de-DE"/>
        </w:rPr>
        <w:t>uch.</w:t>
      </w:r>
    </w:p>
    <w:p w14:paraId="5E49B8B9" w14:textId="46C5A2D5" w:rsidR="00B97BB6" w:rsidRPr="00B97BB6" w:rsidRDefault="00505CA9" w:rsidP="0041609F">
      <w:pPr>
        <w:rPr>
          <w:rFonts w:ascii="Calibri" w:hAnsi="Calibri"/>
          <w:lang w:val="de-DE"/>
        </w:rPr>
      </w:pPr>
      <w:r>
        <w:rPr>
          <w:lang w:val="de-DE"/>
        </w:rPr>
        <w:t>s</w:t>
      </w:r>
      <w:r w:rsidR="0041609F" w:rsidRPr="00505CA9">
        <w:rPr>
          <w:lang w:val="de-DE"/>
        </w:rPr>
        <w:t>ionen</w:t>
      </w:r>
      <w:r w:rsidR="0041609F" w:rsidRPr="00505CA9">
        <w:rPr>
          <w:lang w:val="de-DE"/>
        </w:rPr>
        <w:t xml:space="preserve"> auf das Geh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r m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gen unter die </w:t>
      </w:r>
      <w:r w:rsidR="0041609F" w:rsidRPr="00686C6B">
        <w:rPr>
          <w:b/>
          <w:bCs/>
          <w:lang w:val="de-DE"/>
        </w:rPr>
        <w:t>er</w:t>
      </w:r>
      <w:r w:rsidRPr="00686C6B">
        <w:rPr>
          <w:b/>
          <w:bCs/>
          <w:lang w:val="de-DE"/>
        </w:rPr>
        <w:t>s</w:t>
      </w:r>
      <w:r w:rsidR="0041609F" w:rsidRPr="00686C6B">
        <w:rPr>
          <w:b/>
          <w:bCs/>
          <w:lang w:val="de-DE"/>
        </w:rPr>
        <w:t>tern</w:t>
      </w:r>
      <w:r w:rsidR="0041609F" w:rsidRPr="00505CA9">
        <w:rPr>
          <w:lang w:val="de-DE"/>
        </w:rPr>
        <w:t xml:space="preserve"> geh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ren,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welche die Reflexion gewahrnimmt und unter</w:t>
      </w:r>
      <w:r>
        <w:rPr>
          <w:lang w:val="de-DE"/>
        </w:rPr>
        <w:t>s</w:t>
      </w:r>
      <w:r w:rsidR="0041609F" w:rsidRPr="00505CA9">
        <w:rPr>
          <w:lang w:val="de-DE"/>
        </w:rPr>
        <w:t>cheidet,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aber daß 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ie als </w:t>
      </w:r>
      <w:r w:rsidR="0041609F" w:rsidRPr="00686C6B">
        <w:rPr>
          <w:b/>
          <w:bCs/>
          <w:lang w:val="de-DE"/>
        </w:rPr>
        <w:t>Merkzeichen von Gegen</w:t>
      </w:r>
      <w:r w:rsidRPr="00686C6B">
        <w:rPr>
          <w:b/>
          <w:bCs/>
          <w:lang w:val="de-DE"/>
        </w:rPr>
        <w:t>s</w:t>
      </w:r>
      <w:r w:rsidR="0041609F" w:rsidRPr="00686C6B">
        <w:rPr>
          <w:b/>
          <w:bCs/>
          <w:lang w:val="de-DE"/>
        </w:rPr>
        <w:t>t</w:t>
      </w:r>
      <w:r w:rsidR="006873DF" w:rsidRPr="00686C6B">
        <w:rPr>
          <w:rFonts w:ascii="Calibri" w:hAnsi="Calibri"/>
          <w:b/>
          <w:bCs/>
          <w:lang w:val="de-DE"/>
        </w:rPr>
        <w:t>ä</w:t>
      </w:r>
      <w:r w:rsidR="0041609F" w:rsidRPr="00686C6B">
        <w:rPr>
          <w:b/>
          <w:bCs/>
          <w:lang w:val="de-DE"/>
        </w:rPr>
        <w:t>nden</w:t>
      </w:r>
      <w:r w:rsidR="0041609F" w:rsidRPr="00505CA9">
        <w:rPr>
          <w:lang w:val="de-DE"/>
        </w:rPr>
        <w:t xml:space="preserve"> </w:t>
      </w:r>
      <w:r w:rsidR="0041609F"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brauchet</w:t>
      </w:r>
      <w:r w:rsidR="0041609F" w:rsidRPr="00505CA9">
        <w:rPr>
          <w:lang w:val="de-DE"/>
        </w:rPr>
        <w:t xml:space="preserve"> wurden, </w:t>
      </w:r>
      <w:r>
        <w:rPr>
          <w:lang w:val="de-DE"/>
        </w:rPr>
        <w:t>s</w:t>
      </w:r>
      <w:r w:rsidR="0041609F" w:rsidRPr="00505CA9">
        <w:rPr>
          <w:lang w:val="de-DE"/>
        </w:rPr>
        <w:t>etzte voraus, daß die</w:t>
      </w:r>
      <w:r>
        <w:rPr>
          <w:lang w:val="de-DE"/>
        </w:rPr>
        <w:t>s</w:t>
      </w:r>
      <w:r w:rsidR="0041609F" w:rsidRPr="00505CA9">
        <w:rPr>
          <w:lang w:val="de-DE"/>
        </w:rPr>
        <w:t>e</w:t>
      </w:r>
      <w:r w:rsidR="0041609F" w:rsidRPr="00505CA9">
        <w:rPr>
          <w:lang w:val="de-DE"/>
        </w:rPr>
        <w:t xml:space="preserve"> Empfindun-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gen</w:t>
      </w:r>
      <w:r w:rsidR="0041609F" w:rsidRPr="00505CA9">
        <w:rPr>
          <w:lang w:val="de-DE"/>
        </w:rPr>
        <w:t xml:space="preserve"> mit den Empfindungen des Gef</w:t>
      </w:r>
      <w:r w:rsidR="006873DF"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 xml:space="preserve">hls und des </w:t>
      </w:r>
      <w:r w:rsidR="0041609F"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>
        <w:rPr>
          <w:lang w:val="de-DE"/>
        </w:rPr>
        <w:t>s</w:t>
      </w:r>
      <w:r w:rsidR="0041609F" w:rsidRPr="00505CA9">
        <w:rPr>
          <w:lang w:val="de-DE"/>
        </w:rPr>
        <w:t>ichts</w:t>
      </w:r>
      <w:r w:rsidR="0041609F" w:rsidRPr="00505CA9">
        <w:rPr>
          <w:lang w:val="de-DE"/>
        </w:rPr>
        <w:t xml:space="preserve"> vereiniget waren, und zu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ammen Eine </w:t>
      </w:r>
      <w:r w:rsidR="006873DF" w:rsidRPr="006873DF">
        <w:rPr>
          <w:rFonts w:ascii="Calibri" w:hAnsi="Calibri"/>
          <w:lang w:val="de-DE"/>
        </w:rPr>
        <w:t>Id</w:t>
      </w:r>
      <w:r w:rsidR="0041609F" w:rsidRPr="00505CA9">
        <w:rPr>
          <w:lang w:val="de-DE"/>
        </w:rPr>
        <w:t>ee von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einem Objekte ausmachten. Die</w:t>
      </w:r>
      <w:r>
        <w:rPr>
          <w:lang w:val="de-DE"/>
        </w:rPr>
        <w:t>s</w:t>
      </w:r>
      <w:r w:rsidR="0041609F" w:rsidRPr="00505CA9">
        <w:rPr>
          <w:lang w:val="de-DE"/>
        </w:rPr>
        <w:t>e Vereinigung konnte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aber </w:t>
      </w:r>
      <w:r>
        <w:rPr>
          <w:lang w:val="de-DE"/>
        </w:rPr>
        <w:t>s</w:t>
      </w:r>
      <w:r w:rsidR="0041609F" w:rsidRPr="00505CA9">
        <w:rPr>
          <w:lang w:val="de-DE"/>
        </w:rPr>
        <w:t>o ge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chwinde nicht vor </w:t>
      </w:r>
      <w:r>
        <w:rPr>
          <w:lang w:val="de-DE"/>
        </w:rPr>
        <w:t>s</w:t>
      </w:r>
      <w:r w:rsidR="0041609F" w:rsidRPr="00505CA9">
        <w:rPr>
          <w:lang w:val="de-DE"/>
        </w:rPr>
        <w:t>ich gehen. Die Eindr</w:t>
      </w:r>
      <w:r w:rsidR="006873DF"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cke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des Geh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rs wei</w:t>
      </w:r>
      <w:r>
        <w:rPr>
          <w:lang w:val="de-DE"/>
        </w:rPr>
        <w:t>s</w:t>
      </w:r>
      <w:r w:rsidR="0041609F" w:rsidRPr="00505CA9">
        <w:rPr>
          <w:lang w:val="de-DE"/>
        </w:rPr>
        <w:t>en am wenig</w:t>
      </w:r>
      <w:r>
        <w:rPr>
          <w:lang w:val="de-DE"/>
        </w:rPr>
        <w:t>s</w:t>
      </w:r>
      <w:r w:rsidR="0041609F" w:rsidRPr="00505CA9">
        <w:rPr>
          <w:lang w:val="de-DE"/>
        </w:rPr>
        <w:t>ten auf die Stelle hin,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wo </w:t>
      </w:r>
      <w:r>
        <w:rPr>
          <w:lang w:val="de-DE"/>
        </w:rPr>
        <w:t>s</w:t>
      </w:r>
      <w:r w:rsidR="0041609F" w:rsidRPr="00505CA9">
        <w:rPr>
          <w:lang w:val="de-DE"/>
        </w:rPr>
        <w:t>ie her kommen. Wie konnte al</w:t>
      </w:r>
      <w:r>
        <w:rPr>
          <w:lang w:val="de-DE"/>
        </w:rPr>
        <w:t>s</w:t>
      </w:r>
      <w:r w:rsidR="0041609F" w:rsidRPr="00505CA9">
        <w:rPr>
          <w:lang w:val="de-DE"/>
        </w:rPr>
        <w:t>o der Men</w:t>
      </w:r>
      <w:r>
        <w:rPr>
          <w:lang w:val="de-DE"/>
        </w:rPr>
        <w:t>s</w:t>
      </w:r>
      <w:r w:rsidR="0041609F" w:rsidRPr="00505CA9">
        <w:rPr>
          <w:lang w:val="de-DE"/>
        </w:rPr>
        <w:t>ch, der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das Schaaf vor Augen hatte, wi</w:t>
      </w:r>
      <w:r>
        <w:rPr>
          <w:lang w:val="de-DE"/>
        </w:rPr>
        <w:t>ss</w:t>
      </w:r>
      <w:r w:rsidR="0041609F" w:rsidRPr="00505CA9">
        <w:rPr>
          <w:lang w:val="de-DE"/>
        </w:rPr>
        <w:t>en, daß der Schall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des Bl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ckens von dem Dinge herkomme, das er </w:t>
      </w:r>
      <w:r>
        <w:rPr>
          <w:lang w:val="de-DE"/>
        </w:rPr>
        <w:t>s</w:t>
      </w:r>
      <w:r w:rsidR="0041609F" w:rsidRPr="00505CA9">
        <w:rPr>
          <w:lang w:val="de-DE"/>
        </w:rPr>
        <w:t>ah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und f</w:t>
      </w:r>
      <w:r w:rsidR="006873DF"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 xml:space="preserve">hlte? Ehe er dieß erkannte, mußte die </w:t>
      </w:r>
      <w:r>
        <w:rPr>
          <w:lang w:val="de-DE"/>
        </w:rPr>
        <w:t>s</w:t>
      </w:r>
      <w:r w:rsidR="0041609F" w:rsidRPr="00505CA9">
        <w:rPr>
          <w:lang w:val="de-DE"/>
        </w:rPr>
        <w:t>o klar und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leicht </w:t>
      </w:r>
      <w:r>
        <w:rPr>
          <w:lang w:val="de-DE"/>
        </w:rPr>
        <w:t>s</w:t>
      </w:r>
      <w:r w:rsidR="0041609F" w:rsidRPr="00505CA9">
        <w:rPr>
          <w:lang w:val="de-DE"/>
        </w:rPr>
        <w:t>ich ab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ondernde </w:t>
      </w:r>
      <w:r>
        <w:rPr>
          <w:lang w:val="de-DE"/>
        </w:rPr>
        <w:t>s</w:t>
      </w:r>
      <w:r w:rsidR="0041609F" w:rsidRPr="00505CA9">
        <w:rPr>
          <w:lang w:val="de-DE"/>
        </w:rPr>
        <w:t>ichtliche Ge</w:t>
      </w:r>
      <w:r>
        <w:rPr>
          <w:lang w:val="de-DE"/>
        </w:rPr>
        <w:t>s</w:t>
      </w:r>
      <w:r w:rsidR="0041609F" w:rsidRPr="00505CA9">
        <w:rPr>
          <w:lang w:val="de-DE"/>
        </w:rPr>
        <w:t>talt des Schaafs und</w:t>
      </w:r>
      <w:r w:rsidR="00B97BB6" w:rsidRPr="00B97BB6">
        <w:rPr>
          <w:rFonts w:ascii="Calibri" w:hAnsi="Calibri"/>
          <w:lang w:val="de-DE"/>
        </w:rPr>
        <w:br/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eine Farbe 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chon bemerket </w:t>
      </w:r>
      <w:r>
        <w:rPr>
          <w:lang w:val="de-DE"/>
        </w:rPr>
        <w:t>s</w:t>
      </w:r>
      <w:r w:rsidR="0041609F" w:rsidRPr="00505CA9">
        <w:rPr>
          <w:lang w:val="de-DE"/>
        </w:rPr>
        <w:t>eyn. Der Hang, bey den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Sachen auf die T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 xml:space="preserve">ne Acht zu haben, und </w:t>
      </w:r>
      <w:r>
        <w:rPr>
          <w:lang w:val="de-DE"/>
        </w:rPr>
        <w:t>s</w:t>
      </w:r>
      <w:r w:rsidR="0041609F" w:rsidRPr="00505CA9">
        <w:rPr>
          <w:lang w:val="de-DE"/>
        </w:rPr>
        <w:t>ie dadurch zu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charakteri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iren, </w:t>
      </w:r>
      <w:r>
        <w:rPr>
          <w:lang w:val="de-DE"/>
        </w:rPr>
        <w:t>s</w:t>
      </w:r>
      <w:r w:rsidR="0041609F" w:rsidRPr="00505CA9">
        <w:rPr>
          <w:lang w:val="de-DE"/>
        </w:rPr>
        <w:t>cheinet mehr eine Wirkung von vorher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 xml:space="preserve">gegangenen Erfahrungen zu </w:t>
      </w:r>
      <w:r>
        <w:rPr>
          <w:lang w:val="de-DE"/>
        </w:rPr>
        <w:t>s</w:t>
      </w:r>
      <w:r w:rsidR="0041609F" w:rsidRPr="00505CA9">
        <w:rPr>
          <w:lang w:val="de-DE"/>
        </w:rPr>
        <w:t>eyn, aus denen man es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erlernet hatte, daß die</w:t>
      </w:r>
      <w:r>
        <w:rPr>
          <w:lang w:val="de-DE"/>
        </w:rPr>
        <w:t>s</w:t>
      </w:r>
      <w:r w:rsidR="0041609F" w:rsidRPr="00505CA9">
        <w:rPr>
          <w:lang w:val="de-DE"/>
        </w:rPr>
        <w:t>e die brauchbar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ten </w:t>
      </w:r>
      <w:r w:rsidR="0041609F" w:rsidRPr="00505CA9">
        <w:rPr>
          <w:lang w:val="de-DE"/>
        </w:rPr>
        <w:t>Bezeichnun-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gen</w:t>
      </w:r>
      <w:r w:rsidR="0041609F" w:rsidRPr="00505CA9">
        <w:rPr>
          <w:lang w:val="de-DE"/>
        </w:rPr>
        <w:t xml:space="preserve"> w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ren, um andern </w:t>
      </w:r>
      <w:r>
        <w:rPr>
          <w:lang w:val="de-DE"/>
        </w:rPr>
        <w:t>s</w:t>
      </w:r>
      <w:r w:rsidR="0041609F" w:rsidRPr="00505CA9">
        <w:rPr>
          <w:lang w:val="de-DE"/>
        </w:rPr>
        <w:t>eine eigenen Eindr</w:t>
      </w:r>
      <w:r w:rsidR="006873DF" w:rsidRPr="006873DF">
        <w:rPr>
          <w:rFonts w:ascii="Calibri" w:hAnsi="Calibri"/>
          <w:lang w:val="de-DE"/>
        </w:rPr>
        <w:t>ü</w:t>
      </w:r>
      <w:r w:rsidR="0041609F" w:rsidRPr="00505CA9">
        <w:rPr>
          <w:lang w:val="de-DE"/>
        </w:rPr>
        <w:t>cke bekannt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zu machen; als davon, daß die Gegen</w:t>
      </w:r>
      <w:r>
        <w:rPr>
          <w:lang w:val="de-DE"/>
        </w:rPr>
        <w:t>s</w:t>
      </w:r>
      <w:r w:rsidR="0041609F"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nde </w:t>
      </w:r>
      <w:r>
        <w:rPr>
          <w:lang w:val="de-DE"/>
        </w:rPr>
        <w:t>s</w:t>
      </w:r>
      <w:r w:rsidR="0041609F" w:rsidRPr="00505CA9">
        <w:rPr>
          <w:lang w:val="de-DE"/>
        </w:rPr>
        <w:t xml:space="preserve">ich am </w:t>
      </w:r>
      <w:r w:rsidR="0041609F" w:rsidRPr="00505CA9">
        <w:rPr>
          <w:lang w:val="de-DE"/>
        </w:rPr>
        <w:t>leich-</w:t>
      </w:r>
      <w:r w:rsidR="00B97BB6" w:rsidRPr="00B97BB6">
        <w:rPr>
          <w:rFonts w:ascii="Calibri" w:hAnsi="Calibri"/>
          <w:lang w:val="de-DE"/>
        </w:rPr>
        <w:br/>
      </w:r>
      <w:r w:rsidR="0041609F" w:rsidRPr="00505CA9">
        <w:rPr>
          <w:lang w:val="de-DE"/>
        </w:rPr>
        <w:t>te</w:t>
      </w:r>
      <w:r>
        <w:rPr>
          <w:lang w:val="de-DE"/>
        </w:rPr>
        <w:t>s</w:t>
      </w:r>
      <w:r w:rsidR="0041609F" w:rsidRPr="00505CA9">
        <w:rPr>
          <w:lang w:val="de-DE"/>
        </w:rPr>
        <w:t>ten</w:t>
      </w:r>
      <w:r w:rsidR="0041609F" w:rsidRPr="00505CA9">
        <w:rPr>
          <w:lang w:val="de-DE"/>
        </w:rPr>
        <w:t xml:space="preserve"> durch </w:t>
      </w:r>
      <w:r w:rsidR="00A964D4" w:rsidRPr="00271324">
        <w:rPr>
          <w:lang w:val="de-DE"/>
        </w:rPr>
        <w:t>ihre</w:t>
      </w:r>
      <w:r w:rsidR="0041609F" w:rsidRPr="00505CA9">
        <w:rPr>
          <w:lang w:val="de-DE"/>
        </w:rPr>
        <w:t xml:space="preserve"> T</w:t>
      </w:r>
      <w:r w:rsidR="006873DF" w:rsidRPr="006873DF">
        <w:rPr>
          <w:rFonts w:ascii="Calibri" w:hAnsi="Calibri"/>
          <w:lang w:val="de-DE"/>
        </w:rPr>
        <w:t>ö</w:t>
      </w:r>
      <w:r w:rsidR="0041609F" w:rsidRPr="00505CA9">
        <w:rPr>
          <w:lang w:val="de-DE"/>
        </w:rPr>
        <w:t>ne h</w:t>
      </w:r>
      <w:r w:rsidR="006873DF" w:rsidRPr="006873DF">
        <w:rPr>
          <w:rFonts w:ascii="Calibri" w:hAnsi="Calibri"/>
          <w:lang w:val="de-DE"/>
        </w:rPr>
        <w:t>ä</w:t>
      </w:r>
      <w:r w:rsidR="0041609F" w:rsidRPr="00505CA9">
        <w:rPr>
          <w:lang w:val="de-DE"/>
        </w:rPr>
        <w:t xml:space="preserve">tten in uns bemerken und </w:t>
      </w:r>
      <w:r w:rsidR="0041609F" w:rsidRPr="00505CA9">
        <w:rPr>
          <w:lang w:val="de-DE"/>
        </w:rPr>
        <w:t>unter-</w:t>
      </w:r>
      <w:r w:rsidR="00B97BB6" w:rsidRPr="00B97BB6">
        <w:rPr>
          <w:rFonts w:ascii="Calibri" w:hAnsi="Calibri"/>
          <w:lang w:val="de-DE"/>
        </w:rPr>
        <w:br/>
      </w:r>
      <w:r>
        <w:rPr>
          <w:lang w:val="de-DE"/>
        </w:rPr>
        <w:t>s</w:t>
      </w:r>
      <w:r w:rsidR="0041609F" w:rsidRPr="00505CA9">
        <w:rPr>
          <w:lang w:val="de-DE"/>
        </w:rPr>
        <w:t>cheiden</w:t>
      </w:r>
      <w:r w:rsidR="0041609F" w:rsidRPr="00505CA9">
        <w:rPr>
          <w:lang w:val="de-DE"/>
        </w:rPr>
        <w:t xml:space="preserve"> la</w:t>
      </w:r>
      <w:r>
        <w:rPr>
          <w:lang w:val="de-DE"/>
        </w:rPr>
        <w:t>ss</w:t>
      </w:r>
      <w:r w:rsidR="0041609F" w:rsidRPr="00505CA9">
        <w:rPr>
          <w:lang w:val="de-DE"/>
        </w:rPr>
        <w:t>en.</w:t>
      </w:r>
    </w:p>
    <w:p w14:paraId="3B183FE1" w14:textId="0C45480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Die Ur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ache, warum alle Arten von </w:t>
      </w:r>
      <w:r w:rsidRPr="00505CA9">
        <w:rPr>
          <w:lang w:val="de-DE"/>
        </w:rPr>
        <w:t>Empfindun-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</w:t>
      </w:r>
      <w:r w:rsidRPr="00505CA9">
        <w:rPr>
          <w:lang w:val="de-DE"/>
        </w:rPr>
        <w:t xml:space="preserve"> und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 xml:space="preserve">een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mit den </w:t>
      </w:r>
      <w:r w:rsidRPr="00686C6B">
        <w:rPr>
          <w:b/>
          <w:bCs/>
          <w:lang w:val="de-DE"/>
        </w:rPr>
        <w:t>Geh</w:t>
      </w:r>
      <w:r w:rsidR="006873DF" w:rsidRPr="00686C6B">
        <w:rPr>
          <w:rFonts w:ascii="Calibri" w:hAnsi="Calibri"/>
          <w:b/>
          <w:bCs/>
          <w:lang w:val="de-DE"/>
        </w:rPr>
        <w:t>ö</w:t>
      </w:r>
      <w:r w:rsidRPr="00686C6B">
        <w:rPr>
          <w:b/>
          <w:bCs/>
          <w:lang w:val="de-DE"/>
        </w:rPr>
        <w:t>rseindr</w:t>
      </w:r>
      <w:r w:rsidR="006873DF" w:rsidRPr="00686C6B">
        <w:rPr>
          <w:rFonts w:ascii="Calibri" w:hAnsi="Calibri"/>
          <w:b/>
          <w:bCs/>
          <w:lang w:val="de-DE"/>
        </w:rPr>
        <w:t>ü</w:t>
      </w:r>
      <w:r w:rsidRPr="00686C6B">
        <w:rPr>
          <w:b/>
          <w:bCs/>
          <w:lang w:val="de-DE"/>
        </w:rPr>
        <w:t>cken</w:t>
      </w:r>
      <w:r w:rsidRPr="00505CA9">
        <w:rPr>
          <w:lang w:val="de-DE"/>
        </w:rPr>
        <w:t xml:space="preserve"> in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Folge vereiniget, und durch den 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mlichen Weg mit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hervor zu gehen, </w:t>
      </w:r>
      <w:r w:rsidR="00505CA9">
        <w:rPr>
          <w:lang w:val="de-DE"/>
        </w:rPr>
        <w:t>s</w:t>
      </w:r>
      <w:r w:rsidRPr="00505CA9">
        <w:rPr>
          <w:lang w:val="de-DE"/>
        </w:rPr>
        <w:t>cheint viel 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her zu liegen.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„</w:t>
      </w:r>
      <w:r w:rsidRPr="00505CA9">
        <w:rPr>
          <w:lang w:val="de-DE"/>
        </w:rPr>
        <w:t>Die Geh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rsempfindungen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 die </w:t>
      </w:r>
      <w:r w:rsidRPr="00686C6B">
        <w:rPr>
          <w:b/>
          <w:bCs/>
          <w:lang w:val="de-DE"/>
        </w:rPr>
        <w:t>einzigen</w:t>
      </w:r>
      <w:r w:rsidRPr="00505CA9">
        <w:rPr>
          <w:lang w:val="de-DE"/>
        </w:rPr>
        <w:t>, welche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„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wie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aufgenommen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ind, nachgemacht und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„lich</w:t>
      </w:r>
      <w:r w:rsidRPr="00505CA9">
        <w:rPr>
          <w:lang w:val="de-DE"/>
        </w:rPr>
        <w:t xml:space="preserve"> darge</w:t>
      </w:r>
      <w:r w:rsidR="00505CA9">
        <w:rPr>
          <w:lang w:val="de-DE"/>
        </w:rPr>
        <w:t>s</w:t>
      </w:r>
      <w:r w:rsidRPr="00505CA9">
        <w:rPr>
          <w:lang w:val="de-DE"/>
        </w:rPr>
        <w:t>tellet werden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nnen, ohne die 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mlichen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„</w:t>
      </w:r>
      <w:r w:rsidRPr="00505CA9">
        <w:rPr>
          <w:lang w:val="de-DE"/>
        </w:rPr>
        <w:t xml:space="preserve">oder ihnen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hnlichen Dinge, von welchen </w:t>
      </w:r>
      <w:r w:rsidR="00505CA9">
        <w:rPr>
          <w:lang w:val="de-DE"/>
        </w:rPr>
        <w:t>s</w:t>
      </w:r>
      <w:r w:rsidRPr="00505CA9">
        <w:rPr>
          <w:lang w:val="de-DE"/>
        </w:rPr>
        <w:t>ie zuer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Pr="00505CA9">
        <w:rPr>
          <w:lang w:val="de-DE"/>
        </w:rPr>
        <w:t>ent-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„</w:t>
      </w:r>
      <w:r w:rsidR="00505CA9">
        <w:rPr>
          <w:lang w:val="de-DE"/>
        </w:rPr>
        <w:t>s</w:t>
      </w:r>
      <w:r w:rsidRPr="00505CA9">
        <w:rPr>
          <w:lang w:val="de-DE"/>
        </w:rPr>
        <w:t>tanden</w:t>
      </w:r>
      <w:r w:rsidRPr="00505CA9">
        <w:rPr>
          <w:lang w:val="de-DE"/>
        </w:rPr>
        <w:t xml:space="preserve">, vor </w:t>
      </w:r>
      <w:r w:rsidR="00505CA9">
        <w:rPr>
          <w:lang w:val="de-DE"/>
        </w:rPr>
        <w:t>s</w:t>
      </w:r>
      <w:r w:rsidRPr="00505CA9">
        <w:rPr>
          <w:lang w:val="de-DE"/>
        </w:rPr>
        <w:t>ich zu haben</w:t>
      </w:r>
      <w:r w:rsidRPr="00505CA9">
        <w:rPr>
          <w:lang w:val="de-DE"/>
        </w:rPr>
        <w:t>.“</w:t>
      </w:r>
      <w:r w:rsidRPr="00505CA9">
        <w:rPr>
          <w:lang w:val="de-DE"/>
        </w:rPr>
        <w:t xml:space="preserve"> Das ge</w:t>
      </w:r>
      <w:r w:rsidR="00505CA9">
        <w:rPr>
          <w:lang w:val="de-DE"/>
        </w:rPr>
        <w:t>s</w:t>
      </w:r>
      <w:r w:rsidRPr="00505CA9">
        <w:rPr>
          <w:lang w:val="de-DE"/>
        </w:rPr>
        <w:t>ehene Rind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durch gezogene Linien wieder </w:t>
      </w:r>
      <w:r w:rsidR="00505CA9">
        <w:rPr>
          <w:lang w:val="de-DE"/>
        </w:rPr>
        <w:t>s</w:t>
      </w:r>
      <w:r w:rsidRPr="00505CA9">
        <w:rPr>
          <w:lang w:val="de-DE"/>
        </w:rPr>
        <w:t>ichtbar zu machen, war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weitl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uftig. Die Mittheilung des Ge</w:t>
      </w:r>
      <w:r w:rsidR="00505CA9">
        <w:rPr>
          <w:lang w:val="de-DE"/>
        </w:rPr>
        <w:t>s</w:t>
      </w:r>
      <w:r w:rsidRPr="00505CA9">
        <w:rPr>
          <w:lang w:val="de-DE"/>
        </w:rPr>
        <w:t>chmacks, des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Geruchs und des 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hls erfodert, daß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elbigen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</w:t>
      </w:r>
      <w:r w:rsidRPr="00505CA9">
        <w:rPr>
          <w:lang w:val="de-DE"/>
        </w:rPr>
        <w:t xml:space="preserve"> den Sinnen des andern vorgehalten wurden,</w:t>
      </w:r>
    </w:p>
    <w:p w14:paraId="7697FF1B" w14:textId="4D406966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oder</w:t>
      </w:r>
    </w:p>
    <w:p w14:paraId="7A429F05" w14:textId="1590FF1F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>C c c 2</w:t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772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Anhang</w:t>
      </w:r>
    </w:p>
    <w:p w14:paraId="2E65CE60" w14:textId="46352162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oder doch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hnliche. Aber das Geb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lke des Stiers machte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nach, und ließ es andern </w:t>
      </w:r>
      <w:r w:rsidR="00505CA9">
        <w:rPr>
          <w:lang w:val="de-DE"/>
        </w:rPr>
        <w:t>s</w:t>
      </w:r>
      <w:r w:rsidRPr="00505CA9">
        <w:rPr>
          <w:lang w:val="de-DE"/>
        </w:rPr>
        <w:t>o 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ren, wie 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es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geh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ret hatte.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 xml:space="preserve"> dem Stimmorgan war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Kanal zum Hervorgang der Geh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rsempfindungen,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zur Bezeichnung der Dinge, und daher wurden die T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ne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o wichtige Merkmale, und darum dr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ngten </w:t>
      </w:r>
      <w:r w:rsidR="00505CA9">
        <w:rPr>
          <w:lang w:val="de-DE"/>
        </w:rPr>
        <w:t>s</w:t>
      </w:r>
      <w:r w:rsidRPr="00505CA9">
        <w:rPr>
          <w:lang w:val="de-DE"/>
        </w:rPr>
        <w:t>ich die</w:t>
      </w:r>
      <w:r w:rsidRPr="00505CA9">
        <w:rPr>
          <w:lang w:val="de-DE"/>
        </w:rPr>
        <w:t xml:space="preserve">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bri-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</w:t>
      </w:r>
      <w:r w:rsidRPr="00505CA9">
        <w:rPr>
          <w:lang w:val="de-DE"/>
        </w:rPr>
        <w:t xml:space="preserve"> Empfindungen in die Ge</w:t>
      </w:r>
      <w:r w:rsidR="00505CA9">
        <w:rPr>
          <w:lang w:val="de-DE"/>
        </w:rPr>
        <w:t>s</w:t>
      </w:r>
      <w:r w:rsidRPr="00505CA9">
        <w:rPr>
          <w:lang w:val="de-DE"/>
        </w:rPr>
        <w:t>ell</w:t>
      </w:r>
      <w:r w:rsidR="00505CA9">
        <w:rPr>
          <w:lang w:val="de-DE"/>
        </w:rPr>
        <w:t>s</w:t>
      </w:r>
      <w:r w:rsidRPr="00505CA9">
        <w:rPr>
          <w:lang w:val="de-DE"/>
        </w:rPr>
        <w:t>chaft der T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ne; und alle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lfsmittel der Phanta</w:t>
      </w:r>
      <w:r w:rsidR="00505CA9">
        <w:rPr>
          <w:lang w:val="de-DE"/>
        </w:rPr>
        <w:t>s</w:t>
      </w:r>
      <w:r w:rsidRPr="00505CA9">
        <w:rPr>
          <w:lang w:val="de-DE"/>
        </w:rPr>
        <w:t>ie und der Dichtkraft wurden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aufgeboten, um die </w:t>
      </w:r>
      <w:r w:rsidR="00505CA9">
        <w:rPr>
          <w:lang w:val="de-DE"/>
        </w:rPr>
        <w:t>s</w:t>
      </w:r>
      <w:r w:rsidRPr="00505CA9">
        <w:rPr>
          <w:lang w:val="de-DE"/>
        </w:rPr>
        <w:t>innlichen Eindr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cke </w:t>
      </w:r>
      <w:r w:rsidR="00505CA9">
        <w:rPr>
          <w:lang w:val="de-DE"/>
        </w:rPr>
        <w:t>s</w:t>
      </w:r>
      <w:r w:rsidRPr="00505CA9">
        <w:rPr>
          <w:lang w:val="de-DE"/>
        </w:rPr>
        <w:t>o einzurichten,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daß </w:t>
      </w:r>
      <w:r w:rsidR="00505CA9">
        <w:rPr>
          <w:lang w:val="de-DE"/>
        </w:rPr>
        <w:t>s</w:t>
      </w:r>
      <w:r w:rsidRPr="00505CA9">
        <w:rPr>
          <w:lang w:val="de-DE"/>
        </w:rPr>
        <w:t>ie in Ge</w:t>
      </w:r>
      <w:r w:rsidR="00505CA9">
        <w:rPr>
          <w:lang w:val="de-DE"/>
        </w:rPr>
        <w:t>s</w:t>
      </w:r>
      <w:r w:rsidRPr="00505CA9">
        <w:rPr>
          <w:lang w:val="de-DE"/>
        </w:rPr>
        <w:t>ell</w:t>
      </w:r>
      <w:r w:rsidR="00505CA9">
        <w:rPr>
          <w:lang w:val="de-DE"/>
        </w:rPr>
        <w:t>s</w:t>
      </w:r>
      <w:r w:rsidRPr="00505CA9">
        <w:rPr>
          <w:lang w:val="de-DE"/>
        </w:rPr>
        <w:t>chaft der T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ne hervorgehen konnten.</w:t>
      </w:r>
    </w:p>
    <w:p w14:paraId="2A9B1B5A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II</w:t>
      </w:r>
      <w:r w:rsidR="00B97BB6" w:rsidRPr="00B97BB6">
        <w:rPr>
          <w:rFonts w:ascii="Calibri" w:hAnsi="Calibri"/>
          <w:lang w:val="de-DE"/>
        </w:rPr>
        <w:t>I.</w:t>
      </w:r>
    </w:p>
    <w:p w14:paraId="068C605E" w14:textId="77777777" w:rsidR="00A16392" w:rsidRDefault="0041609F" w:rsidP="0041609F">
      <w:pPr>
        <w:rPr>
          <w:lang w:val="de-DE"/>
        </w:rPr>
      </w:pPr>
      <w:r w:rsidRPr="00505CA9">
        <w:rPr>
          <w:lang w:val="de-DE"/>
        </w:rPr>
        <w:t>Es i</w:t>
      </w:r>
      <w:r w:rsidR="00505CA9">
        <w:rPr>
          <w:lang w:val="de-DE"/>
        </w:rPr>
        <w:t>s</w:t>
      </w:r>
      <w:r w:rsidRPr="00505CA9">
        <w:rPr>
          <w:lang w:val="de-DE"/>
        </w:rPr>
        <w:t>t nicht erwie</w:t>
      </w:r>
      <w:r w:rsidR="00505CA9">
        <w:rPr>
          <w:lang w:val="de-DE"/>
        </w:rPr>
        <w:t>s</w:t>
      </w:r>
      <w:r w:rsidRPr="00505CA9">
        <w:rPr>
          <w:lang w:val="de-DE"/>
        </w:rPr>
        <w:t>en, weder daß der Men</w:t>
      </w:r>
      <w:r w:rsidR="00505CA9">
        <w:rPr>
          <w:lang w:val="de-DE"/>
        </w:rPr>
        <w:t>s</w:t>
      </w:r>
      <w:r w:rsidRPr="00505CA9">
        <w:rPr>
          <w:lang w:val="de-DE"/>
        </w:rPr>
        <w:t>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von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keine Sprache erfinden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nne;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noch daß er von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nothwendig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Pr="00505CA9">
        <w:rPr>
          <w:lang w:val="de-DE"/>
        </w:rPr>
        <w:t>erfin-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</w:t>
      </w:r>
      <w:r w:rsidRPr="00505CA9">
        <w:rPr>
          <w:lang w:val="de-DE"/>
        </w:rPr>
        <w:t xml:space="preserve"> 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e. Es giebt einen Mittelweg </w:t>
      </w:r>
      <w:r w:rsidRPr="00505CA9">
        <w:rPr>
          <w:lang w:val="de-DE"/>
        </w:rPr>
        <w:t>zwi-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Pr="00505CA9">
        <w:rPr>
          <w:lang w:val="de-DE"/>
        </w:rPr>
        <w:t xml:space="preserve"> die</w:t>
      </w:r>
      <w:r w:rsidR="00505CA9">
        <w:rPr>
          <w:lang w:val="de-DE"/>
        </w:rPr>
        <w:t>s</w:t>
      </w:r>
      <w:r w:rsidRPr="00505CA9">
        <w:rPr>
          <w:lang w:val="de-DE"/>
        </w:rPr>
        <w:t>en beyden Meinungen.</w:t>
      </w:r>
    </w:p>
    <w:p w14:paraId="45FA1F2C" w14:textId="4FFBB645" w:rsidR="00B97BB6" w:rsidRPr="00B97BB6" w:rsidRDefault="0041609F" w:rsidP="0041609F">
      <w:pPr>
        <w:rPr>
          <w:rFonts w:ascii="Calibri" w:hAnsi="Calibri"/>
          <w:lang w:val="de-DE"/>
        </w:rPr>
      </w:pPr>
      <w:r w:rsidRPr="00686C6B">
        <w:rPr>
          <w:b/>
          <w:bCs/>
          <w:lang w:val="de-DE"/>
        </w:rPr>
        <w:t>S</w:t>
      </w:r>
      <w:r w:rsidR="006873DF" w:rsidRPr="00686C6B">
        <w:rPr>
          <w:rFonts w:ascii="Calibri" w:hAnsi="Calibri"/>
          <w:b/>
          <w:bCs/>
          <w:lang w:val="de-DE"/>
        </w:rPr>
        <w:t>ü</w:t>
      </w:r>
      <w:r w:rsidRPr="00686C6B">
        <w:rPr>
          <w:b/>
          <w:bCs/>
          <w:lang w:val="de-DE"/>
        </w:rPr>
        <w:t>ßmilch</w:t>
      </w:r>
      <w:r w:rsidRPr="00505CA9">
        <w:rPr>
          <w:lang w:val="de-DE"/>
        </w:rPr>
        <w:t xml:space="preserve"> und Hr. </w:t>
      </w:r>
      <w:r w:rsidRPr="00686C6B">
        <w:rPr>
          <w:b/>
          <w:bCs/>
          <w:lang w:val="de-DE"/>
        </w:rPr>
        <w:t>Herder</w:t>
      </w:r>
      <w:r w:rsidRPr="00505CA9">
        <w:rPr>
          <w:lang w:val="de-DE"/>
        </w:rPr>
        <w:t xml:space="preserve"> haben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ber die </w:t>
      </w:r>
      <w:r w:rsidRPr="00505CA9">
        <w:rPr>
          <w:lang w:val="de-DE"/>
        </w:rPr>
        <w:t>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findung</w:t>
      </w:r>
      <w:r w:rsidRPr="00505CA9">
        <w:rPr>
          <w:lang w:val="de-DE"/>
        </w:rPr>
        <w:t xml:space="preserve"> der Sprache aus eigener Naturkraft am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po</w:t>
      </w:r>
      <w:r w:rsidR="00505CA9">
        <w:rPr>
          <w:lang w:val="de-DE"/>
        </w:rPr>
        <w:t>s</w:t>
      </w:r>
      <w:r w:rsidRPr="00505CA9">
        <w:rPr>
          <w:lang w:val="de-DE"/>
        </w:rPr>
        <w:t>itiv</w:t>
      </w:r>
      <w:r w:rsidR="00505CA9">
        <w:rPr>
          <w:lang w:val="de-DE"/>
        </w:rPr>
        <w:t>s</w:t>
      </w:r>
      <w:r w:rsidRPr="00505CA9">
        <w:rPr>
          <w:lang w:val="de-DE"/>
        </w:rPr>
        <w:t>ten, aber auf die entgegenge</w:t>
      </w:r>
      <w:r w:rsidR="00505CA9">
        <w:rPr>
          <w:lang w:val="de-DE"/>
        </w:rPr>
        <w:t>s</w:t>
      </w:r>
      <w:r w:rsidRPr="00505CA9">
        <w:rPr>
          <w:lang w:val="de-DE"/>
        </w:rPr>
        <w:t>etzte Art erkl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ret.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</w:t>
      </w:r>
      <w:r w:rsidRPr="00686C6B">
        <w:rPr>
          <w:b/>
          <w:bCs/>
          <w:lang w:val="de-DE"/>
        </w:rPr>
        <w:t>kann</w:t>
      </w:r>
      <w:r w:rsidRPr="00505CA9">
        <w:rPr>
          <w:lang w:val="de-DE"/>
        </w:rPr>
        <w:t xml:space="preserve"> durchaus die Sprache nicht </w:t>
      </w:r>
      <w:r w:rsidRPr="00505CA9">
        <w:rPr>
          <w:lang w:val="de-DE"/>
        </w:rPr>
        <w:t>erfin-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</w:t>
      </w:r>
      <w:r w:rsidRPr="00505CA9">
        <w:rPr>
          <w:lang w:val="de-DE"/>
        </w:rPr>
        <w:t xml:space="preserve">, und hat </w:t>
      </w:r>
      <w:r w:rsidR="00505CA9">
        <w:rPr>
          <w:lang w:val="de-DE"/>
        </w:rPr>
        <w:t>s</w:t>
      </w:r>
      <w:r w:rsidRPr="00505CA9">
        <w:rPr>
          <w:lang w:val="de-DE"/>
        </w:rPr>
        <w:t>ie nicht erfunden. Dieß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die </w:t>
      </w:r>
      <w:r w:rsidRPr="00505CA9">
        <w:rPr>
          <w:lang w:val="de-DE"/>
        </w:rPr>
        <w:t>Behau-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ptung</w:t>
      </w:r>
      <w:r w:rsidRPr="00505CA9">
        <w:rPr>
          <w:lang w:val="de-DE"/>
        </w:rPr>
        <w:t xml:space="preserve"> des er</w:t>
      </w:r>
      <w:r w:rsidR="00505CA9">
        <w:rPr>
          <w:lang w:val="de-DE"/>
        </w:rPr>
        <w:t>s</w:t>
      </w:r>
      <w:r w:rsidRPr="00505CA9">
        <w:rPr>
          <w:lang w:val="de-DE"/>
        </w:rPr>
        <w:t>tern, der Vorg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nger,</w:t>
      </w:r>
      <w:r w:rsidRPr="00505CA9">
        <w:rPr>
          <w:lang w:val="de-DE"/>
        </w:rPr>
        <w:t xml:space="preserve"> *)</w:t>
      </w:r>
      <w:r w:rsidRPr="00505CA9">
        <w:rPr>
          <w:lang w:val="de-DE"/>
        </w:rPr>
        <w:t xml:space="preserve"> und auch nach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letztern Er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rterung der Sache, Nachfolger gehabt hat.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</w:t>
      </w:r>
      <w:r w:rsidRPr="00686C6B">
        <w:rPr>
          <w:b/>
          <w:bCs/>
          <w:lang w:val="de-DE"/>
        </w:rPr>
        <w:t>muß</w:t>
      </w:r>
      <w:r w:rsidRPr="00505CA9">
        <w:rPr>
          <w:lang w:val="de-DE"/>
        </w:rPr>
        <w:t xml:space="preserve"> die Sprache erfinden, und hat </w:t>
      </w:r>
      <w:r w:rsidR="00505CA9">
        <w:rPr>
          <w:lang w:val="de-DE"/>
        </w:rPr>
        <w:t>s</w:t>
      </w:r>
      <w:r w:rsidRPr="00505CA9">
        <w:rPr>
          <w:lang w:val="de-DE"/>
        </w:rPr>
        <w:t>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erfunden. Dieß hat Hr. </w:t>
      </w:r>
      <w:r w:rsidRPr="00686C6B">
        <w:rPr>
          <w:b/>
          <w:bCs/>
          <w:lang w:val="de-DE"/>
        </w:rPr>
        <w:t>Herder</w:t>
      </w:r>
      <w:r w:rsidRPr="00505CA9">
        <w:rPr>
          <w:lang w:val="de-DE"/>
        </w:rPr>
        <w:t xml:space="preserve"> zu bewei</w:t>
      </w:r>
      <w:r w:rsidR="00505CA9">
        <w:rPr>
          <w:lang w:val="de-DE"/>
        </w:rPr>
        <w:t>s</w:t>
      </w:r>
      <w:r w:rsidRPr="00505CA9">
        <w:rPr>
          <w:lang w:val="de-DE"/>
        </w:rPr>
        <w:t>en ge</w:t>
      </w:r>
      <w:r w:rsidR="00505CA9">
        <w:rPr>
          <w:lang w:val="de-DE"/>
        </w:rPr>
        <w:t>s</w:t>
      </w:r>
      <w:r w:rsidRPr="00505CA9">
        <w:rPr>
          <w:lang w:val="de-DE"/>
        </w:rPr>
        <w:t>ucht.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Eine mittlere Meinung zwi</w:t>
      </w:r>
      <w:r w:rsidR="00505CA9">
        <w:rPr>
          <w:lang w:val="de-DE"/>
        </w:rPr>
        <w:t>s</w:t>
      </w:r>
      <w:r w:rsidRPr="00505CA9">
        <w:rPr>
          <w:lang w:val="de-DE"/>
        </w:rPr>
        <w:t>chen beiden war die meinige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 der vorhergedachten Schrift. Ein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</w:t>
      </w:r>
      <w:r w:rsidRPr="00686C6B">
        <w:rPr>
          <w:b/>
          <w:bCs/>
          <w:lang w:val="de-DE"/>
        </w:rPr>
        <w:t>kann</w:t>
      </w:r>
      <w:r w:rsidRPr="00505CA9">
        <w:rPr>
          <w:lang w:val="de-DE"/>
        </w:rPr>
        <w:t xml:space="preserve">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Sprache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erfinden, aber es geh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ren vortheilhafte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Um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nde dazu, und vor allen andern, eine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chon </w:t>
      </w:r>
      <w:r w:rsidRPr="00505CA9">
        <w:rPr>
          <w:lang w:val="de-DE"/>
        </w:rPr>
        <w:t>be</w:t>
      </w:r>
      <w:r w:rsidR="00505CA9">
        <w:rPr>
          <w:lang w:val="de-DE"/>
        </w:rPr>
        <w:t>s</w:t>
      </w:r>
      <w:r w:rsidRPr="00505CA9">
        <w:rPr>
          <w:lang w:val="de-DE"/>
        </w:rPr>
        <w:t>te-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hende</w:t>
      </w:r>
      <w:r w:rsidRPr="00505CA9">
        <w:rPr>
          <w:lang w:val="de-DE"/>
        </w:rPr>
        <w:t xml:space="preserve"> Verbindung mit </w:t>
      </w:r>
      <w:r w:rsidR="00505CA9">
        <w:rPr>
          <w:lang w:val="de-DE"/>
        </w:rPr>
        <w:t>s</w:t>
      </w:r>
      <w:r w:rsidRPr="00505CA9">
        <w:rPr>
          <w:lang w:val="de-DE"/>
        </w:rPr>
        <w:t>eines Gleichen. Ferner, es i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wahr</w:t>
      </w:r>
      <w:r w:rsidR="00505CA9">
        <w:rPr>
          <w:lang w:val="de-DE"/>
        </w:rPr>
        <w:t>s</w:t>
      </w:r>
      <w:r w:rsidRPr="00505CA9">
        <w:rPr>
          <w:lang w:val="de-DE"/>
        </w:rPr>
        <w:t>cheinlich,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</w:t>
      </w:r>
      <w:r w:rsidRPr="00686C6B">
        <w:rPr>
          <w:b/>
          <w:bCs/>
          <w:lang w:val="de-DE"/>
        </w:rPr>
        <w:t>w</w:t>
      </w:r>
      <w:r w:rsidR="006873DF" w:rsidRPr="00686C6B">
        <w:rPr>
          <w:rFonts w:ascii="Calibri" w:hAnsi="Calibri"/>
          <w:b/>
          <w:bCs/>
          <w:lang w:val="de-DE"/>
        </w:rPr>
        <w:t>ü</w:t>
      </w:r>
      <w:r w:rsidRPr="00686C6B">
        <w:rPr>
          <w:b/>
          <w:bCs/>
          <w:lang w:val="de-DE"/>
        </w:rPr>
        <w:t>rden</w:t>
      </w:r>
      <w:r w:rsidRPr="00505CA9">
        <w:rPr>
          <w:lang w:val="de-DE"/>
        </w:rPr>
        <w:t xml:space="preserve"> die Sprache </w:t>
      </w:r>
      <w:r w:rsidRPr="00505CA9">
        <w:rPr>
          <w:lang w:val="de-DE"/>
        </w:rPr>
        <w:t>erfin-</w:t>
      </w:r>
    </w:p>
    <w:p w14:paraId="3F5E247F" w14:textId="12AB0561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den,</w:t>
      </w:r>
    </w:p>
    <w:p w14:paraId="5655DECD" w14:textId="02717945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 xml:space="preserve">*) Zobels Gedanken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die ver</w:t>
      </w:r>
      <w:r w:rsidR="00505CA9">
        <w:rPr>
          <w:lang w:val="de-DE"/>
        </w:rPr>
        <w:t>s</w:t>
      </w:r>
      <w:r w:rsidRPr="00505CA9">
        <w:rPr>
          <w:lang w:val="de-DE"/>
        </w:rPr>
        <w:t>chiedenen Meinun-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 der Gelehrten von dem Ur</w:t>
      </w:r>
      <w:r w:rsidR="00505CA9">
        <w:rPr>
          <w:lang w:val="de-DE"/>
        </w:rPr>
        <w:t>s</w:t>
      </w:r>
      <w:r w:rsidRPr="00505CA9">
        <w:rPr>
          <w:lang w:val="de-DE"/>
        </w:rPr>
        <w:t>prung der Sprache.</w:t>
      </w:r>
      <w:r w:rsidR="00B97BB6" w:rsidRPr="00B97BB6">
        <w:rPr>
          <w:rFonts w:ascii="Calibri" w:hAnsi="Calibri"/>
          <w:lang w:val="de-DE"/>
        </w:rPr>
        <w:br/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773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zum eilften Ver</w:t>
      </w:r>
      <w:r w:rsidR="00505CA9">
        <w:rPr>
          <w:lang w:val="de-DE"/>
        </w:rPr>
        <w:t>s</w:t>
      </w:r>
      <w:r w:rsidRPr="00505CA9">
        <w:rPr>
          <w:lang w:val="de-DE"/>
        </w:rPr>
        <w:t>uch.</w:t>
      </w:r>
    </w:p>
    <w:p w14:paraId="0FE8CD16" w14:textId="0C4654F1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den</w:t>
      </w:r>
      <w:r w:rsidRPr="00505CA9">
        <w:rPr>
          <w:lang w:val="de-DE"/>
        </w:rPr>
        <w:t xml:space="preserve">, wenn mehrere </w:t>
      </w:r>
      <w:r w:rsidR="00505CA9">
        <w:rPr>
          <w:lang w:val="de-DE"/>
        </w:rPr>
        <w:t>s</w:t>
      </w:r>
      <w:r w:rsidRPr="00505CA9">
        <w:rPr>
          <w:lang w:val="de-DE"/>
        </w:rPr>
        <w:t>prachlo</w:t>
      </w:r>
      <w:r w:rsidR="00505CA9">
        <w:rPr>
          <w:lang w:val="de-DE"/>
        </w:rPr>
        <w:t>s</w:t>
      </w:r>
      <w:r w:rsidRPr="00505CA9">
        <w:rPr>
          <w:lang w:val="de-DE"/>
        </w:rPr>
        <w:t>e Heerden von ihnen in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Form der Waldmen</w:t>
      </w:r>
      <w:r w:rsidR="00505CA9">
        <w:rPr>
          <w:lang w:val="de-DE"/>
        </w:rPr>
        <w:t>s</w:t>
      </w:r>
      <w:r w:rsidRPr="00505CA9">
        <w:rPr>
          <w:lang w:val="de-DE"/>
        </w:rPr>
        <w:t>chen, oder wie das mutum pecus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des Horaz und des </w:t>
      </w:r>
      <w:r w:rsidRPr="00686C6B">
        <w:rPr>
          <w:b/>
          <w:bCs/>
          <w:lang w:val="de-DE"/>
        </w:rPr>
        <w:t>Lukrez</w:t>
      </w:r>
      <w:r w:rsidRPr="00505CA9">
        <w:rPr>
          <w:lang w:val="de-DE"/>
        </w:rPr>
        <w:t>, auf der Erdfl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che in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chiedenen</w:t>
      </w:r>
      <w:r w:rsidRPr="00505CA9">
        <w:rPr>
          <w:lang w:val="de-DE"/>
        </w:rPr>
        <w:t xml:space="preserve"> Himmelsgegenden verbreitet 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ren. Dieß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Erfinden </w:t>
      </w:r>
      <w:r w:rsidRPr="00686C6B">
        <w:rPr>
          <w:b/>
          <w:bCs/>
          <w:lang w:val="de-DE"/>
        </w:rPr>
        <w:t>k</w:t>
      </w:r>
      <w:r w:rsidR="006873DF" w:rsidRPr="00686C6B">
        <w:rPr>
          <w:b/>
          <w:bCs/>
        </w:rPr>
        <w:t>ö</w:t>
      </w:r>
      <w:r w:rsidRPr="00686C6B">
        <w:rPr>
          <w:b/>
          <w:bCs/>
          <w:lang w:val="de-DE"/>
        </w:rPr>
        <w:t>nnen</w:t>
      </w:r>
      <w:r w:rsidRPr="00505CA9">
        <w:rPr>
          <w:lang w:val="de-DE"/>
        </w:rPr>
        <w:t xml:space="preserve">, und </w:t>
      </w:r>
      <w:r w:rsidRPr="00686C6B">
        <w:rPr>
          <w:b/>
          <w:bCs/>
          <w:lang w:val="de-DE"/>
        </w:rPr>
        <w:t>vermuthlich</w:t>
      </w:r>
      <w:r w:rsidRPr="00505CA9">
        <w:rPr>
          <w:lang w:val="de-DE"/>
        </w:rPr>
        <w:t xml:space="preserve"> </w:t>
      </w:r>
      <w:r w:rsidRPr="00686C6B">
        <w:rPr>
          <w:b/>
          <w:bCs/>
          <w:lang w:val="de-DE"/>
        </w:rPr>
        <w:t>erfinden</w:t>
      </w:r>
      <w:r w:rsidRPr="00505CA9">
        <w:rPr>
          <w:lang w:val="de-DE"/>
        </w:rPr>
        <w:t xml:space="preserve"> </w:t>
      </w:r>
      <w:r w:rsidRPr="00686C6B">
        <w:rPr>
          <w:b/>
          <w:bCs/>
          <w:lang w:val="de-DE"/>
        </w:rPr>
        <w:t>wer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Pr="00686C6B">
        <w:rPr>
          <w:b/>
          <w:bCs/>
          <w:lang w:val="de-DE"/>
        </w:rPr>
        <w:t>den</w:t>
      </w:r>
      <w:r w:rsidRPr="00505CA9">
        <w:rPr>
          <w:lang w:val="de-DE"/>
        </w:rPr>
        <w:t xml:space="preserve">, </w:t>
      </w:r>
      <w:r w:rsidR="00505CA9">
        <w:rPr>
          <w:lang w:val="de-DE"/>
        </w:rPr>
        <w:t>s</w:t>
      </w:r>
      <w:r w:rsidRPr="00505CA9">
        <w:rPr>
          <w:lang w:val="de-DE"/>
        </w:rPr>
        <w:t>teht zwi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dem </w:t>
      </w:r>
      <w:r w:rsidRPr="00686C6B">
        <w:rPr>
          <w:b/>
          <w:bCs/>
          <w:lang w:val="de-DE"/>
        </w:rPr>
        <w:t>Nichtk</w:t>
      </w:r>
      <w:r w:rsidR="006873DF" w:rsidRPr="00686C6B">
        <w:rPr>
          <w:b/>
          <w:bCs/>
        </w:rPr>
        <w:t>ö</w:t>
      </w:r>
      <w:r w:rsidRPr="00686C6B">
        <w:rPr>
          <w:b/>
          <w:bCs/>
          <w:lang w:val="de-DE"/>
        </w:rPr>
        <w:t>nnen</w:t>
      </w:r>
      <w:r w:rsidRPr="00505CA9">
        <w:rPr>
          <w:lang w:val="de-DE"/>
        </w:rPr>
        <w:t xml:space="preserve"> und dem </w:t>
      </w:r>
      <w:r w:rsidRPr="00686C6B">
        <w:rPr>
          <w:b/>
          <w:bCs/>
          <w:lang w:val="de-DE"/>
        </w:rPr>
        <w:t>M</w:t>
      </w:r>
      <w:proofErr w:type="spellStart"/>
      <w:r w:rsidR="006873DF" w:rsidRPr="00686C6B">
        <w:rPr>
          <w:b/>
          <w:bCs/>
        </w:rPr>
        <w:t>ü</w:t>
      </w:r>
      <w:r w:rsidR="00505CA9" w:rsidRPr="00686C6B">
        <w:rPr>
          <w:b/>
          <w:bCs/>
        </w:rPr>
        <w:t>s</w:t>
      </w:r>
      <w:proofErr w:type="spellEnd"/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="00505CA9" w:rsidRPr="00686C6B">
        <w:rPr>
          <w:b/>
          <w:bCs/>
        </w:rPr>
        <w:t>s</w:t>
      </w:r>
      <w:r w:rsidRPr="00686C6B">
        <w:rPr>
          <w:b/>
          <w:bCs/>
          <w:lang w:val="de-DE"/>
        </w:rPr>
        <w:t>en</w:t>
      </w:r>
      <w:r w:rsidRPr="00505CA9">
        <w:rPr>
          <w:lang w:val="de-DE"/>
        </w:rPr>
        <w:t>. Jetzo will ich einen Schritt dem letztern 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her </w:t>
      </w:r>
      <w:r w:rsidRPr="00505CA9">
        <w:rPr>
          <w:lang w:val="de-DE"/>
        </w:rPr>
        <w:t>zu-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gehen</w:t>
      </w:r>
      <w:r w:rsidRPr="00505CA9">
        <w:rPr>
          <w:lang w:val="de-DE"/>
        </w:rPr>
        <w:t>. Es i</w:t>
      </w:r>
      <w:r w:rsidR="00505CA9">
        <w:rPr>
          <w:lang w:val="de-DE"/>
        </w:rPr>
        <w:t>s</w:t>
      </w:r>
      <w:r w:rsidRPr="00505CA9">
        <w:rPr>
          <w:lang w:val="de-DE"/>
        </w:rPr>
        <w:t>t, meiner Meinung nach, nicht daran zu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zweifeln, daß in dem verbreiteten Men</w:t>
      </w:r>
      <w:r w:rsidR="00505CA9">
        <w:rPr>
          <w:lang w:val="de-DE"/>
        </w:rPr>
        <w:t>s</w:t>
      </w:r>
      <w:r w:rsidRPr="00505CA9">
        <w:rPr>
          <w:lang w:val="de-DE"/>
        </w:rPr>
        <w:t>chenge</w:t>
      </w:r>
      <w:r w:rsidR="00505CA9">
        <w:rPr>
          <w:lang w:val="de-DE"/>
        </w:rPr>
        <w:t>s</w:t>
      </w:r>
      <w:r w:rsidRPr="00505CA9">
        <w:rPr>
          <w:lang w:val="de-DE"/>
        </w:rPr>
        <w:t>chlecht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chheit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nicht durch den innern Drang </w:t>
      </w:r>
      <w:r w:rsidR="001F6BFD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er na-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rlichen</w:t>
      </w:r>
      <w:r w:rsidRPr="00505CA9">
        <w:rPr>
          <w:lang w:val="de-DE"/>
        </w:rPr>
        <w:t xml:space="preserve"> 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higkeiten irgendwo von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zur Sprache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verhelfen </w:t>
      </w:r>
      <w:r w:rsidR="00505CA9">
        <w:rPr>
          <w:lang w:val="de-DE"/>
        </w:rPr>
        <w:t>s</w:t>
      </w:r>
      <w:r w:rsidRPr="00505CA9">
        <w:rPr>
          <w:lang w:val="de-DE"/>
        </w:rPr>
        <w:t>ollte.</w:t>
      </w:r>
    </w:p>
    <w:p w14:paraId="1FC22714" w14:textId="06041715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Die, welche behaupten, 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</w:t>
      </w:r>
      <w:r w:rsidRPr="00686C6B">
        <w:rPr>
          <w:b/>
          <w:bCs/>
          <w:lang w:val="de-DE"/>
        </w:rPr>
        <w:t>k</w:t>
      </w:r>
      <w:r w:rsidR="006873DF" w:rsidRPr="00686C6B">
        <w:rPr>
          <w:b/>
          <w:bCs/>
        </w:rPr>
        <w:t>ö</w:t>
      </w:r>
      <w:r w:rsidRPr="00686C6B">
        <w:rPr>
          <w:b/>
          <w:bCs/>
          <w:lang w:val="de-DE"/>
        </w:rPr>
        <w:t>nne</w:t>
      </w:r>
      <w:r w:rsidRPr="00505CA9">
        <w:rPr>
          <w:lang w:val="de-DE"/>
        </w:rPr>
        <w:t xml:space="preserve">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Sprache nicht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erfinden, haben </w:t>
      </w:r>
      <w:r w:rsidR="00505CA9">
        <w:rPr>
          <w:lang w:val="de-DE"/>
        </w:rPr>
        <w:t>s</w:t>
      </w:r>
      <w:r w:rsidRPr="00505CA9">
        <w:rPr>
          <w:lang w:val="de-DE"/>
        </w:rPr>
        <w:t>ich des Grundes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bedienet</w:t>
      </w:r>
      <w:r w:rsidRPr="00505CA9">
        <w:rPr>
          <w:lang w:val="de-DE"/>
        </w:rPr>
        <w:t>;</w:t>
      </w:r>
      <w:r w:rsidRPr="00505CA9">
        <w:rPr>
          <w:lang w:val="de-DE"/>
        </w:rPr>
        <w:t xml:space="preserve"> daß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 Erfindung den Gebrauch des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tandes</w:t>
      </w:r>
      <w:r w:rsidRPr="00505CA9">
        <w:rPr>
          <w:lang w:val="de-DE"/>
        </w:rPr>
        <w:t xml:space="preserve"> und der Vernunft</w:t>
      </w:r>
      <w:r w:rsidR="001F6BFD">
        <w:rPr>
          <w:lang w:val="de-DE"/>
        </w:rPr>
        <w:t xml:space="preserve"> </w:t>
      </w:r>
      <w:ins w:id="94" w:author="John Hymers" w:date="2024-04-13T00:01:00Z">
        <w:r w:rsidR="00A964D4" w:rsidRPr="00271324">
          <w:rPr>
            <w:lang w:val="de-DE"/>
          </w:rPr>
          <w:t>erfodere</w:t>
        </w:r>
      </w:ins>
      <w:r w:rsidR="00A16392">
        <w:rPr>
          <w:lang w:val="de-DE"/>
        </w:rPr>
        <w:t xml:space="preserve"> </w:t>
      </w:r>
      <w:del w:id="95" w:author="John Hymers" w:date="2024-04-13T00:01:00Z">
        <w:r w:rsidRPr="00505CA9">
          <w:rPr>
            <w:lang w:val="de-DE"/>
          </w:rPr>
          <w:delText xml:space="preserve"> er</w:delText>
        </w:r>
        <w:r w:rsidR="00505CA9">
          <w:rPr>
            <w:lang w:val="de-DE"/>
          </w:rPr>
          <w:delText>s</w:delText>
        </w:r>
        <w:r w:rsidRPr="00505CA9">
          <w:rPr>
            <w:lang w:val="de-DE"/>
          </w:rPr>
          <w:delText>odere</w:delText>
        </w:r>
      </w:del>
      <w:r w:rsidR="001F6BFD">
        <w:rPr>
          <w:lang w:val="de-DE"/>
        </w:rPr>
        <w:t xml:space="preserve"> [[note: error in DTA]]</w:t>
      </w:r>
      <w:r w:rsidRPr="00505CA9">
        <w:rPr>
          <w:lang w:val="de-DE"/>
        </w:rPr>
        <w:t xml:space="preserve">, der aber nicht </w:t>
      </w:r>
      <w:r w:rsidRPr="00505CA9">
        <w:rPr>
          <w:lang w:val="de-DE"/>
        </w:rPr>
        <w:t>vor-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handen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 kann, </w:t>
      </w:r>
      <w:r w:rsidR="00505CA9">
        <w:rPr>
          <w:lang w:val="de-DE"/>
        </w:rPr>
        <w:t>s</w:t>
      </w:r>
      <w:r w:rsidRPr="00505CA9">
        <w:rPr>
          <w:lang w:val="de-DE"/>
        </w:rPr>
        <w:t>o lange es an Sprachen g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nzlich </w:t>
      </w:r>
      <w:r w:rsidRPr="00505CA9">
        <w:rPr>
          <w:lang w:val="de-DE"/>
        </w:rPr>
        <w:t>feh-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let</w:t>
      </w:r>
      <w:r w:rsidRPr="00505CA9">
        <w:rPr>
          <w:lang w:val="de-DE"/>
        </w:rPr>
        <w:t>. Die</w:t>
      </w:r>
      <w:r w:rsidR="00505CA9">
        <w:rPr>
          <w:lang w:val="de-DE"/>
        </w:rPr>
        <w:t>s</w:t>
      </w:r>
      <w:r w:rsidRPr="00505CA9">
        <w:rPr>
          <w:lang w:val="de-DE"/>
        </w:rPr>
        <w:t>er Schluß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bereilt, weil es unerwie</w:t>
      </w:r>
      <w:r w:rsidR="00505CA9">
        <w:rPr>
          <w:lang w:val="de-DE"/>
        </w:rPr>
        <w:t>s</w:t>
      </w:r>
      <w:r w:rsidRPr="00505CA9">
        <w:rPr>
          <w:lang w:val="de-DE"/>
        </w:rPr>
        <w:t>en,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weder mit der Natur der men</w:t>
      </w:r>
      <w:r w:rsidR="00505CA9">
        <w:rPr>
          <w:lang w:val="de-DE"/>
        </w:rPr>
        <w:t>s</w:t>
      </w:r>
      <w:r w:rsidRPr="00505CA9">
        <w:rPr>
          <w:lang w:val="de-DE"/>
        </w:rPr>
        <w:t>chlichen Denkkr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fte, noch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mit der Beobachtung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berein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timmet, daß jedwede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und Denkarten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chlechthin </w:t>
      </w:r>
      <w:r w:rsidR="00505CA9">
        <w:rPr>
          <w:lang w:val="de-DE"/>
        </w:rPr>
        <w:t>s</w:t>
      </w:r>
      <w:r w:rsidRPr="00505CA9">
        <w:rPr>
          <w:lang w:val="de-DE"/>
        </w:rPr>
        <w:t>olche Zeichen, wie die T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ne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ind, voraus</w:t>
      </w:r>
      <w:r w:rsidR="00505CA9">
        <w:rPr>
          <w:lang w:val="de-DE"/>
        </w:rPr>
        <w:t>s</w:t>
      </w:r>
      <w:r w:rsidRPr="00505CA9">
        <w:rPr>
          <w:lang w:val="de-DE"/>
        </w:rPr>
        <w:t>etzen.</w:t>
      </w:r>
      <w:r w:rsidRPr="00505CA9">
        <w:rPr>
          <w:lang w:val="de-DE"/>
        </w:rPr>
        <w:t xml:space="preserve"> *)</w:t>
      </w:r>
      <w:r w:rsidRPr="00505CA9">
        <w:rPr>
          <w:lang w:val="de-DE"/>
        </w:rPr>
        <w:t xml:space="preserve"> Empfindungen hat der Men</w:t>
      </w:r>
      <w:r w:rsidR="00505CA9">
        <w:rPr>
          <w:lang w:val="de-DE"/>
        </w:rPr>
        <w:t>s</w:t>
      </w:r>
      <w:r w:rsidRPr="00505CA9">
        <w:rPr>
          <w:lang w:val="de-DE"/>
        </w:rPr>
        <w:t>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durch </w:t>
      </w:r>
      <w:r w:rsidR="00505CA9">
        <w:rPr>
          <w:lang w:val="de-DE"/>
        </w:rPr>
        <w:t>s</w:t>
      </w:r>
      <w:r w:rsidRPr="00505CA9">
        <w:rPr>
          <w:lang w:val="de-DE"/>
        </w:rPr>
        <w:t>eine blos thieri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 Natur. Nun kann die </w:t>
      </w:r>
      <w:r w:rsidRPr="00505CA9">
        <w:rPr>
          <w:lang w:val="de-DE"/>
        </w:rPr>
        <w:t>Denk-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kraft</w:t>
      </w:r>
      <w:r w:rsidRPr="00505CA9">
        <w:rPr>
          <w:lang w:val="de-DE"/>
        </w:rPr>
        <w:t xml:space="preserve"> von die</w:t>
      </w:r>
      <w:r w:rsidR="00505CA9">
        <w:rPr>
          <w:lang w:val="de-DE"/>
        </w:rPr>
        <w:t>s</w:t>
      </w:r>
      <w:r w:rsidRPr="00505CA9">
        <w:rPr>
          <w:lang w:val="de-DE"/>
        </w:rPr>
        <w:t>en zum Bewußt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bergehen, und </w:t>
      </w:r>
      <w:r w:rsidR="00505CA9">
        <w:rPr>
          <w:lang w:val="de-DE"/>
        </w:rPr>
        <w:t>s</w:t>
      </w:r>
      <w:r w:rsidRPr="00505CA9">
        <w:rPr>
          <w:lang w:val="de-DE"/>
        </w:rPr>
        <w:t>ich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een und Begriffe ver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chaffen; ja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muß </w:t>
      </w:r>
      <w:r w:rsidR="00505CA9">
        <w:rPr>
          <w:lang w:val="de-DE"/>
        </w:rPr>
        <w:t>s</w:t>
      </w:r>
      <w:r w:rsidRPr="00505CA9">
        <w:rPr>
          <w:lang w:val="de-DE"/>
        </w:rPr>
        <w:t>chon als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Denkkraft vorher wirk</w:t>
      </w:r>
      <w:r w:rsidR="00505CA9">
        <w:rPr>
          <w:lang w:val="de-DE"/>
        </w:rPr>
        <w:t>s</w:t>
      </w:r>
      <w:r w:rsidRPr="00505CA9">
        <w:rPr>
          <w:lang w:val="de-DE"/>
        </w:rPr>
        <w:t>am gewe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eyn, ehe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die </w:t>
      </w:r>
      <w:r w:rsidRPr="00505CA9">
        <w:rPr>
          <w:lang w:val="de-DE"/>
        </w:rPr>
        <w:t>Wir-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kungen</w:t>
      </w:r>
      <w:r w:rsidRPr="00505CA9">
        <w:rPr>
          <w:lang w:val="de-DE"/>
        </w:rPr>
        <w:t xml:space="preserve"> des </w:t>
      </w:r>
      <w:r w:rsidRPr="00505CA9">
        <w:rPr>
          <w:lang w:val="de-DE"/>
        </w:rPr>
        <w:t>Ver</w:t>
      </w:r>
      <w:r w:rsidR="00505CA9">
        <w:rPr>
          <w:lang w:val="de-DE"/>
        </w:rPr>
        <w:t>s</w:t>
      </w:r>
      <w:r w:rsidRPr="00505CA9">
        <w:rPr>
          <w:lang w:val="de-DE"/>
        </w:rPr>
        <w:t>tandes</w:t>
      </w:r>
      <w:r w:rsidRPr="00505CA9">
        <w:rPr>
          <w:lang w:val="de-DE"/>
        </w:rPr>
        <w:t xml:space="preserve"> durch T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ne andern mittheilet.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Es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freylich wohl wahr, daß </w:t>
      </w:r>
      <w:r w:rsidR="00505CA9">
        <w:rPr>
          <w:lang w:val="de-DE"/>
        </w:rPr>
        <w:t>s</w:t>
      </w:r>
      <w:r w:rsidRPr="00505CA9">
        <w:rPr>
          <w:lang w:val="de-DE"/>
        </w:rPr>
        <w:t>ie keine große Schritte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ohne Sprache machen und bald ganz </w:t>
      </w:r>
      <w:r w:rsidR="00505CA9">
        <w:rPr>
          <w:lang w:val="de-DE"/>
        </w:rPr>
        <w:t>s</w:t>
      </w:r>
      <w:r w:rsidRPr="00505CA9">
        <w:rPr>
          <w:lang w:val="de-DE"/>
        </w:rPr>
        <w:t>tehen bleiben, oder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doch durch die </w:t>
      </w:r>
      <w:r w:rsidR="00A964D4" w:rsidRPr="00271324">
        <w:rPr>
          <w:lang w:val="de-DE"/>
        </w:rPr>
        <w:t>ihr</w:t>
      </w:r>
      <w:r w:rsidRPr="00505CA9">
        <w:rPr>
          <w:lang w:val="de-DE"/>
        </w:rPr>
        <w:t xml:space="preserve"> auf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toßende Schwierigkeiten </w:t>
      </w:r>
      <w:r w:rsidRPr="00505CA9">
        <w:rPr>
          <w:lang w:val="de-DE"/>
        </w:rPr>
        <w:t>aufgehal-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ten</w:t>
      </w:r>
      <w:r w:rsidRPr="00505CA9">
        <w:rPr>
          <w:lang w:val="de-DE"/>
        </w:rPr>
        <w:t xml:space="preserve"> werde, wenn </w:t>
      </w:r>
      <w:r w:rsidR="00A964D4" w:rsidRPr="00271324">
        <w:rPr>
          <w:lang w:val="de-DE"/>
        </w:rPr>
        <w:t>ihr</w:t>
      </w:r>
      <w:r w:rsidRPr="00505CA9">
        <w:rPr>
          <w:lang w:val="de-DE"/>
        </w:rPr>
        <w:t xml:space="preserve"> nicht die Wortzeichen zu H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lfe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kommen.</w:t>
      </w:r>
    </w:p>
    <w:p w14:paraId="2658F31B" w14:textId="1EAA6AB8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Deswegen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chte ich aber </w:t>
      </w:r>
      <w:r w:rsidRPr="00686C6B">
        <w:rPr>
          <w:b/>
          <w:bCs/>
          <w:lang w:val="de-DE"/>
        </w:rPr>
        <w:t>S</w:t>
      </w:r>
      <w:r w:rsidR="006873DF" w:rsidRPr="00686C6B">
        <w:rPr>
          <w:rFonts w:ascii="Calibri" w:hAnsi="Calibri"/>
          <w:b/>
          <w:bCs/>
          <w:lang w:val="de-DE"/>
        </w:rPr>
        <w:t>ü</w:t>
      </w:r>
      <w:r w:rsidRPr="00686C6B">
        <w:rPr>
          <w:b/>
          <w:bCs/>
          <w:lang w:val="de-DE"/>
        </w:rPr>
        <w:t>ßmilchs</w:t>
      </w:r>
      <w:r w:rsidRPr="00505CA9">
        <w:rPr>
          <w:lang w:val="de-DE"/>
        </w:rPr>
        <w:t xml:space="preserve"> Gedanken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nicht Un</w:t>
      </w:r>
      <w:r w:rsidR="00505CA9">
        <w:rPr>
          <w:lang w:val="de-DE"/>
        </w:rPr>
        <w:t>s</w:t>
      </w:r>
      <w:r w:rsidRPr="00505CA9">
        <w:rPr>
          <w:lang w:val="de-DE"/>
        </w:rPr>
        <w:t>inn nennen. Wie wenn er behauptet, es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 die Denkkraft von Natur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chwach, daß </w:t>
      </w:r>
      <w:r w:rsidR="00505CA9">
        <w:rPr>
          <w:lang w:val="de-DE"/>
        </w:rPr>
        <w:t>s</w:t>
      </w:r>
      <w:r w:rsidRPr="00505CA9">
        <w:rPr>
          <w:lang w:val="de-DE"/>
        </w:rPr>
        <w:t>ie ohne eine</w:t>
      </w:r>
    </w:p>
    <w:p w14:paraId="6B25B358" w14:textId="7661F09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Bey-</w:t>
      </w:r>
    </w:p>
    <w:p w14:paraId="0611B327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*) Sechster Ver</w:t>
      </w:r>
      <w:r w:rsidR="00505CA9">
        <w:rPr>
          <w:lang w:val="de-DE"/>
        </w:rPr>
        <w:t>s</w:t>
      </w:r>
      <w:r w:rsidRPr="00505CA9">
        <w:rPr>
          <w:lang w:val="de-DE"/>
        </w:rPr>
        <w:t>uch. II.</w:t>
      </w:r>
    </w:p>
    <w:p w14:paraId="0163A52A" w14:textId="3D7329A7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>C c c 3</w:t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774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Anhang</w:t>
      </w:r>
    </w:p>
    <w:p w14:paraId="153442BC" w14:textId="0BACE436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Beyh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lfe von außen zu </w:t>
      </w:r>
      <w:r w:rsidR="00A964D4" w:rsidRPr="00271324">
        <w:rPr>
          <w:lang w:val="de-DE"/>
        </w:rPr>
        <w:t>ihrer</w:t>
      </w:r>
      <w:r w:rsidRPr="00505CA9">
        <w:rPr>
          <w:lang w:val="de-DE"/>
        </w:rPr>
        <w:t xml:space="preserve"> Entwickelung durch eigene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innere Kraft nicht gelangen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nne, womit hat Hr.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Herder die</w:t>
      </w:r>
      <w:r w:rsidR="00505CA9">
        <w:rPr>
          <w:lang w:val="de-DE"/>
        </w:rPr>
        <w:t>s</w:t>
      </w:r>
      <w:r w:rsidRPr="00505CA9">
        <w:rPr>
          <w:lang w:val="de-DE"/>
        </w:rPr>
        <w:t>es widerlegt? Etwan damit, weil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alsdenn auch keiner </w:t>
      </w:r>
      <w:r w:rsidR="006873DF" w:rsidRPr="006873DF">
        <w:rPr>
          <w:rFonts w:ascii="Calibri" w:hAnsi="Calibri"/>
          <w:lang w:val="de-DE"/>
        </w:rPr>
        <w:t>In</w:t>
      </w:r>
      <w:r w:rsidR="00505CA9">
        <w:rPr>
          <w:lang w:val="de-DE"/>
        </w:rPr>
        <w:t>s</w:t>
      </w:r>
      <w:r w:rsidRPr="00505CA9">
        <w:rPr>
          <w:lang w:val="de-DE"/>
        </w:rPr>
        <w:t>truktion von außen 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eyn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rde, als welche doch auch innere Vernunftkraft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voraus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etze, um </w:t>
      </w:r>
      <w:r w:rsidR="00505CA9">
        <w:rPr>
          <w:lang w:val="de-DE"/>
        </w:rPr>
        <w:t>s</w:t>
      </w:r>
      <w:r w:rsidRPr="00505CA9">
        <w:rPr>
          <w:lang w:val="de-DE"/>
        </w:rPr>
        <w:t>ie annehmen zu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nnen? Hierinn i</w:t>
      </w:r>
      <w:r w:rsidR="00505CA9">
        <w:rPr>
          <w:lang w:val="de-DE"/>
        </w:rPr>
        <w:t>s</w:t>
      </w:r>
      <w:r w:rsidRPr="00505CA9">
        <w:rPr>
          <w:lang w:val="de-DE"/>
        </w:rPr>
        <w:t>t nur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o viel richtig, daß wo noch nicht einmal ein Anfang von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Vernunft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da </w:t>
      </w:r>
      <w:r w:rsidR="00505CA9">
        <w:rPr>
          <w:lang w:val="de-DE"/>
        </w:rPr>
        <w:t>s</w:t>
      </w:r>
      <w:r w:rsidRPr="00505CA9">
        <w:rPr>
          <w:lang w:val="de-DE"/>
        </w:rPr>
        <w:t>ey der Men</w:t>
      </w:r>
      <w:r w:rsidR="00505CA9">
        <w:rPr>
          <w:lang w:val="de-DE"/>
        </w:rPr>
        <w:t>s</w:t>
      </w:r>
      <w:r w:rsidRPr="00505CA9">
        <w:rPr>
          <w:lang w:val="de-DE"/>
        </w:rPr>
        <w:t>ch auch keines eigentlichen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Unterrichts 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hig; aber kann er deswegen nicht angef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hrt,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nicht gezogen, nicht geleitet werden, wie es die Thiere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nnen</w:t>
      </w:r>
      <w:r w:rsidRPr="00505CA9">
        <w:rPr>
          <w:lang w:val="de-DE"/>
        </w:rPr>
        <w:t>!</w:t>
      </w:r>
      <w:r w:rsidRPr="00505CA9">
        <w:rPr>
          <w:lang w:val="de-DE"/>
        </w:rPr>
        <w:t xml:space="preserve"> Kann </w:t>
      </w:r>
      <w:r w:rsidR="00505CA9">
        <w:rPr>
          <w:lang w:val="de-DE"/>
        </w:rPr>
        <w:t>s</w:t>
      </w:r>
      <w:r w:rsidRPr="00505CA9">
        <w:rPr>
          <w:lang w:val="de-DE"/>
        </w:rPr>
        <w:t>ein blos thieri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ches </w:t>
      </w:r>
      <w:r w:rsidRPr="00505CA9">
        <w:rPr>
          <w:lang w:val="de-DE"/>
        </w:rPr>
        <w:t>Nachahmungsver-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</w:t>
      </w:r>
      <w:r w:rsidRPr="00505CA9">
        <w:rPr>
          <w:lang w:val="de-DE"/>
        </w:rPr>
        <w:t xml:space="preserve"> nicht erwecket, und unter gewi</w:t>
      </w:r>
      <w:r w:rsidR="00505CA9">
        <w:rPr>
          <w:lang w:val="de-DE"/>
        </w:rPr>
        <w:t>ss</w:t>
      </w:r>
      <w:r w:rsidRPr="00505CA9">
        <w:rPr>
          <w:lang w:val="de-DE"/>
        </w:rPr>
        <w:t>e Um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nde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etzet </w:t>
      </w:r>
      <w:r w:rsidRPr="00505CA9">
        <w:rPr>
          <w:lang w:val="de-DE"/>
        </w:rPr>
        <w:t>werden, unter denen die gereizte Sinnlichkeit eine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olche Richtung nehmen, und ein </w:t>
      </w:r>
      <w:r w:rsidR="00505CA9">
        <w:rPr>
          <w:lang w:val="de-DE"/>
        </w:rPr>
        <w:t>s</w:t>
      </w:r>
      <w:r w:rsidRPr="00505CA9">
        <w:rPr>
          <w:lang w:val="de-DE"/>
        </w:rPr>
        <w:t>olches Maaß halten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muß, daß die Denkkraft die 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</w:t>
      </w:r>
      <w:r w:rsidR="00505CA9">
        <w:rPr>
          <w:lang w:val="de-DE"/>
        </w:rPr>
        <w:t>s</w:t>
      </w:r>
      <w:r w:rsidRPr="00505CA9">
        <w:rPr>
          <w:lang w:val="de-DE"/>
        </w:rPr>
        <w:t>ten und leichte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anla</w:t>
      </w:r>
      <w:r w:rsidR="00505CA9">
        <w:rPr>
          <w:lang w:val="de-DE"/>
        </w:rPr>
        <w:t>ss</w:t>
      </w:r>
      <w:r w:rsidRPr="00505CA9">
        <w:rPr>
          <w:lang w:val="de-DE"/>
        </w:rPr>
        <w:t>ungen</w:t>
      </w:r>
      <w:r w:rsidRPr="00505CA9">
        <w:rPr>
          <w:lang w:val="de-DE"/>
        </w:rPr>
        <w:t xml:space="preserve"> antrifft, </w:t>
      </w:r>
      <w:r w:rsidR="00505CA9">
        <w:rPr>
          <w:lang w:val="de-DE"/>
        </w:rPr>
        <w:t>s</w:t>
      </w:r>
      <w:r w:rsidRPr="00505CA9">
        <w:rPr>
          <w:lang w:val="de-DE"/>
        </w:rPr>
        <w:t>ich auszula</w:t>
      </w:r>
      <w:r w:rsidR="00505CA9">
        <w:rPr>
          <w:lang w:val="de-DE"/>
        </w:rPr>
        <w:t>ss</w:t>
      </w:r>
      <w:r w:rsidRPr="00505CA9">
        <w:rPr>
          <w:lang w:val="de-DE"/>
        </w:rPr>
        <w:t>en? Beider die</w:t>
      </w:r>
      <w:r w:rsidR="00505CA9">
        <w:rPr>
          <w:lang w:val="de-DE"/>
        </w:rPr>
        <w:t>s</w:t>
      </w:r>
      <w:r w:rsidRPr="00505CA9">
        <w:rPr>
          <w:lang w:val="de-DE"/>
        </w:rPr>
        <w:t>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Mittel bedienen wir uns bey un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ern Kindern. </w:t>
      </w:r>
      <w:r w:rsidRPr="00505CA9">
        <w:rPr>
          <w:lang w:val="de-DE"/>
        </w:rPr>
        <w:t>S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ß-</w:t>
      </w:r>
      <w:r w:rsidR="00B97BB6" w:rsidRPr="00B97BB6">
        <w:rPr>
          <w:rFonts w:ascii="Calibri" w:hAnsi="Calibri"/>
          <w:lang w:val="de-DE"/>
        </w:rPr>
        <w:br/>
      </w:r>
      <w:r w:rsidRPr="00686C6B">
        <w:rPr>
          <w:b/>
          <w:bCs/>
          <w:lang w:val="de-DE"/>
        </w:rPr>
        <w:t>milch</w:t>
      </w:r>
      <w:r w:rsidRPr="00505CA9">
        <w:rPr>
          <w:lang w:val="de-DE"/>
        </w:rPr>
        <w:t xml:space="preserve"> verlangte nichts mehr, wenig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tens war zur </w:t>
      </w:r>
      <w:r w:rsidRPr="00505CA9">
        <w:rPr>
          <w:lang w:val="de-DE"/>
        </w:rPr>
        <w:t>Ver-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theidigung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>einer Meinung nichts mehr erfoderlich, als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daß </w:t>
      </w:r>
      <w:r w:rsidR="00505CA9">
        <w:rPr>
          <w:lang w:val="de-DE"/>
        </w:rPr>
        <w:t>s</w:t>
      </w:r>
      <w:r w:rsidRPr="00505CA9">
        <w:rPr>
          <w:lang w:val="de-DE"/>
        </w:rPr>
        <w:t>o eine Anf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hrung, als wir un</w:t>
      </w:r>
      <w:r w:rsidR="00505CA9">
        <w:rPr>
          <w:lang w:val="de-DE"/>
        </w:rPr>
        <w:t>s</w:t>
      </w:r>
      <w:r w:rsidRPr="00505CA9">
        <w:rPr>
          <w:lang w:val="de-DE"/>
        </w:rPr>
        <w:t>ern Kindern geben,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chlechthin jedem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 xml:space="preserve">dividuum unentbehrlich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ey, um </w:t>
      </w:r>
      <w:ins w:id="96" w:author="John Hymers" w:date="2024-04-13T00:01:00Z">
        <w:r w:rsidR="00A964D4" w:rsidRPr="00271324">
          <w:rPr>
            <w:lang w:val="de-DE"/>
          </w:rPr>
          <w:t xml:space="preserve">der </w:t>
        </w:r>
      </w:ins>
      <w:del w:id="97" w:author="John Hymers" w:date="2024-04-13T00:01:00Z">
        <w:r w:rsidRPr="00505CA9">
          <w:rPr>
            <w:lang w:val="de-DE"/>
          </w:rPr>
          <w:delText>die</w:delText>
        </w:r>
      </w:del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on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zu </w:t>
      </w:r>
      <w:ins w:id="98" w:author="John Hymers" w:date="2024-04-13T00:01:00Z">
        <w:r w:rsidR="00A964D4" w:rsidRPr="00271324">
          <w:rPr>
            <w:lang w:val="de-DE"/>
          </w:rPr>
          <w:t>schwachen</w:t>
        </w:r>
      </w:ins>
      <w:del w:id="99" w:author="John Hymers" w:date="2024-04-13T00:01:00Z">
        <w:r w:rsidR="00505CA9">
          <w:rPr>
            <w:lang w:val="de-DE"/>
          </w:rPr>
          <w:delText>s</w:delText>
        </w:r>
        <w:r w:rsidRPr="00505CA9">
          <w:rPr>
            <w:lang w:val="de-DE"/>
          </w:rPr>
          <w:delText>chwache</w:delText>
        </w:r>
      </w:del>
      <w:r w:rsidRPr="00505CA9">
        <w:rPr>
          <w:lang w:val="de-DE"/>
        </w:rPr>
        <w:t xml:space="preserve"> und zu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ehr </w:t>
      </w:r>
      <w:ins w:id="100" w:author="John Hymers" w:date="2024-04-13T00:01:00Z">
        <w:r w:rsidR="00A964D4" w:rsidRPr="00271324">
          <w:rPr>
            <w:lang w:val="de-DE"/>
          </w:rPr>
          <w:t>gehinderten</w:t>
        </w:r>
      </w:ins>
      <w:del w:id="101" w:author="John Hymers" w:date="2024-04-13T00:01:00Z">
        <w:r w:rsidRPr="00505CA9">
          <w:rPr>
            <w:lang w:val="de-DE"/>
          </w:rPr>
          <w:delText>gehinderte</w:delText>
        </w:r>
      </w:del>
      <w:r w:rsidRPr="00505CA9">
        <w:rPr>
          <w:lang w:val="de-DE"/>
        </w:rPr>
        <w:t xml:space="preserve"> Naturkraft </w:t>
      </w:r>
      <w:r w:rsidRPr="00505CA9">
        <w:rPr>
          <w:lang w:val="de-DE"/>
        </w:rPr>
        <w:t>fort-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zuhelfen</w:t>
      </w:r>
      <w:r w:rsidRPr="00505CA9">
        <w:rPr>
          <w:lang w:val="de-DE"/>
        </w:rPr>
        <w:t>.</w:t>
      </w:r>
    </w:p>
    <w:p w14:paraId="049FBE6E" w14:textId="456F76B9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Der Men</w:t>
      </w:r>
      <w:r w:rsidR="00505CA9">
        <w:rPr>
          <w:lang w:val="de-DE"/>
        </w:rPr>
        <w:t>s</w:t>
      </w:r>
      <w:r w:rsidRPr="00505CA9">
        <w:rPr>
          <w:lang w:val="de-DE"/>
        </w:rPr>
        <w:t>ch hat angebohrnes Reflexionsverm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gen.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Recht gut. Aber i</w:t>
      </w:r>
      <w:r w:rsidR="00505CA9">
        <w:rPr>
          <w:lang w:val="de-DE"/>
        </w:rPr>
        <w:t>s</w:t>
      </w:r>
      <w:r w:rsidRPr="00505CA9">
        <w:rPr>
          <w:lang w:val="de-DE"/>
        </w:rPr>
        <w:t>t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es </w:t>
      </w:r>
      <w:r w:rsidR="00505CA9">
        <w:rPr>
          <w:lang w:val="de-DE"/>
        </w:rPr>
        <w:t>s</w:t>
      </w:r>
      <w:r w:rsidRPr="00505CA9">
        <w:rPr>
          <w:lang w:val="de-DE"/>
        </w:rPr>
        <w:t>o m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chtig, als ein </w:t>
      </w:r>
      <w:r w:rsidR="006873DF" w:rsidRPr="00686C6B">
        <w:rPr>
          <w:rFonts w:ascii="Calibri" w:hAnsi="Calibri"/>
          <w:lang w:val="de-DE"/>
        </w:rPr>
        <w:t>In</w:t>
      </w:r>
      <w:r w:rsidR="00505CA9" w:rsidRPr="00686C6B">
        <w:rPr>
          <w:lang w:val="de-DE"/>
        </w:rPr>
        <w:t>s</w:t>
      </w:r>
      <w:r w:rsidRPr="00686C6B">
        <w:rPr>
          <w:lang w:val="de-DE"/>
        </w:rPr>
        <w:t>tinkt</w:t>
      </w:r>
      <w:r w:rsidRPr="00505CA9">
        <w:rPr>
          <w:lang w:val="de-DE"/>
        </w:rPr>
        <w:t>?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be</w:t>
      </w:r>
      <w:r w:rsidR="00505CA9">
        <w:rPr>
          <w:lang w:val="de-DE"/>
        </w:rPr>
        <w:t>s</w:t>
      </w:r>
      <w:r w:rsidRPr="00505CA9">
        <w:rPr>
          <w:lang w:val="de-DE"/>
        </w:rPr>
        <w:t>te Saame, in dem be</w:t>
      </w:r>
      <w:r w:rsidR="00505CA9">
        <w:rPr>
          <w:lang w:val="de-DE"/>
        </w:rPr>
        <w:t>s</w:t>
      </w:r>
      <w:r w:rsidRPr="00505CA9">
        <w:rPr>
          <w:lang w:val="de-DE"/>
        </w:rPr>
        <w:t>ten Erdreich, kann durch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allzuviel N</w:t>
      </w:r>
      <w:r w:rsidR="006873DF" w:rsidRPr="006873DF">
        <w:rPr>
          <w:rFonts w:ascii="Calibri" w:hAnsi="Calibri"/>
          <w:lang w:val="de-DE"/>
        </w:rPr>
        <w:t>ä</w:t>
      </w:r>
      <w:r w:rsidR="00505CA9">
        <w:rPr>
          <w:lang w:val="de-DE"/>
        </w:rPr>
        <w:t>ss</w:t>
      </w:r>
      <w:r w:rsidRPr="00505CA9">
        <w:rPr>
          <w:lang w:val="de-DE"/>
        </w:rPr>
        <w:t>e verquellen, oder durch zu große D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rre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vermodern, und beides, N</w:t>
      </w:r>
      <w:r w:rsidR="006873DF" w:rsidRPr="006873DF">
        <w:rPr>
          <w:rFonts w:ascii="Calibri" w:hAnsi="Calibri"/>
          <w:lang w:val="de-DE"/>
        </w:rPr>
        <w:t>ä</w:t>
      </w:r>
      <w:r w:rsidR="00505CA9">
        <w:rPr>
          <w:lang w:val="de-DE"/>
        </w:rPr>
        <w:t>ss</w:t>
      </w:r>
      <w:r w:rsidRPr="00505CA9">
        <w:rPr>
          <w:lang w:val="de-DE"/>
        </w:rPr>
        <w:t>e und 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rme i</w:t>
      </w:r>
      <w:r w:rsidR="00505CA9">
        <w:rPr>
          <w:lang w:val="de-DE"/>
        </w:rPr>
        <w:t>s</w:t>
      </w:r>
      <w:r w:rsidRPr="00505CA9">
        <w:rPr>
          <w:lang w:val="de-DE"/>
        </w:rPr>
        <w:t>t ihm 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einem gewi</w:t>
      </w:r>
      <w:r w:rsidR="00505CA9">
        <w:rPr>
          <w:lang w:val="de-DE"/>
        </w:rPr>
        <w:t>ss</w:t>
      </w:r>
      <w:r w:rsidRPr="00505CA9">
        <w:rPr>
          <w:lang w:val="de-DE"/>
        </w:rPr>
        <w:t>en Verh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ltniß nothwendig, um nur aus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Erde zu kommen, ge</w:t>
      </w:r>
      <w:r w:rsidR="00505CA9">
        <w:rPr>
          <w:lang w:val="de-DE"/>
        </w:rPr>
        <w:t>s</w:t>
      </w:r>
      <w:r w:rsidRPr="00505CA9">
        <w:rPr>
          <w:lang w:val="de-DE"/>
        </w:rPr>
        <w:t>chweige denn zur Bl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the zu gelangen?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Wo i</w:t>
      </w:r>
      <w:r w:rsidR="00505CA9">
        <w:rPr>
          <w:lang w:val="de-DE"/>
        </w:rPr>
        <w:t>s</w:t>
      </w:r>
      <w:r w:rsidRPr="00505CA9">
        <w:rPr>
          <w:lang w:val="de-DE"/>
        </w:rPr>
        <w:t>t der Beweis 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hret worden, daß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er </w:t>
      </w:r>
      <w:r w:rsidRPr="00505CA9">
        <w:rPr>
          <w:lang w:val="de-DE"/>
        </w:rPr>
        <w:t>noth-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wendige</w:t>
      </w:r>
      <w:r w:rsidRPr="00505CA9">
        <w:rPr>
          <w:lang w:val="de-DE"/>
        </w:rPr>
        <w:t xml:space="preserve"> Einfluß von außen nicht fehlen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nne, wenn kein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 dem andern mit einem Bey</w:t>
      </w:r>
      <w:r w:rsidR="00505CA9">
        <w:rPr>
          <w:lang w:val="de-DE"/>
        </w:rPr>
        <w:t>s</w:t>
      </w:r>
      <w:r w:rsidRPr="00505CA9">
        <w:rPr>
          <w:lang w:val="de-DE"/>
        </w:rPr>
        <w:t>piele vorgehet,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nicht etwan ein 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heres We</w:t>
      </w:r>
      <w:r w:rsidR="00505CA9">
        <w:rPr>
          <w:lang w:val="de-DE"/>
        </w:rPr>
        <w:t>s</w:t>
      </w:r>
      <w:r w:rsidRPr="00505CA9">
        <w:rPr>
          <w:lang w:val="de-DE"/>
        </w:rPr>
        <w:t>en ihm eine 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here Anleitung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ver</w:t>
      </w:r>
      <w:r w:rsidR="00505CA9">
        <w:rPr>
          <w:lang w:val="de-DE"/>
        </w:rPr>
        <w:t>s</w:t>
      </w:r>
      <w:r w:rsidRPr="00505CA9">
        <w:rPr>
          <w:lang w:val="de-DE"/>
        </w:rPr>
        <w:t>chaffet?</w:t>
      </w:r>
    </w:p>
    <w:p w14:paraId="261AA139" w14:textId="10F0E577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>Wenn</w:t>
      </w:r>
      <w:r w:rsidR="00B97BB6" w:rsidRPr="00B97BB6">
        <w:rPr>
          <w:rFonts w:ascii="Calibri" w:hAnsi="Calibri"/>
          <w:lang w:val="de-DE"/>
        </w:rPr>
        <w:br/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775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zum eilften Ver</w:t>
      </w:r>
      <w:r w:rsidR="00505CA9">
        <w:rPr>
          <w:lang w:val="de-DE"/>
        </w:rPr>
        <w:t>s</w:t>
      </w:r>
      <w:r w:rsidRPr="00505CA9">
        <w:rPr>
          <w:lang w:val="de-DE"/>
        </w:rPr>
        <w:t>uch.</w:t>
      </w:r>
    </w:p>
    <w:p w14:paraId="1DB70C1A" w14:textId="57CFC66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Wenn man behauptet, 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</w:t>
      </w:r>
      <w:r w:rsidRPr="00686C6B">
        <w:rPr>
          <w:b/>
          <w:bCs/>
          <w:lang w:val="de-DE"/>
        </w:rPr>
        <w:t>m</w:t>
      </w:r>
      <w:r w:rsidR="006873DF" w:rsidRPr="00686C6B">
        <w:rPr>
          <w:rFonts w:ascii="Calibri" w:hAnsi="Calibri"/>
          <w:b/>
          <w:bCs/>
          <w:lang w:val="de-DE"/>
        </w:rPr>
        <w:t>ü</w:t>
      </w:r>
      <w:r w:rsidR="00505CA9" w:rsidRPr="00686C6B">
        <w:rPr>
          <w:b/>
          <w:bCs/>
          <w:lang w:val="de-DE"/>
        </w:rPr>
        <w:t>ss</w:t>
      </w:r>
      <w:r w:rsidRPr="00686C6B">
        <w:rPr>
          <w:b/>
          <w:bCs/>
          <w:lang w:val="de-DE"/>
        </w:rPr>
        <w:t>e</w:t>
      </w:r>
      <w:r w:rsidRPr="00505CA9">
        <w:rPr>
          <w:lang w:val="de-DE"/>
        </w:rPr>
        <w:t xml:space="preserve"> als Men</w:t>
      </w:r>
      <w:r w:rsidR="00505CA9">
        <w:rPr>
          <w:lang w:val="de-DE"/>
        </w:rPr>
        <w:t>s</w:t>
      </w:r>
      <w:r w:rsidRPr="00505CA9">
        <w:rPr>
          <w:lang w:val="de-DE"/>
        </w:rPr>
        <w:t>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durch </w:t>
      </w:r>
      <w:r w:rsidR="00505CA9">
        <w:rPr>
          <w:lang w:val="de-DE"/>
        </w:rPr>
        <w:t>s</w:t>
      </w:r>
      <w:r w:rsidRPr="00505CA9">
        <w:rPr>
          <w:lang w:val="de-DE"/>
        </w:rPr>
        <w:t>eine angebohrne Sprachf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higkeit von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eine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Sprache bilden, woraus denn folget, daß auch jedwedes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dividuum, wenn es lebet, fortw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</w:t>
      </w:r>
      <w:r w:rsidR="00505CA9">
        <w:rPr>
          <w:lang w:val="de-DE"/>
        </w:rPr>
        <w:t>s</w:t>
      </w:r>
      <w:r w:rsidRPr="00505CA9">
        <w:rPr>
          <w:lang w:val="de-DE"/>
        </w:rPr>
        <w:t>et, und nur mit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allen men</w:t>
      </w:r>
      <w:r w:rsidR="00505CA9">
        <w:rPr>
          <w:lang w:val="de-DE"/>
        </w:rPr>
        <w:t>s</w:t>
      </w:r>
      <w:r w:rsidRPr="00505CA9">
        <w:rPr>
          <w:lang w:val="de-DE"/>
        </w:rPr>
        <w:t>chlichen Sinnen ver</w:t>
      </w:r>
      <w:r w:rsidR="00505CA9">
        <w:rPr>
          <w:lang w:val="de-DE"/>
        </w:rPr>
        <w:t>s</w:t>
      </w:r>
      <w:r w:rsidRPr="00505CA9">
        <w:rPr>
          <w:lang w:val="de-DE"/>
        </w:rPr>
        <w:t>ehen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</w:t>
      </w:r>
      <w:r w:rsidR="00505CA9">
        <w:rPr>
          <w:lang w:val="de-DE"/>
        </w:rPr>
        <w:t>s</w:t>
      </w:r>
      <w:r w:rsidRPr="00505CA9">
        <w:rPr>
          <w:lang w:val="de-DE"/>
        </w:rPr>
        <w:t>ich Begriffe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Sprache ver</w:t>
      </w:r>
      <w:r w:rsidR="00505CA9">
        <w:rPr>
          <w:lang w:val="de-DE"/>
        </w:rPr>
        <w:t>s</w:t>
      </w:r>
      <w:r w:rsidRPr="00505CA9">
        <w:rPr>
          <w:lang w:val="de-DE"/>
        </w:rPr>
        <w:t>chaffen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nne; </w:t>
      </w:r>
      <w:r w:rsidR="00505CA9">
        <w:rPr>
          <w:lang w:val="de-DE"/>
        </w:rPr>
        <w:t>s</w:t>
      </w:r>
      <w:r w:rsidRPr="00505CA9">
        <w:rPr>
          <w:lang w:val="de-DE"/>
        </w:rPr>
        <w:t>o hat man doch offenbar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Erfahrung gegen </w:t>
      </w:r>
      <w:r w:rsidR="00505CA9">
        <w:rPr>
          <w:lang w:val="de-DE"/>
        </w:rPr>
        <w:t>s</w:t>
      </w:r>
      <w:r w:rsidRPr="00505CA9">
        <w:rPr>
          <w:lang w:val="de-DE"/>
        </w:rPr>
        <w:t>ich. Die B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r- und Schaafmen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haben weder Begriffe noch Sprache gehabt, und waren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doch voll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ndige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chen, hatten Vernunft in der </w:t>
      </w:r>
      <w:r w:rsidRPr="00505CA9">
        <w:rPr>
          <w:lang w:val="de-DE"/>
        </w:rPr>
        <w:t>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lage</w:t>
      </w:r>
      <w:r w:rsidRPr="00505CA9">
        <w:rPr>
          <w:lang w:val="de-DE"/>
        </w:rPr>
        <w:t>, und Sprachf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higkeit</w:t>
      </w:r>
      <w:r w:rsidRPr="00505CA9">
        <w:rPr>
          <w:lang w:val="de-DE"/>
        </w:rPr>
        <w:t>,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>o weit als die</w:t>
      </w:r>
      <w:r w:rsidR="00505CA9">
        <w:rPr>
          <w:lang w:val="de-DE"/>
        </w:rPr>
        <w:t>s</w:t>
      </w:r>
      <w:r w:rsidRPr="00505CA9">
        <w:rPr>
          <w:lang w:val="de-DE"/>
        </w:rPr>
        <w:t>e ein</w:t>
      </w:r>
      <w:r w:rsidRPr="00505CA9">
        <w:rPr>
          <w:lang w:val="de-DE"/>
        </w:rPr>
        <w:t xml:space="preserve"> we</w:t>
      </w:r>
      <w:r w:rsidR="00505CA9">
        <w:rPr>
          <w:lang w:val="de-DE"/>
        </w:rPr>
        <w:t>s</w:t>
      </w:r>
      <w:r w:rsidRPr="00505CA9">
        <w:rPr>
          <w:lang w:val="de-DE"/>
        </w:rPr>
        <w:t>ent-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licher</w:t>
      </w:r>
      <w:r w:rsidRPr="00505CA9">
        <w:rPr>
          <w:lang w:val="de-DE"/>
        </w:rPr>
        <w:t xml:space="preserve"> Charakter der Men</w:t>
      </w:r>
      <w:r w:rsidR="00505CA9">
        <w:rPr>
          <w:lang w:val="de-DE"/>
        </w:rPr>
        <w:t>s</w:t>
      </w:r>
      <w:r w:rsidRPr="00505CA9">
        <w:rPr>
          <w:lang w:val="de-DE"/>
        </w:rPr>
        <w:t>chheit i</w:t>
      </w:r>
      <w:r w:rsidR="00505CA9">
        <w:rPr>
          <w:lang w:val="de-DE"/>
        </w:rPr>
        <w:t>s</w:t>
      </w:r>
      <w:r w:rsidRPr="00505CA9">
        <w:rPr>
          <w:lang w:val="de-DE"/>
        </w:rPr>
        <w:t>t. Wie viele einzelne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dividuen mitten unter den kultivirten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lkern, </w:t>
      </w:r>
      <w:r w:rsidRPr="00505CA9">
        <w:rPr>
          <w:lang w:val="de-DE"/>
        </w:rPr>
        <w:t>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</w:t>
      </w:r>
      <w:r w:rsidRPr="00505CA9">
        <w:rPr>
          <w:lang w:val="de-DE"/>
        </w:rPr>
        <w:t xml:space="preserve"> der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ßten Wahr</w:t>
      </w:r>
      <w:r w:rsidR="00505CA9">
        <w:rPr>
          <w:lang w:val="de-DE"/>
        </w:rPr>
        <w:t>s</w:t>
      </w:r>
      <w:r w:rsidRPr="00505CA9">
        <w:rPr>
          <w:lang w:val="de-DE"/>
        </w:rPr>
        <w:t>cheinlichkeit nach, nicht ebenfalls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wohl </w:t>
      </w:r>
      <w:ins w:id="102" w:author="John Hymers" w:date="2024-04-13T00:01:00Z">
        <w:r w:rsidR="00A964D4" w:rsidRPr="00271324">
          <w:rPr>
            <w:lang w:val="de-DE"/>
          </w:rPr>
          <w:t>vernunftund</w:t>
        </w:r>
      </w:ins>
      <w:r w:rsidR="001F6BFD">
        <w:rPr>
          <w:lang w:val="de-DE"/>
        </w:rPr>
        <w:t xml:space="preserve"> </w:t>
      </w:r>
      <w:del w:id="103" w:author="John Hymers" w:date="2024-04-13T00:01:00Z">
        <w:r w:rsidRPr="00505CA9">
          <w:rPr>
            <w:lang w:val="de-DE"/>
          </w:rPr>
          <w:delText xml:space="preserve">vernunft- und </w:delText>
        </w:r>
      </w:del>
      <w:r w:rsidR="00505CA9">
        <w:rPr>
          <w:lang w:val="de-DE"/>
        </w:rPr>
        <w:t>s</w:t>
      </w:r>
      <w:r w:rsidRPr="00505CA9">
        <w:rPr>
          <w:lang w:val="de-DE"/>
        </w:rPr>
        <w:t xml:space="preserve">prachlos bleiben, wenn die von </w:t>
      </w:r>
      <w:r w:rsidRPr="00505CA9">
        <w:rPr>
          <w:lang w:val="de-DE"/>
        </w:rPr>
        <w:t>eini-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</w:t>
      </w:r>
      <w:r w:rsidRPr="00505CA9">
        <w:rPr>
          <w:lang w:val="de-DE"/>
        </w:rPr>
        <w:t xml:space="preserve"> vorge</w:t>
      </w:r>
      <w:r w:rsidR="00505CA9">
        <w:rPr>
          <w:lang w:val="de-DE"/>
        </w:rPr>
        <w:t>s</w:t>
      </w:r>
      <w:r w:rsidRPr="00505CA9">
        <w:rPr>
          <w:lang w:val="de-DE"/>
        </w:rPr>
        <w:t>chlagene Ver</w:t>
      </w:r>
      <w:r w:rsidR="00505CA9">
        <w:rPr>
          <w:lang w:val="de-DE"/>
        </w:rPr>
        <w:t>s</w:t>
      </w:r>
      <w:r w:rsidRPr="00505CA9">
        <w:rPr>
          <w:lang w:val="de-DE"/>
        </w:rPr>
        <w:t>uche mit ihnen ange</w:t>
      </w:r>
      <w:r w:rsidR="00505CA9">
        <w:rPr>
          <w:lang w:val="de-DE"/>
        </w:rPr>
        <w:t>s</w:t>
      </w:r>
      <w:r w:rsidRPr="00505CA9">
        <w:rPr>
          <w:lang w:val="de-DE"/>
        </w:rPr>
        <w:t>tellet, und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von allen </w:t>
      </w:r>
      <w:r w:rsidR="00505CA9">
        <w:rPr>
          <w:lang w:val="de-DE"/>
        </w:rPr>
        <w:t>s</w:t>
      </w:r>
      <w:r w:rsidRPr="00505CA9">
        <w:rPr>
          <w:lang w:val="de-DE"/>
        </w:rPr>
        <w:t>prechenden Men</w:t>
      </w:r>
      <w:r w:rsidR="00505CA9">
        <w:rPr>
          <w:lang w:val="de-DE"/>
        </w:rPr>
        <w:t>s</w:t>
      </w:r>
      <w:r w:rsidRPr="00505CA9">
        <w:rPr>
          <w:lang w:val="de-DE"/>
        </w:rPr>
        <w:t>chen abge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ondert, </w:t>
      </w:r>
      <w:r w:rsidR="00A964D4" w:rsidRPr="00271324">
        <w:rPr>
          <w:lang w:val="de-DE"/>
        </w:rPr>
        <w:t xml:space="preserve">ihrer 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eigenen Naturkraft zur Ausbildung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berla</w:t>
      </w:r>
      <w:r w:rsidR="00505CA9">
        <w:rPr>
          <w:lang w:val="de-DE"/>
        </w:rPr>
        <w:t>ss</w:t>
      </w:r>
      <w:r w:rsidRPr="00505CA9">
        <w:rPr>
          <w:lang w:val="de-DE"/>
        </w:rPr>
        <w:t>en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rden?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Tau</w:t>
      </w:r>
      <w:r w:rsidR="00505CA9">
        <w:rPr>
          <w:lang w:val="de-DE"/>
        </w:rPr>
        <w:t>s</w:t>
      </w:r>
      <w:r w:rsidRPr="00505CA9">
        <w:rPr>
          <w:lang w:val="de-DE"/>
        </w:rPr>
        <w:t>end Ver</w:t>
      </w:r>
      <w:r w:rsidR="00505CA9">
        <w:rPr>
          <w:lang w:val="de-DE"/>
        </w:rPr>
        <w:t>s</w:t>
      </w:r>
      <w:r w:rsidRPr="00505CA9">
        <w:rPr>
          <w:lang w:val="de-DE"/>
        </w:rPr>
        <w:t>uche die</w:t>
      </w:r>
      <w:r w:rsidR="00505CA9">
        <w:rPr>
          <w:lang w:val="de-DE"/>
        </w:rPr>
        <w:t>s</w:t>
      </w:r>
      <w:r w:rsidRPr="00505CA9">
        <w:rPr>
          <w:lang w:val="de-DE"/>
        </w:rPr>
        <w:t>er Art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chten vielleicht alle </w:t>
      </w:r>
      <w:r w:rsidRPr="00505CA9">
        <w:rPr>
          <w:lang w:val="de-DE"/>
        </w:rPr>
        <w:t>zu-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ammen</w:t>
      </w:r>
      <w:r w:rsidRPr="00505CA9">
        <w:rPr>
          <w:lang w:val="de-DE"/>
        </w:rPr>
        <w:t xml:space="preserve"> mit </w:t>
      </w:r>
      <w:r w:rsidRPr="00686C6B">
        <w:rPr>
          <w:b/>
          <w:bCs/>
          <w:lang w:val="de-DE"/>
        </w:rPr>
        <w:t>S</w:t>
      </w:r>
      <w:r w:rsidR="006873DF" w:rsidRPr="00686C6B">
        <w:rPr>
          <w:rFonts w:ascii="Calibri" w:hAnsi="Calibri"/>
          <w:b/>
          <w:bCs/>
          <w:lang w:val="de-DE"/>
        </w:rPr>
        <w:t>ü</w:t>
      </w:r>
      <w:r w:rsidRPr="00686C6B">
        <w:rPr>
          <w:b/>
          <w:bCs/>
          <w:lang w:val="de-DE"/>
        </w:rPr>
        <w:t>ßmilchs</w:t>
      </w:r>
      <w:r w:rsidRPr="00505CA9">
        <w:rPr>
          <w:lang w:val="de-DE"/>
        </w:rPr>
        <w:t xml:space="preserve"> Meinung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berein</w:t>
      </w:r>
      <w:r w:rsidR="00505CA9">
        <w:rPr>
          <w:lang w:val="de-DE"/>
        </w:rPr>
        <w:t>s</w:t>
      </w:r>
      <w:r w:rsidRPr="00505CA9">
        <w:rPr>
          <w:lang w:val="de-DE"/>
        </w:rPr>
        <w:t>timmen.</w:t>
      </w:r>
    </w:p>
    <w:p w14:paraId="5527BEB7" w14:textId="2E2A9AAD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Vielleicht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es des Hrn. </w:t>
      </w:r>
      <w:r w:rsidRPr="00686C6B">
        <w:rPr>
          <w:b/>
          <w:bCs/>
          <w:lang w:val="de-DE"/>
        </w:rPr>
        <w:t>Herders</w:t>
      </w:r>
      <w:r w:rsidRPr="00505CA9">
        <w:rPr>
          <w:lang w:val="de-DE"/>
        </w:rPr>
        <w:t xml:space="preserve"> Meinung nicht,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daß jedwedes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 xml:space="preserve">dividuum durch </w:t>
      </w:r>
      <w:r w:rsidR="00505CA9">
        <w:rPr>
          <w:lang w:val="de-DE"/>
        </w:rPr>
        <w:t>s</w:t>
      </w:r>
      <w:r w:rsidRPr="00505CA9">
        <w:rPr>
          <w:lang w:val="de-DE"/>
        </w:rPr>
        <w:t>eine innere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Naturkr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fte nothwendig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eine Sprache erfinden</w:t>
      </w:r>
      <w:r w:rsidR="00B97BB6" w:rsidRPr="00B97BB6">
        <w:rPr>
          <w:rFonts w:ascii="Calibri" w:hAnsi="Calibri"/>
          <w:lang w:val="de-DE"/>
        </w:rPr>
        <w:br/>
      </w:r>
      <w:r w:rsidRPr="00686C6B">
        <w:rPr>
          <w:b/>
          <w:bCs/>
          <w:lang w:val="de-DE"/>
        </w:rPr>
        <w:t>m</w:t>
      </w:r>
      <w:r w:rsidR="006873DF" w:rsidRPr="00686C6B">
        <w:rPr>
          <w:rFonts w:ascii="Calibri" w:hAnsi="Calibri"/>
          <w:b/>
          <w:bCs/>
          <w:lang w:val="de-DE"/>
        </w:rPr>
        <w:t>ü</w:t>
      </w:r>
      <w:r w:rsidR="00505CA9" w:rsidRPr="00686C6B">
        <w:rPr>
          <w:b/>
          <w:bCs/>
          <w:lang w:val="de-DE"/>
        </w:rPr>
        <w:t>ss</w:t>
      </w:r>
      <w:r w:rsidRPr="00686C6B">
        <w:rPr>
          <w:b/>
          <w:bCs/>
          <w:lang w:val="de-DE"/>
        </w:rPr>
        <w:t>e</w:t>
      </w:r>
      <w:r w:rsidRPr="00505CA9">
        <w:rPr>
          <w:lang w:val="de-DE"/>
        </w:rPr>
        <w:t xml:space="preserve">, wenn ihm nur </w:t>
      </w:r>
      <w:r w:rsidR="00505CA9">
        <w:rPr>
          <w:lang w:val="de-DE"/>
        </w:rPr>
        <w:t>s</w:t>
      </w:r>
      <w:r w:rsidRPr="00505CA9">
        <w:rPr>
          <w:lang w:val="de-DE"/>
        </w:rPr>
        <w:t>eine volle Men</w:t>
      </w:r>
      <w:r w:rsidR="00505CA9">
        <w:rPr>
          <w:lang w:val="de-DE"/>
        </w:rPr>
        <w:t>s</w:t>
      </w:r>
      <w:r w:rsidRPr="00505CA9">
        <w:rPr>
          <w:lang w:val="de-DE"/>
        </w:rPr>
        <w:t>chheit unverletzt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bleibet; denn er giebt es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zu, daß die freye von </w:t>
      </w:r>
      <w:r w:rsidRPr="00505CA9">
        <w:rPr>
          <w:lang w:val="de-DE"/>
        </w:rPr>
        <w:t>in-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nen </w:t>
      </w:r>
      <w:r w:rsidRPr="00505CA9">
        <w:rPr>
          <w:lang w:val="de-DE"/>
        </w:rPr>
        <w:t>heraustreibende Grundkraft aufgehalten, ge</w:t>
      </w:r>
      <w:r w:rsidR="00505CA9">
        <w:rPr>
          <w:lang w:val="de-DE"/>
        </w:rPr>
        <w:t>s</w:t>
      </w:r>
      <w:r w:rsidRPr="00505CA9">
        <w:rPr>
          <w:lang w:val="de-DE"/>
        </w:rPr>
        <w:t>chw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chet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unterdr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cket werden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nne, wie das Bey</w:t>
      </w:r>
      <w:r w:rsidR="00505CA9">
        <w:rPr>
          <w:lang w:val="de-DE"/>
        </w:rPr>
        <w:t>s</w:t>
      </w:r>
      <w:r w:rsidRPr="00505CA9">
        <w:rPr>
          <w:lang w:val="de-DE"/>
        </w:rPr>
        <w:t>piel an dem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rmen</w:t>
      </w:r>
      <w:r w:rsidR="00505CA9">
        <w:rPr>
          <w:lang w:val="de-DE"/>
        </w:rPr>
        <w:t>s</w:t>
      </w:r>
      <w:r w:rsidRPr="00505CA9">
        <w:rPr>
          <w:lang w:val="de-DE"/>
        </w:rPr>
        <w:t>chen gelehret hat. Es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eine Pflanze, </w:t>
      </w:r>
      <w:r w:rsidR="00505CA9">
        <w:rPr>
          <w:lang w:val="de-DE"/>
        </w:rPr>
        <w:t>s</w:t>
      </w:r>
      <w:r w:rsidRPr="00505CA9">
        <w:rPr>
          <w:lang w:val="de-DE"/>
        </w:rPr>
        <w:t>agt er,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auf die man einen Stein geleget hat, und die nun </w:t>
      </w:r>
      <w:r w:rsidRPr="00505CA9">
        <w:rPr>
          <w:lang w:val="de-DE"/>
        </w:rPr>
        <w:t>des-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wegen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>chief 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t. Allein </w:t>
      </w:r>
      <w:r w:rsidR="00505CA9">
        <w:rPr>
          <w:lang w:val="de-DE"/>
        </w:rPr>
        <w:t>s</w:t>
      </w:r>
      <w:r w:rsidRPr="00505CA9">
        <w:rPr>
          <w:lang w:val="de-DE"/>
        </w:rPr>
        <w:t>ein Beweisgrund,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 i</w:t>
      </w:r>
      <w:r w:rsidR="00505CA9">
        <w:rPr>
          <w:lang w:val="de-DE"/>
        </w:rPr>
        <w:t>s</w:t>
      </w:r>
      <w:r w:rsidRPr="00505CA9">
        <w:rPr>
          <w:lang w:val="de-DE"/>
        </w:rPr>
        <w:t>t ein be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onnenes und </w:t>
      </w:r>
      <w:r w:rsidR="00505CA9">
        <w:rPr>
          <w:lang w:val="de-DE"/>
        </w:rPr>
        <w:t>s</w:t>
      </w:r>
      <w:r w:rsidRPr="00505CA9">
        <w:rPr>
          <w:lang w:val="de-DE"/>
        </w:rPr>
        <w:t>prachf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higes We</w:t>
      </w:r>
      <w:r w:rsidR="00505CA9">
        <w:rPr>
          <w:lang w:val="de-DE"/>
        </w:rPr>
        <w:t>s</w:t>
      </w:r>
      <w:r w:rsidRPr="00505CA9">
        <w:rPr>
          <w:lang w:val="de-DE"/>
        </w:rPr>
        <w:t>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bewei</w:t>
      </w:r>
      <w:r w:rsidR="00505CA9">
        <w:rPr>
          <w:lang w:val="de-DE"/>
        </w:rPr>
        <w:t>s</w:t>
      </w:r>
      <w:r w:rsidRPr="00505CA9">
        <w:rPr>
          <w:lang w:val="de-DE"/>
        </w:rPr>
        <w:t>et entweder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jedwedes einzelnes voll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ndiges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chenge</w:t>
      </w:r>
      <w:r w:rsidR="00505CA9">
        <w:rPr>
          <w:lang w:val="de-DE"/>
        </w:rPr>
        <w:t>s</w:t>
      </w:r>
      <w:r w:rsidRPr="00505CA9">
        <w:rPr>
          <w:lang w:val="de-DE"/>
        </w:rPr>
        <w:t>ch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pf, de</w:t>
      </w:r>
      <w:r w:rsidR="00505CA9">
        <w:rPr>
          <w:lang w:val="de-DE"/>
        </w:rPr>
        <w:t>ss</w:t>
      </w:r>
      <w:r w:rsidRPr="00505CA9">
        <w:rPr>
          <w:lang w:val="de-DE"/>
        </w:rPr>
        <w:t>en innere Naturkraft nur nicht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gewalt</w:t>
      </w:r>
      <w:r w:rsidR="00505CA9">
        <w:rPr>
          <w:lang w:val="de-DE"/>
        </w:rPr>
        <w:t>s</w:t>
      </w:r>
      <w:r w:rsidRPr="00505CA9">
        <w:rPr>
          <w:lang w:val="de-DE"/>
        </w:rPr>
        <w:t>am zur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ckgepreßt, oder in eine unnat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rliche </w:t>
      </w:r>
      <w:r w:rsidRPr="00505CA9">
        <w:rPr>
          <w:lang w:val="de-DE"/>
        </w:rPr>
        <w:t>Rich-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tung</w:t>
      </w:r>
      <w:r w:rsidRPr="00505CA9">
        <w:rPr>
          <w:lang w:val="de-DE"/>
        </w:rPr>
        <w:t xml:space="preserve"> gebracht wird, oder er bewei</w:t>
      </w:r>
      <w:r w:rsidR="00505CA9">
        <w:rPr>
          <w:lang w:val="de-DE"/>
        </w:rPr>
        <w:t>s</w:t>
      </w:r>
      <w:r w:rsidRPr="00505CA9">
        <w:rPr>
          <w:lang w:val="de-DE"/>
        </w:rPr>
        <w:t>et gar nicht, was 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bewei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</w:t>
      </w:r>
      <w:r w:rsidR="00505CA9">
        <w:rPr>
          <w:lang w:val="de-DE"/>
        </w:rPr>
        <w:t>s</w:t>
      </w:r>
      <w:r w:rsidRPr="00505CA9">
        <w:rPr>
          <w:lang w:val="de-DE"/>
        </w:rPr>
        <w:t>oll, nemlich die Selb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thinreichlichkeit zur </w:t>
      </w:r>
      <w:r w:rsidRPr="00505CA9">
        <w:rPr>
          <w:lang w:val="de-DE"/>
        </w:rPr>
        <w:t>Ausbil-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dung</w:t>
      </w:r>
      <w:r w:rsidRPr="00505CA9">
        <w:rPr>
          <w:lang w:val="de-DE"/>
        </w:rPr>
        <w:t xml:space="preserve"> ohne Unterricht und Bey</w:t>
      </w:r>
      <w:r w:rsidR="00505CA9">
        <w:rPr>
          <w:lang w:val="de-DE"/>
        </w:rPr>
        <w:t>s</w:t>
      </w:r>
      <w:r w:rsidRPr="00505CA9">
        <w:rPr>
          <w:lang w:val="de-DE"/>
        </w:rPr>
        <w:t>piel.</w:t>
      </w:r>
    </w:p>
    <w:p w14:paraId="677384A6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Ob</w:t>
      </w:r>
    </w:p>
    <w:p w14:paraId="68BF0A99" w14:textId="70CC44AD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>C c c 4</w:t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776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Anhang</w:t>
      </w:r>
    </w:p>
    <w:p w14:paraId="14F8D486" w14:textId="28C80BA1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Ob 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</w:t>
      </w:r>
      <w:r w:rsidRPr="00DE40AA">
        <w:rPr>
          <w:b/>
          <w:bCs/>
          <w:lang w:val="de-DE"/>
        </w:rPr>
        <w:t xml:space="preserve">wirklich </w:t>
      </w:r>
      <w:r w:rsidR="00505CA9" w:rsidRPr="00DE40AA">
        <w:rPr>
          <w:b/>
          <w:bCs/>
          <w:lang w:val="de-DE"/>
        </w:rPr>
        <w:t>s</w:t>
      </w:r>
      <w:r w:rsidRPr="00DE40AA">
        <w:rPr>
          <w:b/>
          <w:bCs/>
          <w:lang w:val="de-DE"/>
        </w:rPr>
        <w:t>elb</w:t>
      </w:r>
      <w:r w:rsidR="00505CA9" w:rsidRPr="00DE40AA">
        <w:rPr>
          <w:b/>
          <w:bCs/>
          <w:lang w:val="de-DE"/>
        </w:rPr>
        <w:t>s</w:t>
      </w:r>
      <w:r w:rsidRPr="00DE40AA">
        <w:rPr>
          <w:b/>
          <w:bCs/>
          <w:lang w:val="de-DE"/>
        </w:rPr>
        <w:t xml:space="preserve">t die Sprache </w:t>
      </w:r>
      <w:r w:rsidRPr="00DE40AA">
        <w:rPr>
          <w:b/>
          <w:bCs/>
          <w:lang w:val="de-DE"/>
        </w:rPr>
        <w:t>er-</w:t>
      </w:r>
      <w:r w:rsidR="00B97BB6" w:rsidRPr="00DE40AA">
        <w:rPr>
          <w:rFonts w:ascii="Calibri" w:hAnsi="Calibri"/>
          <w:b/>
          <w:bCs/>
          <w:lang w:val="de-DE"/>
        </w:rPr>
        <w:br/>
      </w:r>
      <w:r w:rsidRPr="00DE40AA">
        <w:rPr>
          <w:b/>
          <w:bCs/>
          <w:lang w:val="de-DE"/>
        </w:rPr>
        <w:t>funden</w:t>
      </w:r>
      <w:r w:rsidRPr="00DE40AA">
        <w:rPr>
          <w:b/>
          <w:bCs/>
          <w:lang w:val="de-DE"/>
        </w:rPr>
        <w:t xml:space="preserve"> habe</w:t>
      </w:r>
      <w:r w:rsidRPr="00505CA9">
        <w:rPr>
          <w:lang w:val="de-DE"/>
        </w:rPr>
        <w:t>, i</w:t>
      </w:r>
      <w:r w:rsidR="00505CA9">
        <w:rPr>
          <w:lang w:val="de-DE"/>
        </w:rPr>
        <w:t>s</w:t>
      </w:r>
      <w:r w:rsidRPr="00505CA9">
        <w:rPr>
          <w:lang w:val="de-DE"/>
        </w:rPr>
        <w:t>t alsdenn zugleich aus Gr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nden </w:t>
      </w:r>
      <w:r w:rsidRPr="00505CA9">
        <w:rPr>
          <w:lang w:val="de-DE"/>
        </w:rPr>
        <w:t>ent-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chieden</w:t>
      </w:r>
      <w:r w:rsidRPr="00505CA9">
        <w:rPr>
          <w:lang w:val="de-DE"/>
        </w:rPr>
        <w:t>, wenn von die</w:t>
      </w:r>
      <w:r w:rsidR="00505CA9">
        <w:rPr>
          <w:lang w:val="de-DE"/>
        </w:rPr>
        <w:t>s</w:t>
      </w:r>
      <w:r w:rsidRPr="00505CA9">
        <w:rPr>
          <w:lang w:val="de-DE"/>
        </w:rPr>
        <w:t>en beiden erw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hnten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 </w:t>
      </w:r>
      <w:r w:rsidRPr="00505CA9">
        <w:rPr>
          <w:lang w:val="de-DE"/>
        </w:rPr>
        <w:t>Mei-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nungen</w:t>
      </w:r>
      <w:r w:rsidRPr="00505CA9">
        <w:rPr>
          <w:lang w:val="de-DE"/>
        </w:rPr>
        <w:t xml:space="preserve"> Eine richtig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t. </w:t>
      </w:r>
      <w:r w:rsidRPr="00DE40AA">
        <w:rPr>
          <w:b/>
          <w:bCs/>
          <w:lang w:val="de-DE"/>
        </w:rPr>
        <w:t>Kann</w:t>
      </w:r>
      <w:r w:rsidRPr="00505CA9">
        <w:rPr>
          <w:lang w:val="de-DE"/>
        </w:rPr>
        <w:t xml:space="preserve"> der Men</w:t>
      </w:r>
      <w:r w:rsidR="00505CA9">
        <w:rPr>
          <w:lang w:val="de-DE"/>
        </w:rPr>
        <w:t>s</w:t>
      </w:r>
      <w:r w:rsidRPr="00505CA9">
        <w:rPr>
          <w:lang w:val="de-DE"/>
        </w:rPr>
        <w:t>ch durchaus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Sprache nicht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erfinden,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hat er </w:t>
      </w:r>
      <w:r w:rsidR="00505CA9">
        <w:rPr>
          <w:lang w:val="de-DE"/>
        </w:rPr>
        <w:t>s</w:t>
      </w:r>
      <w:r w:rsidRPr="00505CA9">
        <w:rPr>
          <w:lang w:val="de-DE"/>
        </w:rPr>
        <w:t>ie gewiß nur aus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Anf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hrung und Unterricht. </w:t>
      </w:r>
      <w:r w:rsidRPr="00DE40AA">
        <w:rPr>
          <w:b/>
          <w:bCs/>
          <w:lang w:val="de-DE"/>
        </w:rPr>
        <w:t>Muß</w:t>
      </w:r>
      <w:r w:rsidRPr="00505CA9">
        <w:rPr>
          <w:lang w:val="de-DE"/>
        </w:rPr>
        <w:t xml:space="preserve"> jedes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dividuum von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auf die Sprache kommen,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hat auch Adam </w:t>
      </w:r>
      <w:r w:rsidR="00505CA9">
        <w:rPr>
          <w:lang w:val="de-DE"/>
        </w:rPr>
        <w:t>s</w:t>
      </w:r>
      <w:r w:rsidRPr="00505CA9">
        <w:rPr>
          <w:lang w:val="de-DE"/>
        </w:rPr>
        <w:t>eine er</w:t>
      </w:r>
      <w:r w:rsidR="00505CA9">
        <w:rPr>
          <w:lang w:val="de-DE"/>
        </w:rPr>
        <w:t>s</w:t>
      </w:r>
      <w:r w:rsidRPr="00505CA9">
        <w:rPr>
          <w:lang w:val="de-DE"/>
        </w:rPr>
        <w:t>te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Sprache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gebildet. Bey den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brigen Hypothe</w:t>
      </w:r>
      <w:r w:rsidR="00505CA9">
        <w:rPr>
          <w:lang w:val="de-DE"/>
        </w:rPr>
        <w:t>s</w:t>
      </w:r>
      <w:r w:rsidRPr="00505CA9">
        <w:rPr>
          <w:lang w:val="de-DE"/>
        </w:rPr>
        <w:t>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zwi</w:t>
      </w:r>
      <w:r w:rsidR="00505CA9">
        <w:rPr>
          <w:lang w:val="de-DE"/>
        </w:rPr>
        <w:t>s</w:t>
      </w:r>
      <w:r w:rsidRPr="00505CA9">
        <w:rPr>
          <w:lang w:val="de-DE"/>
        </w:rPr>
        <w:t>chen die</w:t>
      </w:r>
      <w:r w:rsidR="00505CA9">
        <w:rPr>
          <w:lang w:val="de-DE"/>
        </w:rPr>
        <w:t>s</w:t>
      </w:r>
      <w:r w:rsidRPr="00505CA9">
        <w:rPr>
          <w:lang w:val="de-DE"/>
        </w:rPr>
        <w:t>en in der Mitte liegen, i</w:t>
      </w:r>
      <w:r w:rsidR="00505CA9">
        <w:rPr>
          <w:lang w:val="de-DE"/>
        </w:rPr>
        <w:t>s</w:t>
      </w:r>
      <w:r w:rsidRPr="00505CA9">
        <w:rPr>
          <w:lang w:val="de-DE"/>
        </w:rPr>
        <w:t>t die Frage von dem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wirklichen Ur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prung der Sprache </w:t>
      </w:r>
      <w:r w:rsidRPr="00DE40AA">
        <w:rPr>
          <w:b/>
          <w:bCs/>
          <w:lang w:val="de-DE"/>
        </w:rPr>
        <w:t>hi</w:t>
      </w:r>
      <w:r w:rsidR="00505CA9" w:rsidRPr="00DE40AA">
        <w:rPr>
          <w:b/>
          <w:bCs/>
          <w:lang w:val="de-DE"/>
        </w:rPr>
        <w:t>s</w:t>
      </w:r>
      <w:r w:rsidRPr="00DE40AA">
        <w:rPr>
          <w:b/>
          <w:bCs/>
          <w:lang w:val="de-DE"/>
        </w:rPr>
        <w:t>tori</w:t>
      </w:r>
      <w:r w:rsidR="00505CA9" w:rsidRPr="00DE40AA">
        <w:rPr>
          <w:b/>
          <w:bCs/>
          <w:lang w:val="de-DE"/>
        </w:rPr>
        <w:t>s</w:t>
      </w:r>
      <w:r w:rsidRPr="00DE40AA">
        <w:rPr>
          <w:b/>
          <w:bCs/>
          <w:lang w:val="de-DE"/>
        </w:rPr>
        <w:t>ch</w:t>
      </w:r>
      <w:r w:rsidRPr="00505CA9">
        <w:rPr>
          <w:lang w:val="de-DE"/>
        </w:rPr>
        <w:t>, und g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nzlich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von der philo</w:t>
      </w:r>
      <w:r w:rsidR="00505CA9">
        <w:rPr>
          <w:lang w:val="de-DE"/>
        </w:rPr>
        <w:t>s</w:t>
      </w:r>
      <w:r w:rsidRPr="00505CA9">
        <w:rPr>
          <w:lang w:val="de-DE"/>
        </w:rPr>
        <w:t>ophi</w:t>
      </w:r>
      <w:r w:rsidR="00505CA9">
        <w:rPr>
          <w:lang w:val="de-DE"/>
        </w:rPr>
        <w:t>s</w:t>
      </w:r>
      <w:r w:rsidRPr="00505CA9">
        <w:rPr>
          <w:lang w:val="de-DE"/>
        </w:rPr>
        <w:t>chen Unter</w:t>
      </w:r>
      <w:r w:rsidR="00505CA9">
        <w:rPr>
          <w:lang w:val="de-DE"/>
        </w:rPr>
        <w:t>s</w:t>
      </w:r>
      <w:r w:rsidRPr="00505CA9">
        <w:rPr>
          <w:lang w:val="de-DE"/>
        </w:rPr>
        <w:t>uchung de</w:t>
      </w:r>
      <w:r w:rsidR="00505CA9">
        <w:rPr>
          <w:lang w:val="de-DE"/>
        </w:rPr>
        <w:t>ss</w:t>
      </w:r>
      <w:r w:rsidRPr="00505CA9">
        <w:rPr>
          <w:lang w:val="de-DE"/>
        </w:rPr>
        <w:t>en, was ge</w:t>
      </w:r>
      <w:r w:rsidR="00505CA9">
        <w:rPr>
          <w:lang w:val="de-DE"/>
        </w:rPr>
        <w:t>s</w:t>
      </w:r>
      <w:r w:rsidRPr="00505CA9">
        <w:rPr>
          <w:lang w:val="de-DE"/>
        </w:rPr>
        <w:t>chehen</w:t>
      </w:r>
      <w:r w:rsidR="00B97BB6" w:rsidRPr="00B97BB6">
        <w:rPr>
          <w:rFonts w:ascii="Calibri" w:hAnsi="Calibri"/>
          <w:lang w:val="de-DE"/>
        </w:rPr>
        <w:br/>
      </w:r>
      <w:r w:rsidRPr="00DE40AA">
        <w:rPr>
          <w:b/>
          <w:bCs/>
          <w:lang w:val="de-DE"/>
        </w:rPr>
        <w:t>kann</w:t>
      </w:r>
      <w:r w:rsidRPr="00505CA9">
        <w:rPr>
          <w:lang w:val="de-DE"/>
        </w:rPr>
        <w:t>, unabh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ngig. Denn wenn auch der Men</w:t>
      </w:r>
      <w:r w:rsidR="00505CA9">
        <w:rPr>
          <w:lang w:val="de-DE"/>
        </w:rPr>
        <w:t>s</w:t>
      </w:r>
      <w:r w:rsidRPr="00505CA9">
        <w:rPr>
          <w:lang w:val="de-DE"/>
        </w:rPr>
        <w:t>ch eine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Sprache erfinden kann, und </w:t>
      </w:r>
      <w:r w:rsidR="00505CA9">
        <w:rPr>
          <w:lang w:val="de-DE"/>
        </w:rPr>
        <w:t>s</w:t>
      </w:r>
      <w:r w:rsidRPr="00505CA9">
        <w:rPr>
          <w:lang w:val="de-DE"/>
        </w:rPr>
        <w:t>ie etwan nach Jahrtau</w:t>
      </w:r>
      <w:r w:rsidR="00505CA9">
        <w:rPr>
          <w:lang w:val="de-DE"/>
        </w:rPr>
        <w:t>s</w:t>
      </w:r>
      <w:r w:rsidRPr="00505CA9">
        <w:rPr>
          <w:lang w:val="de-DE"/>
        </w:rPr>
        <w:t>enden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endlich gefunden haben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rde; </w:t>
      </w:r>
      <w:r w:rsidR="00505CA9">
        <w:rPr>
          <w:lang w:val="de-DE"/>
        </w:rPr>
        <w:t>s</w:t>
      </w:r>
      <w:r w:rsidRPr="00505CA9">
        <w:rPr>
          <w:lang w:val="de-DE"/>
        </w:rPr>
        <w:t>o konnte der Vater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doch wohl </w:t>
      </w:r>
      <w:r w:rsidR="00505CA9">
        <w:rPr>
          <w:lang w:val="de-DE"/>
        </w:rPr>
        <w:t>s</w:t>
      </w:r>
      <w:r w:rsidRPr="00505CA9">
        <w:rPr>
          <w:lang w:val="de-DE"/>
        </w:rPr>
        <w:t>eine wei</w:t>
      </w:r>
      <w:r w:rsidR="00505CA9">
        <w:rPr>
          <w:lang w:val="de-DE"/>
        </w:rPr>
        <w:t>s</w:t>
      </w:r>
      <w:r w:rsidRPr="00505CA9">
        <w:rPr>
          <w:lang w:val="de-DE"/>
        </w:rPr>
        <w:t>en Ur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achen haben, den </w:t>
      </w:r>
      <w:r w:rsidRPr="00505CA9">
        <w:rPr>
          <w:lang w:val="de-DE"/>
        </w:rPr>
        <w:t>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fang </w:t>
      </w:r>
      <w:r w:rsidR="001F6BFD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es</w:t>
      </w:r>
      <w:r w:rsidRPr="00505CA9">
        <w:rPr>
          <w:lang w:val="de-DE"/>
        </w:rPr>
        <w:t xml:space="preserve"> Ge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chlechts nicht auf den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</w:t>
      </w:r>
      <w:r w:rsidR="00505CA9">
        <w:rPr>
          <w:lang w:val="de-DE"/>
        </w:rPr>
        <w:t>s</w:t>
      </w:r>
      <w:r w:rsidRPr="00505CA9">
        <w:rPr>
          <w:lang w:val="de-DE"/>
        </w:rPr>
        <w:t>t niedrig</w:t>
      </w:r>
      <w:r w:rsidR="00505CA9">
        <w:rPr>
          <w:lang w:val="de-DE"/>
        </w:rPr>
        <w:t>s</w:t>
      </w:r>
      <w:r w:rsidRPr="00505CA9">
        <w:rPr>
          <w:lang w:val="de-DE"/>
        </w:rPr>
        <w:t>ten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Punkt </w:t>
      </w:r>
      <w:r w:rsidR="00505CA9">
        <w:rPr>
          <w:lang w:val="de-DE"/>
        </w:rPr>
        <w:t>s</w:t>
      </w:r>
      <w:r w:rsidRPr="00505CA9">
        <w:rPr>
          <w:lang w:val="de-DE"/>
        </w:rPr>
        <w:t>einer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glichen Selb</w:t>
      </w:r>
      <w:r w:rsidR="00505CA9">
        <w:rPr>
          <w:lang w:val="de-DE"/>
        </w:rPr>
        <w:t>s</w:t>
      </w:r>
      <w:r w:rsidRPr="00505CA9">
        <w:rPr>
          <w:lang w:val="de-DE"/>
        </w:rPr>
        <w:t>tentwickelung zur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ckzu</w:t>
      </w:r>
      <w:r w:rsidR="00505CA9">
        <w:rPr>
          <w:lang w:val="de-DE"/>
        </w:rPr>
        <w:t>s</w:t>
      </w:r>
      <w:r w:rsidRPr="00505CA9">
        <w:rPr>
          <w:lang w:val="de-DE"/>
        </w:rPr>
        <w:t>etzen.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Konnte er nicht Ur</w:t>
      </w:r>
      <w:r w:rsidR="00505CA9">
        <w:rPr>
          <w:lang w:val="de-DE"/>
        </w:rPr>
        <w:t>s</w:t>
      </w:r>
      <w:r w:rsidRPr="00505CA9">
        <w:rPr>
          <w:lang w:val="de-DE"/>
        </w:rPr>
        <w:t>achen haben, Pflanzen in der Bl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the zu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er</w:t>
      </w:r>
      <w:r w:rsidR="00505CA9">
        <w:rPr>
          <w:lang w:val="de-DE"/>
        </w:rPr>
        <w:t>s</w:t>
      </w:r>
      <w:r w:rsidRPr="00505CA9">
        <w:rPr>
          <w:lang w:val="de-DE"/>
        </w:rPr>
        <w:t>chaffen? Die Ge</w:t>
      </w:r>
      <w:r w:rsidR="00505CA9">
        <w:rPr>
          <w:lang w:val="de-DE"/>
        </w:rPr>
        <w:t>s</w:t>
      </w:r>
      <w:r w:rsidRPr="00505CA9">
        <w:rPr>
          <w:lang w:val="de-DE"/>
        </w:rPr>
        <w:t>chichte muß hier ent</w:t>
      </w:r>
      <w:r w:rsidR="00505CA9">
        <w:rPr>
          <w:lang w:val="de-DE"/>
        </w:rPr>
        <w:t>s</w:t>
      </w:r>
      <w:r w:rsidRPr="00505CA9">
        <w:rPr>
          <w:lang w:val="de-DE"/>
        </w:rPr>
        <w:t>cheiden, oder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es i</w:t>
      </w:r>
      <w:r w:rsidR="00505CA9">
        <w:rPr>
          <w:lang w:val="de-DE"/>
        </w:rPr>
        <w:t>s</w:t>
      </w:r>
      <w:r w:rsidRPr="00505CA9">
        <w:rPr>
          <w:lang w:val="de-DE"/>
        </w:rPr>
        <w:t>t nicht zu ent</w:t>
      </w:r>
      <w:r w:rsidR="00505CA9">
        <w:rPr>
          <w:lang w:val="de-DE"/>
        </w:rPr>
        <w:t>s</w:t>
      </w:r>
      <w:r w:rsidRPr="00505CA9">
        <w:rPr>
          <w:lang w:val="de-DE"/>
        </w:rPr>
        <w:t>cheiden.</w:t>
      </w:r>
    </w:p>
    <w:p w14:paraId="2B882C77" w14:textId="182D985D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Wenn S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ßmilch die Natur der Sprachen in </w:t>
      </w:r>
      <w:r w:rsidR="00A964D4" w:rsidRPr="00271324">
        <w:rPr>
          <w:lang w:val="de-DE"/>
        </w:rPr>
        <w:t xml:space="preserve">ihrer 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Grundeinrichtung, in dem Verh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ltniß der Mittel zur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icht zu weisheitvoll fand, um </w:t>
      </w:r>
      <w:r w:rsidR="00505CA9">
        <w:rPr>
          <w:lang w:val="de-DE"/>
        </w:rPr>
        <w:t>s</w:t>
      </w:r>
      <w:r w:rsidRPr="00505CA9">
        <w:rPr>
          <w:lang w:val="de-DE"/>
        </w:rPr>
        <w:t>ie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eine Erfindung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von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chenwitz zu halten;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findet Hr. </w:t>
      </w:r>
      <w:r w:rsidRPr="00DE40AA">
        <w:rPr>
          <w:b/>
          <w:bCs/>
          <w:lang w:val="de-DE"/>
        </w:rPr>
        <w:t>Herder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>olche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chlich, um </w:t>
      </w:r>
      <w:r w:rsidR="00A964D4" w:rsidRPr="00271324">
        <w:rPr>
          <w:lang w:val="de-DE"/>
        </w:rPr>
        <w:t>ihren</w:t>
      </w:r>
      <w:r w:rsidRPr="00505CA9">
        <w:rPr>
          <w:lang w:val="de-DE"/>
        </w:rPr>
        <w:t xml:space="preserve"> Ur</w:t>
      </w:r>
      <w:r w:rsidR="00505CA9">
        <w:rPr>
          <w:lang w:val="de-DE"/>
        </w:rPr>
        <w:t>s</w:t>
      </w:r>
      <w:r w:rsidRPr="00505CA9">
        <w:rPr>
          <w:lang w:val="de-DE"/>
        </w:rPr>
        <w:t>prung unmittelbar von Gott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abzuleiten. Die wahren Fakta bewei</w:t>
      </w:r>
      <w:r w:rsidR="00505CA9">
        <w:rPr>
          <w:lang w:val="de-DE"/>
        </w:rPr>
        <w:t>s</w:t>
      </w:r>
      <w:r w:rsidRPr="00505CA9">
        <w:rPr>
          <w:lang w:val="de-DE"/>
        </w:rPr>
        <w:t>en, wie mich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deucht, auf beiden Seiten nichts. Die Sprachen </w:t>
      </w:r>
      <w:r w:rsidR="00505CA9">
        <w:rPr>
          <w:lang w:val="de-DE"/>
        </w:rPr>
        <w:t>s</w:t>
      </w:r>
      <w:r w:rsidRPr="00505CA9">
        <w:rPr>
          <w:lang w:val="de-DE"/>
        </w:rPr>
        <w:t>ind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Natur des Men</w:t>
      </w:r>
      <w:r w:rsidR="00505CA9">
        <w:rPr>
          <w:lang w:val="de-DE"/>
        </w:rPr>
        <w:t>s</w:t>
      </w:r>
      <w:r w:rsidRPr="00505CA9">
        <w:rPr>
          <w:lang w:val="de-DE"/>
        </w:rPr>
        <w:t>chen, und den Seelenkr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ften, </w:t>
      </w:r>
      <w:r w:rsidR="00A964D4" w:rsidRPr="00271324">
        <w:rPr>
          <w:lang w:val="de-DE"/>
        </w:rPr>
        <w:t xml:space="preserve">ihrer 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 und Schw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che angeme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en. So mußte es </w:t>
      </w:r>
      <w:r w:rsidR="00505CA9">
        <w:rPr>
          <w:lang w:val="de-DE"/>
        </w:rPr>
        <w:t>s</w:t>
      </w:r>
      <w:r w:rsidRPr="00505CA9">
        <w:rPr>
          <w:lang w:val="de-DE"/>
        </w:rPr>
        <w:t>eyn,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wenn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teigene Wirkungen von jenen </w:t>
      </w:r>
      <w:r w:rsidR="00505CA9">
        <w:rPr>
          <w:lang w:val="de-DE"/>
        </w:rPr>
        <w:t>s</w:t>
      </w:r>
      <w:r w:rsidRPr="00505CA9">
        <w:rPr>
          <w:lang w:val="de-DE"/>
        </w:rPr>
        <w:t>ind. Findet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ich nicht eine gleiche Zweckm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ßigkeit in den </w:t>
      </w:r>
      <w:r w:rsidRPr="00505CA9">
        <w:rPr>
          <w:lang w:val="de-DE"/>
        </w:rPr>
        <w:t>Ausbildun-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</w:t>
      </w:r>
      <w:r w:rsidRPr="00505CA9">
        <w:rPr>
          <w:lang w:val="de-DE"/>
        </w:rPr>
        <w:t xml:space="preserve"> und Erweiterungen der Sprachen, wovon es doch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außer Zweifel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daß </w:t>
      </w:r>
      <w:r w:rsidR="00505CA9">
        <w:rPr>
          <w:lang w:val="de-DE"/>
        </w:rPr>
        <w:t>s</w:t>
      </w:r>
      <w:r w:rsidRPr="00505CA9">
        <w:rPr>
          <w:lang w:val="de-DE"/>
        </w:rPr>
        <w:t>ie ohne einen g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ttlichen </w:t>
      </w:r>
      <w:r w:rsidRPr="00505CA9">
        <w:rPr>
          <w:lang w:val="de-DE"/>
        </w:rPr>
        <w:t>Unter-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richt</w:t>
      </w:r>
      <w:r w:rsidRPr="00505CA9">
        <w:rPr>
          <w:lang w:val="de-DE"/>
        </w:rPr>
        <w:t xml:space="preserve"> aus Men</w:t>
      </w:r>
      <w:r w:rsidR="00505CA9">
        <w:rPr>
          <w:lang w:val="de-DE"/>
        </w:rPr>
        <w:t>s</w:t>
      </w:r>
      <w:r w:rsidRPr="00505CA9">
        <w:rPr>
          <w:lang w:val="de-DE"/>
        </w:rPr>
        <w:t>chenwitz ent</w:t>
      </w:r>
      <w:r w:rsidR="00505CA9">
        <w:rPr>
          <w:lang w:val="de-DE"/>
        </w:rPr>
        <w:t>s</w:t>
      </w:r>
      <w:r w:rsidRPr="00505CA9">
        <w:rPr>
          <w:lang w:val="de-DE"/>
        </w:rPr>
        <w:t>pro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en </w:t>
      </w:r>
      <w:r w:rsidR="00505CA9">
        <w:rPr>
          <w:lang w:val="de-DE"/>
        </w:rPr>
        <w:t>s</w:t>
      </w:r>
      <w:r w:rsidRPr="00505CA9">
        <w:rPr>
          <w:lang w:val="de-DE"/>
        </w:rPr>
        <w:t>ind. Auf der andern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Seite folget es auch nicht, daß die er</w:t>
      </w:r>
      <w:r w:rsidR="00505CA9">
        <w:rPr>
          <w:lang w:val="de-DE"/>
        </w:rPr>
        <w:t>s</w:t>
      </w:r>
      <w:r w:rsidRPr="00505CA9">
        <w:rPr>
          <w:lang w:val="de-DE"/>
        </w:rPr>
        <w:t>te Anlage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Sprachen, </w:t>
      </w:r>
      <w:r w:rsidR="00A964D4" w:rsidRPr="00271324">
        <w:rPr>
          <w:lang w:val="de-DE"/>
        </w:rPr>
        <w:t>ihre</w:t>
      </w:r>
      <w:r w:rsidRPr="00505CA9">
        <w:rPr>
          <w:lang w:val="de-DE"/>
        </w:rPr>
        <w:t xml:space="preserve"> Grundtheile, und die Grund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konomie</w:t>
      </w:r>
    </w:p>
    <w:p w14:paraId="0900D7FB" w14:textId="283AEF32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in</w:t>
      </w:r>
    </w:p>
    <w:p w14:paraId="739ACE44" w14:textId="221E8C80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777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zum eilften Ver</w:t>
      </w:r>
      <w:r w:rsidR="00505CA9">
        <w:rPr>
          <w:lang w:val="de-DE"/>
        </w:rPr>
        <w:t>s</w:t>
      </w:r>
      <w:r w:rsidRPr="00505CA9">
        <w:rPr>
          <w:lang w:val="de-DE"/>
        </w:rPr>
        <w:t>uch.</w:t>
      </w:r>
    </w:p>
    <w:p w14:paraId="0CA2D03A" w14:textId="2063DB14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in </w:t>
      </w:r>
      <w:r w:rsidR="001F6BFD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en</w:t>
      </w:r>
      <w:r w:rsidRPr="00505CA9">
        <w:rPr>
          <w:lang w:val="de-DE"/>
        </w:rPr>
        <w:t xml:space="preserve"> Verbindungen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einen g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ttlichen Unterricht zu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niedrig </w:t>
      </w:r>
      <w:r w:rsidR="00505CA9">
        <w:rPr>
          <w:lang w:val="de-DE"/>
        </w:rPr>
        <w:t>s</w:t>
      </w:r>
      <w:r w:rsidRPr="00505CA9">
        <w:rPr>
          <w:lang w:val="de-DE"/>
        </w:rPr>
        <w:t>eyn, wenn gleich das Außerwe</w:t>
      </w:r>
      <w:r w:rsidR="00505CA9">
        <w:rPr>
          <w:lang w:val="de-DE"/>
        </w:rPr>
        <w:t>s</w:t>
      </w:r>
      <w:r w:rsidRPr="00505CA9">
        <w:rPr>
          <w:lang w:val="de-DE"/>
        </w:rPr>
        <w:t>entliche, das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Hinzukommende hier durch das Zuviel, dort durch das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Zuwenig offenbar das Gepr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ge des durch Zuf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lle in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einer Ausbildung geleiteten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an </w:t>
      </w:r>
      <w:r w:rsidR="00505CA9">
        <w:rPr>
          <w:lang w:val="de-DE"/>
        </w:rPr>
        <w:t>s</w:t>
      </w:r>
      <w:r w:rsidRPr="00505CA9">
        <w:rPr>
          <w:lang w:val="de-DE"/>
        </w:rPr>
        <w:t>ich tr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get. Aber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</w:t>
      </w:r>
      <w:r w:rsidR="00505CA9">
        <w:rPr>
          <w:lang w:val="de-DE"/>
        </w:rPr>
        <w:t>s</w:t>
      </w:r>
      <w:r w:rsidRPr="00505CA9">
        <w:rPr>
          <w:lang w:val="de-DE"/>
        </w:rPr>
        <w:t>etzt auch, der er</w:t>
      </w:r>
      <w:r w:rsidR="00505CA9">
        <w:rPr>
          <w:lang w:val="de-DE"/>
        </w:rPr>
        <w:t>s</w:t>
      </w:r>
      <w:r w:rsidRPr="00505CA9">
        <w:rPr>
          <w:lang w:val="de-DE"/>
        </w:rPr>
        <w:t>te Grundriß der 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 Sprache </w:t>
      </w:r>
      <w:r w:rsidR="00505CA9">
        <w:rPr>
          <w:lang w:val="de-DE"/>
        </w:rPr>
        <w:t>s</w:t>
      </w:r>
      <w:r w:rsidRPr="00505CA9">
        <w:rPr>
          <w:lang w:val="de-DE"/>
        </w:rPr>
        <w:t>ey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mangelhaft, hat nicht auch ein g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ttlicher Anf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hrer </w:t>
      </w:r>
      <w:r w:rsidR="00505CA9">
        <w:rPr>
          <w:lang w:val="de-DE"/>
        </w:rPr>
        <w:t>s</w:t>
      </w:r>
      <w:r w:rsidRPr="00505CA9">
        <w:rPr>
          <w:lang w:val="de-DE"/>
        </w:rPr>
        <w:t>ich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nach der Ein</w:t>
      </w:r>
      <w:r w:rsidR="00505CA9">
        <w:rPr>
          <w:lang w:val="de-DE"/>
        </w:rPr>
        <w:t>s</w:t>
      </w:r>
      <w:r w:rsidRPr="00505CA9">
        <w:rPr>
          <w:lang w:val="de-DE"/>
        </w:rPr>
        <w:t>chr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nkung der men</w:t>
      </w:r>
      <w:r w:rsidR="00505CA9">
        <w:rPr>
          <w:lang w:val="de-DE"/>
        </w:rPr>
        <w:t>s</w:t>
      </w:r>
      <w:r w:rsidRPr="00505CA9">
        <w:rPr>
          <w:lang w:val="de-DE"/>
        </w:rPr>
        <w:t>chlichen Seelenkr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 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dem er</w:t>
      </w:r>
      <w:r w:rsidR="00505CA9">
        <w:rPr>
          <w:lang w:val="de-DE"/>
        </w:rPr>
        <w:t>s</w:t>
      </w:r>
      <w:r w:rsidRPr="00505CA9">
        <w:rPr>
          <w:lang w:val="de-DE"/>
        </w:rPr>
        <w:t>ten Zu</w:t>
      </w:r>
      <w:r w:rsidR="00505CA9">
        <w:rPr>
          <w:lang w:val="de-DE"/>
        </w:rPr>
        <w:t>s</w:t>
      </w:r>
      <w:r w:rsidRPr="00505CA9">
        <w:rPr>
          <w:lang w:val="de-DE"/>
        </w:rPr>
        <w:t>tande richten 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en, die eines </w:t>
      </w:r>
      <w:r w:rsidR="00505CA9">
        <w:rPr>
          <w:lang w:val="de-DE"/>
        </w:rPr>
        <w:t>s</w:t>
      </w:r>
      <w:r w:rsidRPr="00505CA9">
        <w:rPr>
          <w:lang w:val="de-DE"/>
        </w:rPr>
        <w:t>olchen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Mittels, Gedanken auszudr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cken, unf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hig waren, </w:t>
      </w:r>
      <w:r w:rsidRPr="00505CA9">
        <w:rPr>
          <w:lang w:val="de-DE"/>
        </w:rPr>
        <w:t>wel-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ches</w:t>
      </w:r>
      <w:r w:rsidRPr="00505CA9">
        <w:rPr>
          <w:lang w:val="de-DE"/>
        </w:rPr>
        <w:t xml:space="preserve"> alle in einer Bezeichnungskun</w:t>
      </w:r>
      <w:r w:rsidR="00505CA9">
        <w:rPr>
          <w:lang w:val="de-DE"/>
        </w:rPr>
        <w:t>s</w:t>
      </w:r>
      <w:r w:rsidRPr="00505CA9">
        <w:rPr>
          <w:lang w:val="de-DE"/>
        </w:rPr>
        <w:t>t bey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ammen </w:t>
      </w:r>
      <w:r w:rsidRPr="00505CA9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gli-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</w:t>
      </w:r>
      <w:r w:rsidRPr="00505CA9">
        <w:rPr>
          <w:lang w:val="de-DE"/>
        </w:rPr>
        <w:t xml:space="preserve"> Vollkommenheiten in </w:t>
      </w:r>
      <w:r w:rsidR="00505CA9">
        <w:rPr>
          <w:lang w:val="de-DE"/>
        </w:rPr>
        <w:t>s</w:t>
      </w:r>
      <w:r w:rsidRPr="00505CA9">
        <w:rPr>
          <w:lang w:val="de-DE"/>
        </w:rPr>
        <w:t>ich vereinigte?</w:t>
      </w:r>
    </w:p>
    <w:p w14:paraId="6EA2F657" w14:textId="66254ED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So viel </w:t>
      </w:r>
      <w:r w:rsidR="00505CA9">
        <w:rPr>
          <w:lang w:val="de-DE"/>
        </w:rPr>
        <w:t>s</w:t>
      </w:r>
      <w:r w:rsidRPr="00505CA9">
        <w:rPr>
          <w:lang w:val="de-DE"/>
        </w:rPr>
        <w:t>ehe ich als ent</w:t>
      </w:r>
      <w:r w:rsidR="00505CA9">
        <w:rPr>
          <w:lang w:val="de-DE"/>
        </w:rPr>
        <w:t>s</w:t>
      </w:r>
      <w:r w:rsidRPr="00505CA9">
        <w:rPr>
          <w:lang w:val="de-DE"/>
        </w:rPr>
        <w:t>chieden an. Wenn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 mit Men</w:t>
      </w:r>
      <w:r w:rsidR="00505CA9">
        <w:rPr>
          <w:lang w:val="de-DE"/>
        </w:rPr>
        <w:t>s</w:t>
      </w:r>
      <w:r w:rsidRPr="00505CA9">
        <w:rPr>
          <w:lang w:val="de-DE"/>
        </w:rPr>
        <w:t>chen in Ge</w:t>
      </w:r>
      <w:r w:rsidR="00505CA9">
        <w:rPr>
          <w:lang w:val="de-DE"/>
        </w:rPr>
        <w:t>s</w:t>
      </w:r>
      <w:r w:rsidRPr="00505CA9">
        <w:rPr>
          <w:lang w:val="de-DE"/>
        </w:rPr>
        <w:t>ell</w:t>
      </w:r>
      <w:r w:rsidR="00505CA9">
        <w:rPr>
          <w:lang w:val="de-DE"/>
        </w:rPr>
        <w:t>s</w:t>
      </w:r>
      <w:r w:rsidRPr="00505CA9">
        <w:rPr>
          <w:lang w:val="de-DE"/>
        </w:rPr>
        <w:t>chaft zu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ammenlebet, </w:t>
      </w:r>
      <w:r w:rsidR="00505CA9">
        <w:rPr>
          <w:lang w:val="de-DE"/>
        </w:rPr>
        <w:t>s</w:t>
      </w:r>
      <w:r w:rsidRPr="00505CA9">
        <w:rPr>
          <w:lang w:val="de-DE"/>
        </w:rPr>
        <w:t>o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rde irgendwo irgendjemand auf den Ausdruck der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danken</w:t>
      </w:r>
      <w:r w:rsidRPr="00505CA9">
        <w:rPr>
          <w:lang w:val="de-DE"/>
        </w:rPr>
        <w:t xml:space="preserve"> durch T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ne gerathen </w:t>
      </w:r>
      <w:r w:rsidRPr="00C349B9">
        <w:rPr>
          <w:b/>
          <w:bCs/>
          <w:lang w:val="de-DE"/>
        </w:rPr>
        <w:t>k</w:t>
      </w:r>
      <w:r w:rsidR="006873DF" w:rsidRPr="00C349B9">
        <w:rPr>
          <w:rFonts w:ascii="Calibri" w:hAnsi="Calibri"/>
          <w:b/>
          <w:bCs/>
          <w:lang w:val="de-DE"/>
        </w:rPr>
        <w:t>ö</w:t>
      </w:r>
      <w:r w:rsidRPr="00C349B9">
        <w:rPr>
          <w:b/>
          <w:bCs/>
          <w:lang w:val="de-DE"/>
        </w:rPr>
        <w:t>nnen</w:t>
      </w:r>
      <w:r w:rsidRPr="00505CA9">
        <w:rPr>
          <w:lang w:val="de-DE"/>
        </w:rPr>
        <w:t>, und al</w:t>
      </w:r>
      <w:r w:rsidR="00505CA9">
        <w:rPr>
          <w:lang w:val="de-DE"/>
        </w:rPr>
        <w:t>s</w:t>
      </w:r>
      <w:r w:rsidRPr="00505CA9">
        <w:rPr>
          <w:lang w:val="de-DE"/>
        </w:rPr>
        <w:t>o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Sprachen in dem </w:t>
      </w:r>
      <w:r w:rsidR="00505CA9">
        <w:rPr>
          <w:lang w:val="de-DE"/>
        </w:rPr>
        <w:t>s</w:t>
      </w:r>
      <w:r w:rsidRPr="00505CA9">
        <w:rPr>
          <w:lang w:val="de-DE"/>
        </w:rPr>
        <w:t>prachlo</w:t>
      </w:r>
      <w:r w:rsidR="00505CA9">
        <w:rPr>
          <w:lang w:val="de-DE"/>
        </w:rPr>
        <w:t>s</w:t>
      </w:r>
      <w:r w:rsidRPr="00505CA9">
        <w:rPr>
          <w:lang w:val="de-DE"/>
        </w:rPr>
        <w:t>en Men</w:t>
      </w:r>
      <w:r w:rsidR="00505CA9">
        <w:rPr>
          <w:lang w:val="de-DE"/>
        </w:rPr>
        <w:t>s</w:t>
      </w:r>
      <w:r w:rsidRPr="00505CA9">
        <w:rPr>
          <w:lang w:val="de-DE"/>
        </w:rPr>
        <w:t>chenge</w:t>
      </w:r>
      <w:r w:rsidR="00505CA9">
        <w:rPr>
          <w:lang w:val="de-DE"/>
        </w:rPr>
        <w:t>s</w:t>
      </w:r>
      <w:r w:rsidRPr="00505CA9">
        <w:rPr>
          <w:lang w:val="de-DE"/>
        </w:rPr>
        <w:t>chlecht ent</w:t>
      </w:r>
      <w:r w:rsidR="00505CA9">
        <w:rPr>
          <w:lang w:val="de-DE"/>
        </w:rPr>
        <w:t>s</w:t>
      </w:r>
      <w:r w:rsidRPr="00505CA9">
        <w:rPr>
          <w:lang w:val="de-DE"/>
        </w:rPr>
        <w:t>tehen</w:t>
      </w:r>
      <w:r w:rsidR="00B97BB6" w:rsidRPr="00B97BB6">
        <w:rPr>
          <w:rFonts w:ascii="Calibri" w:hAnsi="Calibri"/>
          <w:lang w:val="de-DE"/>
        </w:rPr>
        <w:br/>
      </w:r>
      <w:r w:rsidRPr="00C349B9">
        <w:rPr>
          <w:b/>
          <w:bCs/>
          <w:lang w:val="de-DE"/>
        </w:rPr>
        <w:t>k</w:t>
      </w:r>
      <w:r w:rsidR="006873DF" w:rsidRPr="00C349B9">
        <w:rPr>
          <w:rFonts w:ascii="Calibri" w:hAnsi="Calibri"/>
          <w:b/>
          <w:bCs/>
          <w:lang w:val="de-DE"/>
        </w:rPr>
        <w:t>ö</w:t>
      </w:r>
      <w:r w:rsidRPr="00C349B9">
        <w:rPr>
          <w:b/>
          <w:bCs/>
          <w:lang w:val="de-DE"/>
        </w:rPr>
        <w:t>nnen</w:t>
      </w:r>
      <w:r w:rsidRPr="00505CA9">
        <w:rPr>
          <w:lang w:val="de-DE"/>
        </w:rPr>
        <w:t>. Die Anlage des Men</w:t>
      </w:r>
      <w:r w:rsidR="00505CA9">
        <w:rPr>
          <w:lang w:val="de-DE"/>
        </w:rPr>
        <w:t>s</w:t>
      </w:r>
      <w:r w:rsidRPr="00505CA9">
        <w:rPr>
          <w:lang w:val="de-DE"/>
        </w:rPr>
        <w:t>chen zum Sprechen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</w:t>
      </w:r>
      <w:r w:rsidR="006873DF" w:rsidRPr="006873DF">
        <w:rPr>
          <w:rFonts w:ascii="Calibri" w:hAnsi="Calibri"/>
          <w:lang w:val="de-DE"/>
        </w:rPr>
        <w:t>ä</w:t>
      </w:r>
      <w:r w:rsidR="00505CA9">
        <w:rPr>
          <w:lang w:val="de-DE"/>
        </w:rPr>
        <w:t>ss</w:t>
      </w:r>
      <w:r w:rsidRPr="00505CA9">
        <w:rPr>
          <w:lang w:val="de-DE"/>
        </w:rPr>
        <w:t>et dar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keinen Zweifel, zumal wenn man erw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get,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was die</w:t>
      </w:r>
      <w:r w:rsidR="00505CA9">
        <w:rPr>
          <w:lang w:val="de-DE"/>
        </w:rPr>
        <w:t>s</w:t>
      </w:r>
      <w:r w:rsidRPr="00505CA9">
        <w:rPr>
          <w:lang w:val="de-DE"/>
        </w:rPr>
        <w:t>e aus innerer Kraft bey un</w:t>
      </w:r>
      <w:r w:rsidR="00505CA9">
        <w:rPr>
          <w:lang w:val="de-DE"/>
        </w:rPr>
        <w:t>s</w:t>
      </w:r>
      <w:r w:rsidRPr="00505CA9">
        <w:rPr>
          <w:lang w:val="de-DE"/>
        </w:rPr>
        <w:t>ern Kindern wirklich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thut, wo </w:t>
      </w:r>
      <w:r w:rsidR="00505CA9">
        <w:rPr>
          <w:lang w:val="de-DE"/>
        </w:rPr>
        <w:t>s</w:t>
      </w:r>
      <w:r w:rsidRPr="00505CA9">
        <w:rPr>
          <w:lang w:val="de-DE"/>
        </w:rPr>
        <w:t>ie ja nur durch 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here Veranla</w:t>
      </w:r>
      <w:r w:rsidR="00505CA9">
        <w:rPr>
          <w:lang w:val="de-DE"/>
        </w:rPr>
        <w:t>ss</w:t>
      </w:r>
      <w:r w:rsidRPr="00505CA9">
        <w:rPr>
          <w:lang w:val="de-DE"/>
        </w:rPr>
        <w:t>ungen von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außen hervorgelocket, aber nicht innerlich unmittelbar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timmet </w:t>
      </w:r>
      <w:r w:rsidRPr="00505CA9">
        <w:rPr>
          <w:lang w:val="de-DE"/>
        </w:rPr>
        <w:t>wird, und was die</w:t>
      </w:r>
      <w:r w:rsidR="00505CA9">
        <w:rPr>
          <w:lang w:val="de-DE"/>
        </w:rPr>
        <w:t>s</w:t>
      </w:r>
      <w:r w:rsidRPr="00505CA9">
        <w:rPr>
          <w:lang w:val="de-DE"/>
        </w:rPr>
        <w:t>elbige Erfindungskraft 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 Um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nderungen und Erweiterungen der Sprache </w:t>
      </w:r>
      <w:r w:rsidRPr="00505CA9">
        <w:rPr>
          <w:lang w:val="de-DE"/>
        </w:rPr>
        <w:t>wirk-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lich</w:t>
      </w:r>
      <w:r w:rsidRPr="00505CA9">
        <w:rPr>
          <w:lang w:val="de-DE"/>
        </w:rPr>
        <w:t xml:space="preserve"> gelei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tet hat. Aber </w:t>
      </w:r>
      <w:r w:rsidRPr="00C349B9">
        <w:rPr>
          <w:b/>
          <w:bCs/>
          <w:lang w:val="de-DE"/>
        </w:rPr>
        <w:t>w</w:t>
      </w:r>
      <w:r w:rsidR="006873DF" w:rsidRPr="00C349B9">
        <w:rPr>
          <w:rFonts w:ascii="Calibri" w:hAnsi="Calibri"/>
          <w:b/>
          <w:bCs/>
          <w:lang w:val="de-DE"/>
        </w:rPr>
        <w:t>ü</w:t>
      </w:r>
      <w:r w:rsidRPr="00C349B9">
        <w:rPr>
          <w:b/>
          <w:bCs/>
          <w:lang w:val="de-DE"/>
        </w:rPr>
        <w:t xml:space="preserve">rde </w:t>
      </w:r>
      <w:r w:rsidRPr="00505CA9">
        <w:rPr>
          <w:lang w:val="de-DE"/>
        </w:rPr>
        <w:t>denn nicht auch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Sprache irgendwo von irgendjemanden wirklich </w:t>
      </w:r>
      <w:r w:rsidRPr="00C349B9">
        <w:rPr>
          <w:b/>
          <w:bCs/>
          <w:lang w:val="de-DE"/>
        </w:rPr>
        <w:t>erfun-</w:t>
      </w:r>
      <w:r w:rsidR="00B97BB6" w:rsidRPr="00C349B9">
        <w:rPr>
          <w:rFonts w:ascii="Calibri" w:hAnsi="Calibri"/>
          <w:b/>
          <w:bCs/>
          <w:lang w:val="de-DE"/>
        </w:rPr>
        <w:br/>
      </w:r>
      <w:r w:rsidRPr="00C349B9">
        <w:rPr>
          <w:b/>
          <w:bCs/>
          <w:lang w:val="de-DE"/>
        </w:rPr>
        <w:t>den</w:t>
      </w:r>
      <w:r w:rsidRPr="00C349B9">
        <w:rPr>
          <w:b/>
          <w:bCs/>
          <w:lang w:val="de-DE"/>
        </w:rPr>
        <w:t xml:space="preserve"> werden</w:t>
      </w:r>
      <w:r w:rsidRPr="00505CA9">
        <w:rPr>
          <w:lang w:val="de-DE"/>
        </w:rPr>
        <w:t>? m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ßte </w:t>
      </w:r>
      <w:r w:rsidR="00505CA9">
        <w:rPr>
          <w:lang w:val="de-DE"/>
        </w:rPr>
        <w:t>s</w:t>
      </w:r>
      <w:r w:rsidRPr="00505CA9">
        <w:rPr>
          <w:lang w:val="de-DE"/>
        </w:rPr>
        <w:t>ie nicht erfunden werden? Wenn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nicht in dem heißen und tr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gmachenden Afrika, oder 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dem 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tarrenden Nova Zembla, doch unter dem </w:t>
      </w:r>
      <w:r w:rsidR="00505CA9">
        <w:rPr>
          <w:lang w:val="de-DE"/>
        </w:rPr>
        <w:t>s</w:t>
      </w:r>
      <w:r w:rsidRPr="00505CA9">
        <w:rPr>
          <w:lang w:val="de-DE"/>
        </w:rPr>
        <w:t>anf-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tern</w:t>
      </w:r>
      <w:r w:rsidRPr="00505CA9">
        <w:rPr>
          <w:lang w:val="de-DE"/>
        </w:rPr>
        <w:t xml:space="preserve"> Himmel Griechenlandes, oder noch ehe in dem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Phanta</w:t>
      </w:r>
      <w:r w:rsidR="00505CA9">
        <w:rPr>
          <w:lang w:val="de-DE"/>
        </w:rPr>
        <w:t>s</w:t>
      </w:r>
      <w:r w:rsidRPr="00505CA9">
        <w:rPr>
          <w:lang w:val="de-DE"/>
        </w:rPr>
        <w:t>ie erhitzenden A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ien? Sollte nicht </w:t>
      </w:r>
      <w:r w:rsidRPr="00C349B9">
        <w:rPr>
          <w:b/>
          <w:bCs/>
          <w:lang w:val="de-DE"/>
        </w:rPr>
        <w:t>hie und da</w:t>
      </w:r>
      <w:r w:rsidR="00B97BB6" w:rsidRPr="00C349B9">
        <w:rPr>
          <w:rFonts w:ascii="Calibri" w:hAnsi="Calibri"/>
          <w:b/>
          <w:bCs/>
          <w:lang w:val="de-DE"/>
        </w:rPr>
        <w:br/>
      </w:r>
      <w:r w:rsidRPr="00C349B9">
        <w:rPr>
          <w:b/>
          <w:bCs/>
          <w:lang w:val="de-DE"/>
        </w:rPr>
        <w:t>Einer</w:t>
      </w:r>
      <w:r w:rsidRPr="00505CA9">
        <w:rPr>
          <w:lang w:val="de-DE"/>
        </w:rPr>
        <w:t xml:space="preserve"> von den auf der Erde zer</w:t>
      </w:r>
      <w:r w:rsidR="00505CA9">
        <w:rPr>
          <w:lang w:val="de-DE"/>
        </w:rPr>
        <w:t>s</w:t>
      </w:r>
      <w:r w:rsidRPr="00505CA9">
        <w:rPr>
          <w:lang w:val="de-DE"/>
        </w:rPr>
        <w:t>treueten Vernunft-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Sprachkeimen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von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t, durch zuf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llige </w:t>
      </w:r>
      <w:r w:rsidRPr="00505CA9">
        <w:rPr>
          <w:lang w:val="de-DE"/>
        </w:rPr>
        <w:t>Veranla</w:t>
      </w:r>
      <w:r w:rsidR="00505CA9">
        <w:rPr>
          <w:lang w:val="de-DE"/>
        </w:rPr>
        <w:t>s</w:t>
      </w:r>
      <w:r w:rsidRPr="00505CA9">
        <w:rPr>
          <w:lang w:val="de-DE"/>
        </w:rPr>
        <w:t>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ungen</w:t>
      </w:r>
      <w:r w:rsidRPr="00505CA9">
        <w:rPr>
          <w:lang w:val="de-DE"/>
        </w:rPr>
        <w:t xml:space="preserve"> gereizet, auf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chließen und hervorgehen </w:t>
      </w:r>
      <w:r w:rsidRPr="00C349B9">
        <w:rPr>
          <w:b/>
          <w:bCs/>
          <w:lang w:val="de-DE"/>
        </w:rPr>
        <w:t>m</w:t>
      </w:r>
      <w:r w:rsidR="006873DF" w:rsidRPr="00C349B9">
        <w:rPr>
          <w:rFonts w:ascii="Calibri" w:hAnsi="Calibri"/>
          <w:b/>
          <w:bCs/>
          <w:lang w:val="de-DE"/>
        </w:rPr>
        <w:t>ü</w:t>
      </w:r>
      <w:r w:rsidR="00505CA9" w:rsidRPr="00C349B9">
        <w:rPr>
          <w:b/>
          <w:bCs/>
          <w:lang w:val="de-DE"/>
        </w:rPr>
        <w:t>ss</w:t>
      </w:r>
      <w:r w:rsidRPr="00C349B9">
        <w:rPr>
          <w:b/>
          <w:bCs/>
          <w:lang w:val="de-DE"/>
        </w:rPr>
        <w:t>en</w:t>
      </w:r>
      <w:r w:rsidRPr="00505CA9">
        <w:rPr>
          <w:lang w:val="de-DE"/>
        </w:rPr>
        <w:t>?</w:t>
      </w:r>
    </w:p>
    <w:p w14:paraId="067A398B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IV.</w:t>
      </w:r>
      <w:r w:rsidRPr="00505CA9">
        <w:rPr>
          <w:lang w:val="de-DE"/>
        </w:rPr>
        <w:t xml:space="preserve"> Die</w:t>
      </w:r>
    </w:p>
    <w:p w14:paraId="4FA11837" w14:textId="7CD15A18" w:rsidR="0041609F" w:rsidRPr="00505CA9" w:rsidRDefault="0041609F" w:rsidP="0041609F">
      <w:pPr>
        <w:rPr>
          <w:lang w:val="de-DE"/>
        </w:rPr>
      </w:pPr>
      <w:r w:rsidRPr="00505CA9">
        <w:rPr>
          <w:lang w:val="de-DE"/>
        </w:rPr>
        <w:t>C c c 5</w:t>
      </w: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778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Anhang</w:t>
      </w:r>
    </w:p>
    <w:p w14:paraId="08CEE4A5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I</w:t>
      </w:r>
      <w:r w:rsidR="00B97BB6" w:rsidRPr="00B97BB6">
        <w:rPr>
          <w:rFonts w:ascii="Calibri" w:hAnsi="Calibri"/>
          <w:lang w:val="de-DE"/>
        </w:rPr>
        <w:t>V.</w:t>
      </w:r>
    </w:p>
    <w:p w14:paraId="04D013F1" w14:textId="77777777" w:rsidR="00A16392" w:rsidRDefault="0041609F" w:rsidP="0041609F">
      <w:pPr>
        <w:rPr>
          <w:lang w:val="de-DE"/>
        </w:rPr>
      </w:pPr>
      <w:r w:rsidRPr="00505CA9">
        <w:rPr>
          <w:lang w:val="de-DE"/>
        </w:rPr>
        <w:t>Die Sprachf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higkeit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nicht bey allen </w:t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lichen</w:t>
      </w:r>
      <w:r w:rsidRPr="00505CA9">
        <w:rPr>
          <w:lang w:val="de-DE"/>
        </w:rPr>
        <w:t xml:space="preserve">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dividuen gleich groß. Be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tigung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der Meinung, daß irgend einige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divi-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duen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berla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en eine Sprache </w:t>
      </w:r>
      <w:r w:rsidRPr="00505CA9">
        <w:rPr>
          <w:lang w:val="de-DE"/>
        </w:rPr>
        <w:t>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finden</w:t>
      </w:r>
      <w:r w:rsidRPr="00505CA9">
        <w:rPr>
          <w:lang w:val="de-DE"/>
        </w:rPr>
        <w:t xml:space="preserve">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rden.</w:t>
      </w:r>
    </w:p>
    <w:p w14:paraId="47708568" w14:textId="524A3B41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Die Philo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ophen, welche den Schritt von der </w:t>
      </w:r>
      <w:r w:rsidRPr="00505CA9">
        <w:rPr>
          <w:lang w:val="de-DE"/>
        </w:rPr>
        <w:t>Sprach-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lo</w:t>
      </w:r>
      <w:r w:rsidR="00505CA9">
        <w:rPr>
          <w:lang w:val="de-DE"/>
        </w:rPr>
        <w:t>s</w:t>
      </w:r>
      <w:r w:rsidRPr="00505CA9">
        <w:rPr>
          <w:lang w:val="de-DE"/>
        </w:rPr>
        <w:t>igkeit</w:t>
      </w:r>
      <w:r w:rsidRPr="00505CA9">
        <w:rPr>
          <w:lang w:val="de-DE"/>
        </w:rPr>
        <w:t xml:space="preserve"> bis zur Sprache zu groß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die 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des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berla</w:t>
      </w:r>
      <w:r w:rsidR="00505CA9">
        <w:rPr>
          <w:lang w:val="de-DE"/>
        </w:rPr>
        <w:t>ss</w:t>
      </w:r>
      <w:r w:rsidRPr="00505CA9">
        <w:rPr>
          <w:lang w:val="de-DE"/>
        </w:rPr>
        <w:t>enen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gehalten haben, </w:t>
      </w:r>
      <w:r w:rsidRPr="00505CA9">
        <w:rPr>
          <w:lang w:val="de-DE"/>
        </w:rPr>
        <w:t>fan-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</w:t>
      </w:r>
      <w:r w:rsidRPr="00505CA9">
        <w:rPr>
          <w:lang w:val="de-DE"/>
        </w:rPr>
        <w:t xml:space="preserve"> die Schwierigkeit entweder in der Sache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t, oder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in dem zu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chwachen Entwickelungstriebe des </w:t>
      </w:r>
      <w:r w:rsidRPr="00505CA9">
        <w:rPr>
          <w:lang w:val="de-DE"/>
        </w:rPr>
        <w:t>Naturwi-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tzes</w:t>
      </w:r>
      <w:r w:rsidRPr="00505CA9">
        <w:rPr>
          <w:lang w:val="de-DE"/>
        </w:rPr>
        <w:t xml:space="preserve">, und in der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berwiegenden Tr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gheit des Men</w:t>
      </w:r>
      <w:r w:rsidR="00505CA9">
        <w:rPr>
          <w:lang w:val="de-DE"/>
        </w:rPr>
        <w:t>s</w:t>
      </w:r>
      <w:r w:rsidRPr="00505CA9">
        <w:rPr>
          <w:lang w:val="de-DE"/>
        </w:rPr>
        <w:t>chen,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der gerne auf jeder Stufe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einer Ausbildung </w:t>
      </w:r>
      <w:r w:rsidR="00505CA9">
        <w:rPr>
          <w:lang w:val="de-DE"/>
        </w:rPr>
        <w:t>s</w:t>
      </w:r>
      <w:r w:rsidRPr="00505CA9">
        <w:rPr>
          <w:lang w:val="de-DE"/>
        </w:rPr>
        <w:t>tehen</w:t>
      </w:r>
      <w:r w:rsidRPr="00505CA9">
        <w:rPr>
          <w:lang w:val="de-DE"/>
        </w:rPr>
        <w:t xml:space="preserve"> blei-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bet</w:t>
      </w:r>
      <w:r w:rsidRPr="00505CA9">
        <w:rPr>
          <w:lang w:val="de-DE"/>
        </w:rPr>
        <w:t>, von der ihn nicht thieri</w:t>
      </w:r>
      <w:r w:rsidR="00505CA9">
        <w:rPr>
          <w:lang w:val="de-DE"/>
        </w:rPr>
        <w:t>s</w:t>
      </w:r>
      <w:r w:rsidRPr="00505CA9">
        <w:rPr>
          <w:lang w:val="de-DE"/>
        </w:rPr>
        <w:t>che Bed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rfni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 weiter </w:t>
      </w:r>
      <w:r w:rsidRPr="00505CA9">
        <w:rPr>
          <w:lang w:val="de-DE"/>
        </w:rPr>
        <w:t>dr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</w:t>
      </w:r>
      <w:r w:rsidRPr="00505CA9">
        <w:rPr>
          <w:lang w:val="de-DE"/>
        </w:rPr>
        <w:t>. Die er</w:t>
      </w:r>
      <w:r w:rsidR="00505CA9">
        <w:rPr>
          <w:lang w:val="de-DE"/>
        </w:rPr>
        <w:t>s</w:t>
      </w:r>
      <w:r w:rsidRPr="00505CA9">
        <w:rPr>
          <w:lang w:val="de-DE"/>
        </w:rPr>
        <w:t>te die</w:t>
      </w:r>
      <w:r w:rsidR="00505CA9">
        <w:rPr>
          <w:lang w:val="de-DE"/>
        </w:rPr>
        <w:t>s</w:t>
      </w:r>
      <w:r w:rsidRPr="00505CA9">
        <w:rPr>
          <w:lang w:val="de-DE"/>
        </w:rPr>
        <w:t>er Schwierigkeiten kann nunmehro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 gehoben erkl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ret werden. Die Sprache lieget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dem Men</w:t>
      </w:r>
      <w:r w:rsidR="00505CA9">
        <w:rPr>
          <w:lang w:val="de-DE"/>
        </w:rPr>
        <w:t>s</w:t>
      </w:r>
      <w:r w:rsidRPr="00505CA9">
        <w:rPr>
          <w:lang w:val="de-DE"/>
        </w:rPr>
        <w:t>chen nahe genug, wenn ihm nur die Kraft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nicht fehlet, zu </w:t>
      </w:r>
      <w:r w:rsidR="00A964D4" w:rsidRPr="00271324">
        <w:rPr>
          <w:lang w:val="de-DE"/>
        </w:rPr>
        <w:t>ihr</w:t>
      </w:r>
      <w:r w:rsidRPr="00505CA9">
        <w:rPr>
          <w:lang w:val="de-DE"/>
        </w:rPr>
        <w:t xml:space="preserve"> hinzuzugehen.</w:t>
      </w:r>
    </w:p>
    <w:p w14:paraId="13598FF8" w14:textId="7643AD64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Welche Vor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tellung von dem auf der Erde </w:t>
      </w:r>
      <w:r w:rsidRPr="00505CA9">
        <w:rPr>
          <w:lang w:val="de-DE"/>
        </w:rPr>
        <w:t>vertheil-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ten</w:t>
      </w:r>
      <w:r w:rsidRPr="00505CA9">
        <w:rPr>
          <w:lang w:val="de-DE"/>
        </w:rPr>
        <w:t xml:space="preserve"> Men</w:t>
      </w:r>
      <w:r w:rsidR="00505CA9">
        <w:rPr>
          <w:lang w:val="de-DE"/>
        </w:rPr>
        <w:t>s</w:t>
      </w:r>
      <w:r w:rsidRPr="00505CA9">
        <w:rPr>
          <w:lang w:val="de-DE"/>
        </w:rPr>
        <w:t>chenge</w:t>
      </w:r>
      <w:r w:rsidR="00505CA9">
        <w:rPr>
          <w:lang w:val="de-DE"/>
        </w:rPr>
        <w:t>s</w:t>
      </w:r>
      <w:r w:rsidRPr="00505CA9">
        <w:rPr>
          <w:lang w:val="de-DE"/>
        </w:rPr>
        <w:t>chlecht im Sprach- und Vernunftlo</w:t>
      </w:r>
      <w:r w:rsidR="00505CA9">
        <w:rPr>
          <w:lang w:val="de-DE"/>
        </w:rPr>
        <w:t>s</w:t>
      </w:r>
      <w:r w:rsidRPr="00505CA9">
        <w:rPr>
          <w:lang w:val="de-DE"/>
        </w:rPr>
        <w:t>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Stande i</w:t>
      </w:r>
      <w:r w:rsidR="00505CA9">
        <w:rPr>
          <w:lang w:val="de-DE"/>
        </w:rPr>
        <w:t>s</w:t>
      </w:r>
      <w:r w:rsidRPr="00505CA9">
        <w:rPr>
          <w:lang w:val="de-DE"/>
        </w:rPr>
        <w:t>t wohl unter den beiden folgenden die richtige</w:t>
      </w:r>
      <w:r w:rsidRPr="00505CA9">
        <w:rPr>
          <w:lang w:val="de-DE"/>
        </w:rPr>
        <w:t>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Soll man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das </w:t>
      </w:r>
      <w:r w:rsidRPr="00505CA9">
        <w:rPr>
          <w:lang w:val="de-DE"/>
        </w:rPr>
        <w:t>Ge</w:t>
      </w:r>
      <w:r w:rsidR="00505CA9">
        <w:rPr>
          <w:lang w:val="de-DE"/>
        </w:rPr>
        <w:t>s</w:t>
      </w:r>
      <w:r w:rsidRPr="00505CA9">
        <w:rPr>
          <w:lang w:val="de-DE"/>
        </w:rPr>
        <w:t>chlecht</w:t>
      </w:r>
      <w:r w:rsidRPr="00505CA9">
        <w:rPr>
          <w:lang w:val="de-DE"/>
        </w:rPr>
        <w:t xml:space="preserve"> als einen Haufen von </w:t>
      </w:r>
      <w:r w:rsidRPr="00505CA9">
        <w:rPr>
          <w:lang w:val="de-DE"/>
        </w:rPr>
        <w:t>lau-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ter</w:t>
      </w:r>
      <w:r w:rsidRPr="00505CA9">
        <w:rPr>
          <w:lang w:val="de-DE"/>
        </w:rPr>
        <w:t xml:space="preserve"> nat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rlichen Dummk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pfen und Phlegmatikern </w:t>
      </w:r>
      <w:r w:rsidRPr="00505CA9">
        <w:rPr>
          <w:lang w:val="de-DE"/>
        </w:rPr>
        <w:t>vor</w:t>
      </w:r>
      <w:r w:rsidR="00505CA9">
        <w:rPr>
          <w:lang w:val="de-DE"/>
        </w:rPr>
        <w:t>s</w:t>
      </w:r>
      <w:r w:rsidRPr="00505CA9">
        <w:rPr>
          <w:lang w:val="de-DE"/>
        </w:rPr>
        <w:t>tel-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len, </w:t>
      </w:r>
      <w:r w:rsidRPr="00505CA9">
        <w:rPr>
          <w:lang w:val="de-DE"/>
        </w:rPr>
        <w:t>bey denen die Naturanlage des Ver</w:t>
      </w:r>
      <w:r w:rsidR="00505CA9">
        <w:rPr>
          <w:lang w:val="de-DE"/>
        </w:rPr>
        <w:t>s</w:t>
      </w:r>
      <w:r w:rsidRPr="00505CA9">
        <w:rPr>
          <w:lang w:val="de-DE"/>
        </w:rPr>
        <w:t>tandes ohne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Trieb und Regung i</w:t>
      </w:r>
      <w:r w:rsidR="00505CA9">
        <w:rPr>
          <w:lang w:val="de-DE"/>
        </w:rPr>
        <w:t>s</w:t>
      </w:r>
      <w:r w:rsidRPr="00505CA9">
        <w:rPr>
          <w:lang w:val="de-DE"/>
        </w:rPr>
        <w:t>t, und in deren Seele die Tr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gheit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tigkeit, die La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die Kraft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berwieget? Soll die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 xml:space="preserve">ee von dem </w:t>
      </w:r>
      <w:r w:rsidRPr="00C349B9">
        <w:rPr>
          <w:b/>
          <w:bCs/>
          <w:lang w:val="de-DE"/>
        </w:rPr>
        <w:t>Naturmen</w:t>
      </w:r>
      <w:r w:rsidR="00505CA9" w:rsidRPr="00C349B9">
        <w:rPr>
          <w:b/>
          <w:bCs/>
          <w:lang w:val="de-DE"/>
        </w:rPr>
        <w:t>s</w:t>
      </w:r>
      <w:r w:rsidRPr="00C349B9">
        <w:rPr>
          <w:b/>
          <w:bCs/>
          <w:lang w:val="de-DE"/>
        </w:rPr>
        <w:t xml:space="preserve">chen </w:t>
      </w:r>
      <w:r w:rsidR="006873DF" w:rsidRPr="00C349B9">
        <w:rPr>
          <w:rFonts w:ascii="Calibri" w:hAnsi="Calibri"/>
          <w:b/>
          <w:bCs/>
          <w:lang w:val="de-DE"/>
        </w:rPr>
        <w:t>ü</w:t>
      </w:r>
      <w:r w:rsidRPr="00C349B9">
        <w:rPr>
          <w:b/>
          <w:bCs/>
          <w:lang w:val="de-DE"/>
        </w:rPr>
        <w:t>berhaupt</w:t>
      </w:r>
      <w:r w:rsidRPr="00505CA9">
        <w:rPr>
          <w:lang w:val="de-DE"/>
        </w:rPr>
        <w:t>, von 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einzelnen Thiermen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chen, die man gefunden hat, </w:t>
      </w:r>
      <w:r w:rsidRPr="00505CA9">
        <w:rPr>
          <w:lang w:val="de-DE"/>
        </w:rPr>
        <w:t>abgezo-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gen </w:t>
      </w:r>
      <w:r w:rsidRPr="00505CA9">
        <w:rPr>
          <w:lang w:val="de-DE"/>
        </w:rPr>
        <w:t>werden? oder von einigen faulen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lkern in 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heißen Erd</w:t>
      </w:r>
      <w:r w:rsidR="00505CA9">
        <w:rPr>
          <w:lang w:val="de-DE"/>
        </w:rPr>
        <w:t>s</w:t>
      </w:r>
      <w:r w:rsidRPr="00505CA9">
        <w:rPr>
          <w:lang w:val="de-DE"/>
        </w:rPr>
        <w:t>trichen, wo die Hitze die Fibern er</w:t>
      </w:r>
      <w:r w:rsidR="00505CA9">
        <w:rPr>
          <w:lang w:val="de-DE"/>
        </w:rPr>
        <w:t>s</w:t>
      </w:r>
      <w:r w:rsidRPr="00505CA9">
        <w:rPr>
          <w:lang w:val="de-DE"/>
        </w:rPr>
        <w:t>chlaffet,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jede An</w:t>
      </w:r>
      <w:r w:rsidR="00505CA9">
        <w:rPr>
          <w:lang w:val="de-DE"/>
        </w:rPr>
        <w:t>s</w:t>
      </w:r>
      <w:r w:rsidRPr="00505CA9">
        <w:rPr>
          <w:lang w:val="de-DE"/>
        </w:rPr>
        <w:t>trengung der 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fte </w:t>
      </w:r>
      <w:r w:rsidR="00505CA9">
        <w:rPr>
          <w:lang w:val="de-DE"/>
        </w:rPr>
        <w:t>s</w:t>
      </w:r>
      <w:r w:rsidRPr="00505CA9">
        <w:rPr>
          <w:lang w:val="de-DE"/>
        </w:rPr>
        <w:t>chmerzhaft machet?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oder etwann von denen, die unter einem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trengen </w:t>
      </w:r>
      <w:r w:rsidRPr="00505CA9">
        <w:rPr>
          <w:lang w:val="de-DE"/>
        </w:rPr>
        <w:t>Him-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mel</w:t>
      </w:r>
      <w:r w:rsidRPr="00505CA9">
        <w:rPr>
          <w:lang w:val="de-DE"/>
        </w:rPr>
        <w:t xml:space="preserve"> und auf einem unfruchtbaren Boden alle 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 auf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Stillung des Hungers und Dur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ts und auf die </w:t>
      </w:r>
      <w:r w:rsidRPr="00505CA9">
        <w:rPr>
          <w:lang w:val="de-DE"/>
        </w:rPr>
        <w:t>Be-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deckung</w:t>
      </w:r>
      <w:r w:rsidRPr="00505CA9">
        <w:rPr>
          <w:lang w:val="de-DE"/>
        </w:rPr>
        <w:t xml:space="preserve"> vor der K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lte zu verwenden haben? Solche</w:t>
      </w:r>
    </w:p>
    <w:p w14:paraId="64D8385D" w14:textId="0D29F348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lker-</w:t>
      </w:r>
    </w:p>
    <w:p w14:paraId="2C378EA3" w14:textId="6DF4D690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779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zum eilften Ver</w:t>
      </w:r>
      <w:r w:rsidR="00505CA9">
        <w:rPr>
          <w:lang w:val="de-DE"/>
        </w:rPr>
        <w:t>s</w:t>
      </w:r>
      <w:r w:rsidRPr="00505CA9">
        <w:rPr>
          <w:lang w:val="de-DE"/>
        </w:rPr>
        <w:t>uch.</w:t>
      </w:r>
    </w:p>
    <w:p w14:paraId="071C2E6B" w14:textId="6CBC6093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lkerarten bleiben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ehr leicht von Jahrhundert zu </w:t>
      </w:r>
      <w:r w:rsidRPr="00505CA9">
        <w:rPr>
          <w:lang w:val="de-DE"/>
        </w:rPr>
        <w:t>Jahr-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hundert</w:t>
      </w:r>
      <w:r w:rsidRPr="00505CA9">
        <w:rPr>
          <w:lang w:val="de-DE"/>
        </w:rPr>
        <w:t xml:space="preserve"> ohne Aufkl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rung und Verbe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erung in </w:t>
      </w:r>
      <w:r w:rsidR="00A16392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em ein-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maligen</w:t>
      </w:r>
      <w:r w:rsidRPr="00505CA9">
        <w:rPr>
          <w:lang w:val="de-DE"/>
        </w:rPr>
        <w:t xml:space="preserve"> Zu</w:t>
      </w:r>
      <w:r w:rsidR="00505CA9">
        <w:rPr>
          <w:lang w:val="de-DE"/>
        </w:rPr>
        <w:t>s</w:t>
      </w:r>
      <w:r w:rsidRPr="00505CA9">
        <w:rPr>
          <w:lang w:val="de-DE"/>
        </w:rPr>
        <w:t>tande. Sollen es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dividuen allein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eyn, woraus man das Maaß der nat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rlichen Tr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gheit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tigkeit, der St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 und Schw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che, der </w:t>
      </w:r>
      <w:r w:rsidRPr="00505CA9">
        <w:rPr>
          <w:lang w:val="de-DE"/>
        </w:rPr>
        <w:t>Mat-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tigkeit</w:t>
      </w:r>
      <w:r w:rsidRPr="00505CA9">
        <w:rPr>
          <w:lang w:val="de-DE"/>
        </w:rPr>
        <w:t xml:space="preserve"> und der Lebhaftigkeit der Seelenf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higkeiten in dem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und der Natur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berla</w:t>
      </w:r>
      <w:r w:rsidR="00505CA9">
        <w:rPr>
          <w:lang w:val="de-DE"/>
        </w:rPr>
        <w:t>ss</w:t>
      </w:r>
      <w:r w:rsidRPr="00505CA9">
        <w:rPr>
          <w:lang w:val="de-DE"/>
        </w:rPr>
        <w:t>enen Men</w:t>
      </w:r>
      <w:r w:rsidR="00505CA9">
        <w:rPr>
          <w:lang w:val="de-DE"/>
        </w:rPr>
        <w:t>s</w:t>
      </w:r>
      <w:r w:rsidRPr="00505CA9">
        <w:rPr>
          <w:lang w:val="de-DE"/>
        </w:rPr>
        <w:t>chen nehmen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nne? Oder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ollen dagegen die Erfinder in den </w:t>
      </w:r>
      <w:r w:rsidRPr="00505CA9">
        <w:rPr>
          <w:lang w:val="de-DE"/>
        </w:rPr>
        <w:t>K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ten</w:t>
      </w:r>
      <w:r w:rsidRPr="00505CA9">
        <w:rPr>
          <w:lang w:val="de-DE"/>
        </w:rPr>
        <w:t xml:space="preserve"> und Wi</w:t>
      </w:r>
      <w:r w:rsidR="00505CA9">
        <w:rPr>
          <w:lang w:val="de-DE"/>
        </w:rPr>
        <w:t>ss</w:t>
      </w:r>
      <w:r w:rsidRPr="00505CA9">
        <w:rPr>
          <w:lang w:val="de-DE"/>
        </w:rPr>
        <w:t>en</w:t>
      </w:r>
      <w:r w:rsidR="00505CA9">
        <w:rPr>
          <w:lang w:val="de-DE"/>
        </w:rPr>
        <w:t>s</w:t>
      </w:r>
      <w:r w:rsidRPr="00505CA9">
        <w:rPr>
          <w:lang w:val="de-DE"/>
        </w:rPr>
        <w:t>chaften, die vorz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glichen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pfe,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originellen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erhebenden Genies Bey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piele </w:t>
      </w:r>
      <w:r w:rsidR="00505CA9">
        <w:rPr>
          <w:lang w:val="de-DE"/>
        </w:rPr>
        <w:t>s</w:t>
      </w:r>
      <w:r w:rsidRPr="00505CA9">
        <w:rPr>
          <w:lang w:val="de-DE"/>
        </w:rPr>
        <w:t>eyn,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wonach man die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 von der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 der ungefe</w:t>
      </w:r>
      <w:r w:rsidR="00505CA9">
        <w:rPr>
          <w:lang w:val="de-DE"/>
        </w:rPr>
        <w:t>ss</w:t>
      </w:r>
      <w:r w:rsidRPr="00505CA9">
        <w:rPr>
          <w:lang w:val="de-DE"/>
        </w:rPr>
        <w:t>elt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frey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hervorarbeitenden Naturtriebe </w:t>
      </w:r>
      <w:r w:rsidRPr="00505CA9">
        <w:rPr>
          <w:lang w:val="de-DE"/>
        </w:rPr>
        <w:t>machen m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ß-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te?</w:t>
      </w:r>
      <w:r w:rsidRPr="00505CA9">
        <w:rPr>
          <w:lang w:val="de-DE"/>
        </w:rPr>
        <w:t xml:space="preserve"> Die Philo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ophen, die dem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berla</w:t>
      </w:r>
      <w:r w:rsidR="00505CA9">
        <w:rPr>
          <w:lang w:val="de-DE"/>
        </w:rPr>
        <w:t>ss</w:t>
      </w:r>
      <w:r w:rsidRPr="00505CA9">
        <w:rPr>
          <w:lang w:val="de-DE"/>
        </w:rPr>
        <w:t>enen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chen die Erfindung der Sprache ab</w:t>
      </w:r>
      <w:r w:rsidR="00505CA9">
        <w:rPr>
          <w:lang w:val="de-DE"/>
        </w:rPr>
        <w:t>s</w:t>
      </w:r>
      <w:r w:rsidRPr="00505CA9">
        <w:rPr>
          <w:lang w:val="de-DE"/>
        </w:rPr>
        <w:t>prechen, reden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von dem Naturmen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o, als wenn </w:t>
      </w:r>
      <w:r w:rsidR="00505CA9">
        <w:rPr>
          <w:lang w:val="de-DE"/>
        </w:rPr>
        <w:t>s</w:t>
      </w:r>
      <w:r w:rsidRPr="00505CA9">
        <w:rPr>
          <w:lang w:val="de-DE"/>
        </w:rPr>
        <w:t>ie nur allein jene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vor Augen gehabt; und als wenn nichts mehr von 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bloßen Naturkr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ften zu erwarten 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re, als man von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ihnen in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olchen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chwachen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dividuen erwarten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und wirklich erhalten hat. Hr. </w:t>
      </w:r>
      <w:r w:rsidRPr="00C349B9">
        <w:rPr>
          <w:b/>
          <w:bCs/>
          <w:lang w:val="de-DE"/>
        </w:rPr>
        <w:t>Herder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>pricht dagegen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von der Macht, von der St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 und dem Hervordrang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der Natur zur Sprache in einem Ton, der es </w:t>
      </w:r>
      <w:r w:rsidRPr="00505CA9">
        <w:rPr>
          <w:lang w:val="de-DE"/>
        </w:rPr>
        <w:t>wahr-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cheinlich</w:t>
      </w:r>
      <w:r w:rsidRPr="00505CA9">
        <w:rPr>
          <w:lang w:val="de-DE"/>
        </w:rPr>
        <w:t xml:space="preserve"> machet, er habe das vortheilhafte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eal von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dem Naturmen</w:t>
      </w:r>
      <w:r w:rsidR="00505CA9">
        <w:rPr>
          <w:lang w:val="de-DE"/>
        </w:rPr>
        <w:t>s</w:t>
      </w:r>
      <w:r w:rsidRPr="00505CA9">
        <w:rPr>
          <w:lang w:val="de-DE"/>
        </w:rPr>
        <w:t>chen, den er zum Genie machet, aus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und aus dem 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hl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einer eigenen </w:t>
      </w:r>
      <w:r w:rsidRPr="00505CA9">
        <w:rPr>
          <w:lang w:val="de-DE"/>
        </w:rPr>
        <w:t>Sch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pfer-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kraft </w:t>
      </w:r>
      <w:r w:rsidRPr="00505CA9">
        <w:rPr>
          <w:lang w:val="de-DE"/>
        </w:rPr>
        <w:t xml:space="preserve">entlehnt. </w:t>
      </w:r>
      <w:r w:rsidR="006873DF" w:rsidRPr="006873DF">
        <w:rPr>
          <w:rFonts w:ascii="Calibri" w:hAnsi="Calibri"/>
          <w:lang w:val="de-DE"/>
        </w:rPr>
        <w:t>Ist</w:t>
      </w:r>
      <w:r w:rsidRPr="00505CA9">
        <w:rPr>
          <w:lang w:val="de-DE"/>
        </w:rPr>
        <w:t xml:space="preserve"> jedes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chliche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dividuum ein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gebohrner Dummkopf, </w:t>
      </w:r>
      <w:r w:rsidR="00505CA9">
        <w:rPr>
          <w:lang w:val="de-DE"/>
        </w:rPr>
        <w:t>s</w:t>
      </w:r>
      <w:r w:rsidRPr="00505CA9">
        <w:rPr>
          <w:lang w:val="de-DE"/>
        </w:rPr>
        <w:t>o kann der Men</w:t>
      </w:r>
      <w:r w:rsidR="00505CA9">
        <w:rPr>
          <w:lang w:val="de-DE"/>
        </w:rPr>
        <w:t>s</w:t>
      </w:r>
      <w:r w:rsidRPr="00505CA9">
        <w:rPr>
          <w:lang w:val="de-DE"/>
        </w:rPr>
        <w:t>ch die Sprache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nicht erfinden; aber i</w:t>
      </w:r>
      <w:r w:rsidR="00505CA9">
        <w:rPr>
          <w:lang w:val="de-DE"/>
        </w:rPr>
        <w:t>s</w:t>
      </w:r>
      <w:r w:rsidRPr="00505CA9">
        <w:rPr>
          <w:lang w:val="de-DE"/>
        </w:rPr>
        <w:t>t jedes ein m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chtig reges Genie,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wird und muß 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erfinden, wo kein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ußeres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wicht</w:t>
      </w:r>
      <w:r w:rsidRPr="00505CA9">
        <w:rPr>
          <w:lang w:val="de-DE"/>
        </w:rPr>
        <w:t xml:space="preserve"> ihn niederdr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cket.</w:t>
      </w:r>
    </w:p>
    <w:p w14:paraId="6DF5CD16" w14:textId="3A02D5D6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Das letztere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offenbar unrichtig. Es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 </w:t>
      </w:r>
      <w:r w:rsidRPr="00505CA9">
        <w:rPr>
          <w:lang w:val="de-DE"/>
        </w:rPr>
        <w:t>Beobach-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tungen</w:t>
      </w:r>
      <w:r w:rsidRPr="00505CA9">
        <w:rPr>
          <w:lang w:val="de-DE"/>
        </w:rPr>
        <w:t xml:space="preserve"> dagegen. Aber i</w:t>
      </w:r>
      <w:r w:rsidR="00505CA9">
        <w:rPr>
          <w:lang w:val="de-DE"/>
        </w:rPr>
        <w:t>s</w:t>
      </w:r>
      <w:r w:rsidRPr="00505CA9">
        <w:rPr>
          <w:lang w:val="de-DE"/>
        </w:rPr>
        <w:t>t das er</w:t>
      </w:r>
      <w:r w:rsidR="00505CA9">
        <w:rPr>
          <w:lang w:val="de-DE"/>
        </w:rPr>
        <w:t>s</w:t>
      </w:r>
      <w:r w:rsidRPr="00505CA9">
        <w:rPr>
          <w:lang w:val="de-DE"/>
        </w:rPr>
        <w:t>tere es weniger?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wahre Vor</w:t>
      </w:r>
      <w:r w:rsidR="00505CA9">
        <w:rPr>
          <w:lang w:val="de-DE"/>
        </w:rPr>
        <w:t>s</w:t>
      </w:r>
      <w:r w:rsidRPr="00505CA9">
        <w:rPr>
          <w:lang w:val="de-DE"/>
        </w:rPr>
        <w:t>tellung lieget wohl in der Mitte von beiden.</w:t>
      </w:r>
    </w:p>
    <w:p w14:paraId="1C14E71F" w14:textId="28233488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Es i</w:t>
      </w:r>
      <w:r w:rsidR="00505CA9">
        <w:rPr>
          <w:lang w:val="de-DE"/>
        </w:rPr>
        <w:t>s</w:t>
      </w:r>
      <w:r w:rsidRPr="00505CA9">
        <w:rPr>
          <w:lang w:val="de-DE"/>
        </w:rPr>
        <w:t>t ein allgemeiner Erfahrungs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atz, </w:t>
      </w:r>
      <w:r w:rsidRPr="00505CA9">
        <w:rPr>
          <w:lang w:val="de-DE"/>
        </w:rPr>
        <w:t>„</w:t>
      </w:r>
      <w:r w:rsidRPr="00505CA9">
        <w:rPr>
          <w:lang w:val="de-DE"/>
        </w:rPr>
        <w:t>daß unter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„</w:t>
      </w:r>
      <w:r w:rsidRPr="00505CA9">
        <w:rPr>
          <w:lang w:val="de-DE"/>
        </w:rPr>
        <w:t>jedwedem Volk von einiger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 in allen</w:t>
      </w:r>
      <w:r w:rsidRPr="00505CA9">
        <w:rPr>
          <w:lang w:val="de-DE"/>
        </w:rPr>
        <w:t xml:space="preserve"> unter</w:t>
      </w:r>
      <w:r w:rsidR="00505CA9">
        <w:rPr>
          <w:lang w:val="de-DE"/>
        </w:rPr>
        <w:t>s</w:t>
      </w:r>
      <w:r w:rsidRPr="00505CA9">
        <w:rPr>
          <w:lang w:val="de-DE"/>
        </w:rPr>
        <w:t>chiede-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„nen</w:t>
      </w:r>
      <w:r w:rsidRPr="00505CA9">
        <w:rPr>
          <w:lang w:val="de-DE"/>
        </w:rPr>
        <w:t xml:space="preserve"> Graden der Kultur, unter jedem Himmels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trich, </w:t>
      </w:r>
      <w:r w:rsidRPr="00505CA9">
        <w:rPr>
          <w:lang w:val="de-DE"/>
        </w:rPr>
        <w:t>—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„</w:t>
      </w:r>
      <w:r w:rsidRPr="00505CA9">
        <w:rPr>
          <w:lang w:val="de-DE"/>
        </w:rPr>
        <w:t>fa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ohne Ausnahme </w:t>
      </w:r>
      <w:r w:rsidRPr="00505CA9">
        <w:rPr>
          <w:lang w:val="de-DE"/>
        </w:rPr>
        <w:t>—</w:t>
      </w:r>
      <w:r w:rsidRPr="00505CA9">
        <w:rPr>
          <w:lang w:val="de-DE"/>
        </w:rPr>
        <w:t xml:space="preserve"> einzelne originelle Men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</w:p>
    <w:p w14:paraId="595A85BC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„gefun-</w:t>
      </w:r>
    </w:p>
    <w:p w14:paraId="7552B7CC" w14:textId="68F35040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780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Anhang</w:t>
      </w:r>
    </w:p>
    <w:p w14:paraId="47688827" w14:textId="5ADCD78A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„</w:t>
      </w:r>
      <w:r w:rsidRPr="00505CA9">
        <w:rPr>
          <w:lang w:val="de-DE"/>
        </w:rPr>
        <w:t xml:space="preserve">gefunden werden, die ohne Unterricht und ohne </w:t>
      </w:r>
      <w:r w:rsidRPr="00505CA9">
        <w:rPr>
          <w:lang w:val="de-DE"/>
        </w:rPr>
        <w:t>Bey-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„</w:t>
      </w:r>
      <w:r w:rsidR="00505CA9">
        <w:rPr>
          <w:lang w:val="de-DE"/>
        </w:rPr>
        <w:t>s</w:t>
      </w:r>
      <w:r w:rsidRPr="00505CA9">
        <w:rPr>
          <w:lang w:val="de-DE"/>
        </w:rPr>
        <w:t>piele</w:t>
      </w:r>
      <w:r w:rsidRPr="00505CA9">
        <w:rPr>
          <w:lang w:val="de-DE"/>
        </w:rPr>
        <w:t xml:space="preserve"> vor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zu haben,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wohl an Witz und </w:t>
      </w:r>
      <w:r w:rsidRPr="00505CA9">
        <w:rPr>
          <w:lang w:val="de-DE"/>
        </w:rPr>
        <w:t>Ver</w:t>
      </w:r>
      <w:r w:rsidR="00505CA9">
        <w:rPr>
          <w:lang w:val="de-DE"/>
        </w:rPr>
        <w:t>s</w:t>
      </w:r>
      <w:r w:rsidRPr="00505CA9">
        <w:rPr>
          <w:lang w:val="de-DE"/>
        </w:rPr>
        <w:t>tan-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„deskr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ften</w:t>
      </w:r>
      <w:r w:rsidRPr="00505CA9">
        <w:rPr>
          <w:lang w:val="de-DE"/>
        </w:rPr>
        <w:t>, als an Gei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teserhabenheit, und </w:t>
      </w:r>
      <w:r w:rsidRPr="00505CA9">
        <w:rPr>
          <w:lang w:val="de-DE"/>
        </w:rPr>
        <w:t>Vollkom-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„menheit </w:t>
      </w:r>
      <w:r w:rsidRPr="00505CA9">
        <w:rPr>
          <w:lang w:val="de-DE"/>
        </w:rPr>
        <w:t xml:space="preserve">des Herzens,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ausbilden, und vor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„</w:t>
      </w:r>
      <w:r w:rsidRPr="00505CA9">
        <w:rPr>
          <w:lang w:val="de-DE"/>
        </w:rPr>
        <w:t xml:space="preserve">den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brigen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ßern Haufen hervorheben</w:t>
      </w:r>
      <w:r w:rsidRPr="00505CA9">
        <w:rPr>
          <w:lang w:val="de-DE"/>
        </w:rPr>
        <w:t>.“</w:t>
      </w:r>
      <w:r w:rsidRPr="00505CA9">
        <w:rPr>
          <w:lang w:val="de-DE"/>
        </w:rPr>
        <w:t xml:space="preserve"> Die </w:t>
      </w:r>
      <w:r w:rsidRPr="00505CA9">
        <w:rPr>
          <w:lang w:val="de-DE"/>
        </w:rPr>
        <w:t>Bey-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piele</w:t>
      </w:r>
      <w:r w:rsidRPr="00505CA9">
        <w:rPr>
          <w:lang w:val="de-DE"/>
        </w:rPr>
        <w:t xml:space="preserve"> davon unter den </w:t>
      </w:r>
      <w:ins w:id="104" w:author="John Hymers" w:date="2024-04-13T00:01:00Z">
        <w:r w:rsidR="00A964D4" w:rsidRPr="00271324">
          <w:rPr>
            <w:lang w:val="de-DE"/>
          </w:rPr>
          <w:t>gesitteten</w:t>
        </w:r>
      </w:ins>
      <w:r w:rsidR="00A16392">
        <w:rPr>
          <w:lang w:val="de-DE"/>
        </w:rPr>
        <w:t xml:space="preserve"> </w:t>
      </w:r>
      <w:del w:id="105" w:author="John Hymers" w:date="2024-04-13T00:01:00Z">
        <w:r w:rsidRPr="00505CA9">
          <w:rPr>
            <w:lang w:val="de-DE"/>
          </w:rPr>
          <w:delText>gefitteten</w:delText>
        </w:r>
      </w:del>
      <w:r w:rsidRPr="00505CA9">
        <w:rPr>
          <w:lang w:val="de-DE"/>
        </w:rPr>
        <w:t xml:space="preserve"> </w:t>
      </w:r>
      <w:r w:rsidR="00A16392">
        <w:rPr>
          <w:lang w:val="de-DE"/>
        </w:rPr>
        <w:t xml:space="preserve">[[note: error in DTA]] </w:t>
      </w:r>
      <w:r w:rsidRPr="00505CA9">
        <w:rPr>
          <w:lang w:val="de-DE"/>
        </w:rPr>
        <w:t>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lkern finden </w:t>
      </w:r>
      <w:r w:rsidR="00505CA9">
        <w:rPr>
          <w:lang w:val="de-DE"/>
        </w:rPr>
        <w:t>s</w:t>
      </w:r>
      <w:r w:rsidRPr="00505CA9">
        <w:rPr>
          <w:lang w:val="de-DE"/>
        </w:rPr>
        <w:t>ich 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Ge</w:t>
      </w:r>
      <w:r w:rsidR="00505CA9">
        <w:rPr>
          <w:lang w:val="de-DE"/>
        </w:rPr>
        <w:t>s</w:t>
      </w:r>
      <w:r w:rsidRPr="00505CA9">
        <w:rPr>
          <w:lang w:val="de-DE"/>
        </w:rPr>
        <w:t>chichte der Weltbegebenheiten, der K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</w:t>
      </w:r>
      <w:r w:rsidR="00505CA9">
        <w:rPr>
          <w:lang w:val="de-DE"/>
        </w:rPr>
        <w:t>s</w:t>
      </w:r>
      <w:r w:rsidRPr="00505CA9">
        <w:rPr>
          <w:lang w:val="de-DE"/>
        </w:rPr>
        <w:t>te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Wi</w:t>
      </w:r>
      <w:r w:rsidR="00505CA9">
        <w:rPr>
          <w:lang w:val="de-DE"/>
        </w:rPr>
        <w:t>ss</w:t>
      </w:r>
      <w:r w:rsidRPr="00505CA9">
        <w:rPr>
          <w:lang w:val="de-DE"/>
        </w:rPr>
        <w:t>en</w:t>
      </w:r>
      <w:r w:rsidR="00505CA9">
        <w:rPr>
          <w:lang w:val="de-DE"/>
        </w:rPr>
        <w:t>s</w:t>
      </w:r>
      <w:r w:rsidRPr="00505CA9">
        <w:rPr>
          <w:lang w:val="de-DE"/>
        </w:rPr>
        <w:t>chaften, und es i</w:t>
      </w:r>
      <w:r w:rsidR="00505CA9">
        <w:rPr>
          <w:lang w:val="de-DE"/>
        </w:rPr>
        <w:t>s</w:t>
      </w:r>
      <w:r w:rsidRPr="00505CA9">
        <w:rPr>
          <w:lang w:val="de-DE"/>
        </w:rPr>
        <w:t>t bis zum Sprichwort bekannt,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daß es allenthalben gute und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chlechte, kluge und </w:t>
      </w:r>
      <w:r w:rsidRPr="00505CA9">
        <w:rPr>
          <w:lang w:val="de-DE"/>
        </w:rPr>
        <w:t>einf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tige</w:t>
      </w:r>
      <w:r w:rsidRPr="00505CA9">
        <w:rPr>
          <w:lang w:val="de-DE"/>
        </w:rPr>
        <w:t xml:space="preserve">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giebt, und daß die Zahl der letztern </w:t>
      </w:r>
      <w:r w:rsidRPr="00505CA9">
        <w:rPr>
          <w:lang w:val="de-DE"/>
        </w:rPr>
        <w:t>allent-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halben</w:t>
      </w:r>
      <w:r w:rsidRPr="00505CA9">
        <w:rPr>
          <w:lang w:val="de-DE"/>
        </w:rPr>
        <w:t xml:space="preserve"> die 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 </w:t>
      </w:r>
      <w:r w:rsidR="00505CA9">
        <w:rPr>
          <w:lang w:val="de-DE"/>
        </w:rPr>
        <w:t>s</w:t>
      </w:r>
      <w:r w:rsidRPr="00505CA9">
        <w:rPr>
          <w:lang w:val="de-DE"/>
        </w:rPr>
        <w:t>ey. Bey</w:t>
      </w:r>
      <w:r w:rsidR="00505CA9">
        <w:rPr>
          <w:lang w:val="de-DE"/>
        </w:rPr>
        <w:t>s</w:t>
      </w:r>
      <w:r w:rsidRPr="00505CA9">
        <w:rPr>
          <w:lang w:val="de-DE"/>
        </w:rPr>
        <w:t>piele unter den barbari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wilden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lkern, auch unter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olchen, welche </w:t>
      </w:r>
      <w:r w:rsidRPr="00505CA9">
        <w:rPr>
          <w:lang w:val="de-DE"/>
        </w:rPr>
        <w:t>entwe-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</w:t>
      </w:r>
      <w:r w:rsidRPr="00505CA9">
        <w:rPr>
          <w:lang w:val="de-DE"/>
        </w:rPr>
        <w:t xml:space="preserve"> fa</w:t>
      </w:r>
      <w:r w:rsidR="00505CA9">
        <w:rPr>
          <w:lang w:val="de-DE"/>
        </w:rPr>
        <w:t>s</w:t>
      </w:r>
      <w:r w:rsidRPr="00505CA9">
        <w:rPr>
          <w:lang w:val="de-DE"/>
        </w:rPr>
        <w:t>t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olirt </w:t>
      </w:r>
      <w:r w:rsidR="00505CA9">
        <w:rPr>
          <w:lang w:val="de-DE"/>
        </w:rPr>
        <w:t>s</w:t>
      </w:r>
      <w:r w:rsidRPr="00505CA9">
        <w:rPr>
          <w:lang w:val="de-DE"/>
        </w:rPr>
        <w:t>ind oder doch nur mit Nachbarn 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Verbindung </w:t>
      </w:r>
      <w:r w:rsidR="00505CA9">
        <w:rPr>
          <w:lang w:val="de-DE"/>
        </w:rPr>
        <w:t>s</w:t>
      </w:r>
      <w:r w:rsidRPr="00505CA9">
        <w:rPr>
          <w:lang w:val="de-DE"/>
        </w:rPr>
        <w:t>tehen, die nichts be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ind, als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kann man in der </w:t>
      </w:r>
      <w:r w:rsidRPr="00C349B9">
        <w:rPr>
          <w:b/>
          <w:bCs/>
          <w:lang w:val="de-DE"/>
        </w:rPr>
        <w:t>allgemeinen Hi</w:t>
      </w:r>
      <w:r w:rsidR="00505CA9" w:rsidRPr="00C349B9">
        <w:rPr>
          <w:b/>
          <w:bCs/>
          <w:lang w:val="de-DE"/>
        </w:rPr>
        <w:t>s</w:t>
      </w:r>
      <w:r w:rsidRPr="00C349B9">
        <w:rPr>
          <w:b/>
          <w:bCs/>
          <w:lang w:val="de-DE"/>
        </w:rPr>
        <w:t>torie der Rei</w:t>
      </w:r>
      <w:r w:rsidR="00505CA9" w:rsidRPr="00C349B9">
        <w:rPr>
          <w:b/>
          <w:bCs/>
          <w:lang w:val="de-DE"/>
        </w:rPr>
        <w:t>s</w:t>
      </w:r>
      <w:r w:rsidRPr="00C349B9">
        <w:rPr>
          <w:b/>
          <w:bCs/>
          <w:lang w:val="de-DE"/>
        </w:rPr>
        <w:t>en</w:t>
      </w:r>
      <w:r w:rsidRPr="00505CA9">
        <w:rPr>
          <w:lang w:val="de-DE"/>
        </w:rPr>
        <w:t>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 großer Menge antreffen.</w:t>
      </w:r>
      <w:r w:rsidRPr="00505CA9">
        <w:rPr>
          <w:lang w:val="de-DE"/>
        </w:rPr>
        <w:t xml:space="preserve"> *)</w:t>
      </w:r>
      <w:r w:rsidRPr="00505CA9">
        <w:rPr>
          <w:lang w:val="de-DE"/>
        </w:rPr>
        <w:t xml:space="preserve"> Je mehr man mit 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lkern auf der Erde bekannt wird, de</w:t>
      </w:r>
      <w:r w:rsidR="00505CA9">
        <w:rPr>
          <w:lang w:val="de-DE"/>
        </w:rPr>
        <w:t>s</w:t>
      </w:r>
      <w:r w:rsidRPr="00505CA9">
        <w:rPr>
          <w:lang w:val="de-DE"/>
        </w:rPr>
        <w:t>to voll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ndiger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wird die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duktion, und in der That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es </w:t>
      </w:r>
      <w:r w:rsidR="00505CA9">
        <w:rPr>
          <w:lang w:val="de-DE"/>
        </w:rPr>
        <w:t>s</w:t>
      </w:r>
      <w:r w:rsidRPr="00505CA9">
        <w:rPr>
          <w:lang w:val="de-DE"/>
        </w:rPr>
        <w:t>chon fa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llig, die die Allgemeinheit die</w:t>
      </w:r>
      <w:r w:rsidR="00505CA9">
        <w:rPr>
          <w:lang w:val="de-DE"/>
        </w:rPr>
        <w:t>s</w:t>
      </w:r>
      <w:r w:rsidRPr="00505CA9">
        <w:rPr>
          <w:lang w:val="de-DE"/>
        </w:rPr>
        <w:t>es Satzes be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tiget.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 meiner gegenw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rtigen Ab</w:t>
      </w:r>
      <w:r w:rsidR="00505CA9">
        <w:rPr>
          <w:lang w:val="de-DE"/>
        </w:rPr>
        <w:t>s</w:t>
      </w:r>
      <w:r w:rsidRPr="00505CA9">
        <w:rPr>
          <w:lang w:val="de-DE"/>
        </w:rPr>
        <w:t>icht i</w:t>
      </w:r>
      <w:r w:rsidR="00505CA9">
        <w:rPr>
          <w:lang w:val="de-DE"/>
        </w:rPr>
        <w:t>s</w:t>
      </w:r>
      <w:r w:rsidRPr="00505CA9">
        <w:rPr>
          <w:lang w:val="de-DE"/>
        </w:rPr>
        <w:t>t es genug, wenn 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nur von vielen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lkern und vielen 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ndern richtig i</w:t>
      </w:r>
      <w:r w:rsidR="00505CA9">
        <w:rPr>
          <w:lang w:val="de-DE"/>
        </w:rPr>
        <w:t>s</w:t>
      </w:r>
      <w:r w:rsidRPr="00505CA9">
        <w:rPr>
          <w:lang w:val="de-DE"/>
        </w:rPr>
        <w:t>t, wie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er es unl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ugbar i</w:t>
      </w:r>
      <w:r w:rsidR="00505CA9">
        <w:rPr>
          <w:lang w:val="de-DE"/>
        </w:rPr>
        <w:t>s</w:t>
      </w:r>
      <w:r w:rsidRPr="00505CA9">
        <w:rPr>
          <w:lang w:val="de-DE"/>
        </w:rPr>
        <w:t>t.</w:t>
      </w:r>
    </w:p>
    <w:p w14:paraId="6E7C27D0" w14:textId="0B4BEA14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Die</w:t>
      </w:r>
      <w:r w:rsidR="00505CA9">
        <w:rPr>
          <w:lang w:val="de-DE"/>
        </w:rPr>
        <w:t>s</w:t>
      </w:r>
      <w:r w:rsidRPr="00505CA9">
        <w:rPr>
          <w:lang w:val="de-DE"/>
        </w:rPr>
        <w:t>e Beobachtung be</w:t>
      </w:r>
      <w:r w:rsidR="00505CA9">
        <w:rPr>
          <w:lang w:val="de-DE"/>
        </w:rPr>
        <w:t>s</w:t>
      </w:r>
      <w:r w:rsidRPr="00505CA9">
        <w:rPr>
          <w:lang w:val="de-DE"/>
        </w:rPr>
        <w:t>timmet die Vor</w:t>
      </w:r>
      <w:r w:rsidR="00505CA9">
        <w:rPr>
          <w:lang w:val="de-DE"/>
        </w:rPr>
        <w:t>s</w:t>
      </w:r>
      <w:r w:rsidRPr="00505CA9">
        <w:rPr>
          <w:lang w:val="de-DE"/>
        </w:rPr>
        <w:t>tellung,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wir uns von dem auf der Welt verbreiteten und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berla</w:t>
      </w:r>
      <w:r w:rsidR="00505CA9">
        <w:rPr>
          <w:lang w:val="de-DE"/>
        </w:rPr>
        <w:t>ss</w:t>
      </w:r>
      <w:r w:rsidRPr="00505CA9">
        <w:rPr>
          <w:lang w:val="de-DE"/>
        </w:rPr>
        <w:t>enen Men</w:t>
      </w:r>
      <w:r w:rsidR="00505CA9">
        <w:rPr>
          <w:lang w:val="de-DE"/>
        </w:rPr>
        <w:t>s</w:t>
      </w:r>
      <w:r w:rsidRPr="00505CA9">
        <w:rPr>
          <w:lang w:val="de-DE"/>
        </w:rPr>
        <w:t>chenge</w:t>
      </w:r>
      <w:r w:rsidR="00505CA9">
        <w:rPr>
          <w:lang w:val="de-DE"/>
        </w:rPr>
        <w:t>s</w:t>
      </w:r>
      <w:r w:rsidRPr="00505CA9">
        <w:rPr>
          <w:lang w:val="de-DE"/>
        </w:rPr>
        <w:t>chlecht zu machen haben. Nicht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alle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 xml:space="preserve">dividuen </w:t>
      </w:r>
      <w:r w:rsidR="00505CA9">
        <w:rPr>
          <w:lang w:val="de-DE"/>
        </w:rPr>
        <w:t>s</w:t>
      </w:r>
      <w:r w:rsidRPr="00505CA9">
        <w:rPr>
          <w:lang w:val="de-DE"/>
        </w:rPr>
        <w:t>ind als trieblo</w:t>
      </w:r>
      <w:r w:rsidR="00505CA9">
        <w:rPr>
          <w:lang w:val="de-DE"/>
        </w:rPr>
        <w:t>s</w:t>
      </w:r>
      <w:r w:rsidRPr="00505CA9">
        <w:rPr>
          <w:lang w:val="de-DE"/>
        </w:rPr>
        <w:t>e, leidentliche, tr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ge </w:t>
      </w:r>
      <w:r w:rsidRPr="00505CA9">
        <w:rPr>
          <w:lang w:val="de-DE"/>
        </w:rPr>
        <w:t>Dumm-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pfe</w:t>
      </w:r>
      <w:r w:rsidRPr="00505CA9">
        <w:rPr>
          <w:lang w:val="de-DE"/>
        </w:rPr>
        <w:t xml:space="preserve"> von Natur anzu</w:t>
      </w:r>
      <w:r w:rsidR="00505CA9">
        <w:rPr>
          <w:lang w:val="de-DE"/>
        </w:rPr>
        <w:t>s</w:t>
      </w:r>
      <w:r w:rsidRPr="00505CA9">
        <w:rPr>
          <w:lang w:val="de-DE"/>
        </w:rPr>
        <w:t>ehen. Hie und da i</w:t>
      </w:r>
      <w:r w:rsidR="00505CA9">
        <w:rPr>
          <w:lang w:val="de-DE"/>
        </w:rPr>
        <w:t>s</w:t>
      </w:r>
      <w:r w:rsidRPr="00505CA9">
        <w:rPr>
          <w:lang w:val="de-DE"/>
        </w:rPr>
        <w:t>t eine Seele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von regern Trieben darunter. </w:t>
      </w:r>
      <w:r w:rsidR="006873DF" w:rsidRPr="006873DF">
        <w:rPr>
          <w:rFonts w:ascii="Calibri" w:hAnsi="Calibri"/>
          <w:lang w:val="de-DE"/>
        </w:rPr>
        <w:t>Im</w:t>
      </w:r>
      <w:r w:rsidRPr="00505CA9">
        <w:rPr>
          <w:lang w:val="de-DE"/>
        </w:rPr>
        <w:t xml:space="preserve"> Durch</w:t>
      </w:r>
      <w:r w:rsidR="00505CA9">
        <w:rPr>
          <w:lang w:val="de-DE"/>
        </w:rPr>
        <w:t>s</w:t>
      </w:r>
      <w:r w:rsidRPr="00505CA9">
        <w:rPr>
          <w:lang w:val="de-DE"/>
        </w:rPr>
        <w:t>chnitt i</w:t>
      </w:r>
      <w:r w:rsidR="00505CA9">
        <w:rPr>
          <w:lang w:val="de-DE"/>
        </w:rPr>
        <w:t>s</w:t>
      </w:r>
      <w:r w:rsidRPr="00505CA9">
        <w:rPr>
          <w:lang w:val="de-DE"/>
        </w:rPr>
        <w:t>t 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mehr ein nachahmendes als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erfindendes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Thier; aber es giebt doch hie oder da Einzelne, welche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Naturkraft zu dem letztern </w:t>
      </w:r>
      <w:ins w:id="106" w:author="John Hymers" w:date="2024-04-13T00:01:00Z">
        <w:r w:rsidR="00A964D4" w:rsidRPr="00271324">
          <w:rPr>
            <w:lang w:val="de-DE"/>
          </w:rPr>
          <w:t>besitzen</w:t>
        </w:r>
      </w:ins>
      <w:del w:id="107" w:author="John Hymers" w:date="2024-04-13T00:01:00Z">
        <w:r w:rsidRPr="00505CA9">
          <w:rPr>
            <w:lang w:val="de-DE"/>
          </w:rPr>
          <w:delText>befitzen</w:delText>
        </w:r>
      </w:del>
      <w:r w:rsidR="00A16392">
        <w:rPr>
          <w:lang w:val="de-DE"/>
        </w:rPr>
        <w:t xml:space="preserve"> [[note: error in DTA]]</w:t>
      </w:r>
      <w:r w:rsidRPr="00505CA9">
        <w:rPr>
          <w:lang w:val="de-DE"/>
        </w:rPr>
        <w:t>, und bey denen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Anlage zur Vernunft, und </w:t>
      </w:r>
      <w:r w:rsidR="00A964D4" w:rsidRPr="00271324">
        <w:rPr>
          <w:lang w:val="de-DE"/>
        </w:rPr>
        <w:t>ihre</w:t>
      </w:r>
      <w:r w:rsidRPr="00505CA9">
        <w:rPr>
          <w:lang w:val="de-DE"/>
        </w:rPr>
        <w:t xml:space="preserve"> Tochter, die </w:t>
      </w:r>
      <w:r w:rsidRPr="00505CA9">
        <w:rPr>
          <w:lang w:val="de-DE"/>
        </w:rPr>
        <w:t>Sprachf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keit, 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rker treiben, als bey dem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brigen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ßern Haufen.</w:t>
      </w:r>
    </w:p>
    <w:p w14:paraId="0A9B266B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Es</w:t>
      </w:r>
    </w:p>
    <w:p w14:paraId="6FC225BF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*) Einige der auff allende</w:t>
      </w:r>
      <w:r w:rsidR="00505CA9">
        <w:rPr>
          <w:lang w:val="de-DE"/>
        </w:rPr>
        <w:t>s</w:t>
      </w:r>
      <w:r w:rsidRPr="00505CA9">
        <w:rPr>
          <w:lang w:val="de-DE"/>
        </w:rPr>
        <w:t>ten Bey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piele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olcher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 bil-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denden Genies unter Barbaren </w:t>
      </w:r>
      <w:r w:rsidR="00505CA9">
        <w:rPr>
          <w:lang w:val="de-DE"/>
        </w:rPr>
        <w:t>s</w:t>
      </w:r>
      <w:r w:rsidRPr="00505CA9">
        <w:rPr>
          <w:lang w:val="de-DE"/>
        </w:rPr>
        <w:t>ehe man in d. 2ten B.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d. Allg. Hi</w:t>
      </w:r>
      <w:r w:rsidR="00505CA9">
        <w:rPr>
          <w:lang w:val="de-DE"/>
        </w:rPr>
        <w:t>s</w:t>
      </w:r>
      <w:r w:rsidRPr="00505CA9">
        <w:rPr>
          <w:lang w:val="de-DE"/>
        </w:rPr>
        <w:t>t. der Rei</w:t>
      </w:r>
      <w:r w:rsidR="00505CA9">
        <w:rPr>
          <w:lang w:val="de-DE"/>
        </w:rPr>
        <w:t>s</w:t>
      </w:r>
      <w:r w:rsidRPr="00505CA9">
        <w:rPr>
          <w:lang w:val="de-DE"/>
        </w:rPr>
        <w:t>en.</w:t>
      </w:r>
      <w:r w:rsidRPr="00505CA9">
        <w:rPr>
          <w:lang w:val="de-DE"/>
        </w:rPr>
        <w:t xml:space="preserve"> S. 319. 391. 437. 44</w:t>
      </w:r>
      <w:r w:rsidR="00B97BB6" w:rsidRPr="00B97BB6">
        <w:rPr>
          <w:rFonts w:ascii="Calibri" w:hAnsi="Calibri"/>
          <w:lang w:val="de-DE"/>
        </w:rPr>
        <w:t>3.</w:t>
      </w:r>
    </w:p>
    <w:p w14:paraId="66C31F73" w14:textId="33C0351B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781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zum eilften Ver</w:t>
      </w:r>
      <w:r w:rsidR="00505CA9">
        <w:rPr>
          <w:lang w:val="de-DE"/>
        </w:rPr>
        <w:t>s</w:t>
      </w:r>
      <w:r w:rsidRPr="00505CA9">
        <w:rPr>
          <w:lang w:val="de-DE"/>
        </w:rPr>
        <w:t>uch.</w:t>
      </w:r>
    </w:p>
    <w:p w14:paraId="71C724B3" w14:textId="47936B41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Es muß einem hiebey freylich wohl </w:t>
      </w:r>
      <w:ins w:id="108" w:author="John Hymers" w:date="2024-04-17T21:38:00Z">
        <w:r w:rsidR="00C349B9" w:rsidRPr="00C349B9">
          <w:rPr>
            <w:b/>
            <w:bCs/>
            <w:lang w:val="de-DE"/>
            <w:rPrChange w:id="109" w:author="John Hymers" w:date="2024-04-17T21:39:00Z">
              <w:rPr>
                <w:b/>
                <w:bCs/>
              </w:rPr>
            </w:rPrChange>
          </w:rPr>
          <w:t>Helvétius</w:t>
        </w:r>
        <w:r w:rsidR="00C349B9" w:rsidRPr="00C349B9">
          <w:rPr>
            <w:b/>
            <w:bCs/>
            <w:lang w:val="de-DE"/>
            <w:rPrChange w:id="110" w:author="John Hymers" w:date="2024-04-17T21:39:00Z">
              <w:rPr>
                <w:b/>
                <w:bCs/>
              </w:rPr>
            </w:rPrChange>
          </w:rPr>
          <w:t xml:space="preserve"> </w:t>
        </w:r>
      </w:ins>
      <w:del w:id="111" w:author="John Hymers" w:date="2024-04-17T21:38:00Z">
        <w:r w:rsidRPr="00C349B9" w:rsidDel="00C349B9">
          <w:rPr>
            <w:b/>
            <w:bCs/>
            <w:lang w:val="de-DE"/>
          </w:rPr>
          <w:delText>Helvetius</w:delText>
        </w:r>
      </w:del>
      <w:r w:rsidRPr="00505CA9">
        <w:rPr>
          <w:lang w:val="de-DE"/>
        </w:rPr>
        <w:t xml:space="preserve"> Mei-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nung</w:t>
      </w:r>
      <w:r w:rsidRPr="00505CA9">
        <w:rPr>
          <w:lang w:val="de-DE"/>
        </w:rPr>
        <w:t xml:space="preserve"> einfallen, der alle </w:t>
      </w:r>
      <w:r w:rsidRPr="00505CA9">
        <w:rPr>
          <w:lang w:val="de-DE"/>
        </w:rPr>
        <w:t>Men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="00505CA9">
        <w:rPr>
          <w:lang w:val="de-DE"/>
        </w:rPr>
        <w:t>s</w:t>
      </w:r>
      <w:r w:rsidRPr="00505CA9">
        <w:rPr>
          <w:lang w:val="de-DE"/>
        </w:rPr>
        <w:t>eelen</w:t>
      </w:r>
      <w:r w:rsidRPr="00505CA9">
        <w:rPr>
          <w:lang w:val="de-DE"/>
        </w:rPr>
        <w:t xml:space="preserve">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wie </w:t>
      </w:r>
      <w:r w:rsidR="00505CA9">
        <w:rPr>
          <w:lang w:val="de-DE"/>
        </w:rPr>
        <w:t>s</w:t>
      </w:r>
      <w:r w:rsidRPr="00505CA9">
        <w:rPr>
          <w:lang w:val="de-DE"/>
        </w:rPr>
        <w:t>ie auf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 Welt kommen, an Kopf und Herzen 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 einander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gleich hielt und alle nachherige Ver</w:t>
      </w:r>
      <w:r w:rsidR="00505CA9">
        <w:rPr>
          <w:lang w:val="de-DE"/>
        </w:rPr>
        <w:t>s</w:t>
      </w:r>
      <w:r w:rsidRPr="00505CA9">
        <w:rPr>
          <w:lang w:val="de-DE"/>
        </w:rPr>
        <w:t>chiedenheit als eine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Wirkung der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Um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 an</w:t>
      </w:r>
      <w:r w:rsidR="00505CA9">
        <w:rPr>
          <w:lang w:val="de-DE"/>
        </w:rPr>
        <w:t>s</w:t>
      </w:r>
      <w:r w:rsidRPr="00505CA9">
        <w:rPr>
          <w:lang w:val="de-DE"/>
        </w:rPr>
        <w:t>ah. Wenn die</w:t>
      </w:r>
      <w:r w:rsidR="00505CA9">
        <w:rPr>
          <w:lang w:val="de-DE"/>
        </w:rPr>
        <w:t>s</w:t>
      </w:r>
      <w:r w:rsidRPr="00505CA9">
        <w:rPr>
          <w:lang w:val="de-DE"/>
        </w:rPr>
        <w:t>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Meinung bewie</w:t>
      </w:r>
      <w:r w:rsidR="00505CA9">
        <w:rPr>
          <w:lang w:val="de-DE"/>
        </w:rPr>
        <w:t>s</w:t>
      </w:r>
      <w:r w:rsidRPr="00505CA9">
        <w:rPr>
          <w:lang w:val="de-DE"/>
        </w:rPr>
        <w:t>en 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re,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cheinet es, die obige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von dem Men</w:t>
      </w:r>
      <w:r w:rsidR="00505CA9">
        <w:rPr>
          <w:lang w:val="de-DE"/>
        </w:rPr>
        <w:t>s</w:t>
      </w:r>
      <w:r w:rsidRPr="00505CA9">
        <w:rPr>
          <w:lang w:val="de-DE"/>
        </w:rPr>
        <w:t>chenge</w:t>
      </w:r>
      <w:r w:rsidR="00505CA9">
        <w:rPr>
          <w:lang w:val="de-DE"/>
        </w:rPr>
        <w:t>s</w:t>
      </w:r>
      <w:r w:rsidRPr="00505CA9">
        <w:rPr>
          <w:lang w:val="de-DE"/>
        </w:rPr>
        <w:t>chlecht 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>e durch</w:t>
      </w:r>
      <w:r w:rsidR="00505CA9">
        <w:rPr>
          <w:lang w:val="de-DE"/>
        </w:rPr>
        <w:t>s</w:t>
      </w:r>
      <w:r w:rsidRPr="00505CA9">
        <w:rPr>
          <w:lang w:val="de-DE"/>
        </w:rPr>
        <w:t>trichen werden.</w:t>
      </w:r>
    </w:p>
    <w:p w14:paraId="166D2F9A" w14:textId="62AA203D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Man kann zuer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hierauf antworten, daß, </w:t>
      </w:r>
      <w:r w:rsidR="00505CA9">
        <w:rPr>
          <w:lang w:val="de-DE"/>
        </w:rPr>
        <w:t>s</w:t>
      </w:r>
      <w:r w:rsidRPr="00505CA9">
        <w:rPr>
          <w:lang w:val="de-DE"/>
        </w:rPr>
        <w:t>o viele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he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ins w:id="112" w:author="John Hymers" w:date="2024-04-13T00:01:00Z">
        <w:r w:rsidR="00A964D4" w:rsidRPr="00C349B9">
          <w:rPr>
            <w:b/>
            <w:bCs/>
            <w:lang w:val="de-DE"/>
          </w:rPr>
          <w:t>Helvétius</w:t>
        </w:r>
      </w:ins>
      <w:del w:id="113" w:author="John Hymers" w:date="2024-04-13T00:01:00Z">
        <w:r w:rsidRPr="00C349B9">
          <w:rPr>
            <w:b/>
            <w:bCs/>
            <w:lang w:val="de-DE"/>
          </w:rPr>
          <w:delText>Helvetius</w:delText>
        </w:r>
      </w:del>
      <w:r w:rsidRPr="00505CA9">
        <w:rPr>
          <w:lang w:val="de-DE"/>
        </w:rPr>
        <w:t xml:space="preserve"> auch gegeben hat, die nat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rliche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Gleichheit der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pfe zu bewei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 und bleibe </w:t>
      </w:r>
      <w:r w:rsidR="00505CA9">
        <w:rPr>
          <w:lang w:val="de-DE"/>
        </w:rPr>
        <w:t>s</w:t>
      </w:r>
      <w:r w:rsidRPr="00505CA9">
        <w:rPr>
          <w:lang w:val="de-DE"/>
        </w:rPr>
        <w:t>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unerwie</w:t>
      </w:r>
      <w:r w:rsidR="00505CA9">
        <w:rPr>
          <w:lang w:val="de-DE"/>
        </w:rPr>
        <w:t>s</w:t>
      </w:r>
      <w:r w:rsidRPr="00505CA9">
        <w:rPr>
          <w:lang w:val="de-DE"/>
        </w:rPr>
        <w:t>en, und unwahr</w:t>
      </w:r>
      <w:r w:rsidR="00505CA9">
        <w:rPr>
          <w:lang w:val="de-DE"/>
        </w:rPr>
        <w:t>s</w:t>
      </w:r>
      <w:r w:rsidRPr="00505CA9">
        <w:rPr>
          <w:lang w:val="de-DE"/>
        </w:rPr>
        <w:t>cheinlich, und habe die ganze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Analogie der Natur gegen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ich. </w:t>
      </w:r>
      <w:r w:rsidR="006873DF" w:rsidRPr="006873DF">
        <w:rPr>
          <w:rFonts w:ascii="Calibri" w:hAnsi="Calibri"/>
          <w:lang w:val="de-DE"/>
        </w:rPr>
        <w:t>Ist</w:t>
      </w:r>
      <w:r w:rsidRPr="00505CA9">
        <w:rPr>
          <w:lang w:val="de-DE"/>
        </w:rPr>
        <w:t xml:space="preserve"> in allen einzelnen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Pflanzen</w:t>
      </w:r>
      <w:r w:rsidR="00505CA9">
        <w:rPr>
          <w:lang w:val="de-DE"/>
        </w:rPr>
        <w:t>s</w:t>
      </w:r>
      <w:r w:rsidRPr="00505CA9">
        <w:rPr>
          <w:lang w:val="de-DE"/>
        </w:rPr>
        <w:t>aamen der Entwickelungstrieb von gleicher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rke? Die Men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="00505CA9">
        <w:rPr>
          <w:lang w:val="de-DE"/>
        </w:rPr>
        <w:t>s</w:t>
      </w:r>
      <w:r w:rsidRPr="00505CA9">
        <w:rPr>
          <w:lang w:val="de-DE"/>
        </w:rPr>
        <w:t>eelen haben zwar als We</w:t>
      </w:r>
      <w:r w:rsidR="00505CA9">
        <w:rPr>
          <w:lang w:val="de-DE"/>
        </w:rPr>
        <w:t>s</w:t>
      </w:r>
      <w:r w:rsidRPr="00505CA9">
        <w:rPr>
          <w:lang w:val="de-DE"/>
        </w:rPr>
        <w:t>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Eines Ge</w:t>
      </w:r>
      <w:r w:rsidR="00505CA9">
        <w:rPr>
          <w:lang w:val="de-DE"/>
        </w:rPr>
        <w:t>s</w:t>
      </w:r>
      <w:r w:rsidRPr="00505CA9">
        <w:rPr>
          <w:lang w:val="de-DE"/>
        </w:rPr>
        <w:t>chlechts einerley Anlagen, und daraus folget,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daß jedes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dividuum eben das erlernen, und eben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morali</w:t>
      </w:r>
      <w:r w:rsidR="00505CA9">
        <w:rPr>
          <w:lang w:val="de-DE"/>
        </w:rPr>
        <w:t>s</w:t>
      </w:r>
      <w:r w:rsidRPr="00505CA9">
        <w:rPr>
          <w:lang w:val="de-DE"/>
        </w:rPr>
        <w:t>chen Ge</w:t>
      </w:r>
      <w:r w:rsidR="00505CA9">
        <w:rPr>
          <w:lang w:val="de-DE"/>
        </w:rPr>
        <w:t>s</w:t>
      </w:r>
      <w:r w:rsidRPr="00505CA9">
        <w:rPr>
          <w:lang w:val="de-DE"/>
        </w:rPr>
        <w:t>innungen erlangen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nne, die der Kopf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das Herz eines jeden andern gefa</w:t>
      </w:r>
      <w:r w:rsidR="00505CA9">
        <w:rPr>
          <w:lang w:val="de-DE"/>
        </w:rPr>
        <w:t>ss</w:t>
      </w:r>
      <w:r w:rsidRPr="00505CA9">
        <w:rPr>
          <w:lang w:val="de-DE"/>
        </w:rPr>
        <w:t>et hat. Dieß i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das Hauptargument des </w:t>
      </w:r>
      <w:ins w:id="114" w:author="John Hymers" w:date="2024-04-13T00:01:00Z">
        <w:r w:rsidR="00A964D4" w:rsidRPr="00C349B9">
          <w:rPr>
            <w:b/>
            <w:bCs/>
            <w:lang w:val="de-DE"/>
            <w:rPrChange w:id="115" w:author="John Hymers" w:date="2024-04-17T21:39:00Z">
              <w:rPr>
                <w:lang w:val="de-DE"/>
              </w:rPr>
            </w:rPrChange>
          </w:rPr>
          <w:t>Helvétius</w:t>
        </w:r>
      </w:ins>
      <w:del w:id="116" w:author="John Hymers" w:date="2024-04-13T00:01:00Z">
        <w:r w:rsidRPr="00C349B9">
          <w:rPr>
            <w:b/>
            <w:bCs/>
            <w:lang w:val="de-DE"/>
            <w:rPrChange w:id="117" w:author="John Hymers" w:date="2024-04-17T21:39:00Z">
              <w:rPr>
                <w:lang w:val="de-DE"/>
              </w:rPr>
            </w:rPrChange>
          </w:rPr>
          <w:delText>Helvetius</w:delText>
        </w:r>
      </w:del>
      <w:r w:rsidRPr="00505CA9">
        <w:rPr>
          <w:lang w:val="de-DE"/>
        </w:rPr>
        <w:t>, aber wie wird</w:t>
      </w:r>
      <w:r w:rsidRPr="00505CA9">
        <w:rPr>
          <w:lang w:val="de-DE"/>
        </w:rPr>
        <w:t xml:space="preserve"> da-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durch</w:t>
      </w:r>
      <w:r w:rsidRPr="00505CA9">
        <w:rPr>
          <w:lang w:val="de-DE"/>
        </w:rPr>
        <w:t xml:space="preserve"> jede angebohrne Ver</w:t>
      </w:r>
      <w:r w:rsidR="00505CA9">
        <w:rPr>
          <w:lang w:val="de-DE"/>
        </w:rPr>
        <w:t>s</w:t>
      </w:r>
      <w:r w:rsidRPr="00505CA9">
        <w:rPr>
          <w:lang w:val="de-DE"/>
        </w:rPr>
        <w:t>chiedenheit in der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und St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 der Triebe ausge</w:t>
      </w:r>
      <w:r w:rsidR="00505CA9">
        <w:rPr>
          <w:lang w:val="de-DE"/>
        </w:rPr>
        <w:t>s</w:t>
      </w:r>
      <w:r w:rsidRPr="00505CA9">
        <w:rPr>
          <w:lang w:val="de-DE"/>
        </w:rPr>
        <w:t>chlo</w:t>
      </w:r>
      <w:r w:rsidR="00505CA9">
        <w:rPr>
          <w:lang w:val="de-DE"/>
        </w:rPr>
        <w:t>ss</w:t>
      </w:r>
      <w:r w:rsidRPr="00505CA9">
        <w:rPr>
          <w:lang w:val="de-DE"/>
        </w:rPr>
        <w:t>en? Laß jedwede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Hottentotten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eele aufgelegt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eyn, alle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een anzunehmen,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und laß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olche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tth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tig </w:t>
      </w:r>
      <w:r w:rsidR="00505CA9">
        <w:rPr>
          <w:lang w:val="de-DE"/>
        </w:rPr>
        <w:t>s</w:t>
      </w:r>
      <w:r w:rsidRPr="00505CA9">
        <w:rPr>
          <w:lang w:val="de-DE"/>
        </w:rPr>
        <w:t>ich bilden lernen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die </w:t>
      </w:r>
      <w:ins w:id="118" w:author="John Hymers" w:date="2024-04-13T00:01:00Z">
        <w:r w:rsidR="00A964D4" w:rsidRPr="00C349B9">
          <w:rPr>
            <w:b/>
            <w:bCs/>
            <w:rPrChange w:id="119" w:author="John Hymers" w:date="2024-04-17T21:39:00Z">
              <w:rPr>
                <w:lang w:val="de-DE"/>
              </w:rPr>
            </w:rPrChange>
          </w:rPr>
          <w:t>Leibnitz’</w:t>
        </w:r>
      </w:ins>
      <w:del w:id="120" w:author="John Hymers" w:date="2024-04-13T00:01:00Z">
        <w:r w:rsidRPr="00C349B9">
          <w:rPr>
            <w:b/>
            <w:bCs/>
            <w:rPrChange w:id="121" w:author="John Hymers" w:date="2024-04-17T21:39:00Z">
              <w:rPr>
                <w:lang w:val="de-DE"/>
              </w:rPr>
            </w:rPrChange>
          </w:rPr>
          <w:delText>Leibnitz</w:delText>
        </w:r>
      </w:del>
      <w:r w:rsidRPr="00505CA9">
        <w:rPr>
          <w:lang w:val="de-DE"/>
        </w:rPr>
        <w:t xml:space="preserve"> Genie gefa</w:t>
      </w:r>
      <w:r w:rsidR="00505CA9">
        <w:rPr>
          <w:lang w:val="de-DE"/>
        </w:rPr>
        <w:t>ss</w:t>
      </w:r>
      <w:r w:rsidRPr="00505CA9">
        <w:rPr>
          <w:lang w:val="de-DE"/>
        </w:rPr>
        <w:t>et und ge</w:t>
      </w:r>
      <w:r w:rsidR="00505CA9">
        <w:rPr>
          <w:lang w:val="de-DE"/>
        </w:rPr>
        <w:t>s</w:t>
      </w:r>
      <w:r w:rsidRPr="00505CA9">
        <w:rPr>
          <w:lang w:val="de-DE"/>
        </w:rPr>
        <w:t>chaffen hatte, unter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Bedingung, daß jene geh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rig angef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hret und </w:t>
      </w:r>
      <w:r w:rsidR="00A964D4" w:rsidRPr="00271324">
        <w:rPr>
          <w:lang w:val="de-DE"/>
        </w:rPr>
        <w:t>ihr</w:t>
      </w:r>
      <w:r w:rsidRPr="00505CA9">
        <w:rPr>
          <w:lang w:val="de-DE"/>
        </w:rPr>
        <w:t xml:space="preserve"> die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dazu n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thige Zeit gela</w:t>
      </w:r>
      <w:r w:rsidR="00505CA9">
        <w:rPr>
          <w:lang w:val="de-DE"/>
        </w:rPr>
        <w:t>ss</w:t>
      </w:r>
      <w:r w:rsidRPr="00505CA9">
        <w:rPr>
          <w:lang w:val="de-DE"/>
        </w:rPr>
        <w:t>en werde</w:t>
      </w:r>
      <w:r w:rsidRPr="00505CA9">
        <w:rPr>
          <w:lang w:val="de-DE"/>
        </w:rPr>
        <w:t xml:space="preserve">, </w:t>
      </w:r>
      <w:r w:rsidRPr="00505CA9">
        <w:rPr>
          <w:lang w:val="de-DE"/>
        </w:rPr>
        <w:t xml:space="preserve">und daß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in </w:t>
      </w:r>
      <w:r w:rsidR="00A16392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Uebung</w:t>
      </w:r>
      <w:r w:rsidRPr="00505CA9">
        <w:rPr>
          <w:lang w:val="de-DE"/>
        </w:rPr>
        <w:t xml:space="preserve"> auch be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ndig fortfahre; laß dieß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>eyn, aber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</w:t>
      </w:r>
      <w:r w:rsidRPr="00505CA9">
        <w:rPr>
          <w:lang w:val="de-DE"/>
        </w:rPr>
        <w:t xml:space="preserve"> </w:t>
      </w:r>
      <w:r w:rsidR="00505CA9">
        <w:rPr>
          <w:lang w:val="de-DE"/>
        </w:rPr>
        <w:t>s</w:t>
      </w:r>
      <w:r w:rsidRPr="00505CA9">
        <w:rPr>
          <w:lang w:val="de-DE"/>
        </w:rPr>
        <w:t>ie nicht, wie viele tau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end andere, in </w:t>
      </w:r>
      <w:r w:rsidR="00A16392">
        <w:rPr>
          <w:rFonts w:ascii="Calibri" w:hAnsi="Calibri"/>
          <w:lang w:val="de-DE"/>
        </w:rPr>
        <w:t>i</w:t>
      </w:r>
      <w:r w:rsidR="006873DF" w:rsidRPr="006873DF">
        <w:rPr>
          <w:rFonts w:ascii="Calibri" w:hAnsi="Calibri"/>
          <w:lang w:val="de-DE"/>
        </w:rPr>
        <w:t>hr</w:t>
      </w:r>
      <w:r w:rsidRPr="00505CA9">
        <w:rPr>
          <w:lang w:val="de-DE"/>
        </w:rPr>
        <w:t>en Lehrjah-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ren</w:t>
      </w:r>
      <w:r w:rsidRPr="00505CA9">
        <w:rPr>
          <w:lang w:val="de-DE"/>
        </w:rPr>
        <w:t xml:space="preserve"> weg</w:t>
      </w:r>
      <w:r w:rsidR="00505CA9">
        <w:rPr>
          <w:lang w:val="de-DE"/>
        </w:rPr>
        <w:t>s</w:t>
      </w:r>
      <w:r w:rsidRPr="00505CA9">
        <w:rPr>
          <w:lang w:val="de-DE"/>
        </w:rPr>
        <w:t>terben? Die Schnecke kann dahin kommen,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wohin der Hir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</w:t>
      </w:r>
      <w:ins w:id="122" w:author="John Hymers" w:date="2024-04-13T00:01:00Z">
        <w:r w:rsidR="00A964D4" w:rsidRPr="00271324">
          <w:rPr>
            <w:lang w:val="de-DE"/>
          </w:rPr>
          <w:t>läuft</w:t>
        </w:r>
      </w:ins>
      <w:del w:id="123" w:author="John Hymers" w:date="2024-04-13T00:01:00Z">
        <w:r w:rsidRPr="00505CA9">
          <w:rPr>
            <w:lang w:val="de-DE"/>
          </w:rPr>
          <w:delText>lauft</w:delText>
        </w:r>
      </w:del>
      <w:r w:rsidRPr="00505CA9">
        <w:rPr>
          <w:lang w:val="de-DE"/>
        </w:rPr>
        <w:t xml:space="preserve">; nur in </w:t>
      </w:r>
      <w:r w:rsidR="00A964D4" w:rsidRPr="00271324">
        <w:rPr>
          <w:lang w:val="de-DE"/>
        </w:rPr>
        <w:t>ihrem</w:t>
      </w:r>
      <w:r w:rsidRPr="00505CA9">
        <w:rPr>
          <w:lang w:val="de-DE"/>
        </w:rPr>
        <w:t xml:space="preserve"> gegenw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rtigen </w:t>
      </w:r>
      <w:r w:rsidRPr="00505CA9">
        <w:rPr>
          <w:lang w:val="de-DE"/>
        </w:rPr>
        <w:t>Le-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ben</w:t>
      </w:r>
      <w:r w:rsidRPr="00505CA9">
        <w:rPr>
          <w:lang w:val="de-DE"/>
        </w:rPr>
        <w:t xml:space="preserve"> d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rfte </w:t>
      </w:r>
      <w:r w:rsidR="00A964D4" w:rsidRPr="00271324">
        <w:rPr>
          <w:lang w:val="de-DE"/>
        </w:rPr>
        <w:t>ihr</w:t>
      </w:r>
      <w:r w:rsidRPr="00505CA9">
        <w:rPr>
          <w:lang w:val="de-DE"/>
        </w:rPr>
        <w:t xml:space="preserve"> die Zeit dazu leicht zu kurz </w:t>
      </w:r>
      <w:r w:rsidR="00505CA9">
        <w:rPr>
          <w:lang w:val="de-DE"/>
        </w:rPr>
        <w:t>s</w:t>
      </w:r>
      <w:r w:rsidRPr="00505CA9">
        <w:rPr>
          <w:lang w:val="de-DE"/>
        </w:rPr>
        <w:t>eyn.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auf die</w:t>
      </w:r>
      <w:r w:rsidR="00505CA9">
        <w:rPr>
          <w:lang w:val="de-DE"/>
        </w:rPr>
        <w:t>s</w:t>
      </w:r>
      <w:r w:rsidRPr="00505CA9">
        <w:rPr>
          <w:lang w:val="de-DE"/>
        </w:rPr>
        <w:t>en Um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tand finde ich nicht, daß </w:t>
      </w:r>
      <w:ins w:id="124" w:author="John Hymers" w:date="2024-04-13T00:01:00Z">
        <w:r w:rsidR="00A964D4" w:rsidRPr="00C349B9">
          <w:rPr>
            <w:b/>
            <w:bCs/>
            <w:lang w:val="de-DE"/>
            <w:rPrChange w:id="125" w:author="John Hymers" w:date="2024-04-17T21:39:00Z">
              <w:rPr>
                <w:lang w:val="de-DE"/>
              </w:rPr>
            </w:rPrChange>
          </w:rPr>
          <w:t>Helvétius</w:t>
        </w:r>
      </w:ins>
      <w:del w:id="126" w:author="John Hymers" w:date="2024-04-13T00:01:00Z">
        <w:r w:rsidRPr="00C349B9">
          <w:rPr>
            <w:b/>
            <w:bCs/>
            <w:lang w:val="de-DE"/>
            <w:rPrChange w:id="127" w:author="John Hymers" w:date="2024-04-17T21:39:00Z">
              <w:rPr>
                <w:lang w:val="de-DE"/>
              </w:rPr>
            </w:rPrChange>
          </w:rPr>
          <w:delText>Helvetius</w:delText>
        </w:r>
      </w:del>
      <w:r w:rsidRPr="00505CA9">
        <w:rPr>
          <w:lang w:val="de-DE"/>
        </w:rPr>
        <w:t xml:space="preserve"> bey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vielen Wendungen, die er </w:t>
      </w:r>
      <w:r w:rsidR="00505CA9">
        <w:rPr>
          <w:lang w:val="de-DE"/>
        </w:rPr>
        <w:t>s</w:t>
      </w:r>
      <w:r w:rsidRPr="00505CA9">
        <w:rPr>
          <w:lang w:val="de-DE"/>
        </w:rPr>
        <w:t>einer Lieblingshypothe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 </w:t>
      </w:r>
      <w:r w:rsidRPr="00505CA9">
        <w:rPr>
          <w:lang w:val="de-DE"/>
        </w:rPr>
        <w:t>ge-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geben</w:t>
      </w:r>
      <w:r w:rsidRPr="00505CA9">
        <w:rPr>
          <w:lang w:val="de-DE"/>
        </w:rPr>
        <w:t>, 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</w:t>
      </w:r>
      <w:r w:rsidR="00505CA9">
        <w:rPr>
          <w:lang w:val="de-DE"/>
        </w:rPr>
        <w:t>s</w:t>
      </w:r>
      <w:r w:rsidRPr="00505CA9">
        <w:rPr>
          <w:lang w:val="de-DE"/>
        </w:rPr>
        <w:t>icht genommen habe. Eine ganz andere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Sache i</w:t>
      </w:r>
      <w:r w:rsidR="00505CA9">
        <w:rPr>
          <w:lang w:val="de-DE"/>
        </w:rPr>
        <w:t>s</w:t>
      </w:r>
      <w:r w:rsidRPr="00505CA9">
        <w:rPr>
          <w:lang w:val="de-DE"/>
        </w:rPr>
        <w:t>t es, wenn von der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 des Einflu</w:t>
      </w:r>
      <w:r w:rsidR="00505CA9">
        <w:rPr>
          <w:lang w:val="de-DE"/>
        </w:rPr>
        <w:t>ss</w:t>
      </w:r>
      <w:r w:rsidRPr="00505CA9">
        <w:rPr>
          <w:lang w:val="de-DE"/>
        </w:rPr>
        <w:t>es der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Um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 auf die Ver</w:t>
      </w:r>
      <w:r w:rsidR="00505CA9">
        <w:rPr>
          <w:lang w:val="de-DE"/>
        </w:rPr>
        <w:t>s</w:t>
      </w:r>
      <w:r w:rsidRPr="00505CA9">
        <w:rPr>
          <w:lang w:val="de-DE"/>
        </w:rPr>
        <w:t>chiedenheit der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pfe</w:t>
      </w:r>
      <w:r w:rsidRPr="00505CA9">
        <w:rPr>
          <w:lang w:val="de-DE"/>
        </w:rPr>
        <w:t xml:space="preserve"> die</w:t>
      </w:r>
    </w:p>
    <w:p w14:paraId="0EC2B688" w14:textId="29837A0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Rede</w:t>
      </w:r>
    </w:p>
    <w:p w14:paraId="0585C969" w14:textId="75C7D852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782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Anhang</w:t>
      </w:r>
    </w:p>
    <w:p w14:paraId="0069D9C7" w14:textId="2E6071DF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Rede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und davon, ob jene nicht mehr und 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rker als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die angebohrne Natur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zu der wirklichen </w:t>
      </w:r>
      <w:r w:rsidRPr="00505CA9">
        <w:rPr>
          <w:lang w:val="de-DE"/>
        </w:rPr>
        <w:t>Ver</w:t>
      </w:r>
      <w:r w:rsidR="00505CA9">
        <w:rPr>
          <w:lang w:val="de-DE"/>
        </w:rPr>
        <w:t>s</w:t>
      </w:r>
      <w:r w:rsidRPr="00505CA9">
        <w:rPr>
          <w:lang w:val="de-DE"/>
        </w:rPr>
        <w:t>chie-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denheit</w:t>
      </w:r>
      <w:r w:rsidRPr="00505CA9">
        <w:rPr>
          <w:lang w:val="de-DE"/>
        </w:rPr>
        <w:t xml:space="preserve"> unter den Men</w:t>
      </w:r>
      <w:r w:rsidR="00505CA9">
        <w:rPr>
          <w:lang w:val="de-DE"/>
        </w:rPr>
        <w:t>s</w:t>
      </w:r>
      <w:r w:rsidRPr="00505CA9">
        <w:rPr>
          <w:lang w:val="de-DE"/>
        </w:rPr>
        <w:t>chen beytrage? Da ge</w:t>
      </w:r>
      <w:r w:rsidR="00505CA9">
        <w:rPr>
          <w:lang w:val="de-DE"/>
        </w:rPr>
        <w:t>s</w:t>
      </w:r>
      <w:r w:rsidRPr="00505CA9">
        <w:rPr>
          <w:lang w:val="de-DE"/>
        </w:rPr>
        <w:t>tehe ich,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daß dieß mehrern Zweifeln unterworfen </w:t>
      </w:r>
      <w:r w:rsidR="00505CA9">
        <w:rPr>
          <w:lang w:val="de-DE"/>
        </w:rPr>
        <w:t>s</w:t>
      </w:r>
      <w:r w:rsidRPr="00505CA9">
        <w:rPr>
          <w:lang w:val="de-DE"/>
        </w:rPr>
        <w:t>ey, wenn man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auf der Einen Seite den immer kenntlichen Charakter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des Naturgenies, wodurch es vor dem durch </w:t>
      </w:r>
      <w:r w:rsidRPr="00505CA9">
        <w:rPr>
          <w:lang w:val="de-DE"/>
        </w:rPr>
        <w:t>Nachah-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mung</w:t>
      </w:r>
      <w:r w:rsidRPr="00505CA9">
        <w:rPr>
          <w:lang w:val="de-DE"/>
        </w:rPr>
        <w:t xml:space="preserve"> und Fleiß erworbenen Genie </w:t>
      </w:r>
      <w:r w:rsidR="00505CA9">
        <w:rPr>
          <w:lang w:val="de-DE"/>
        </w:rPr>
        <w:t>s</w:t>
      </w:r>
      <w:r w:rsidRPr="00505CA9">
        <w:rPr>
          <w:lang w:val="de-DE"/>
        </w:rPr>
        <w:t>ich unter</w:t>
      </w:r>
      <w:r w:rsidR="00505CA9">
        <w:rPr>
          <w:lang w:val="de-DE"/>
        </w:rPr>
        <w:t>s</w:t>
      </w:r>
      <w:r w:rsidRPr="00505CA9">
        <w:rPr>
          <w:lang w:val="de-DE"/>
        </w:rPr>
        <w:t>cheidet, auf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andern Seite gegen die auffallend m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chtigen Einfl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>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der Anf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hrung, der Erziehung und der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Um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in Vergleichung bringet. Und da kann es nicht</w:t>
      </w:r>
      <w:r w:rsidRPr="00505CA9">
        <w:rPr>
          <w:lang w:val="de-DE"/>
        </w:rPr>
        <w:t xml:space="preserve"> gel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ug-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net</w:t>
      </w:r>
      <w:r w:rsidRPr="00505CA9">
        <w:rPr>
          <w:lang w:val="de-DE"/>
        </w:rPr>
        <w:t xml:space="preserve"> werden, daß es in dem Schluß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atze wenig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ndern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rde; man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chte den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Um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nden nur ein </w:t>
      </w:r>
      <w:r w:rsidRPr="00505CA9">
        <w:rPr>
          <w:lang w:val="de-DE"/>
        </w:rPr>
        <w:t>ent-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cheidendes Uebergewicht</w:t>
      </w:r>
      <w:r w:rsidRPr="00505CA9">
        <w:rPr>
          <w:lang w:val="de-DE"/>
        </w:rPr>
        <w:t xml:space="preserve"> bey der Ausbildung zu</w:t>
      </w:r>
      <w:r w:rsidR="00505CA9">
        <w:rPr>
          <w:lang w:val="de-DE"/>
        </w:rPr>
        <w:t>s</w:t>
      </w:r>
      <w:r w:rsidRPr="00505CA9">
        <w:rPr>
          <w:lang w:val="de-DE"/>
        </w:rPr>
        <w:t>chreiben,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oder </w:t>
      </w:r>
      <w:r w:rsidR="00505CA9">
        <w:rPr>
          <w:lang w:val="de-DE"/>
        </w:rPr>
        <w:t>s</w:t>
      </w:r>
      <w:r w:rsidRPr="00505CA9">
        <w:rPr>
          <w:lang w:val="de-DE"/>
        </w:rPr>
        <w:t>ie allein alles wirken la</w:t>
      </w:r>
      <w:r w:rsidR="00505CA9">
        <w:rPr>
          <w:lang w:val="de-DE"/>
        </w:rPr>
        <w:t>ss</w:t>
      </w:r>
      <w:r w:rsidRPr="00505CA9">
        <w:rPr>
          <w:lang w:val="de-DE"/>
        </w:rPr>
        <w:t>en.</w:t>
      </w:r>
    </w:p>
    <w:p w14:paraId="2899CA04" w14:textId="36393D14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Es bedarf aber der Widerlegung die</w:t>
      </w:r>
      <w:r w:rsidR="00505CA9">
        <w:rPr>
          <w:lang w:val="de-DE"/>
        </w:rPr>
        <w:t>s</w:t>
      </w:r>
      <w:r w:rsidRPr="00505CA9">
        <w:rPr>
          <w:lang w:val="de-DE"/>
        </w:rPr>
        <w:t>er Meinung nicht,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wenn man aus dem obigen Erfahrungs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atz nur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viel </w:t>
      </w:r>
      <w:r w:rsidRPr="00505CA9">
        <w:rPr>
          <w:lang w:val="de-DE"/>
        </w:rPr>
        <w:t>be-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wei</w:t>
      </w:r>
      <w:r w:rsidR="00505CA9">
        <w:rPr>
          <w:lang w:val="de-DE"/>
        </w:rPr>
        <w:t>s</w:t>
      </w:r>
      <w:r w:rsidRPr="00505CA9">
        <w:rPr>
          <w:lang w:val="de-DE"/>
        </w:rPr>
        <w:t>en</w:t>
      </w:r>
      <w:r w:rsidRPr="00505CA9">
        <w:rPr>
          <w:lang w:val="de-DE"/>
        </w:rPr>
        <w:t xml:space="preserve"> will, daß es im Men</w:t>
      </w:r>
      <w:r w:rsidR="00505CA9">
        <w:rPr>
          <w:lang w:val="de-DE"/>
        </w:rPr>
        <w:t>s</w:t>
      </w:r>
      <w:r w:rsidRPr="00505CA9">
        <w:rPr>
          <w:lang w:val="de-DE"/>
        </w:rPr>
        <w:t>chenge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chlecht,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wie </w:t>
      </w:r>
      <w:r w:rsidR="00505CA9">
        <w:rPr>
          <w:lang w:val="de-DE"/>
        </w:rPr>
        <w:t>s</w:t>
      </w:r>
      <w:r w:rsidRPr="00505CA9">
        <w:rPr>
          <w:lang w:val="de-DE"/>
        </w:rPr>
        <w:t>ol-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ches</w:t>
      </w:r>
      <w:r w:rsidRPr="00505CA9">
        <w:rPr>
          <w:lang w:val="de-DE"/>
        </w:rPr>
        <w:t xml:space="preserve"> i</w:t>
      </w:r>
      <w:r w:rsidR="00505CA9">
        <w:rPr>
          <w:lang w:val="de-DE"/>
        </w:rPr>
        <w:t>s</w:t>
      </w:r>
      <w:r w:rsidRPr="00505CA9">
        <w:rPr>
          <w:lang w:val="de-DE"/>
        </w:rPr>
        <w:t>t, hie oder da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pfe gebe, die eine Sprache </w:t>
      </w:r>
      <w:r w:rsidRPr="00505CA9">
        <w:rPr>
          <w:lang w:val="de-DE"/>
        </w:rPr>
        <w:t>erfin-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</w:t>
      </w:r>
      <w:r w:rsidRPr="00505CA9">
        <w:rPr>
          <w:lang w:val="de-DE"/>
        </w:rPr>
        <w:t xml:space="preserve">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nnten,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rden, und m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ßten; und nicht zugleich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behaupten will, daß die</w:t>
      </w:r>
      <w:r w:rsidR="00505CA9">
        <w:rPr>
          <w:lang w:val="de-DE"/>
        </w:rPr>
        <w:t>s</w:t>
      </w:r>
      <w:r w:rsidRPr="00505CA9">
        <w:rPr>
          <w:lang w:val="de-DE"/>
        </w:rPr>
        <w:t>e Erfindungskraft eine innere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Natur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rke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 </w:t>
      </w:r>
      <w:r w:rsidR="00505CA9">
        <w:rPr>
          <w:lang w:val="de-DE"/>
        </w:rPr>
        <w:t>s</w:t>
      </w:r>
      <w:r w:rsidRPr="00505CA9">
        <w:rPr>
          <w:lang w:val="de-DE"/>
        </w:rPr>
        <w:t>olle.</w:t>
      </w:r>
    </w:p>
    <w:p w14:paraId="0EF9EF67" w14:textId="0FE3FF15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Es mag alle Ver</w:t>
      </w:r>
      <w:r w:rsidR="00505CA9">
        <w:rPr>
          <w:lang w:val="de-DE"/>
        </w:rPr>
        <w:t>s</w:t>
      </w:r>
      <w:r w:rsidRPr="00505CA9">
        <w:rPr>
          <w:lang w:val="de-DE"/>
        </w:rPr>
        <w:t>chiedenheit unter den Men</w:t>
      </w:r>
      <w:r w:rsidR="00505CA9">
        <w:rPr>
          <w:lang w:val="de-DE"/>
        </w:rPr>
        <w:t>s</w:t>
      </w:r>
      <w:r w:rsidRPr="00505CA9">
        <w:rPr>
          <w:lang w:val="de-DE"/>
        </w:rPr>
        <w:t>chen ein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Werk der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Um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nde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zeiget die erwehnte </w:t>
      </w:r>
      <w:r w:rsidRPr="00505CA9">
        <w:rPr>
          <w:lang w:val="de-DE"/>
        </w:rPr>
        <w:t>Be-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obachtung</w:t>
      </w:r>
      <w:r w:rsidRPr="00505CA9">
        <w:rPr>
          <w:lang w:val="de-DE"/>
        </w:rPr>
        <w:t xml:space="preserve">, daß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 xml:space="preserve">dividuen da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ind, die allein durch die </w:t>
      </w:r>
      <w:r w:rsidRPr="00505CA9">
        <w:rPr>
          <w:lang w:val="de-DE"/>
        </w:rPr>
        <w:t>Er-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ziehung</w:t>
      </w:r>
      <w:r w:rsidRPr="00505CA9">
        <w:rPr>
          <w:lang w:val="de-DE"/>
        </w:rPr>
        <w:t xml:space="preserve"> der Natur und der Um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nde, ohne Unterricht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ohne Vorgang anderer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</w:t>
      </w:r>
      <w:r w:rsidR="00A964D4" w:rsidRPr="00271324">
        <w:rPr>
          <w:lang w:val="de-DE"/>
        </w:rPr>
        <w:t>ihre</w:t>
      </w:r>
      <w:r w:rsidRPr="00505CA9">
        <w:rPr>
          <w:lang w:val="de-DE"/>
        </w:rPr>
        <w:t xml:space="preserve"> Vervollenkommung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weiter bringen, als die mei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brigen</w:t>
      </w:r>
      <w:r w:rsidRPr="00505CA9">
        <w:rPr>
          <w:lang w:val="de-DE"/>
        </w:rPr>
        <w:t>:</w:t>
      </w:r>
      <w:r w:rsidRPr="00505CA9">
        <w:rPr>
          <w:lang w:val="de-DE"/>
        </w:rPr>
        <w:t xml:space="preserve"> Und hieraus </w:t>
      </w:r>
      <w:r w:rsidRPr="00505CA9">
        <w:rPr>
          <w:lang w:val="de-DE"/>
        </w:rPr>
        <w:t>fol-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get</w:t>
      </w:r>
      <w:r w:rsidRPr="00505CA9">
        <w:rPr>
          <w:lang w:val="de-DE"/>
        </w:rPr>
        <w:t xml:space="preserve"> denn ferner, daß wenn gleich tau</w:t>
      </w:r>
      <w:r w:rsidR="00505CA9">
        <w:rPr>
          <w:lang w:val="de-DE"/>
        </w:rPr>
        <w:t>s</w:t>
      </w:r>
      <w:r w:rsidRPr="00505CA9">
        <w:rPr>
          <w:lang w:val="de-DE"/>
        </w:rPr>
        <w:t>end und zehntau</w:t>
      </w:r>
      <w:r w:rsidR="00505CA9">
        <w:rPr>
          <w:lang w:val="de-DE"/>
        </w:rPr>
        <w:t>s</w:t>
      </w:r>
      <w:r w:rsidRPr="00505CA9">
        <w:rPr>
          <w:lang w:val="de-DE"/>
        </w:rPr>
        <w:t>end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berla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en niemals zu einer Sprache ohne </w:t>
      </w:r>
      <w:r w:rsidRPr="00505CA9">
        <w:rPr>
          <w:lang w:val="de-DE"/>
        </w:rPr>
        <w:t>Anf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rung </w:t>
      </w:r>
      <w:r w:rsidRPr="00505CA9">
        <w:rPr>
          <w:lang w:val="de-DE"/>
        </w:rPr>
        <w:t>von andern gelangen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nnen,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>ey daraus noch kein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Schluß zu machen, daß nicht Einer oder zwo unter die</w:t>
      </w:r>
      <w:r w:rsidR="00505CA9">
        <w:rPr>
          <w:lang w:val="de-DE"/>
        </w:rPr>
        <w:t>s</w:t>
      </w:r>
      <w:r w:rsidRPr="00505CA9">
        <w:rPr>
          <w:lang w:val="de-DE"/>
        </w:rPr>
        <w:t>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oder, unter einer noch gr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ßern Anzahl, dazu kommen werden.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Wir </w:t>
      </w:r>
      <w:r w:rsidR="00505CA9">
        <w:rPr>
          <w:lang w:val="de-DE"/>
        </w:rPr>
        <w:t>s</w:t>
      </w:r>
      <w:r w:rsidRPr="00505CA9">
        <w:rPr>
          <w:lang w:val="de-DE"/>
        </w:rPr>
        <w:t>ehen doch daraus, daß auch die Schule der Natur hie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und da </w:t>
      </w:r>
      <w:r w:rsidR="00505CA9">
        <w:rPr>
          <w:lang w:val="de-DE"/>
        </w:rPr>
        <w:t>s</w:t>
      </w:r>
      <w:r w:rsidRPr="00505CA9">
        <w:rPr>
          <w:lang w:val="de-DE"/>
        </w:rPr>
        <w:t>olche Anleitungen gebe, wodurch die angebohrne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Vernunftanlage zu </w:t>
      </w:r>
      <w:r w:rsidR="00A964D4" w:rsidRPr="00271324">
        <w:rPr>
          <w:lang w:val="de-DE"/>
        </w:rPr>
        <w:t>ihrer</w:t>
      </w:r>
      <w:r w:rsidRPr="00505CA9">
        <w:rPr>
          <w:lang w:val="de-DE"/>
        </w:rPr>
        <w:t xml:space="preserve"> Entwickelung gebracht wird. Und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dieß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genug; denn wenn </w:t>
      </w:r>
      <w:r w:rsidR="00505CA9">
        <w:rPr>
          <w:lang w:val="de-DE"/>
        </w:rPr>
        <w:t>s</w:t>
      </w:r>
      <w:r w:rsidRPr="00505CA9">
        <w:rPr>
          <w:lang w:val="de-DE"/>
        </w:rPr>
        <w:t>ie zu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er hinreichet, </w:t>
      </w:r>
      <w:r w:rsidR="00505CA9">
        <w:rPr>
          <w:lang w:val="de-DE"/>
        </w:rPr>
        <w:t>s</w:t>
      </w:r>
      <w:r w:rsidRPr="00505CA9">
        <w:rPr>
          <w:lang w:val="de-DE"/>
        </w:rPr>
        <w:t>o</w:t>
      </w:r>
    </w:p>
    <w:p w14:paraId="3D593EE0" w14:textId="77777777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reichet</w:t>
      </w:r>
    </w:p>
    <w:p w14:paraId="55C559AE" w14:textId="25620B53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783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zum eilften Ver</w:t>
      </w:r>
      <w:r w:rsidR="00505CA9">
        <w:rPr>
          <w:lang w:val="de-DE"/>
        </w:rPr>
        <w:t>s</w:t>
      </w:r>
      <w:r w:rsidRPr="00505CA9">
        <w:rPr>
          <w:lang w:val="de-DE"/>
        </w:rPr>
        <w:t>uch.</w:t>
      </w:r>
    </w:p>
    <w:p w14:paraId="30328B11" w14:textId="38BD8ED6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reichet </w:t>
      </w:r>
      <w:r w:rsidR="00505CA9">
        <w:rPr>
          <w:lang w:val="de-DE"/>
        </w:rPr>
        <w:t>s</w:t>
      </w:r>
      <w:r w:rsidRPr="00505CA9">
        <w:rPr>
          <w:lang w:val="de-DE"/>
        </w:rPr>
        <w:t>ie auch hin, die Sprachf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higkeit wirk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am zu </w:t>
      </w:r>
      <w:r w:rsidRPr="00505CA9">
        <w:rPr>
          <w:lang w:val="de-DE"/>
        </w:rPr>
        <w:t>ma-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chen</w:t>
      </w:r>
      <w:r w:rsidRPr="00505CA9">
        <w:rPr>
          <w:lang w:val="de-DE"/>
        </w:rPr>
        <w:t>.</w:t>
      </w:r>
    </w:p>
    <w:p w14:paraId="12858541" w14:textId="5ABAB706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Die Ver</w:t>
      </w:r>
      <w:r w:rsidR="00505CA9">
        <w:rPr>
          <w:lang w:val="de-DE"/>
        </w:rPr>
        <w:t>s</w:t>
      </w:r>
      <w:r w:rsidRPr="00505CA9">
        <w:rPr>
          <w:lang w:val="de-DE"/>
        </w:rPr>
        <w:t>uche mit auszu</w:t>
      </w:r>
      <w:r w:rsidR="00505CA9">
        <w:rPr>
          <w:lang w:val="de-DE"/>
        </w:rPr>
        <w:t>s</w:t>
      </w:r>
      <w:r w:rsidRPr="00505CA9">
        <w:rPr>
          <w:lang w:val="de-DE"/>
        </w:rPr>
        <w:t>etzenden Kindern, die ohne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Anf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hrung und Sprache groß gef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ttert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ollen, </w:t>
      </w:r>
      <w:r w:rsidRPr="00505CA9">
        <w:rPr>
          <w:lang w:val="de-DE"/>
        </w:rPr>
        <w:t>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</w:t>
      </w:r>
      <w:r w:rsidRPr="00505CA9">
        <w:rPr>
          <w:lang w:val="de-DE"/>
        </w:rPr>
        <w:t xml:space="preserve"> ohne Zweifel vielmal mißlingen; und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chten </w:t>
      </w:r>
      <w:r w:rsidRPr="00505CA9">
        <w:rPr>
          <w:lang w:val="de-DE"/>
        </w:rPr>
        <w:t>mißlin-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gen</w:t>
      </w:r>
      <w:r w:rsidRPr="00505CA9">
        <w:rPr>
          <w:lang w:val="de-DE"/>
        </w:rPr>
        <w:t xml:space="preserve">, ohne daß eine allgemeine </w:t>
      </w:r>
      <w:ins w:id="128" w:author="John Hymers" w:date="2024-04-13T00:01:00Z">
        <w:r w:rsidR="00A964D4" w:rsidRPr="00271324">
          <w:rPr>
            <w:lang w:val="de-DE"/>
          </w:rPr>
          <w:t>Unfähigkeit</w:t>
        </w:r>
      </w:ins>
      <w:del w:id="129" w:author="John Hymers" w:date="2024-04-13T00:01:00Z">
        <w:r w:rsidRPr="00505CA9">
          <w:rPr>
            <w:lang w:val="de-DE"/>
          </w:rPr>
          <w:delText>Urf</w:delText>
        </w:r>
        <w:r w:rsidR="006873DF" w:rsidRPr="006873DF">
          <w:rPr>
            <w:rFonts w:ascii="Calibri" w:hAnsi="Calibri"/>
            <w:lang w:val="de-DE"/>
          </w:rPr>
          <w:delText>ä</w:delText>
        </w:r>
        <w:r w:rsidRPr="00505CA9">
          <w:rPr>
            <w:lang w:val="de-DE"/>
          </w:rPr>
          <w:delText>higkeit</w:delText>
        </w:r>
      </w:del>
      <w:r w:rsidRPr="00505CA9">
        <w:rPr>
          <w:lang w:val="de-DE"/>
        </w:rPr>
        <w:t xml:space="preserve"> </w:t>
      </w:r>
      <w:r w:rsidR="00CE1FD6">
        <w:rPr>
          <w:lang w:val="de-DE"/>
        </w:rPr>
        <w:t xml:space="preserve">[[note: also in UMich]] </w:t>
      </w:r>
      <w:r w:rsidRPr="00505CA9">
        <w:rPr>
          <w:lang w:val="de-DE"/>
        </w:rPr>
        <w:t xml:space="preserve">aller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dividuen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zur Erfindung der Sprache daraus ge</w:t>
      </w:r>
      <w:r w:rsidR="00505CA9">
        <w:rPr>
          <w:lang w:val="de-DE"/>
        </w:rPr>
        <w:t>s</w:t>
      </w:r>
      <w:r w:rsidRPr="00505CA9">
        <w:rPr>
          <w:lang w:val="de-DE"/>
        </w:rPr>
        <w:t>chlo</w:t>
      </w:r>
      <w:r w:rsidR="00505CA9">
        <w:rPr>
          <w:lang w:val="de-DE"/>
        </w:rPr>
        <w:t>ss</w:t>
      </w:r>
      <w:r w:rsidRPr="00505CA9">
        <w:rPr>
          <w:lang w:val="de-DE"/>
        </w:rPr>
        <w:t>en werden</w:t>
      </w:r>
      <w:r w:rsidRPr="00505CA9">
        <w:rPr>
          <w:lang w:val="de-DE"/>
        </w:rPr>
        <w:t xml:space="preserve">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</w:t>
      </w:r>
      <w:r w:rsidRPr="00505CA9">
        <w:rPr>
          <w:lang w:val="de-DE"/>
        </w:rPr>
        <w:t xml:space="preserve">. Wer </w:t>
      </w:r>
      <w:r w:rsidR="00505CA9">
        <w:rPr>
          <w:lang w:val="de-DE"/>
        </w:rPr>
        <w:t>s</w:t>
      </w:r>
      <w:r w:rsidRPr="00505CA9">
        <w:rPr>
          <w:lang w:val="de-DE"/>
        </w:rPr>
        <w:t>tehet daf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r, daß man unter die</w:t>
      </w:r>
      <w:r w:rsidR="00505CA9">
        <w:rPr>
          <w:lang w:val="de-DE"/>
        </w:rPr>
        <w:t>s</w:t>
      </w:r>
      <w:r w:rsidRPr="00505CA9">
        <w:rPr>
          <w:lang w:val="de-DE"/>
        </w:rPr>
        <w:t>en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</w:t>
      </w:r>
      <w:r w:rsidRPr="00505CA9">
        <w:rPr>
          <w:lang w:val="de-DE"/>
        </w:rPr>
        <w:t>ei-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nen</w:t>
      </w:r>
      <w:r w:rsidRPr="00505CA9">
        <w:rPr>
          <w:lang w:val="de-DE"/>
        </w:rPr>
        <w:t xml:space="preserve"> von der </w:t>
      </w:r>
      <w:r w:rsidR="00505CA9">
        <w:rPr>
          <w:lang w:val="de-DE"/>
        </w:rPr>
        <w:t>s</w:t>
      </w:r>
      <w:r w:rsidRPr="00505CA9">
        <w:rPr>
          <w:lang w:val="de-DE"/>
        </w:rPr>
        <w:t>eltenen Art getroffen 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tte, oder daß die </w:t>
      </w:r>
      <w:r w:rsidRPr="00505CA9">
        <w:rPr>
          <w:lang w:val="de-DE"/>
        </w:rPr>
        <w:t>Um-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</w:t>
      </w:r>
      <w:r w:rsidRPr="00505CA9">
        <w:rPr>
          <w:lang w:val="de-DE"/>
        </w:rPr>
        <w:t xml:space="preserve">, unter welche man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etzet,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</w:t>
      </w:r>
      <w:r w:rsidR="00505CA9">
        <w:rPr>
          <w:lang w:val="de-DE"/>
        </w:rPr>
        <w:t>s</w:t>
      </w:r>
      <w:r w:rsidRPr="00505CA9">
        <w:rPr>
          <w:lang w:val="de-DE"/>
        </w:rPr>
        <w:t>ind, wie die Um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der </w:t>
      </w:r>
      <w:r w:rsidRPr="00505CA9">
        <w:rPr>
          <w:lang w:val="de-DE"/>
        </w:rPr>
        <w:t>Naturmen</w:t>
      </w:r>
      <w:r w:rsidR="00505CA9">
        <w:rPr>
          <w:lang w:val="de-DE"/>
        </w:rPr>
        <w:t>s</w:t>
      </w:r>
      <w:r w:rsidRPr="00505CA9">
        <w:rPr>
          <w:lang w:val="de-DE"/>
        </w:rPr>
        <w:t>chen</w:t>
      </w:r>
      <w:r w:rsidRPr="00505CA9">
        <w:rPr>
          <w:lang w:val="de-DE"/>
        </w:rPr>
        <w:t xml:space="preserve"> in der Welt? Aber wenn dagegen ein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einziger Ver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uch zeigte, daß eine Sprache von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Pr="00505CA9">
        <w:rPr>
          <w:lang w:val="de-DE"/>
        </w:rPr>
        <w:t>erfun-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</w:t>
      </w:r>
      <w:r w:rsidRPr="00505CA9">
        <w:rPr>
          <w:lang w:val="de-DE"/>
        </w:rPr>
        <w:t xml:space="preserve">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rde, </w:t>
      </w:r>
      <w:r w:rsidR="00505CA9">
        <w:rPr>
          <w:lang w:val="de-DE"/>
        </w:rPr>
        <w:t>s</w:t>
      </w:r>
      <w:r w:rsidRPr="00505CA9">
        <w:rPr>
          <w:lang w:val="de-DE"/>
        </w:rPr>
        <w:t>o 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re die </w:t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>ee, die ich hier vertheidige, auf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einmal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 durch die Erfahrung be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tiget.</w:t>
      </w:r>
    </w:p>
    <w:p w14:paraId="20DE3433" w14:textId="5AA973FA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Man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chte vielleicht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agen, was die Genies bey </w:t>
      </w:r>
      <w:r w:rsidRPr="00505CA9">
        <w:rPr>
          <w:lang w:val="de-DE"/>
        </w:rPr>
        <w:t>al-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len</w:t>
      </w:r>
      <w:r w:rsidRPr="00505CA9">
        <w:rPr>
          <w:lang w:val="de-DE"/>
        </w:rPr>
        <w:t xml:space="preserve"> Nationen gethan haben,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 mit der Erfindung einer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Sprache, wo noch keine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t, nicht verglichen werden. </w:t>
      </w:r>
      <w:r w:rsidR="006873DF" w:rsidRPr="006873DF">
        <w:rPr>
          <w:rFonts w:ascii="Calibri" w:hAnsi="Calibri"/>
          <w:lang w:val="de-DE"/>
        </w:rPr>
        <w:t>Ihr</w:t>
      </w:r>
      <w:r w:rsidRPr="00505CA9">
        <w:rPr>
          <w:lang w:val="de-DE"/>
        </w:rPr>
        <w:t>e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Selb</w:t>
      </w:r>
      <w:r w:rsidR="00505CA9">
        <w:rPr>
          <w:lang w:val="de-DE"/>
        </w:rPr>
        <w:t>s</w:t>
      </w:r>
      <w:r w:rsidRPr="00505CA9">
        <w:rPr>
          <w:lang w:val="de-DE"/>
        </w:rPr>
        <w:t>tentwickelung</w:t>
      </w:r>
      <w:r w:rsidRPr="00505CA9">
        <w:rPr>
          <w:lang w:val="de-DE"/>
        </w:rPr>
        <w:t xml:space="preserve"> unter den vortheilhaften Um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</w:t>
      </w:r>
      <w:r w:rsidR="00505CA9">
        <w:rPr>
          <w:lang w:val="de-DE"/>
        </w:rPr>
        <w:t>s</w:t>
      </w:r>
      <w:r w:rsidRPr="00505CA9">
        <w:rPr>
          <w:lang w:val="de-DE"/>
        </w:rPr>
        <w:t>tand in nichts mehr, als in einem weitern Fortgang auf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einer Bahn, auf die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von andern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chon gebracht waren. </w:t>
      </w:r>
      <w:r w:rsidR="006873DF" w:rsidRPr="006873DF">
        <w:rPr>
          <w:rFonts w:ascii="Calibri" w:hAnsi="Calibri"/>
          <w:lang w:val="de-DE"/>
        </w:rPr>
        <w:t>Ist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chon Vernunft da,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kann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505CA9">
        <w:rPr>
          <w:lang w:val="de-DE"/>
        </w:rPr>
        <w:t>ich erweitern; allein hier i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von den er</w:t>
      </w:r>
      <w:r w:rsidR="00505CA9">
        <w:rPr>
          <w:lang w:val="de-DE"/>
        </w:rPr>
        <w:t>s</w:t>
      </w:r>
      <w:r w:rsidRPr="00505CA9">
        <w:rPr>
          <w:lang w:val="de-DE"/>
        </w:rPr>
        <w:t>ten Anf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ngen des Denkens und des Sprechens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die Rede. Sollte man </w:t>
      </w:r>
      <w:r w:rsidR="00505CA9">
        <w:rPr>
          <w:lang w:val="de-DE"/>
        </w:rPr>
        <w:t>s</w:t>
      </w:r>
      <w:r w:rsidRPr="00505CA9">
        <w:rPr>
          <w:lang w:val="de-DE"/>
        </w:rPr>
        <w:t>chließen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nnen, weil es </w:t>
      </w:r>
      <w:r w:rsidRPr="00505CA9">
        <w:rPr>
          <w:lang w:val="de-DE"/>
        </w:rPr>
        <w:t>allenthal-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ben</w:t>
      </w:r>
      <w:r w:rsidRPr="00505CA9">
        <w:rPr>
          <w:lang w:val="de-DE"/>
        </w:rPr>
        <w:t xml:space="preserve"> originelle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pfe gegeben hat, die weiter gedrungen </w:t>
      </w:r>
      <w:r w:rsidR="00505CA9">
        <w:rPr>
          <w:lang w:val="de-DE"/>
        </w:rPr>
        <w:t>s</w:t>
      </w:r>
      <w:r w:rsidRPr="00505CA9">
        <w:rPr>
          <w:lang w:val="de-DE"/>
        </w:rPr>
        <w:t>ind,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durch innere und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ußere Kraft der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berla</w:t>
      </w:r>
      <w:r w:rsidR="00505CA9">
        <w:rPr>
          <w:lang w:val="de-DE"/>
        </w:rPr>
        <w:t>ss</w:t>
      </w:r>
      <w:r w:rsidRPr="00505CA9">
        <w:rPr>
          <w:lang w:val="de-DE"/>
        </w:rPr>
        <w:t>enen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Natur, </w:t>
      </w:r>
      <w:r w:rsidR="00505CA9">
        <w:rPr>
          <w:lang w:val="de-DE"/>
        </w:rPr>
        <w:t>s</w:t>
      </w:r>
      <w:r w:rsidRPr="00505CA9">
        <w:rPr>
          <w:lang w:val="de-DE"/>
        </w:rPr>
        <w:t>o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rden </w:t>
      </w:r>
      <w:r w:rsidR="00505CA9">
        <w:rPr>
          <w:lang w:val="de-DE"/>
        </w:rPr>
        <w:t>s</w:t>
      </w:r>
      <w:r w:rsidRPr="00505CA9">
        <w:rPr>
          <w:lang w:val="de-DE"/>
        </w:rPr>
        <w:t>olche auch den Schritt von thieri</w:t>
      </w:r>
      <w:r w:rsidR="00505CA9">
        <w:rPr>
          <w:lang w:val="de-DE"/>
        </w:rPr>
        <w:t>s</w:t>
      </w:r>
      <w:r w:rsidRPr="00505CA9">
        <w:rPr>
          <w:lang w:val="de-DE"/>
        </w:rPr>
        <w:t>cher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Sinnlichkeit zur men</w:t>
      </w:r>
      <w:r w:rsidR="00505CA9">
        <w:rPr>
          <w:lang w:val="de-DE"/>
        </w:rPr>
        <w:t>s</w:t>
      </w:r>
      <w:r w:rsidRPr="00505CA9">
        <w:rPr>
          <w:lang w:val="de-DE"/>
        </w:rPr>
        <w:t>chlichen Vernunft, und von</w:t>
      </w:r>
      <w:r w:rsidRPr="00505CA9">
        <w:rPr>
          <w:lang w:val="de-DE"/>
        </w:rPr>
        <w:t xml:space="preserve"> Sprach-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lo</w:t>
      </w:r>
      <w:r w:rsidR="00505CA9">
        <w:rPr>
          <w:lang w:val="de-DE"/>
        </w:rPr>
        <w:t>s</w:t>
      </w:r>
      <w:r w:rsidRPr="00505CA9">
        <w:rPr>
          <w:lang w:val="de-DE"/>
        </w:rPr>
        <w:t>igkeit</w:t>
      </w:r>
      <w:r w:rsidRPr="00505CA9">
        <w:rPr>
          <w:lang w:val="de-DE"/>
        </w:rPr>
        <w:t xml:space="preserve"> zur Sprache thun k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nnen, und thun m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ss</w:t>
      </w:r>
      <w:r w:rsidRPr="00505CA9">
        <w:rPr>
          <w:lang w:val="de-DE"/>
        </w:rPr>
        <w:t>en, wenn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ie ihn noch nicht gethan h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tten, vorausge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etzt, daß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Pr="00505CA9">
        <w:rPr>
          <w:lang w:val="de-DE"/>
        </w:rPr>
        <w:t>dem-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elbigen</w:t>
      </w:r>
      <w:r w:rsidRPr="00505CA9">
        <w:rPr>
          <w:lang w:val="de-DE"/>
        </w:rPr>
        <w:t xml:space="preserve"> Einfluß der 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ußern Ur</w:t>
      </w:r>
      <w:r w:rsidR="00505CA9">
        <w:rPr>
          <w:lang w:val="de-DE"/>
        </w:rPr>
        <w:t>s</w:t>
      </w:r>
      <w:r w:rsidRPr="00505CA9">
        <w:rPr>
          <w:lang w:val="de-DE"/>
        </w:rPr>
        <w:t>achen unterworfen gewe</w:t>
      </w:r>
      <w:r w:rsidR="00505CA9">
        <w:rPr>
          <w:lang w:val="de-DE"/>
        </w:rPr>
        <w:t>s</w:t>
      </w:r>
      <w:r w:rsidRPr="00505CA9">
        <w:rPr>
          <w:lang w:val="de-DE"/>
        </w:rPr>
        <w:t>en?</w:t>
      </w:r>
    </w:p>
    <w:p w14:paraId="2218CD76" w14:textId="31D335A2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Wenn man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berlegt, daß auch die</w:t>
      </w:r>
      <w:r w:rsidR="00505CA9">
        <w:rPr>
          <w:lang w:val="de-DE"/>
        </w:rPr>
        <w:t>s</w:t>
      </w:r>
      <w:r w:rsidRPr="00505CA9">
        <w:rPr>
          <w:lang w:val="de-DE"/>
        </w:rPr>
        <w:t>er er</w:t>
      </w:r>
      <w:r w:rsidR="00505CA9">
        <w:rPr>
          <w:lang w:val="de-DE"/>
        </w:rPr>
        <w:t>s</w:t>
      </w:r>
      <w:r w:rsidRPr="00505CA9">
        <w:rPr>
          <w:lang w:val="de-DE"/>
        </w:rPr>
        <w:t>te Anfang des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Denkens und des Sprechens in einem vernunft- und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prachf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higen We</w:t>
      </w:r>
      <w:r w:rsidR="00505CA9">
        <w:rPr>
          <w:lang w:val="de-DE"/>
        </w:rPr>
        <w:t>s</w:t>
      </w:r>
      <w:r w:rsidRPr="00505CA9">
        <w:rPr>
          <w:lang w:val="de-DE"/>
        </w:rPr>
        <w:t>en, wie der Men</w:t>
      </w:r>
      <w:r w:rsidR="00505CA9">
        <w:rPr>
          <w:lang w:val="de-DE"/>
        </w:rPr>
        <w:t>s</w:t>
      </w:r>
      <w:r w:rsidRPr="00505CA9">
        <w:rPr>
          <w:lang w:val="de-DE"/>
        </w:rPr>
        <w:t>ch i</w:t>
      </w:r>
      <w:r w:rsidR="00505CA9">
        <w:rPr>
          <w:lang w:val="de-DE"/>
        </w:rPr>
        <w:t>s</w:t>
      </w:r>
      <w:r w:rsidRPr="00505CA9">
        <w:rPr>
          <w:lang w:val="de-DE"/>
        </w:rPr>
        <w:t>t, nichts anders i</w:t>
      </w:r>
      <w:r w:rsidR="00505CA9">
        <w:rPr>
          <w:lang w:val="de-DE"/>
        </w:rPr>
        <w:t>s</w:t>
      </w:r>
      <w:r w:rsidRPr="00505CA9">
        <w:rPr>
          <w:lang w:val="de-DE"/>
        </w:rPr>
        <w:t>t,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als ein Fortr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cken desjenigen Zu</w:t>
      </w:r>
      <w:r w:rsidR="00505CA9">
        <w:rPr>
          <w:lang w:val="de-DE"/>
        </w:rPr>
        <w:t>s</w:t>
      </w:r>
      <w:r w:rsidRPr="00505CA9">
        <w:rPr>
          <w:lang w:val="de-DE"/>
        </w:rPr>
        <w:t>tandes, der zun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</w:t>
      </w:r>
      <w:r w:rsidR="00505CA9">
        <w:rPr>
          <w:lang w:val="de-DE"/>
        </w:rPr>
        <w:t>s</w:t>
      </w:r>
      <w:r w:rsidRPr="00505CA9">
        <w:rPr>
          <w:lang w:val="de-DE"/>
        </w:rPr>
        <w:t>t vor-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hergehet, und den der Men</w:t>
      </w:r>
      <w:r w:rsidR="00505CA9">
        <w:rPr>
          <w:lang w:val="de-DE"/>
        </w:rPr>
        <w:t>s</w:t>
      </w:r>
      <w:r w:rsidRPr="00505CA9">
        <w:rPr>
          <w:lang w:val="de-DE"/>
        </w:rPr>
        <w:t>ch als Thier in Ge</w:t>
      </w:r>
      <w:r w:rsidR="00505CA9">
        <w:rPr>
          <w:lang w:val="de-DE"/>
        </w:rPr>
        <w:t>s</w:t>
      </w:r>
      <w:r w:rsidRPr="00505CA9">
        <w:rPr>
          <w:lang w:val="de-DE"/>
        </w:rPr>
        <w:t>ell</w:t>
      </w:r>
      <w:r w:rsidR="00505CA9">
        <w:rPr>
          <w:lang w:val="de-DE"/>
        </w:rPr>
        <w:t>s</w:t>
      </w:r>
      <w:r w:rsidRPr="00505CA9">
        <w:rPr>
          <w:lang w:val="de-DE"/>
        </w:rPr>
        <w:t>chaft mit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eines Gleichen erreichen kann,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deucht mich, ein </w:t>
      </w:r>
      <w:r w:rsidR="00505CA9">
        <w:rPr>
          <w:lang w:val="de-DE"/>
        </w:rPr>
        <w:t>s</w:t>
      </w:r>
      <w:r w:rsidRPr="00505CA9">
        <w:rPr>
          <w:lang w:val="de-DE"/>
        </w:rPr>
        <w:t>olcher</w:t>
      </w:r>
    </w:p>
    <w:p w14:paraId="03476531" w14:textId="20CF830A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>Schluß</w:t>
      </w:r>
    </w:p>
    <w:p w14:paraId="46A041B4" w14:textId="2C8EF485" w:rsidR="0041609F" w:rsidRPr="00505CA9" w:rsidRDefault="0041609F" w:rsidP="0041609F">
      <w:pPr>
        <w:rPr>
          <w:lang w:val="de-DE"/>
        </w:rPr>
      </w:pPr>
      <w:r w:rsidRPr="00505CA9">
        <w:br w:type="page"/>
      </w:r>
      <w:r w:rsidR="00B97BB6" w:rsidRPr="00B97BB6">
        <w:rPr>
          <w:rFonts w:ascii="Calibri" w:hAnsi="Calibri"/>
          <w:lang w:val="de-DE"/>
        </w:rPr>
        <w:t>[</w:t>
      </w:r>
      <w:r w:rsidRPr="00505CA9">
        <w:rPr>
          <w:lang w:val="de-DE"/>
        </w:rPr>
        <w:t>784</w:t>
      </w:r>
      <w:r w:rsidR="006873DF" w:rsidRPr="006873DF">
        <w:rPr>
          <w:rFonts w:ascii="Calibri" w:hAnsi="Calibri"/>
          <w:lang w:val="de-DE"/>
        </w:rPr>
        <w:t>]</w:t>
      </w:r>
      <w:r w:rsidR="00505CA9" w:rsidRPr="00505CA9">
        <w:rPr>
          <w:rFonts w:ascii="Calibri" w:hAnsi="Calibri"/>
          <w:lang w:val="de-DE"/>
        </w:rPr>
        <w:t xml:space="preserve"> </w:t>
      </w:r>
      <w:r w:rsidRPr="00505CA9">
        <w:rPr>
          <w:lang w:val="de-DE"/>
        </w:rPr>
        <w:t>Anhang zum eilften Ver</w:t>
      </w:r>
      <w:r w:rsidR="00505CA9">
        <w:rPr>
          <w:lang w:val="de-DE"/>
        </w:rPr>
        <w:t>s</w:t>
      </w:r>
      <w:r w:rsidRPr="00505CA9">
        <w:rPr>
          <w:lang w:val="de-DE"/>
        </w:rPr>
        <w:t>uch.</w:t>
      </w:r>
    </w:p>
    <w:p w14:paraId="0E058874" w14:textId="363470D2" w:rsidR="00B97BB6" w:rsidRPr="00B97BB6" w:rsidRDefault="0041609F" w:rsidP="0041609F">
      <w:pPr>
        <w:rPr>
          <w:rFonts w:ascii="Calibri" w:hAnsi="Calibri"/>
          <w:lang w:val="de-DE"/>
        </w:rPr>
      </w:pPr>
      <w:r w:rsidRPr="00505CA9">
        <w:rPr>
          <w:lang w:val="de-DE"/>
        </w:rPr>
        <w:t xml:space="preserve">Schluß habe </w:t>
      </w:r>
      <w:r w:rsidR="00505CA9">
        <w:rPr>
          <w:lang w:val="de-DE"/>
        </w:rPr>
        <w:t>s</w:t>
      </w:r>
      <w:r w:rsidRPr="00505CA9">
        <w:rPr>
          <w:lang w:val="de-DE"/>
        </w:rPr>
        <w:t>o viel St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rke, als ein Schluß aus der </w:t>
      </w:r>
      <w:r w:rsidRPr="00505CA9">
        <w:rPr>
          <w:lang w:val="de-DE"/>
        </w:rPr>
        <w:t>Analo-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gie</w:t>
      </w:r>
      <w:r w:rsidRPr="00505CA9">
        <w:rPr>
          <w:lang w:val="de-DE"/>
        </w:rPr>
        <w:t xml:space="preserve"> nur haben kann. Das er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tere haben die neuern </w:t>
      </w:r>
      <w:r w:rsidRPr="00505CA9">
        <w:rPr>
          <w:lang w:val="de-DE"/>
        </w:rPr>
        <w:t>Unter</w:t>
      </w:r>
      <w:r w:rsidR="00505CA9">
        <w:rPr>
          <w:lang w:val="de-DE"/>
        </w:rPr>
        <w:t>s</w:t>
      </w:r>
      <w:r w:rsidRPr="00505CA9">
        <w:rPr>
          <w:lang w:val="de-DE"/>
        </w:rPr>
        <w:t>u-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chungen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ber die Vernunft und Sprache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llig aufgekl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rt.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Ist</w:t>
      </w:r>
      <w:r w:rsidRPr="00505CA9">
        <w:rPr>
          <w:lang w:val="de-DE"/>
        </w:rPr>
        <w:t xml:space="preserve"> die Ge</w:t>
      </w:r>
      <w:r w:rsidR="00505CA9">
        <w:rPr>
          <w:lang w:val="de-DE"/>
        </w:rPr>
        <w:t>s</w:t>
      </w:r>
      <w:r w:rsidRPr="00505CA9">
        <w:rPr>
          <w:lang w:val="de-DE"/>
        </w:rPr>
        <w:t>ell</w:t>
      </w:r>
      <w:r w:rsidR="00505CA9">
        <w:rPr>
          <w:lang w:val="de-DE"/>
        </w:rPr>
        <w:t>s</w:t>
      </w:r>
      <w:r w:rsidRPr="00505CA9">
        <w:rPr>
          <w:lang w:val="de-DE"/>
        </w:rPr>
        <w:t>chaft der Thiermen</w:t>
      </w:r>
      <w:r w:rsidR="00505CA9">
        <w:rPr>
          <w:lang w:val="de-DE"/>
        </w:rPr>
        <w:t>s</w:t>
      </w:r>
      <w:r w:rsidRPr="00505CA9">
        <w:rPr>
          <w:lang w:val="de-DE"/>
        </w:rPr>
        <w:t>chen dahin gekommen,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daß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ie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erhalten und fortpflanzen kann, </w:t>
      </w:r>
      <w:r w:rsidR="00505CA9">
        <w:rPr>
          <w:lang w:val="de-DE"/>
        </w:rPr>
        <w:t>s</w:t>
      </w:r>
      <w:r w:rsidRPr="00505CA9">
        <w:rPr>
          <w:lang w:val="de-DE"/>
        </w:rPr>
        <w:t>o bedarf es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keiner neuen Richtung in </w:t>
      </w:r>
      <w:r w:rsidR="00A964D4" w:rsidRPr="00271324">
        <w:rPr>
          <w:lang w:val="de-DE"/>
        </w:rPr>
        <w:t>ihrer</w:t>
      </w:r>
      <w:r w:rsidRPr="00505CA9">
        <w:rPr>
          <w:lang w:val="de-DE"/>
        </w:rPr>
        <w:t xml:space="preserve"> Kraft, </w:t>
      </w:r>
      <w:r w:rsidR="00505CA9">
        <w:rPr>
          <w:lang w:val="de-DE"/>
        </w:rPr>
        <w:t>s</w:t>
      </w:r>
      <w:r w:rsidRPr="00505CA9">
        <w:rPr>
          <w:lang w:val="de-DE"/>
        </w:rPr>
        <w:t>ondern nur einer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weitern Fortr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ckung in der vorhergehenden, wenn er von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den er</w:t>
      </w:r>
      <w:r w:rsidR="00505CA9">
        <w:rPr>
          <w:lang w:val="de-DE"/>
        </w:rPr>
        <w:t>s</w:t>
      </w:r>
      <w:r w:rsidRPr="00505CA9">
        <w:rPr>
          <w:lang w:val="de-DE"/>
        </w:rPr>
        <w:t>ten Ausbr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chen der Freude und des </w:t>
      </w:r>
      <w:ins w:id="130" w:author="John Hymers" w:date="2024-04-13T00:01:00Z">
        <w:r w:rsidR="00A964D4" w:rsidRPr="00271324">
          <w:rPr>
            <w:lang w:val="de-DE"/>
          </w:rPr>
          <w:t>Schmerzes</w:t>
        </w:r>
      </w:ins>
      <w:del w:id="131" w:author="John Hymers" w:date="2024-04-13T00:01:00Z">
        <w:r w:rsidRPr="00505CA9">
          <w:rPr>
            <w:lang w:val="de-DE"/>
          </w:rPr>
          <w:delText>Schmerzens</w:delText>
        </w:r>
      </w:del>
      <w:r w:rsidRPr="00505CA9">
        <w:rPr>
          <w:lang w:val="de-DE"/>
        </w:rPr>
        <w:t xml:space="preserve"> in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organi</w:t>
      </w:r>
      <w:r w:rsidR="00505CA9">
        <w:rPr>
          <w:lang w:val="de-DE"/>
        </w:rPr>
        <w:t>s</w:t>
      </w:r>
      <w:r w:rsidRPr="00505CA9">
        <w:rPr>
          <w:lang w:val="de-DE"/>
        </w:rPr>
        <w:t>che T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ne, zu W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rtern, und von Empfindungen zu</w:t>
      </w:r>
      <w:r w:rsidR="00B97BB6" w:rsidRPr="00B97BB6">
        <w:rPr>
          <w:rFonts w:ascii="Calibri" w:hAnsi="Calibri"/>
          <w:lang w:val="de-DE"/>
        </w:rPr>
        <w:br/>
      </w:r>
      <w:r w:rsidR="006873DF" w:rsidRPr="006873DF">
        <w:rPr>
          <w:rFonts w:ascii="Calibri" w:hAnsi="Calibri"/>
          <w:lang w:val="de-DE"/>
        </w:rPr>
        <w:t>Id</w:t>
      </w:r>
      <w:r w:rsidRPr="00505CA9">
        <w:rPr>
          <w:lang w:val="de-DE"/>
        </w:rPr>
        <w:t xml:space="preserve">een und Begriffen 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bergehen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oll. Der Anfang des </w:t>
      </w:r>
      <w:r w:rsidRPr="00505CA9">
        <w:rPr>
          <w:lang w:val="de-DE"/>
        </w:rPr>
        <w:t>er-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ten</w:t>
      </w:r>
      <w:r w:rsidRPr="00505CA9">
        <w:rPr>
          <w:lang w:val="de-DE"/>
        </w:rPr>
        <w:t xml:space="preserve"> merklich vern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nftigen Zu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tandes lieget nicht nur </w:t>
      </w:r>
      <w:r w:rsidRPr="00505CA9">
        <w:rPr>
          <w:lang w:val="de-DE"/>
        </w:rPr>
        <w:t>zu-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n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ch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Pr="00505CA9">
        <w:rPr>
          <w:lang w:val="de-DE"/>
        </w:rPr>
        <w:t xml:space="preserve"> an dem thieri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chen, </w:t>
      </w:r>
      <w:r w:rsidR="00505CA9">
        <w:rPr>
          <w:lang w:val="de-DE"/>
        </w:rPr>
        <w:t>s</w:t>
      </w:r>
      <w:r w:rsidRPr="00505CA9">
        <w:rPr>
          <w:lang w:val="de-DE"/>
        </w:rPr>
        <w:t>ondern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chon in ihm </w:t>
      </w:r>
      <w:r w:rsidRPr="00505CA9">
        <w:rPr>
          <w:lang w:val="de-DE"/>
        </w:rPr>
        <w:t>enthal-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ten</w:t>
      </w:r>
      <w:r w:rsidRPr="00505CA9">
        <w:rPr>
          <w:lang w:val="de-DE"/>
        </w:rPr>
        <w:t xml:space="preserve">, </w:t>
      </w:r>
      <w:r w:rsidR="00505CA9">
        <w:rPr>
          <w:lang w:val="de-DE"/>
        </w:rPr>
        <w:t>s</w:t>
      </w:r>
      <w:r w:rsidRPr="00505CA9">
        <w:rPr>
          <w:lang w:val="de-DE"/>
        </w:rPr>
        <w:t>o bald die Sinnlichkeit etwas verfeinert i</w:t>
      </w:r>
      <w:r w:rsidR="00505CA9">
        <w:rPr>
          <w:lang w:val="de-DE"/>
        </w:rPr>
        <w:t>s</w:t>
      </w:r>
      <w:r w:rsidRPr="00505CA9">
        <w:rPr>
          <w:lang w:val="de-DE"/>
        </w:rPr>
        <w:t>t. Daher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kann auch die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er </w:t>
      </w:r>
      <w:r w:rsidRPr="00505CA9">
        <w:rPr>
          <w:lang w:val="de-DE"/>
        </w:rPr>
        <w:t>Uebergang</w:t>
      </w:r>
      <w:r w:rsidRPr="00505CA9">
        <w:rPr>
          <w:lang w:val="de-DE"/>
        </w:rPr>
        <w:t xml:space="preserve"> nicht breiter noch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chwerer </w:t>
      </w:r>
      <w:r w:rsidR="00505CA9">
        <w:rPr>
          <w:lang w:val="de-DE"/>
        </w:rPr>
        <w:t>s</w:t>
      </w:r>
      <w:r w:rsidRPr="00505CA9">
        <w:rPr>
          <w:lang w:val="de-DE"/>
        </w:rPr>
        <w:t>eyn,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als er es bey andern neuen Erfindungen von dem </w:t>
      </w:r>
      <w:r w:rsidRPr="00505CA9">
        <w:rPr>
          <w:lang w:val="de-DE"/>
        </w:rPr>
        <w:t>Bekann-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ten </w:t>
      </w:r>
      <w:r w:rsidRPr="00505CA9">
        <w:rPr>
          <w:lang w:val="de-DE"/>
        </w:rPr>
        <w:t>zum Unbekannten gewe</w:t>
      </w:r>
      <w:r w:rsidR="00505CA9">
        <w:rPr>
          <w:lang w:val="de-DE"/>
        </w:rPr>
        <w:t>s</w:t>
      </w:r>
      <w:r w:rsidRPr="00505CA9">
        <w:rPr>
          <w:lang w:val="de-DE"/>
        </w:rPr>
        <w:t>en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t. </w:t>
      </w:r>
      <w:r w:rsidR="006873DF" w:rsidRPr="006873DF">
        <w:rPr>
          <w:rFonts w:ascii="Calibri" w:hAnsi="Calibri"/>
          <w:lang w:val="de-DE"/>
        </w:rPr>
        <w:t>In</w:t>
      </w:r>
      <w:r w:rsidRPr="00505CA9">
        <w:rPr>
          <w:lang w:val="de-DE"/>
        </w:rPr>
        <w:t>de</w:t>
      </w:r>
      <w:r w:rsidR="00505CA9">
        <w:rPr>
          <w:lang w:val="de-DE"/>
        </w:rPr>
        <w:t>ss</w:t>
      </w:r>
      <w:r w:rsidRPr="00505CA9">
        <w:rPr>
          <w:lang w:val="de-DE"/>
        </w:rPr>
        <w:t xml:space="preserve">en will ich </w:t>
      </w:r>
      <w:r w:rsidR="00505CA9">
        <w:rPr>
          <w:lang w:val="de-DE"/>
        </w:rPr>
        <w:t>s</w:t>
      </w:r>
      <w:r w:rsidRPr="00505CA9">
        <w:rPr>
          <w:lang w:val="de-DE"/>
        </w:rPr>
        <w:t>o viel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gerne ge</w:t>
      </w:r>
      <w:r w:rsidR="00505CA9">
        <w:rPr>
          <w:lang w:val="de-DE"/>
        </w:rPr>
        <w:t>s</w:t>
      </w:r>
      <w:r w:rsidRPr="00505CA9">
        <w:rPr>
          <w:lang w:val="de-DE"/>
        </w:rPr>
        <w:t>tehen; wenn der Men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 noch einige Stufen </w:t>
      </w:r>
      <w:r w:rsidRPr="00505CA9">
        <w:rPr>
          <w:lang w:val="de-DE"/>
        </w:rPr>
        <w:t>nie-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driger</w:t>
      </w:r>
      <w:r w:rsidRPr="00505CA9">
        <w:rPr>
          <w:lang w:val="de-DE"/>
        </w:rPr>
        <w:t xml:space="preserve"> herunterge</w:t>
      </w:r>
      <w:r w:rsidR="00505CA9">
        <w:rPr>
          <w:lang w:val="de-DE"/>
        </w:rPr>
        <w:t>s</w:t>
      </w:r>
      <w:r w:rsidRPr="00505CA9">
        <w:rPr>
          <w:lang w:val="de-DE"/>
        </w:rPr>
        <w:t>etzet i</w:t>
      </w:r>
      <w:r w:rsidR="00505CA9">
        <w:rPr>
          <w:lang w:val="de-DE"/>
        </w:rPr>
        <w:t>s</w:t>
      </w:r>
      <w:r w:rsidRPr="00505CA9">
        <w:rPr>
          <w:lang w:val="de-DE"/>
        </w:rPr>
        <w:t>t, wenn man ihn g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nzlich von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eines Gleichen ab</w:t>
      </w:r>
      <w:r w:rsidR="00505CA9">
        <w:rPr>
          <w:lang w:val="de-DE"/>
        </w:rPr>
        <w:t>s</w:t>
      </w:r>
      <w:r w:rsidRPr="00505CA9">
        <w:rPr>
          <w:lang w:val="de-DE"/>
        </w:rPr>
        <w:t>ondert, nur B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ren oder Schaafe ihm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zu Ge</w:t>
      </w:r>
      <w:r w:rsidR="00505CA9">
        <w:rPr>
          <w:lang w:val="de-DE"/>
        </w:rPr>
        <w:t>s</w:t>
      </w:r>
      <w:r w:rsidRPr="00505CA9">
        <w:rPr>
          <w:lang w:val="de-DE"/>
        </w:rPr>
        <w:t>ell</w:t>
      </w:r>
      <w:r w:rsidR="00505CA9">
        <w:rPr>
          <w:lang w:val="de-DE"/>
        </w:rPr>
        <w:t>s</w:t>
      </w:r>
      <w:r w:rsidRPr="00505CA9">
        <w:rPr>
          <w:lang w:val="de-DE"/>
        </w:rPr>
        <w:t>chaftern giebet, oder ihn in eine w</w:t>
      </w:r>
      <w:r w:rsidR="006873DF" w:rsidRPr="006873DF">
        <w:rPr>
          <w:rFonts w:ascii="Calibri" w:hAnsi="Calibri"/>
          <w:lang w:val="de-DE"/>
        </w:rPr>
        <w:t>ü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te </w:t>
      </w:r>
      <w:r w:rsidR="006873DF" w:rsidRPr="006873DF">
        <w:rPr>
          <w:rFonts w:ascii="Calibri" w:hAnsi="Calibri"/>
          <w:lang w:val="de-DE"/>
        </w:rPr>
        <w:t>In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el </w:t>
      </w:r>
      <w:r w:rsidRPr="00505CA9">
        <w:rPr>
          <w:lang w:val="de-DE"/>
        </w:rPr>
        <w:t>ver</w:t>
      </w:r>
      <w:r w:rsidR="00505CA9">
        <w:rPr>
          <w:lang w:val="de-DE"/>
        </w:rPr>
        <w:t>s</w:t>
      </w:r>
      <w:r w:rsidRPr="00505CA9">
        <w:rPr>
          <w:lang w:val="de-DE"/>
        </w:rPr>
        <w:t>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tzet, </w:t>
      </w:r>
      <w:r w:rsidRPr="00505CA9">
        <w:rPr>
          <w:lang w:val="de-DE"/>
        </w:rPr>
        <w:t>wo nichts um ihn i</w:t>
      </w:r>
      <w:r w:rsidR="00505CA9">
        <w:rPr>
          <w:lang w:val="de-DE"/>
        </w:rPr>
        <w:t>s</w:t>
      </w:r>
      <w:r w:rsidRPr="00505CA9">
        <w:rPr>
          <w:lang w:val="de-DE"/>
        </w:rPr>
        <w:t>t als We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en die </w:t>
      </w:r>
      <w:r w:rsidR="00505CA9">
        <w:rPr>
          <w:lang w:val="de-DE"/>
        </w:rPr>
        <w:t>s</w:t>
      </w:r>
      <w:r w:rsidRPr="00505CA9">
        <w:rPr>
          <w:lang w:val="de-DE"/>
        </w:rPr>
        <w:t>eines Gleichen nicht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ind,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 werden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einer </w:t>
      </w:r>
      <w:r w:rsidRPr="00505CA9">
        <w:rPr>
          <w:lang w:val="de-DE"/>
        </w:rPr>
        <w:t>Sprachf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higkeit</w:t>
      </w:r>
      <w:r w:rsidRPr="00505CA9">
        <w:rPr>
          <w:lang w:val="de-DE"/>
        </w:rPr>
        <w:t xml:space="preserve"> alle Veranla</w:t>
      </w:r>
      <w:r w:rsidR="00505CA9">
        <w:rPr>
          <w:lang w:val="de-DE"/>
        </w:rPr>
        <w:t>ss</w:t>
      </w:r>
      <w:r w:rsidRPr="00505CA9">
        <w:rPr>
          <w:lang w:val="de-DE"/>
        </w:rPr>
        <w:t>ungen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entzogen, hervorzugehen, und alle etwan von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</w:t>
      </w:r>
      <w:r w:rsidRPr="00505CA9">
        <w:rPr>
          <w:lang w:val="de-DE"/>
        </w:rPr>
        <w:t>ge</w:t>
      </w:r>
      <w:r w:rsidR="00505CA9">
        <w:rPr>
          <w:lang w:val="de-DE"/>
        </w:rPr>
        <w:t>s</w:t>
      </w:r>
      <w:r w:rsidRPr="00505CA9">
        <w:rPr>
          <w:lang w:val="de-DE"/>
        </w:rPr>
        <w:t>chehe-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ne </w:t>
      </w:r>
      <w:r w:rsidRPr="00505CA9">
        <w:rPr>
          <w:lang w:val="de-DE"/>
        </w:rPr>
        <w:t>Ausbr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che des Stimmorgans </w:t>
      </w:r>
      <w:r w:rsidR="00505CA9">
        <w:rPr>
          <w:lang w:val="de-DE"/>
        </w:rPr>
        <w:t>s</w:t>
      </w:r>
      <w:r w:rsidRPr="00505CA9">
        <w:rPr>
          <w:lang w:val="de-DE"/>
        </w:rPr>
        <w:t>o unn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tz und </w:t>
      </w:r>
      <w:r w:rsidRPr="00505CA9">
        <w:rPr>
          <w:lang w:val="de-DE"/>
        </w:rPr>
        <w:t>wirkungs-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leer</w:t>
      </w:r>
      <w:r w:rsidRPr="00505CA9">
        <w:rPr>
          <w:lang w:val="de-DE"/>
        </w:rPr>
        <w:t xml:space="preserve"> gemacht, daß keine Entwickelung von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zu </w:t>
      </w:r>
      <w:r w:rsidRPr="00505CA9">
        <w:rPr>
          <w:lang w:val="de-DE"/>
        </w:rPr>
        <w:t>erwar-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ten</w:t>
      </w:r>
      <w:r w:rsidRPr="00505CA9">
        <w:rPr>
          <w:lang w:val="de-DE"/>
        </w:rPr>
        <w:t xml:space="preserve"> i</w:t>
      </w:r>
      <w:r w:rsidR="00505CA9">
        <w:rPr>
          <w:lang w:val="de-DE"/>
        </w:rPr>
        <w:t>s</w:t>
      </w:r>
      <w:r w:rsidRPr="00505CA9">
        <w:rPr>
          <w:lang w:val="de-DE"/>
        </w:rPr>
        <w:t>t. Dazu kommt, daß die dringende</w:t>
      </w:r>
      <w:r w:rsidR="00505CA9">
        <w:rPr>
          <w:lang w:val="de-DE"/>
        </w:rPr>
        <w:t>s</w:t>
      </w:r>
      <w:r w:rsidRPr="00505CA9">
        <w:rPr>
          <w:lang w:val="de-DE"/>
        </w:rPr>
        <w:t>ten thieri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chen </w:t>
      </w:r>
      <w:ins w:id="132" w:author="John Hymers" w:date="2024-04-13T00:01:00Z">
        <w:r w:rsidR="00A964D4" w:rsidRPr="00271324">
          <w:rPr>
            <w:lang w:val="de-DE"/>
          </w:rPr>
          <w:t>Bedürfnisse</w:t>
        </w:r>
      </w:ins>
      <w:del w:id="133" w:author="John Hymers" w:date="2024-04-13T00:01:00Z">
        <w:r w:rsidRPr="00505CA9">
          <w:rPr>
            <w:lang w:val="de-DE"/>
          </w:rPr>
          <w:delText>Be-</w:delText>
        </w:r>
        <w:r w:rsidR="00B97BB6" w:rsidRPr="00B97BB6">
          <w:rPr>
            <w:rFonts w:ascii="Calibri" w:hAnsi="Calibri"/>
            <w:lang w:val="de-DE"/>
          </w:rPr>
          <w:br/>
        </w:r>
        <w:r w:rsidRPr="00505CA9">
          <w:rPr>
            <w:lang w:val="de-DE"/>
          </w:rPr>
          <w:delText>d</w:delText>
        </w:r>
        <w:r w:rsidR="006873DF" w:rsidRPr="006873DF">
          <w:rPr>
            <w:rFonts w:ascii="Calibri" w:hAnsi="Calibri"/>
            <w:lang w:val="de-DE"/>
          </w:rPr>
          <w:delText>ö</w:delText>
        </w:r>
        <w:r w:rsidRPr="00505CA9">
          <w:rPr>
            <w:lang w:val="de-DE"/>
          </w:rPr>
          <w:delText>rfni</w:delText>
        </w:r>
        <w:r w:rsidR="00505CA9">
          <w:rPr>
            <w:lang w:val="de-DE"/>
          </w:rPr>
          <w:delText>ss</w:delText>
        </w:r>
        <w:r w:rsidRPr="00505CA9">
          <w:rPr>
            <w:lang w:val="de-DE"/>
          </w:rPr>
          <w:delText>e</w:delText>
        </w:r>
      </w:del>
      <w:r w:rsidRPr="00505CA9">
        <w:rPr>
          <w:lang w:val="de-DE"/>
        </w:rPr>
        <w:t xml:space="preserve"> die ganze Naturkraft abw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 xml:space="preserve">rts lenken. Unter </w:t>
      </w:r>
      <w:r w:rsidRPr="00505CA9">
        <w:rPr>
          <w:lang w:val="de-DE"/>
        </w:rPr>
        <w:t>die-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en</w:t>
      </w:r>
      <w:r w:rsidRPr="00505CA9">
        <w:rPr>
          <w:lang w:val="de-DE"/>
        </w:rPr>
        <w:t xml:space="preserve"> Um</w:t>
      </w:r>
      <w:r w:rsidR="00505CA9">
        <w:rPr>
          <w:lang w:val="de-DE"/>
        </w:rPr>
        <w:t>s</w:t>
      </w:r>
      <w:r w:rsidRPr="00505CA9">
        <w:rPr>
          <w:lang w:val="de-DE"/>
        </w:rPr>
        <w:t>t</w:t>
      </w:r>
      <w:r w:rsidR="006873DF" w:rsidRPr="006873DF">
        <w:rPr>
          <w:rFonts w:ascii="Calibri" w:hAnsi="Calibri"/>
          <w:lang w:val="de-DE"/>
        </w:rPr>
        <w:t>ä</w:t>
      </w:r>
      <w:r w:rsidRPr="00505CA9">
        <w:rPr>
          <w:lang w:val="de-DE"/>
        </w:rPr>
        <w:t>nden i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t es </w:t>
      </w:r>
      <w:r w:rsidR="00505CA9">
        <w:rPr>
          <w:lang w:val="de-DE"/>
        </w:rPr>
        <w:t>s</w:t>
      </w:r>
      <w:r w:rsidRPr="00505CA9">
        <w:rPr>
          <w:lang w:val="de-DE"/>
        </w:rPr>
        <w:t>chwerlich m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>glich, daß der Men</w:t>
      </w:r>
      <w:r w:rsidR="00505CA9">
        <w:rPr>
          <w:lang w:val="de-DE"/>
        </w:rPr>
        <w:t>s</w:t>
      </w:r>
      <w:r w:rsidRPr="00505CA9">
        <w:rPr>
          <w:lang w:val="de-DE"/>
        </w:rPr>
        <w:t>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auch bey der vortreflich</w:t>
      </w:r>
      <w:r w:rsidR="00505CA9">
        <w:rPr>
          <w:lang w:val="de-DE"/>
        </w:rPr>
        <w:t>s</w:t>
      </w:r>
      <w:r w:rsidRPr="00505CA9">
        <w:rPr>
          <w:lang w:val="de-DE"/>
        </w:rPr>
        <w:t>ten Anlage, auf eine Bezeichnung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einer Gedanken mit Worten </w:t>
      </w:r>
      <w:r w:rsidRPr="00505CA9">
        <w:rPr>
          <w:lang w:val="de-DE"/>
        </w:rPr>
        <w:t>gerathen</w:t>
      </w:r>
      <w:r w:rsidRPr="00505CA9">
        <w:rPr>
          <w:lang w:val="de-DE"/>
        </w:rPr>
        <w:t>, oder nur einmal auf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 xml:space="preserve">einen Ausdruck </w:t>
      </w:r>
      <w:r w:rsidR="00505CA9">
        <w:rPr>
          <w:lang w:val="de-DE"/>
        </w:rPr>
        <w:t>s</w:t>
      </w:r>
      <w:r w:rsidRPr="00505CA9">
        <w:rPr>
          <w:lang w:val="de-DE"/>
        </w:rPr>
        <w:t>einer Empfindungen in T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nen, um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Pr="00505CA9">
        <w:rPr>
          <w:lang w:val="de-DE"/>
        </w:rPr>
        <w:t>et-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wan</w:t>
      </w:r>
      <w:r w:rsidRPr="00505CA9">
        <w:rPr>
          <w:lang w:val="de-DE"/>
        </w:rPr>
        <w:t xml:space="preserve"> mit den V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geln zu unterhalten, verfallen </w:t>
      </w:r>
      <w:r w:rsidR="00505CA9">
        <w:rPr>
          <w:lang w:val="de-DE"/>
        </w:rPr>
        <w:t>s</w:t>
      </w:r>
      <w:r w:rsidRPr="00505CA9">
        <w:rPr>
          <w:lang w:val="de-DE"/>
        </w:rPr>
        <w:t>ollte. Noch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mehr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 xml:space="preserve">rde es ein Wunder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eyn, wenn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eine Vernunft </w:t>
      </w:r>
      <w:r w:rsidR="00505CA9">
        <w:rPr>
          <w:lang w:val="de-DE"/>
        </w:rPr>
        <w:t>s</w:t>
      </w:r>
      <w:r w:rsidRPr="00505CA9">
        <w:rPr>
          <w:lang w:val="de-DE"/>
        </w:rPr>
        <w:t>ich</w:t>
      </w:r>
      <w:r w:rsidR="00B97BB6" w:rsidRPr="00B97BB6">
        <w:rPr>
          <w:rFonts w:ascii="Calibri" w:hAnsi="Calibri"/>
          <w:lang w:val="de-DE"/>
        </w:rPr>
        <w:br/>
      </w:r>
      <w:r w:rsidR="00505CA9">
        <w:rPr>
          <w:lang w:val="de-DE"/>
        </w:rPr>
        <w:t>s</w:t>
      </w:r>
      <w:r w:rsidRPr="00505CA9">
        <w:rPr>
          <w:lang w:val="de-DE"/>
        </w:rPr>
        <w:t>o weit erh</w:t>
      </w:r>
      <w:r w:rsidR="006873DF" w:rsidRPr="006873DF">
        <w:rPr>
          <w:rFonts w:ascii="Calibri" w:hAnsi="Calibri"/>
          <w:lang w:val="de-DE"/>
        </w:rPr>
        <w:t>ö</w:t>
      </w:r>
      <w:r w:rsidRPr="00505CA9">
        <w:rPr>
          <w:lang w:val="de-DE"/>
        </w:rPr>
        <w:t xml:space="preserve">be, daß die Erdichtung des Arabers </w:t>
      </w:r>
      <w:r w:rsidRPr="00CE1FD6">
        <w:rPr>
          <w:b/>
          <w:bCs/>
          <w:lang w:val="de-DE"/>
        </w:rPr>
        <w:t>Thophail</w:t>
      </w:r>
      <w:r w:rsidR="00B97BB6" w:rsidRPr="00B97BB6">
        <w:rPr>
          <w:rFonts w:ascii="Calibri" w:hAnsi="Calibri"/>
          <w:lang w:val="de-DE"/>
        </w:rPr>
        <w:br/>
      </w:r>
      <w:r w:rsidRPr="00505CA9">
        <w:rPr>
          <w:lang w:val="de-DE"/>
        </w:rPr>
        <w:t>von dem Philo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ophen durch </w:t>
      </w:r>
      <w:r w:rsidR="00505CA9">
        <w:rPr>
          <w:lang w:val="de-DE"/>
        </w:rPr>
        <w:t>s</w:t>
      </w:r>
      <w:r w:rsidRPr="00505CA9">
        <w:rPr>
          <w:lang w:val="de-DE"/>
        </w:rPr>
        <w:t xml:space="preserve">ich </w:t>
      </w:r>
      <w:r w:rsidR="00505CA9">
        <w:rPr>
          <w:lang w:val="de-DE"/>
        </w:rPr>
        <w:t>s</w:t>
      </w:r>
      <w:r w:rsidRPr="00505CA9">
        <w:rPr>
          <w:lang w:val="de-DE"/>
        </w:rPr>
        <w:t>elb</w:t>
      </w:r>
      <w:r w:rsidR="00505CA9">
        <w:rPr>
          <w:lang w:val="de-DE"/>
        </w:rPr>
        <w:t>s</w:t>
      </w:r>
      <w:r w:rsidRPr="00505CA9">
        <w:rPr>
          <w:lang w:val="de-DE"/>
        </w:rPr>
        <w:t>t, reali</w:t>
      </w:r>
      <w:r w:rsidR="00505CA9">
        <w:rPr>
          <w:lang w:val="de-DE"/>
        </w:rPr>
        <w:t>s</w:t>
      </w:r>
      <w:r w:rsidRPr="00505CA9">
        <w:rPr>
          <w:lang w:val="de-DE"/>
        </w:rPr>
        <w:t>iret w</w:t>
      </w:r>
      <w:r w:rsidR="006873DF" w:rsidRPr="006873DF">
        <w:rPr>
          <w:rFonts w:ascii="Calibri" w:hAnsi="Calibri"/>
          <w:lang w:val="de-DE"/>
        </w:rPr>
        <w:t>ü</w:t>
      </w:r>
      <w:r w:rsidRPr="00505CA9">
        <w:rPr>
          <w:lang w:val="de-DE"/>
        </w:rPr>
        <w:t>rde.</w:t>
      </w:r>
    </w:p>
    <w:p w14:paraId="2F8F5435" w14:textId="6A9A2BA9" w:rsidR="00B97BB6" w:rsidRPr="00B97BB6" w:rsidRDefault="0041609F" w:rsidP="006873DF">
      <w:pPr>
        <w:rPr>
          <w:rFonts w:ascii="Calibri" w:hAnsi="Calibri"/>
        </w:rPr>
      </w:pPr>
      <w:r w:rsidRPr="00505CA9">
        <w:rPr>
          <w:lang w:val="de-DE"/>
        </w:rPr>
        <w:t>Ende des er</w:t>
      </w:r>
      <w:r w:rsidR="00505CA9" w:rsidRPr="00505CA9">
        <w:rPr>
          <w:lang w:val="de-DE"/>
        </w:rPr>
        <w:t>s</w:t>
      </w:r>
      <w:r w:rsidRPr="00505CA9">
        <w:rPr>
          <w:lang w:val="de-DE"/>
        </w:rPr>
        <w:t>ten Bandes.</w:t>
      </w:r>
      <w:r w:rsidR="006873DF" w:rsidRPr="00B97BB6">
        <w:rPr>
          <w:rFonts w:ascii="Calibri" w:hAnsi="Calibri"/>
        </w:rPr>
        <w:t xml:space="preserve"> </w:t>
      </w:r>
    </w:p>
    <w:sectPr w:rsidR="00B97BB6" w:rsidRPr="00B9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Hymers">
    <w15:presenceInfo w15:providerId="AD" w15:userId="S::hymers@lasalle.edu::b7f13d0f-bcf6-4ccc-bf24-ba135694ac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9F"/>
    <w:rsid w:val="00034A7E"/>
    <w:rsid w:val="000A572A"/>
    <w:rsid w:val="0015216E"/>
    <w:rsid w:val="00194A9F"/>
    <w:rsid w:val="001F6BFD"/>
    <w:rsid w:val="00215236"/>
    <w:rsid w:val="00271324"/>
    <w:rsid w:val="002D0A6A"/>
    <w:rsid w:val="00300DA5"/>
    <w:rsid w:val="003B0808"/>
    <w:rsid w:val="0041609F"/>
    <w:rsid w:val="00505CA9"/>
    <w:rsid w:val="005556C4"/>
    <w:rsid w:val="00584598"/>
    <w:rsid w:val="00615339"/>
    <w:rsid w:val="00686C6B"/>
    <w:rsid w:val="006873DF"/>
    <w:rsid w:val="006B32E2"/>
    <w:rsid w:val="00780CDC"/>
    <w:rsid w:val="007A5D2F"/>
    <w:rsid w:val="00812278"/>
    <w:rsid w:val="0091644D"/>
    <w:rsid w:val="009B0277"/>
    <w:rsid w:val="009E7D54"/>
    <w:rsid w:val="00A03A4C"/>
    <w:rsid w:val="00A16392"/>
    <w:rsid w:val="00A278EA"/>
    <w:rsid w:val="00A72BEE"/>
    <w:rsid w:val="00A964D4"/>
    <w:rsid w:val="00AF31AB"/>
    <w:rsid w:val="00B97BB6"/>
    <w:rsid w:val="00BA70BB"/>
    <w:rsid w:val="00BF7FDF"/>
    <w:rsid w:val="00C13892"/>
    <w:rsid w:val="00C349B9"/>
    <w:rsid w:val="00C61B29"/>
    <w:rsid w:val="00CA12DE"/>
    <w:rsid w:val="00CE1FD6"/>
    <w:rsid w:val="00D137EE"/>
    <w:rsid w:val="00DE40AA"/>
    <w:rsid w:val="00F0290A"/>
    <w:rsid w:val="00F46516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F12C"/>
  <w15:chartTrackingRefBased/>
  <w15:docId w15:val="{D5F41479-D636-40F8-BDB2-E1781F9E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8EA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2D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8E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873E8-DA24-4F87-A974-9D6DAE77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7120</TotalTime>
  <Pages>55</Pages>
  <Words>15061</Words>
  <Characters>85854</Characters>
  <Application>Microsoft Office Word</Application>
  <DocSecurity>0</DocSecurity>
  <Lines>715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100714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Hymers</dc:creator>
  <cp:keywords/>
  <dc:description/>
  <cp:lastModifiedBy>John Hymers</cp:lastModifiedBy>
  <cp:revision>20</cp:revision>
  <dcterms:created xsi:type="dcterms:W3CDTF">2024-04-13T03:20:00Z</dcterms:created>
  <dcterms:modified xsi:type="dcterms:W3CDTF">2024-04-18T02:05:00Z</dcterms:modified>
</cp:coreProperties>
</file>